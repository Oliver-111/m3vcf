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ustomXmlInsRangeStart w:id="1" w:author="zuo Oliver" w:date="2023-05-20T22:27:00Z"/>
    <w:sdt>
      <w:sdtPr>
        <w:id w:val="479500804"/>
        <w:docPartObj>
          <w:docPartGallery w:val="Cover Pages"/>
          <w:docPartUnique/>
        </w:docPartObj>
      </w:sdtPr>
      <w:sdtContent>
        <w:customXmlInsRangeEnd w:id="1"/>
        <w:p w14:paraId="50812880" w14:textId="6BD2BA83" w:rsidR="000B0AF7" w:rsidRDefault="000B0AF7">
          <w:pPr>
            <w:rPr>
              <w:ins w:id="2" w:author="zuo Oliver" w:date="2023-05-20T22:27:00Z"/>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0B0AF7" w14:paraId="1FF3FEBC" w14:textId="77777777">
            <w:trPr>
              <w:ins w:id="3" w:author="zuo Oliver" w:date="2023-05-20T22:27:00Z"/>
            </w:trPr>
            <w:customXmlInsRangeStart w:id="4" w:author="zuo Oliver" w:date="2023-05-20T22:27:00Z"/>
            <w:sdt>
              <w:sdtPr>
                <w:rPr>
                  <w:color w:val="2F5496" w:themeColor="accent1" w:themeShade="BF"/>
                  <w:sz w:val="24"/>
                  <w:szCs w:val="24"/>
                </w:rPr>
                <w:alias w:val="公司"/>
                <w:id w:val="13406915"/>
                <w:placeholder>
                  <w:docPart w:val="5F25EFCA4CBC449AA2A0B69B4B47108C"/>
                </w:placeholder>
                <w:showingPlcHdr/>
                <w:dataBinding w:prefixMappings="xmlns:ns0='http://schemas.openxmlformats.org/officeDocument/2006/extended-properties'" w:xpath="/ns0:Properties[1]/ns0:Company[1]" w:storeItemID="{6668398D-A668-4E3E-A5EB-62B293D839F1}"/>
                <w:text/>
              </w:sdtPr>
              <w:sdtContent>
                <w:customXmlInsRangeEnd w:id="4"/>
                <w:tc>
                  <w:tcPr>
                    <w:tcW w:w="7672" w:type="dxa"/>
                    <w:tcMar>
                      <w:top w:w="216" w:type="dxa"/>
                      <w:left w:w="115" w:type="dxa"/>
                      <w:bottom w:w="216" w:type="dxa"/>
                      <w:right w:w="115" w:type="dxa"/>
                    </w:tcMar>
                  </w:tcPr>
                  <w:p w14:paraId="05FB979C" w14:textId="77777777" w:rsidR="000B0AF7" w:rsidRDefault="000B0AF7">
                    <w:pPr>
                      <w:pStyle w:val="ac"/>
                      <w:rPr>
                        <w:ins w:id="5" w:author="zuo Oliver" w:date="2023-05-20T22:27:00Z"/>
                        <w:color w:val="2F5496" w:themeColor="accent1" w:themeShade="BF"/>
                        <w:sz w:val="24"/>
                      </w:rPr>
                    </w:pPr>
                    <w:ins w:id="6" w:author="zuo Oliver" w:date="2023-05-20T22:27:00Z">
                      <w:r>
                        <w:rPr>
                          <w:color w:val="2F5496" w:themeColor="accent1" w:themeShade="BF"/>
                          <w:sz w:val="24"/>
                          <w:szCs w:val="24"/>
                          <w:lang w:val="zh-CN"/>
                        </w:rPr>
                        <w:t>[公司名称]</w:t>
                      </w:r>
                    </w:ins>
                  </w:p>
                </w:tc>
                <w:customXmlInsRangeStart w:id="7" w:author="zuo Oliver" w:date="2023-05-20T22:27:00Z"/>
              </w:sdtContent>
            </w:sdt>
            <w:customXmlInsRangeEnd w:id="7"/>
          </w:tr>
          <w:tr w:rsidR="000B0AF7" w14:paraId="487A68F8" w14:textId="77777777">
            <w:trPr>
              <w:ins w:id="8" w:author="zuo Oliver" w:date="2023-05-20T22:27:00Z"/>
            </w:trPr>
            <w:tc>
              <w:tcPr>
                <w:tcW w:w="7672" w:type="dxa"/>
              </w:tcPr>
              <w:customXmlInsRangeStart w:id="9" w:author="zuo Oliver" w:date="2023-05-20T22:27:00Z"/>
              <w:sdt>
                <w:sdtPr>
                  <w:rPr>
                    <w:rFonts w:asciiTheme="majorHAnsi" w:eastAsiaTheme="majorEastAsia" w:hAnsiTheme="majorHAnsi" w:cstheme="majorBidi"/>
                    <w:color w:val="4472C4" w:themeColor="accent1"/>
                    <w:sz w:val="88"/>
                    <w:szCs w:val="88"/>
                  </w:rPr>
                  <w:alias w:val="标题"/>
                  <w:id w:val="13406919"/>
                  <w:placeholder>
                    <w:docPart w:val="0717DEC9C3184C74BA1893FC65C46FC5"/>
                  </w:placeholder>
                  <w:showingPlcHdr/>
                  <w:dataBinding w:prefixMappings="xmlns:ns0='http://schemas.openxmlformats.org/package/2006/metadata/core-properties' xmlns:ns1='http://purl.org/dc/elements/1.1/'" w:xpath="/ns0:coreProperties[1]/ns1:title[1]" w:storeItemID="{6C3C8BC8-F283-45AE-878A-BAB7291924A1}"/>
                  <w:text/>
                </w:sdtPr>
                <w:sdtContent>
                  <w:customXmlInsRangeEnd w:id="9"/>
                  <w:p w14:paraId="6E803B93" w14:textId="77777777" w:rsidR="000B0AF7" w:rsidRDefault="000B0AF7">
                    <w:pPr>
                      <w:pStyle w:val="ac"/>
                      <w:spacing w:line="216" w:lineRule="auto"/>
                      <w:rPr>
                        <w:ins w:id="10" w:author="zuo Oliver" w:date="2023-05-20T22:27:00Z"/>
                        <w:rFonts w:asciiTheme="majorHAnsi" w:eastAsiaTheme="majorEastAsia" w:hAnsiTheme="majorHAnsi" w:cstheme="majorBidi"/>
                        <w:color w:val="4472C4" w:themeColor="accent1"/>
                        <w:sz w:val="88"/>
                        <w:szCs w:val="88"/>
                      </w:rPr>
                    </w:pPr>
                    <w:ins w:id="11" w:author="zuo Oliver" w:date="2023-05-20T22:27:00Z">
                      <w:r>
                        <w:rPr>
                          <w:rFonts w:asciiTheme="majorHAnsi" w:eastAsiaTheme="majorEastAsia" w:hAnsiTheme="majorHAnsi" w:cstheme="majorBidi"/>
                          <w:color w:val="4472C4" w:themeColor="accent1"/>
                          <w:sz w:val="88"/>
                          <w:szCs w:val="88"/>
                          <w:lang w:val="zh-CN"/>
                        </w:rPr>
                        <w:t>[文档标题]</w:t>
                      </w:r>
                    </w:ins>
                  </w:p>
                  <w:customXmlInsRangeStart w:id="12" w:author="zuo Oliver" w:date="2023-05-20T22:27:00Z"/>
                </w:sdtContent>
              </w:sdt>
              <w:customXmlInsRangeEnd w:id="12"/>
            </w:tc>
          </w:tr>
          <w:tr w:rsidR="000B0AF7" w14:paraId="4624B358" w14:textId="77777777">
            <w:trPr>
              <w:ins w:id="13" w:author="zuo Oliver" w:date="2023-05-20T22:27:00Z"/>
            </w:trPr>
            <w:customXmlInsRangeStart w:id="14" w:author="zuo Oliver" w:date="2023-05-20T22:27:00Z"/>
            <w:sdt>
              <w:sdtPr>
                <w:rPr>
                  <w:color w:val="2F5496" w:themeColor="accent1" w:themeShade="BF"/>
                  <w:sz w:val="24"/>
                  <w:szCs w:val="24"/>
                </w:rPr>
                <w:alias w:val="副标题"/>
                <w:id w:val="13406923"/>
                <w:placeholder>
                  <w:docPart w:val="0CC774F4B7C84A61859058EFA6B245AE"/>
                </w:placeholder>
                <w:showingPlcHdr/>
                <w:dataBinding w:prefixMappings="xmlns:ns0='http://schemas.openxmlformats.org/package/2006/metadata/core-properties' xmlns:ns1='http://purl.org/dc/elements/1.1/'" w:xpath="/ns0:coreProperties[1]/ns1:subject[1]" w:storeItemID="{6C3C8BC8-F283-45AE-878A-BAB7291924A1}"/>
                <w:text/>
              </w:sdtPr>
              <w:sdtContent>
                <w:customXmlInsRangeEnd w:id="14"/>
                <w:tc>
                  <w:tcPr>
                    <w:tcW w:w="7672" w:type="dxa"/>
                    <w:tcMar>
                      <w:top w:w="216" w:type="dxa"/>
                      <w:left w:w="115" w:type="dxa"/>
                      <w:bottom w:w="216" w:type="dxa"/>
                      <w:right w:w="115" w:type="dxa"/>
                    </w:tcMar>
                  </w:tcPr>
                  <w:p w14:paraId="1B19C198" w14:textId="77777777" w:rsidR="000B0AF7" w:rsidRDefault="000B0AF7">
                    <w:pPr>
                      <w:pStyle w:val="ac"/>
                      <w:rPr>
                        <w:ins w:id="15" w:author="zuo Oliver" w:date="2023-05-20T22:27:00Z"/>
                        <w:color w:val="2F5496" w:themeColor="accent1" w:themeShade="BF"/>
                        <w:sz w:val="24"/>
                      </w:rPr>
                    </w:pPr>
                    <w:ins w:id="16" w:author="zuo Oliver" w:date="2023-05-20T22:27:00Z">
                      <w:r>
                        <w:rPr>
                          <w:color w:val="2F5496" w:themeColor="accent1" w:themeShade="BF"/>
                          <w:sz w:val="24"/>
                          <w:szCs w:val="24"/>
                          <w:lang w:val="zh-CN"/>
                        </w:rPr>
                        <w:t>[文档副标题]</w:t>
                      </w:r>
                    </w:ins>
                  </w:p>
                </w:tc>
                <w:customXmlInsRangeStart w:id="17" w:author="zuo Oliver" w:date="2023-05-20T22:27:00Z"/>
              </w:sdtContent>
            </w:sdt>
            <w:customXmlInsRangeEnd w:id="17"/>
          </w:tr>
        </w:tbl>
        <w:tbl>
          <w:tblPr>
            <w:tblpPr w:leftFromText="187" w:rightFromText="187" w:horzAnchor="margin" w:tblpXSpec="center" w:tblpYSpec="bottom"/>
            <w:tblW w:w="3857" w:type="pct"/>
            <w:tblLook w:val="04A0" w:firstRow="1" w:lastRow="0" w:firstColumn="1" w:lastColumn="0" w:noHBand="0" w:noVBand="1"/>
          </w:tblPr>
          <w:tblGrid>
            <w:gridCol w:w="6407"/>
          </w:tblGrid>
          <w:tr w:rsidR="000B0AF7" w14:paraId="2A53342E" w14:textId="77777777">
            <w:trPr>
              <w:ins w:id="18" w:author="zuo Oliver" w:date="2023-05-20T22:27:00Z"/>
            </w:trPr>
            <w:tc>
              <w:tcPr>
                <w:tcW w:w="7221" w:type="dxa"/>
                <w:tcMar>
                  <w:top w:w="216" w:type="dxa"/>
                  <w:left w:w="115" w:type="dxa"/>
                  <w:bottom w:w="216" w:type="dxa"/>
                  <w:right w:w="115" w:type="dxa"/>
                </w:tcMar>
              </w:tcPr>
              <w:customXmlInsRangeStart w:id="19" w:author="zuo Oliver" w:date="2023-05-20T22:27:00Z"/>
              <w:sdt>
                <w:sdtPr>
                  <w:rPr>
                    <w:color w:val="4472C4" w:themeColor="accent1"/>
                    <w:sz w:val="28"/>
                    <w:szCs w:val="28"/>
                  </w:rPr>
                  <w:alias w:val="作者"/>
                  <w:id w:val="13406928"/>
                  <w:placeholder>
                    <w:docPart w:val="02345F334C204F909922579BEBB3E436"/>
                  </w:placeholder>
                  <w:dataBinding w:prefixMappings="xmlns:ns0='http://schemas.openxmlformats.org/package/2006/metadata/core-properties' xmlns:ns1='http://purl.org/dc/elements/1.1/'" w:xpath="/ns0:coreProperties[1]/ns1:creator[1]" w:storeItemID="{6C3C8BC8-F283-45AE-878A-BAB7291924A1}"/>
                  <w:text/>
                </w:sdtPr>
                <w:sdtContent>
                  <w:customXmlInsRangeEnd w:id="19"/>
                  <w:p w14:paraId="0901099E" w14:textId="4A458414" w:rsidR="000B0AF7" w:rsidRDefault="000B0AF7">
                    <w:pPr>
                      <w:pStyle w:val="ac"/>
                      <w:rPr>
                        <w:ins w:id="20" w:author="zuo Oliver" w:date="2023-05-20T22:27:00Z"/>
                        <w:color w:val="4472C4" w:themeColor="accent1"/>
                        <w:sz w:val="28"/>
                        <w:szCs w:val="28"/>
                      </w:rPr>
                    </w:pPr>
                    <w:ins w:id="21" w:author="zuo Oliver" w:date="2023-05-20T22:27:00Z">
                      <w:r>
                        <w:rPr>
                          <w:color w:val="4472C4" w:themeColor="accent1"/>
                          <w:sz w:val="28"/>
                          <w:szCs w:val="28"/>
                        </w:rPr>
                        <w:t>zuo Oliver</w:t>
                      </w:r>
                    </w:ins>
                  </w:p>
                  <w:customXmlInsRangeStart w:id="22" w:author="zuo Oliver" w:date="2023-05-20T22:27:00Z"/>
                </w:sdtContent>
              </w:sdt>
              <w:customXmlInsRangeEnd w:id="22"/>
              <w:customXmlInsRangeStart w:id="23" w:author="zuo Oliver" w:date="2023-05-20T22:27:00Z"/>
              <w:sdt>
                <w:sdtPr>
                  <w:rPr>
                    <w:color w:val="4472C4" w:themeColor="accent1"/>
                    <w:sz w:val="28"/>
                    <w:szCs w:val="28"/>
                  </w:rPr>
                  <w:alias w:val="日期"/>
                  <w:tag w:val="日期"/>
                  <w:id w:val="13406932"/>
                  <w:placeholder>
                    <w:docPart w:val="6E8FA6FB33494D1E846272036417AD55"/>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customXmlInsRangeEnd w:id="23"/>
                  <w:p w14:paraId="07DAB34A" w14:textId="77777777" w:rsidR="000B0AF7" w:rsidRDefault="000B0AF7">
                    <w:pPr>
                      <w:pStyle w:val="ac"/>
                      <w:rPr>
                        <w:ins w:id="24" w:author="zuo Oliver" w:date="2023-05-20T22:27:00Z"/>
                        <w:color w:val="4472C4" w:themeColor="accent1"/>
                        <w:sz w:val="28"/>
                        <w:szCs w:val="28"/>
                      </w:rPr>
                    </w:pPr>
                    <w:ins w:id="25" w:author="zuo Oliver" w:date="2023-05-20T22:27:00Z">
                      <w:r>
                        <w:rPr>
                          <w:color w:val="4472C4" w:themeColor="accent1"/>
                          <w:sz w:val="28"/>
                          <w:szCs w:val="28"/>
                          <w:lang w:val="zh-CN"/>
                        </w:rPr>
                        <w:t>[日期]</w:t>
                      </w:r>
                    </w:ins>
                  </w:p>
                  <w:customXmlInsRangeStart w:id="26" w:author="zuo Oliver" w:date="2023-05-20T22:27:00Z"/>
                </w:sdtContent>
              </w:sdt>
              <w:customXmlInsRangeEnd w:id="26"/>
              <w:p w14:paraId="6C1CDCE5" w14:textId="77777777" w:rsidR="000B0AF7" w:rsidRDefault="000B0AF7">
                <w:pPr>
                  <w:pStyle w:val="ac"/>
                  <w:rPr>
                    <w:ins w:id="27" w:author="zuo Oliver" w:date="2023-05-20T22:27:00Z"/>
                    <w:color w:val="4472C4" w:themeColor="accent1"/>
                  </w:rPr>
                </w:pPr>
              </w:p>
            </w:tc>
          </w:tr>
        </w:tbl>
        <w:p w14:paraId="49800D0B" w14:textId="54160536" w:rsidR="000B0AF7" w:rsidRDefault="000B0AF7">
          <w:pPr>
            <w:widowControl/>
            <w:jc w:val="left"/>
            <w:rPr>
              <w:ins w:id="28" w:author="zuo Oliver" w:date="2023-05-20T22:27:00Z"/>
              <w:b/>
              <w:bCs/>
              <w:kern w:val="44"/>
              <w:sz w:val="44"/>
              <w:szCs w:val="44"/>
            </w:rPr>
          </w:pPr>
          <w:ins w:id="29" w:author="zuo Oliver" w:date="2023-05-20T22:27:00Z">
            <w:r>
              <w:br w:type="page"/>
            </w:r>
          </w:ins>
        </w:p>
        <w:customXmlInsRangeStart w:id="30" w:author="zuo Oliver" w:date="2023-05-20T22:27:00Z"/>
      </w:sdtContent>
    </w:sdt>
    <w:customXmlInsRangeEnd w:id="30"/>
    <w:customXmlInsRangeStart w:id="31" w:author="zuo Oliver" w:date="2023-05-20T22:28:00Z"/>
    <w:sdt>
      <w:sdtPr>
        <w:rPr>
          <w:lang w:val="zh-CN"/>
        </w:rPr>
        <w:id w:val="-95271138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customXmlInsRangeEnd w:id="31"/>
        <w:p w14:paraId="0A552632" w14:textId="5DBAD574" w:rsidR="000B0AF7" w:rsidRDefault="000B0AF7" w:rsidP="000B0AF7">
          <w:pPr>
            <w:pStyle w:val="TOC"/>
            <w:jc w:val="center"/>
            <w:rPr>
              <w:ins w:id="32" w:author="zuo Oliver" w:date="2023-05-20T22:28:00Z"/>
            </w:rPr>
            <w:pPrChange w:id="33" w:author="zuo Oliver" w:date="2023-05-20T22:28:00Z">
              <w:pPr>
                <w:pStyle w:val="TOC"/>
              </w:pPr>
            </w:pPrChange>
          </w:pPr>
          <w:ins w:id="34" w:author="zuo Oliver" w:date="2023-05-20T22:28:00Z">
            <w:r>
              <w:rPr>
                <w:lang w:val="zh-CN"/>
              </w:rPr>
              <w:t>目录</w:t>
            </w:r>
          </w:ins>
        </w:p>
        <w:p w14:paraId="4E290C09" w14:textId="7166BCD9" w:rsidR="00FD111B" w:rsidRDefault="000B0AF7">
          <w:pPr>
            <w:pStyle w:val="TOC1"/>
            <w:tabs>
              <w:tab w:val="right" w:leader="dot" w:pos="8296"/>
            </w:tabs>
            <w:rPr>
              <w:ins w:id="35" w:author="zuo Oliver" w:date="2023-05-20T23:26:00Z"/>
              <w:noProof/>
              <w14:ligatures w14:val="standardContextual"/>
            </w:rPr>
          </w:pPr>
          <w:ins w:id="36" w:author="zuo Oliver" w:date="2023-05-20T22:28:00Z">
            <w:r>
              <w:fldChar w:fldCharType="begin"/>
            </w:r>
            <w:r>
              <w:instrText xml:space="preserve"> TOC \o "1-3" \h \z \u </w:instrText>
            </w:r>
            <w:r>
              <w:fldChar w:fldCharType="separate"/>
            </w:r>
          </w:ins>
          <w:ins w:id="37" w:author="zuo Oliver" w:date="2023-05-20T23:26:00Z">
            <w:r w:rsidR="00FD111B" w:rsidRPr="00957210">
              <w:rPr>
                <w:rStyle w:val="a8"/>
                <w:noProof/>
              </w:rPr>
              <w:fldChar w:fldCharType="begin"/>
            </w:r>
            <w:r w:rsidR="00FD111B" w:rsidRPr="00957210">
              <w:rPr>
                <w:rStyle w:val="a8"/>
                <w:noProof/>
              </w:rPr>
              <w:instrText xml:space="preserve"> </w:instrText>
            </w:r>
            <w:r w:rsidR="00FD111B">
              <w:rPr>
                <w:noProof/>
              </w:rPr>
              <w:instrText>HYPERLINK \l "_Toc135517615"</w:instrText>
            </w:r>
            <w:r w:rsidR="00FD111B" w:rsidRPr="00957210">
              <w:rPr>
                <w:rStyle w:val="a8"/>
                <w:noProof/>
              </w:rPr>
              <w:instrText xml:space="preserve"> </w:instrText>
            </w:r>
            <w:r w:rsidR="00FD111B" w:rsidRPr="00957210">
              <w:rPr>
                <w:rStyle w:val="a8"/>
                <w:noProof/>
              </w:rPr>
            </w:r>
            <w:r w:rsidR="00FD111B" w:rsidRPr="00957210">
              <w:rPr>
                <w:rStyle w:val="a8"/>
                <w:noProof/>
              </w:rPr>
              <w:fldChar w:fldCharType="separate"/>
            </w:r>
            <w:r w:rsidR="00FD111B" w:rsidRPr="00957210">
              <w:rPr>
                <w:rStyle w:val="a8"/>
                <w:noProof/>
              </w:rPr>
              <w:t>zM3vcf 工具说明</w:t>
            </w:r>
            <w:r w:rsidR="00FD111B">
              <w:rPr>
                <w:noProof/>
                <w:webHidden/>
              </w:rPr>
              <w:tab/>
            </w:r>
            <w:r w:rsidR="00FD111B">
              <w:rPr>
                <w:noProof/>
                <w:webHidden/>
              </w:rPr>
              <w:fldChar w:fldCharType="begin"/>
            </w:r>
            <w:r w:rsidR="00FD111B">
              <w:rPr>
                <w:noProof/>
                <w:webHidden/>
              </w:rPr>
              <w:instrText xml:space="preserve"> PAGEREF _Toc135517615 \h </w:instrText>
            </w:r>
            <w:r w:rsidR="00FD111B">
              <w:rPr>
                <w:noProof/>
                <w:webHidden/>
              </w:rPr>
            </w:r>
          </w:ins>
          <w:r w:rsidR="00FD111B">
            <w:rPr>
              <w:noProof/>
              <w:webHidden/>
            </w:rPr>
            <w:fldChar w:fldCharType="separate"/>
          </w:r>
          <w:ins w:id="38" w:author="zuo Oliver" w:date="2023-05-20T23:26:00Z">
            <w:r w:rsidR="00FD111B">
              <w:rPr>
                <w:noProof/>
                <w:webHidden/>
              </w:rPr>
              <w:t>2</w:t>
            </w:r>
            <w:r w:rsidR="00FD111B">
              <w:rPr>
                <w:noProof/>
                <w:webHidden/>
              </w:rPr>
              <w:fldChar w:fldCharType="end"/>
            </w:r>
            <w:r w:rsidR="00FD111B" w:rsidRPr="00957210">
              <w:rPr>
                <w:rStyle w:val="a8"/>
                <w:noProof/>
              </w:rPr>
              <w:fldChar w:fldCharType="end"/>
            </w:r>
          </w:ins>
        </w:p>
        <w:p w14:paraId="17BF861F" w14:textId="26A68D54" w:rsidR="00FD111B" w:rsidRDefault="00FD111B" w:rsidP="00AA7A3D">
          <w:pPr>
            <w:pStyle w:val="TOC2"/>
            <w:rPr>
              <w:ins w:id="39" w:author="zuo Oliver" w:date="2023-05-20T23:26:00Z"/>
              <w:noProof/>
              <w14:ligatures w14:val="standardContextual"/>
            </w:rPr>
            <w:pPrChange w:id="40" w:author="zuo Oliver" w:date="2023-05-20T23:27:00Z">
              <w:pPr>
                <w:pStyle w:val="TOC2"/>
                <w:tabs>
                  <w:tab w:val="right" w:leader="dot" w:pos="8296"/>
                </w:tabs>
              </w:pPr>
            </w:pPrChange>
          </w:pPr>
          <w:ins w:id="41" w:author="zuo Oliver" w:date="2023-05-20T23:26:00Z">
            <w:r w:rsidRPr="00957210">
              <w:rPr>
                <w:rStyle w:val="a8"/>
                <w:noProof/>
              </w:rPr>
              <w:fldChar w:fldCharType="begin"/>
            </w:r>
            <w:r w:rsidRPr="00957210">
              <w:rPr>
                <w:rStyle w:val="a8"/>
                <w:noProof/>
              </w:rPr>
              <w:instrText xml:space="preserve"> </w:instrText>
            </w:r>
            <w:r>
              <w:rPr>
                <w:noProof/>
              </w:rPr>
              <w:instrText>HYPERLINK \l "_Toc135517616"</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1，编译生成</w:t>
            </w:r>
            <w:r>
              <w:rPr>
                <w:noProof/>
                <w:webHidden/>
              </w:rPr>
              <w:tab/>
            </w:r>
            <w:r>
              <w:rPr>
                <w:noProof/>
                <w:webHidden/>
              </w:rPr>
              <w:fldChar w:fldCharType="begin"/>
            </w:r>
            <w:r>
              <w:rPr>
                <w:noProof/>
                <w:webHidden/>
              </w:rPr>
              <w:instrText xml:space="preserve"> PAGEREF _Toc135517616 \h </w:instrText>
            </w:r>
            <w:r>
              <w:rPr>
                <w:noProof/>
                <w:webHidden/>
              </w:rPr>
            </w:r>
          </w:ins>
          <w:r>
            <w:rPr>
              <w:noProof/>
              <w:webHidden/>
            </w:rPr>
            <w:fldChar w:fldCharType="separate"/>
          </w:r>
          <w:ins w:id="42" w:author="zuo Oliver" w:date="2023-05-20T23:26:00Z">
            <w:r>
              <w:rPr>
                <w:noProof/>
                <w:webHidden/>
              </w:rPr>
              <w:t>2</w:t>
            </w:r>
            <w:r>
              <w:rPr>
                <w:noProof/>
                <w:webHidden/>
              </w:rPr>
              <w:fldChar w:fldCharType="end"/>
            </w:r>
            <w:r w:rsidRPr="00957210">
              <w:rPr>
                <w:rStyle w:val="a8"/>
                <w:noProof/>
              </w:rPr>
              <w:fldChar w:fldCharType="end"/>
            </w:r>
          </w:ins>
        </w:p>
        <w:p w14:paraId="2989065D" w14:textId="69958836" w:rsidR="00FD111B" w:rsidRDefault="00FD111B" w:rsidP="00AA7A3D">
          <w:pPr>
            <w:pStyle w:val="TOC2"/>
            <w:rPr>
              <w:ins w:id="43" w:author="zuo Oliver" w:date="2023-05-20T23:26:00Z"/>
              <w:noProof/>
              <w14:ligatures w14:val="standardContextual"/>
            </w:rPr>
            <w:pPrChange w:id="44" w:author="zuo Oliver" w:date="2023-05-20T23:27:00Z">
              <w:pPr>
                <w:pStyle w:val="TOC2"/>
                <w:tabs>
                  <w:tab w:val="right" w:leader="dot" w:pos="8296"/>
                </w:tabs>
              </w:pPr>
            </w:pPrChange>
          </w:pPr>
          <w:ins w:id="45" w:author="zuo Oliver" w:date="2023-05-20T23:26:00Z">
            <w:r w:rsidRPr="00957210">
              <w:rPr>
                <w:rStyle w:val="a8"/>
                <w:noProof/>
              </w:rPr>
              <w:fldChar w:fldCharType="begin"/>
            </w:r>
            <w:r w:rsidRPr="00957210">
              <w:rPr>
                <w:rStyle w:val="a8"/>
                <w:noProof/>
              </w:rPr>
              <w:instrText xml:space="preserve"> </w:instrText>
            </w:r>
            <w:r>
              <w:rPr>
                <w:noProof/>
              </w:rPr>
              <w:instrText>HYPERLINK \l "_Toc135517617"</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2，命令行工具功能</w:t>
            </w:r>
            <w:r>
              <w:rPr>
                <w:noProof/>
                <w:webHidden/>
              </w:rPr>
              <w:tab/>
            </w:r>
            <w:r>
              <w:rPr>
                <w:noProof/>
                <w:webHidden/>
              </w:rPr>
              <w:fldChar w:fldCharType="begin"/>
            </w:r>
            <w:r>
              <w:rPr>
                <w:noProof/>
                <w:webHidden/>
              </w:rPr>
              <w:instrText xml:space="preserve"> PAGEREF _Toc135517617 \h </w:instrText>
            </w:r>
            <w:r>
              <w:rPr>
                <w:noProof/>
                <w:webHidden/>
              </w:rPr>
            </w:r>
          </w:ins>
          <w:r>
            <w:rPr>
              <w:noProof/>
              <w:webHidden/>
            </w:rPr>
            <w:fldChar w:fldCharType="separate"/>
          </w:r>
          <w:ins w:id="46" w:author="zuo Oliver" w:date="2023-05-20T23:26:00Z">
            <w:r>
              <w:rPr>
                <w:noProof/>
                <w:webHidden/>
              </w:rPr>
              <w:t>2</w:t>
            </w:r>
            <w:r>
              <w:rPr>
                <w:noProof/>
                <w:webHidden/>
              </w:rPr>
              <w:fldChar w:fldCharType="end"/>
            </w:r>
            <w:r w:rsidRPr="00957210">
              <w:rPr>
                <w:rStyle w:val="a8"/>
                <w:noProof/>
              </w:rPr>
              <w:fldChar w:fldCharType="end"/>
            </w:r>
          </w:ins>
        </w:p>
        <w:p w14:paraId="08C5F2FB" w14:textId="1623193C" w:rsidR="00FD111B" w:rsidRDefault="00FD111B" w:rsidP="00AA7A3D">
          <w:pPr>
            <w:pStyle w:val="TOC2"/>
            <w:rPr>
              <w:ins w:id="47" w:author="zuo Oliver" w:date="2023-05-20T23:26:00Z"/>
              <w:noProof/>
              <w14:ligatures w14:val="standardContextual"/>
            </w:rPr>
            <w:pPrChange w:id="48" w:author="zuo Oliver" w:date="2023-05-20T23:27:00Z">
              <w:pPr>
                <w:pStyle w:val="TOC2"/>
                <w:tabs>
                  <w:tab w:val="right" w:leader="dot" w:pos="8296"/>
                </w:tabs>
              </w:pPr>
            </w:pPrChange>
          </w:pPr>
          <w:ins w:id="49" w:author="zuo Oliver" w:date="2023-05-20T23:26:00Z">
            <w:r w:rsidRPr="00957210">
              <w:rPr>
                <w:rStyle w:val="a8"/>
                <w:noProof/>
              </w:rPr>
              <w:fldChar w:fldCharType="begin"/>
            </w:r>
            <w:r w:rsidRPr="00957210">
              <w:rPr>
                <w:rStyle w:val="a8"/>
                <w:noProof/>
              </w:rPr>
              <w:instrText xml:space="preserve"> </w:instrText>
            </w:r>
            <w:r>
              <w:rPr>
                <w:noProof/>
              </w:rPr>
              <w:instrText>HYPERLINK \l "_Toc135517618"</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3，示例</w:t>
            </w:r>
            <w:r>
              <w:rPr>
                <w:noProof/>
                <w:webHidden/>
              </w:rPr>
              <w:tab/>
            </w:r>
            <w:r>
              <w:rPr>
                <w:noProof/>
                <w:webHidden/>
              </w:rPr>
              <w:fldChar w:fldCharType="begin"/>
            </w:r>
            <w:r>
              <w:rPr>
                <w:noProof/>
                <w:webHidden/>
              </w:rPr>
              <w:instrText xml:space="preserve"> PAGEREF _Toc135517618 \h </w:instrText>
            </w:r>
            <w:r>
              <w:rPr>
                <w:noProof/>
                <w:webHidden/>
              </w:rPr>
            </w:r>
          </w:ins>
          <w:r>
            <w:rPr>
              <w:noProof/>
              <w:webHidden/>
            </w:rPr>
            <w:fldChar w:fldCharType="separate"/>
          </w:r>
          <w:ins w:id="50" w:author="zuo Oliver" w:date="2023-05-20T23:26:00Z">
            <w:r>
              <w:rPr>
                <w:noProof/>
                <w:webHidden/>
              </w:rPr>
              <w:t>3</w:t>
            </w:r>
            <w:r>
              <w:rPr>
                <w:noProof/>
                <w:webHidden/>
              </w:rPr>
              <w:fldChar w:fldCharType="end"/>
            </w:r>
            <w:r w:rsidRPr="00957210">
              <w:rPr>
                <w:rStyle w:val="a8"/>
                <w:noProof/>
              </w:rPr>
              <w:fldChar w:fldCharType="end"/>
            </w:r>
          </w:ins>
        </w:p>
        <w:p w14:paraId="2D074ED1" w14:textId="6793E334" w:rsidR="00FD111B" w:rsidRDefault="00FD111B" w:rsidP="00AA7A3D">
          <w:pPr>
            <w:pStyle w:val="TOC2"/>
            <w:rPr>
              <w:ins w:id="51" w:author="zuo Oliver" w:date="2023-05-20T23:26:00Z"/>
              <w:noProof/>
              <w14:ligatures w14:val="standardContextual"/>
            </w:rPr>
            <w:pPrChange w:id="52" w:author="zuo Oliver" w:date="2023-05-20T23:27:00Z">
              <w:pPr>
                <w:pStyle w:val="TOC2"/>
                <w:tabs>
                  <w:tab w:val="right" w:leader="dot" w:pos="8296"/>
                </w:tabs>
              </w:pPr>
            </w:pPrChange>
          </w:pPr>
          <w:ins w:id="53" w:author="zuo Oliver" w:date="2023-05-20T23:26:00Z">
            <w:r w:rsidRPr="00957210">
              <w:rPr>
                <w:rStyle w:val="a8"/>
                <w:noProof/>
              </w:rPr>
              <w:fldChar w:fldCharType="begin"/>
            </w:r>
            <w:r w:rsidRPr="00957210">
              <w:rPr>
                <w:rStyle w:val="a8"/>
                <w:noProof/>
              </w:rPr>
              <w:instrText xml:space="preserve"> </w:instrText>
            </w:r>
            <w:r>
              <w:rPr>
                <w:noProof/>
              </w:rPr>
              <w:instrText>HYPERLINK \l "_Toc135517619"</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4，接口测试程序</w:t>
            </w:r>
            <w:r>
              <w:rPr>
                <w:noProof/>
                <w:webHidden/>
              </w:rPr>
              <w:tab/>
            </w:r>
            <w:r>
              <w:rPr>
                <w:noProof/>
                <w:webHidden/>
              </w:rPr>
              <w:fldChar w:fldCharType="begin"/>
            </w:r>
            <w:r>
              <w:rPr>
                <w:noProof/>
                <w:webHidden/>
              </w:rPr>
              <w:instrText xml:space="preserve"> PAGEREF _Toc135517619 \h </w:instrText>
            </w:r>
            <w:r>
              <w:rPr>
                <w:noProof/>
                <w:webHidden/>
              </w:rPr>
            </w:r>
          </w:ins>
          <w:r>
            <w:rPr>
              <w:noProof/>
              <w:webHidden/>
            </w:rPr>
            <w:fldChar w:fldCharType="separate"/>
          </w:r>
          <w:ins w:id="54" w:author="zuo Oliver" w:date="2023-05-20T23:26:00Z">
            <w:r>
              <w:rPr>
                <w:noProof/>
                <w:webHidden/>
              </w:rPr>
              <w:t>3</w:t>
            </w:r>
            <w:r>
              <w:rPr>
                <w:noProof/>
                <w:webHidden/>
              </w:rPr>
              <w:fldChar w:fldCharType="end"/>
            </w:r>
            <w:r w:rsidRPr="00957210">
              <w:rPr>
                <w:rStyle w:val="a8"/>
                <w:noProof/>
              </w:rPr>
              <w:fldChar w:fldCharType="end"/>
            </w:r>
          </w:ins>
        </w:p>
        <w:p w14:paraId="0C677448" w14:textId="6366BD8A" w:rsidR="00FD111B" w:rsidRDefault="00FD111B" w:rsidP="00AA7A3D">
          <w:pPr>
            <w:pStyle w:val="TOC2"/>
            <w:rPr>
              <w:ins w:id="55" w:author="zuo Oliver" w:date="2023-05-20T23:26:00Z"/>
              <w:noProof/>
              <w14:ligatures w14:val="standardContextual"/>
            </w:rPr>
            <w:pPrChange w:id="56" w:author="zuo Oliver" w:date="2023-05-20T23:27:00Z">
              <w:pPr>
                <w:pStyle w:val="TOC2"/>
                <w:tabs>
                  <w:tab w:val="right" w:leader="dot" w:pos="8296"/>
                </w:tabs>
              </w:pPr>
            </w:pPrChange>
          </w:pPr>
          <w:ins w:id="57" w:author="zuo Oliver" w:date="2023-05-20T23:26:00Z">
            <w:r w:rsidRPr="00957210">
              <w:rPr>
                <w:rStyle w:val="a8"/>
                <w:noProof/>
              </w:rPr>
              <w:fldChar w:fldCharType="begin"/>
            </w:r>
            <w:r w:rsidRPr="00957210">
              <w:rPr>
                <w:rStyle w:val="a8"/>
                <w:noProof/>
              </w:rPr>
              <w:instrText xml:space="preserve"> </w:instrText>
            </w:r>
            <w:r>
              <w:rPr>
                <w:noProof/>
              </w:rPr>
              <w:instrText>HYPERLINK \l "_Toc135517620"</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5，软件加速原理</w:t>
            </w:r>
            <w:r>
              <w:rPr>
                <w:noProof/>
                <w:webHidden/>
              </w:rPr>
              <w:tab/>
            </w:r>
            <w:r>
              <w:rPr>
                <w:noProof/>
                <w:webHidden/>
              </w:rPr>
              <w:fldChar w:fldCharType="begin"/>
            </w:r>
            <w:r>
              <w:rPr>
                <w:noProof/>
                <w:webHidden/>
              </w:rPr>
              <w:instrText xml:space="preserve"> PAGEREF _Toc135517620 \h </w:instrText>
            </w:r>
            <w:r>
              <w:rPr>
                <w:noProof/>
                <w:webHidden/>
              </w:rPr>
            </w:r>
          </w:ins>
          <w:r>
            <w:rPr>
              <w:noProof/>
              <w:webHidden/>
            </w:rPr>
            <w:fldChar w:fldCharType="separate"/>
          </w:r>
          <w:ins w:id="58" w:author="zuo Oliver" w:date="2023-05-20T23:26:00Z">
            <w:r>
              <w:rPr>
                <w:noProof/>
                <w:webHidden/>
              </w:rPr>
              <w:t>4</w:t>
            </w:r>
            <w:r>
              <w:rPr>
                <w:noProof/>
                <w:webHidden/>
              </w:rPr>
              <w:fldChar w:fldCharType="end"/>
            </w:r>
            <w:r w:rsidRPr="00957210">
              <w:rPr>
                <w:rStyle w:val="a8"/>
                <w:noProof/>
              </w:rPr>
              <w:fldChar w:fldCharType="end"/>
            </w:r>
          </w:ins>
        </w:p>
        <w:p w14:paraId="77E4A527" w14:textId="72D62B79" w:rsidR="00FD111B" w:rsidRDefault="00FD111B">
          <w:pPr>
            <w:pStyle w:val="TOC1"/>
            <w:tabs>
              <w:tab w:val="right" w:leader="dot" w:pos="8296"/>
            </w:tabs>
            <w:rPr>
              <w:ins w:id="59" w:author="zuo Oliver" w:date="2023-05-20T23:26:00Z"/>
              <w:noProof/>
              <w14:ligatures w14:val="standardContextual"/>
            </w:rPr>
          </w:pPr>
          <w:ins w:id="60" w:author="zuo Oliver" w:date="2023-05-20T23:26:00Z">
            <w:r w:rsidRPr="00957210">
              <w:rPr>
                <w:rStyle w:val="a8"/>
                <w:noProof/>
              </w:rPr>
              <w:fldChar w:fldCharType="begin"/>
            </w:r>
            <w:r w:rsidRPr="00957210">
              <w:rPr>
                <w:rStyle w:val="a8"/>
                <w:noProof/>
              </w:rPr>
              <w:instrText xml:space="preserve"> </w:instrText>
            </w:r>
            <w:r>
              <w:rPr>
                <w:noProof/>
              </w:rPr>
              <w:instrText>HYPERLINK \l "_Toc135517621"</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Vcflib库说明</w:t>
            </w:r>
            <w:r>
              <w:rPr>
                <w:noProof/>
                <w:webHidden/>
              </w:rPr>
              <w:tab/>
            </w:r>
            <w:r>
              <w:rPr>
                <w:noProof/>
                <w:webHidden/>
              </w:rPr>
              <w:fldChar w:fldCharType="begin"/>
            </w:r>
            <w:r>
              <w:rPr>
                <w:noProof/>
                <w:webHidden/>
              </w:rPr>
              <w:instrText xml:space="preserve"> PAGEREF _Toc135517621 \h </w:instrText>
            </w:r>
            <w:r>
              <w:rPr>
                <w:noProof/>
                <w:webHidden/>
              </w:rPr>
            </w:r>
          </w:ins>
          <w:r>
            <w:rPr>
              <w:noProof/>
              <w:webHidden/>
            </w:rPr>
            <w:fldChar w:fldCharType="separate"/>
          </w:r>
          <w:ins w:id="61" w:author="zuo Oliver" w:date="2023-05-20T23:26:00Z">
            <w:r>
              <w:rPr>
                <w:noProof/>
                <w:webHidden/>
              </w:rPr>
              <w:t>5</w:t>
            </w:r>
            <w:r>
              <w:rPr>
                <w:noProof/>
                <w:webHidden/>
              </w:rPr>
              <w:fldChar w:fldCharType="end"/>
            </w:r>
            <w:r w:rsidRPr="00957210">
              <w:rPr>
                <w:rStyle w:val="a8"/>
                <w:noProof/>
              </w:rPr>
              <w:fldChar w:fldCharType="end"/>
            </w:r>
          </w:ins>
        </w:p>
        <w:p w14:paraId="19A0AF73" w14:textId="64B00436" w:rsidR="00FD111B" w:rsidRDefault="00FD111B" w:rsidP="00AA7A3D">
          <w:pPr>
            <w:pStyle w:val="TOC2"/>
            <w:rPr>
              <w:ins w:id="62" w:author="zuo Oliver" w:date="2023-05-20T23:26:00Z"/>
              <w:noProof/>
              <w14:ligatures w14:val="standardContextual"/>
            </w:rPr>
            <w:pPrChange w:id="63" w:author="zuo Oliver" w:date="2023-05-20T23:27:00Z">
              <w:pPr>
                <w:pStyle w:val="TOC2"/>
                <w:tabs>
                  <w:tab w:val="right" w:leader="dot" w:pos="8296"/>
                </w:tabs>
              </w:pPr>
            </w:pPrChange>
          </w:pPr>
          <w:ins w:id="64" w:author="zuo Oliver" w:date="2023-05-20T23:26:00Z">
            <w:r w:rsidRPr="00957210">
              <w:rPr>
                <w:rStyle w:val="a8"/>
                <w:noProof/>
              </w:rPr>
              <w:fldChar w:fldCharType="begin"/>
            </w:r>
            <w:r w:rsidRPr="00957210">
              <w:rPr>
                <w:rStyle w:val="a8"/>
                <w:noProof/>
              </w:rPr>
              <w:instrText xml:space="preserve"> </w:instrText>
            </w:r>
            <w:r>
              <w:rPr>
                <w:noProof/>
              </w:rPr>
              <w:instrText>HYPERLINK \l "_Toc135517622"</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vcflib功能</w:t>
            </w:r>
            <w:r>
              <w:rPr>
                <w:noProof/>
                <w:webHidden/>
              </w:rPr>
              <w:tab/>
            </w:r>
            <w:r>
              <w:rPr>
                <w:noProof/>
                <w:webHidden/>
              </w:rPr>
              <w:fldChar w:fldCharType="begin"/>
            </w:r>
            <w:r>
              <w:rPr>
                <w:noProof/>
                <w:webHidden/>
              </w:rPr>
              <w:instrText xml:space="preserve"> PAGEREF _Toc135517622 \h </w:instrText>
            </w:r>
            <w:r>
              <w:rPr>
                <w:noProof/>
                <w:webHidden/>
              </w:rPr>
            </w:r>
          </w:ins>
          <w:r>
            <w:rPr>
              <w:noProof/>
              <w:webHidden/>
            </w:rPr>
            <w:fldChar w:fldCharType="separate"/>
          </w:r>
          <w:ins w:id="65" w:author="zuo Oliver" w:date="2023-05-20T23:26:00Z">
            <w:r>
              <w:rPr>
                <w:noProof/>
                <w:webHidden/>
              </w:rPr>
              <w:t>5</w:t>
            </w:r>
            <w:r>
              <w:rPr>
                <w:noProof/>
                <w:webHidden/>
              </w:rPr>
              <w:fldChar w:fldCharType="end"/>
            </w:r>
            <w:r w:rsidRPr="00957210">
              <w:rPr>
                <w:rStyle w:val="a8"/>
                <w:noProof/>
              </w:rPr>
              <w:fldChar w:fldCharType="end"/>
            </w:r>
          </w:ins>
        </w:p>
        <w:p w14:paraId="44778001" w14:textId="2B35A4A0" w:rsidR="00FD111B" w:rsidRDefault="00FD111B" w:rsidP="00AA7A3D">
          <w:pPr>
            <w:pStyle w:val="TOC2"/>
            <w:rPr>
              <w:ins w:id="66" w:author="zuo Oliver" w:date="2023-05-20T23:26:00Z"/>
              <w:noProof/>
              <w14:ligatures w14:val="standardContextual"/>
            </w:rPr>
            <w:pPrChange w:id="67" w:author="zuo Oliver" w:date="2023-05-20T23:27:00Z">
              <w:pPr>
                <w:pStyle w:val="TOC2"/>
                <w:tabs>
                  <w:tab w:val="right" w:leader="dot" w:pos="8296"/>
                </w:tabs>
              </w:pPr>
            </w:pPrChange>
          </w:pPr>
          <w:ins w:id="68" w:author="zuo Oliver" w:date="2023-05-20T23:26:00Z">
            <w:r w:rsidRPr="00957210">
              <w:rPr>
                <w:rStyle w:val="a8"/>
                <w:noProof/>
              </w:rPr>
              <w:fldChar w:fldCharType="begin"/>
            </w:r>
            <w:r w:rsidRPr="00957210">
              <w:rPr>
                <w:rStyle w:val="a8"/>
                <w:noProof/>
              </w:rPr>
              <w:instrText xml:space="preserve"> </w:instrText>
            </w:r>
            <w:r>
              <w:rPr>
                <w:noProof/>
              </w:rPr>
              <w:instrText>HYPERLINK \l "_Toc135517623"</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vcflib 文件结构</w:t>
            </w:r>
            <w:r>
              <w:rPr>
                <w:noProof/>
                <w:webHidden/>
              </w:rPr>
              <w:tab/>
            </w:r>
            <w:r>
              <w:rPr>
                <w:noProof/>
                <w:webHidden/>
              </w:rPr>
              <w:fldChar w:fldCharType="begin"/>
            </w:r>
            <w:r>
              <w:rPr>
                <w:noProof/>
                <w:webHidden/>
              </w:rPr>
              <w:instrText xml:space="preserve"> PAGEREF _Toc135517623 \h </w:instrText>
            </w:r>
            <w:r>
              <w:rPr>
                <w:noProof/>
                <w:webHidden/>
              </w:rPr>
            </w:r>
          </w:ins>
          <w:r>
            <w:rPr>
              <w:noProof/>
              <w:webHidden/>
            </w:rPr>
            <w:fldChar w:fldCharType="separate"/>
          </w:r>
          <w:ins w:id="69" w:author="zuo Oliver" w:date="2023-05-20T23:26:00Z">
            <w:r>
              <w:rPr>
                <w:noProof/>
                <w:webHidden/>
              </w:rPr>
              <w:t>5</w:t>
            </w:r>
            <w:r>
              <w:rPr>
                <w:noProof/>
                <w:webHidden/>
              </w:rPr>
              <w:fldChar w:fldCharType="end"/>
            </w:r>
            <w:r w:rsidRPr="00957210">
              <w:rPr>
                <w:rStyle w:val="a8"/>
                <w:noProof/>
              </w:rPr>
              <w:fldChar w:fldCharType="end"/>
            </w:r>
          </w:ins>
        </w:p>
        <w:p w14:paraId="37768D2A" w14:textId="4CA95921" w:rsidR="00FD111B" w:rsidRDefault="00FD111B" w:rsidP="00AA7A3D">
          <w:pPr>
            <w:pStyle w:val="TOC2"/>
            <w:rPr>
              <w:ins w:id="70" w:author="zuo Oliver" w:date="2023-05-20T23:26:00Z"/>
              <w:noProof/>
              <w14:ligatures w14:val="standardContextual"/>
            </w:rPr>
            <w:pPrChange w:id="71" w:author="zuo Oliver" w:date="2023-05-20T23:27:00Z">
              <w:pPr>
                <w:pStyle w:val="TOC2"/>
                <w:tabs>
                  <w:tab w:val="right" w:leader="dot" w:pos="8296"/>
                </w:tabs>
              </w:pPr>
            </w:pPrChange>
          </w:pPr>
          <w:ins w:id="72" w:author="zuo Oliver" w:date="2023-05-20T23:26:00Z">
            <w:r w:rsidRPr="00957210">
              <w:rPr>
                <w:rStyle w:val="a8"/>
                <w:noProof/>
              </w:rPr>
              <w:fldChar w:fldCharType="begin"/>
            </w:r>
            <w:r w:rsidRPr="00957210">
              <w:rPr>
                <w:rStyle w:val="a8"/>
                <w:noProof/>
              </w:rPr>
              <w:instrText xml:space="preserve"> </w:instrText>
            </w:r>
            <w:r>
              <w:rPr>
                <w:noProof/>
              </w:rPr>
              <w:instrText>HYPERLINK \l "_Toc135517624"</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vcflib 接口</w:t>
            </w:r>
            <w:r>
              <w:rPr>
                <w:noProof/>
                <w:webHidden/>
              </w:rPr>
              <w:tab/>
            </w:r>
            <w:r>
              <w:rPr>
                <w:noProof/>
                <w:webHidden/>
              </w:rPr>
              <w:fldChar w:fldCharType="begin"/>
            </w:r>
            <w:r>
              <w:rPr>
                <w:noProof/>
                <w:webHidden/>
              </w:rPr>
              <w:instrText xml:space="preserve"> PAGEREF _Toc135517624 \h </w:instrText>
            </w:r>
            <w:r>
              <w:rPr>
                <w:noProof/>
                <w:webHidden/>
              </w:rPr>
            </w:r>
          </w:ins>
          <w:r>
            <w:rPr>
              <w:noProof/>
              <w:webHidden/>
            </w:rPr>
            <w:fldChar w:fldCharType="separate"/>
          </w:r>
          <w:ins w:id="73" w:author="zuo Oliver" w:date="2023-05-20T23:26:00Z">
            <w:r>
              <w:rPr>
                <w:noProof/>
                <w:webHidden/>
              </w:rPr>
              <w:t>5</w:t>
            </w:r>
            <w:r>
              <w:rPr>
                <w:noProof/>
                <w:webHidden/>
              </w:rPr>
              <w:fldChar w:fldCharType="end"/>
            </w:r>
            <w:r w:rsidRPr="00957210">
              <w:rPr>
                <w:rStyle w:val="a8"/>
                <w:noProof/>
              </w:rPr>
              <w:fldChar w:fldCharType="end"/>
            </w:r>
          </w:ins>
        </w:p>
        <w:p w14:paraId="5A126630" w14:textId="48285BEE" w:rsidR="00FD111B" w:rsidRDefault="00FD111B">
          <w:pPr>
            <w:pStyle w:val="TOC3"/>
            <w:tabs>
              <w:tab w:val="right" w:leader="dot" w:pos="8296"/>
            </w:tabs>
            <w:rPr>
              <w:ins w:id="74" w:author="zuo Oliver" w:date="2023-05-20T23:26:00Z"/>
              <w:noProof/>
              <w14:ligatures w14:val="standardContextual"/>
            </w:rPr>
          </w:pPr>
          <w:ins w:id="75" w:author="zuo Oliver" w:date="2023-05-20T23:26:00Z">
            <w:r w:rsidRPr="00957210">
              <w:rPr>
                <w:rStyle w:val="a8"/>
                <w:noProof/>
              </w:rPr>
              <w:fldChar w:fldCharType="begin"/>
            </w:r>
            <w:r w:rsidRPr="00957210">
              <w:rPr>
                <w:rStyle w:val="a8"/>
                <w:noProof/>
              </w:rPr>
              <w:instrText xml:space="preserve"> </w:instrText>
            </w:r>
            <w:r>
              <w:rPr>
                <w:noProof/>
              </w:rPr>
              <w:instrText>HYPERLINK \l "_Toc135517625"</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1．文件打开关闭接口</w:t>
            </w:r>
            <w:r>
              <w:rPr>
                <w:noProof/>
                <w:webHidden/>
              </w:rPr>
              <w:tab/>
            </w:r>
            <w:r>
              <w:rPr>
                <w:noProof/>
                <w:webHidden/>
              </w:rPr>
              <w:fldChar w:fldCharType="begin"/>
            </w:r>
            <w:r>
              <w:rPr>
                <w:noProof/>
                <w:webHidden/>
              </w:rPr>
              <w:instrText xml:space="preserve"> PAGEREF _Toc135517625 \h </w:instrText>
            </w:r>
            <w:r>
              <w:rPr>
                <w:noProof/>
                <w:webHidden/>
              </w:rPr>
            </w:r>
          </w:ins>
          <w:r>
            <w:rPr>
              <w:noProof/>
              <w:webHidden/>
            </w:rPr>
            <w:fldChar w:fldCharType="separate"/>
          </w:r>
          <w:ins w:id="76" w:author="zuo Oliver" w:date="2023-05-20T23:26:00Z">
            <w:r>
              <w:rPr>
                <w:noProof/>
                <w:webHidden/>
              </w:rPr>
              <w:t>5</w:t>
            </w:r>
            <w:r>
              <w:rPr>
                <w:noProof/>
                <w:webHidden/>
              </w:rPr>
              <w:fldChar w:fldCharType="end"/>
            </w:r>
            <w:r w:rsidRPr="00957210">
              <w:rPr>
                <w:rStyle w:val="a8"/>
                <w:noProof/>
              </w:rPr>
              <w:fldChar w:fldCharType="end"/>
            </w:r>
          </w:ins>
        </w:p>
        <w:p w14:paraId="0EE728CA" w14:textId="33F2F740" w:rsidR="00FD111B" w:rsidRDefault="00FD111B">
          <w:pPr>
            <w:pStyle w:val="TOC3"/>
            <w:tabs>
              <w:tab w:val="right" w:leader="dot" w:pos="8296"/>
            </w:tabs>
            <w:rPr>
              <w:ins w:id="77" w:author="zuo Oliver" w:date="2023-05-20T23:26:00Z"/>
              <w:noProof/>
              <w14:ligatures w14:val="standardContextual"/>
            </w:rPr>
          </w:pPr>
          <w:ins w:id="78" w:author="zuo Oliver" w:date="2023-05-20T23:26:00Z">
            <w:r w:rsidRPr="00957210">
              <w:rPr>
                <w:rStyle w:val="a8"/>
                <w:noProof/>
              </w:rPr>
              <w:fldChar w:fldCharType="begin"/>
            </w:r>
            <w:r w:rsidRPr="00957210">
              <w:rPr>
                <w:rStyle w:val="a8"/>
                <w:noProof/>
              </w:rPr>
              <w:instrText xml:space="preserve"> </w:instrText>
            </w:r>
            <w:r>
              <w:rPr>
                <w:noProof/>
              </w:rPr>
              <w:instrText>HYPERLINK \l "_Toc135517626"</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2．文件读接口</w:t>
            </w:r>
            <w:r>
              <w:rPr>
                <w:noProof/>
                <w:webHidden/>
              </w:rPr>
              <w:tab/>
            </w:r>
            <w:r>
              <w:rPr>
                <w:noProof/>
                <w:webHidden/>
              </w:rPr>
              <w:fldChar w:fldCharType="begin"/>
            </w:r>
            <w:r>
              <w:rPr>
                <w:noProof/>
                <w:webHidden/>
              </w:rPr>
              <w:instrText xml:space="preserve"> PAGEREF _Toc135517626 \h </w:instrText>
            </w:r>
            <w:r>
              <w:rPr>
                <w:noProof/>
                <w:webHidden/>
              </w:rPr>
            </w:r>
          </w:ins>
          <w:r>
            <w:rPr>
              <w:noProof/>
              <w:webHidden/>
            </w:rPr>
            <w:fldChar w:fldCharType="separate"/>
          </w:r>
          <w:ins w:id="79" w:author="zuo Oliver" w:date="2023-05-20T23:26:00Z">
            <w:r>
              <w:rPr>
                <w:noProof/>
                <w:webHidden/>
              </w:rPr>
              <w:t>7</w:t>
            </w:r>
            <w:r>
              <w:rPr>
                <w:noProof/>
                <w:webHidden/>
              </w:rPr>
              <w:fldChar w:fldCharType="end"/>
            </w:r>
            <w:r w:rsidRPr="00957210">
              <w:rPr>
                <w:rStyle w:val="a8"/>
                <w:noProof/>
              </w:rPr>
              <w:fldChar w:fldCharType="end"/>
            </w:r>
          </w:ins>
        </w:p>
        <w:p w14:paraId="55148FB2" w14:textId="6D1B627C" w:rsidR="00FD111B" w:rsidRDefault="00FD111B">
          <w:pPr>
            <w:pStyle w:val="TOC3"/>
            <w:tabs>
              <w:tab w:val="right" w:leader="dot" w:pos="8296"/>
            </w:tabs>
            <w:rPr>
              <w:ins w:id="80" w:author="zuo Oliver" w:date="2023-05-20T23:26:00Z"/>
              <w:noProof/>
              <w14:ligatures w14:val="standardContextual"/>
            </w:rPr>
          </w:pPr>
          <w:ins w:id="81" w:author="zuo Oliver" w:date="2023-05-20T23:26:00Z">
            <w:r w:rsidRPr="00957210">
              <w:rPr>
                <w:rStyle w:val="a8"/>
                <w:noProof/>
              </w:rPr>
              <w:fldChar w:fldCharType="begin"/>
            </w:r>
            <w:r w:rsidRPr="00957210">
              <w:rPr>
                <w:rStyle w:val="a8"/>
                <w:noProof/>
              </w:rPr>
              <w:instrText xml:space="preserve"> </w:instrText>
            </w:r>
            <w:r>
              <w:rPr>
                <w:noProof/>
              </w:rPr>
              <w:instrText>HYPERLINK \l "_Toc135517627"</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3．文件写接口</w:t>
            </w:r>
            <w:r>
              <w:rPr>
                <w:noProof/>
                <w:webHidden/>
              </w:rPr>
              <w:tab/>
            </w:r>
            <w:r>
              <w:rPr>
                <w:noProof/>
                <w:webHidden/>
              </w:rPr>
              <w:fldChar w:fldCharType="begin"/>
            </w:r>
            <w:r>
              <w:rPr>
                <w:noProof/>
                <w:webHidden/>
              </w:rPr>
              <w:instrText xml:space="preserve"> PAGEREF _Toc135517627 \h </w:instrText>
            </w:r>
            <w:r>
              <w:rPr>
                <w:noProof/>
                <w:webHidden/>
              </w:rPr>
            </w:r>
          </w:ins>
          <w:r>
            <w:rPr>
              <w:noProof/>
              <w:webHidden/>
            </w:rPr>
            <w:fldChar w:fldCharType="separate"/>
          </w:r>
          <w:ins w:id="82" w:author="zuo Oliver" w:date="2023-05-20T23:26:00Z">
            <w:r>
              <w:rPr>
                <w:noProof/>
                <w:webHidden/>
              </w:rPr>
              <w:t>10</w:t>
            </w:r>
            <w:r>
              <w:rPr>
                <w:noProof/>
                <w:webHidden/>
              </w:rPr>
              <w:fldChar w:fldCharType="end"/>
            </w:r>
            <w:r w:rsidRPr="00957210">
              <w:rPr>
                <w:rStyle w:val="a8"/>
                <w:noProof/>
              </w:rPr>
              <w:fldChar w:fldCharType="end"/>
            </w:r>
          </w:ins>
        </w:p>
        <w:p w14:paraId="10D96FFE" w14:textId="442287E3" w:rsidR="00FD111B" w:rsidRDefault="00FD111B">
          <w:pPr>
            <w:pStyle w:val="TOC3"/>
            <w:tabs>
              <w:tab w:val="right" w:leader="dot" w:pos="8296"/>
            </w:tabs>
            <w:rPr>
              <w:ins w:id="83" w:author="zuo Oliver" w:date="2023-05-20T23:26:00Z"/>
              <w:noProof/>
              <w14:ligatures w14:val="standardContextual"/>
            </w:rPr>
          </w:pPr>
          <w:ins w:id="84" w:author="zuo Oliver" w:date="2023-05-20T23:26:00Z">
            <w:r w:rsidRPr="00957210">
              <w:rPr>
                <w:rStyle w:val="a8"/>
                <w:noProof/>
              </w:rPr>
              <w:fldChar w:fldCharType="begin"/>
            </w:r>
            <w:r w:rsidRPr="00957210">
              <w:rPr>
                <w:rStyle w:val="a8"/>
                <w:noProof/>
              </w:rPr>
              <w:instrText xml:space="preserve"> </w:instrText>
            </w:r>
            <w:r>
              <w:rPr>
                <w:noProof/>
              </w:rPr>
              <w:instrText>HYPERLINK \l "_Toc135517628"</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4．其他接口</w:t>
            </w:r>
            <w:r>
              <w:rPr>
                <w:noProof/>
                <w:webHidden/>
              </w:rPr>
              <w:tab/>
            </w:r>
            <w:r>
              <w:rPr>
                <w:noProof/>
                <w:webHidden/>
              </w:rPr>
              <w:fldChar w:fldCharType="begin"/>
            </w:r>
            <w:r>
              <w:rPr>
                <w:noProof/>
                <w:webHidden/>
              </w:rPr>
              <w:instrText xml:space="preserve"> PAGEREF _Toc135517628 \h </w:instrText>
            </w:r>
            <w:r>
              <w:rPr>
                <w:noProof/>
                <w:webHidden/>
              </w:rPr>
            </w:r>
          </w:ins>
          <w:r>
            <w:rPr>
              <w:noProof/>
              <w:webHidden/>
            </w:rPr>
            <w:fldChar w:fldCharType="separate"/>
          </w:r>
          <w:ins w:id="85" w:author="zuo Oliver" w:date="2023-05-20T23:26:00Z">
            <w:r>
              <w:rPr>
                <w:noProof/>
                <w:webHidden/>
              </w:rPr>
              <w:t>11</w:t>
            </w:r>
            <w:r>
              <w:rPr>
                <w:noProof/>
                <w:webHidden/>
              </w:rPr>
              <w:fldChar w:fldCharType="end"/>
            </w:r>
            <w:r w:rsidRPr="00957210">
              <w:rPr>
                <w:rStyle w:val="a8"/>
                <w:noProof/>
              </w:rPr>
              <w:fldChar w:fldCharType="end"/>
            </w:r>
          </w:ins>
        </w:p>
        <w:p w14:paraId="00AA0BF7" w14:textId="19A424E6" w:rsidR="00FD111B" w:rsidRDefault="00FD111B" w:rsidP="00AA7A3D">
          <w:pPr>
            <w:pStyle w:val="TOC2"/>
            <w:rPr>
              <w:ins w:id="86" w:author="zuo Oliver" w:date="2023-05-20T23:26:00Z"/>
              <w:noProof/>
              <w14:ligatures w14:val="standardContextual"/>
            </w:rPr>
            <w:pPrChange w:id="87" w:author="zuo Oliver" w:date="2023-05-20T23:27:00Z">
              <w:pPr>
                <w:pStyle w:val="TOC2"/>
                <w:tabs>
                  <w:tab w:val="right" w:leader="dot" w:pos="8296"/>
                </w:tabs>
              </w:pPr>
            </w:pPrChange>
          </w:pPr>
          <w:ins w:id="88" w:author="zuo Oliver" w:date="2023-05-20T23:26:00Z">
            <w:r w:rsidRPr="00957210">
              <w:rPr>
                <w:rStyle w:val="a8"/>
                <w:noProof/>
              </w:rPr>
              <w:fldChar w:fldCharType="begin"/>
            </w:r>
            <w:r w:rsidRPr="00957210">
              <w:rPr>
                <w:rStyle w:val="a8"/>
                <w:noProof/>
              </w:rPr>
              <w:instrText xml:space="preserve"> </w:instrText>
            </w:r>
            <w:r>
              <w:rPr>
                <w:noProof/>
              </w:rPr>
              <w:instrText>HYPERLINK \l "_Toc135517629"</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vcflib 用户可调节的宏参数</w:t>
            </w:r>
            <w:r>
              <w:rPr>
                <w:noProof/>
                <w:webHidden/>
              </w:rPr>
              <w:tab/>
            </w:r>
            <w:r>
              <w:rPr>
                <w:noProof/>
                <w:webHidden/>
              </w:rPr>
              <w:fldChar w:fldCharType="begin"/>
            </w:r>
            <w:r>
              <w:rPr>
                <w:noProof/>
                <w:webHidden/>
              </w:rPr>
              <w:instrText xml:space="preserve"> PAGEREF _Toc135517629 \h </w:instrText>
            </w:r>
            <w:r>
              <w:rPr>
                <w:noProof/>
                <w:webHidden/>
              </w:rPr>
            </w:r>
          </w:ins>
          <w:r>
            <w:rPr>
              <w:noProof/>
              <w:webHidden/>
            </w:rPr>
            <w:fldChar w:fldCharType="separate"/>
          </w:r>
          <w:ins w:id="89" w:author="zuo Oliver" w:date="2023-05-20T23:26:00Z">
            <w:r>
              <w:rPr>
                <w:noProof/>
                <w:webHidden/>
              </w:rPr>
              <w:t>12</w:t>
            </w:r>
            <w:r>
              <w:rPr>
                <w:noProof/>
                <w:webHidden/>
              </w:rPr>
              <w:fldChar w:fldCharType="end"/>
            </w:r>
            <w:r w:rsidRPr="00957210">
              <w:rPr>
                <w:rStyle w:val="a8"/>
                <w:noProof/>
              </w:rPr>
              <w:fldChar w:fldCharType="end"/>
            </w:r>
          </w:ins>
        </w:p>
        <w:p w14:paraId="1699A80C" w14:textId="42E0C007" w:rsidR="00FD111B" w:rsidRDefault="00FD111B">
          <w:pPr>
            <w:pStyle w:val="TOC1"/>
            <w:tabs>
              <w:tab w:val="right" w:leader="dot" w:pos="8296"/>
            </w:tabs>
            <w:rPr>
              <w:ins w:id="90" w:author="zuo Oliver" w:date="2023-05-20T23:26:00Z"/>
              <w:noProof/>
              <w14:ligatures w14:val="standardContextual"/>
            </w:rPr>
          </w:pPr>
          <w:ins w:id="91" w:author="zuo Oliver" w:date="2023-05-20T23:26:00Z">
            <w:r w:rsidRPr="00957210">
              <w:rPr>
                <w:rStyle w:val="a8"/>
                <w:noProof/>
              </w:rPr>
              <w:fldChar w:fldCharType="begin"/>
            </w:r>
            <w:r w:rsidRPr="00957210">
              <w:rPr>
                <w:rStyle w:val="a8"/>
                <w:noProof/>
              </w:rPr>
              <w:instrText xml:space="preserve"> </w:instrText>
            </w:r>
            <w:r>
              <w:rPr>
                <w:noProof/>
              </w:rPr>
              <w:instrText>HYPERLINK \l "_Toc135517630"</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Tools说明</w:t>
            </w:r>
            <w:r>
              <w:rPr>
                <w:noProof/>
                <w:webHidden/>
              </w:rPr>
              <w:tab/>
            </w:r>
            <w:r>
              <w:rPr>
                <w:noProof/>
                <w:webHidden/>
              </w:rPr>
              <w:fldChar w:fldCharType="begin"/>
            </w:r>
            <w:r>
              <w:rPr>
                <w:noProof/>
                <w:webHidden/>
              </w:rPr>
              <w:instrText xml:space="preserve"> PAGEREF _Toc135517630 \h </w:instrText>
            </w:r>
            <w:r>
              <w:rPr>
                <w:noProof/>
                <w:webHidden/>
              </w:rPr>
            </w:r>
          </w:ins>
          <w:r>
            <w:rPr>
              <w:noProof/>
              <w:webHidden/>
            </w:rPr>
            <w:fldChar w:fldCharType="separate"/>
          </w:r>
          <w:ins w:id="92" w:author="zuo Oliver" w:date="2023-05-20T23:26:00Z">
            <w:r>
              <w:rPr>
                <w:noProof/>
                <w:webHidden/>
              </w:rPr>
              <w:t>13</w:t>
            </w:r>
            <w:r>
              <w:rPr>
                <w:noProof/>
                <w:webHidden/>
              </w:rPr>
              <w:fldChar w:fldCharType="end"/>
            </w:r>
            <w:r w:rsidRPr="00957210">
              <w:rPr>
                <w:rStyle w:val="a8"/>
                <w:noProof/>
              </w:rPr>
              <w:fldChar w:fldCharType="end"/>
            </w:r>
          </w:ins>
        </w:p>
        <w:p w14:paraId="1FD0995F" w14:textId="4FF21A13" w:rsidR="00FD111B" w:rsidRDefault="00FD111B" w:rsidP="00AA7A3D">
          <w:pPr>
            <w:pStyle w:val="TOC2"/>
            <w:rPr>
              <w:ins w:id="93" w:author="zuo Oliver" w:date="2023-05-20T23:26:00Z"/>
              <w:noProof/>
              <w14:ligatures w14:val="standardContextual"/>
            </w:rPr>
            <w:pPrChange w:id="94" w:author="zuo Oliver" w:date="2023-05-20T23:27:00Z">
              <w:pPr>
                <w:pStyle w:val="TOC2"/>
                <w:tabs>
                  <w:tab w:val="right" w:leader="dot" w:pos="8296"/>
                </w:tabs>
              </w:pPr>
            </w:pPrChange>
          </w:pPr>
          <w:ins w:id="95" w:author="zuo Oliver" w:date="2023-05-20T23:26:00Z">
            <w:r w:rsidRPr="00957210">
              <w:rPr>
                <w:rStyle w:val="a8"/>
                <w:noProof/>
              </w:rPr>
              <w:fldChar w:fldCharType="begin"/>
            </w:r>
            <w:r w:rsidRPr="00957210">
              <w:rPr>
                <w:rStyle w:val="a8"/>
                <w:noProof/>
              </w:rPr>
              <w:instrText xml:space="preserve"> </w:instrText>
            </w:r>
            <w:r>
              <w:rPr>
                <w:noProof/>
              </w:rPr>
              <w:instrText>HYPERLINK \l "_Toc135517631"</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1，编译生成</w:t>
            </w:r>
            <w:r>
              <w:rPr>
                <w:noProof/>
                <w:webHidden/>
              </w:rPr>
              <w:tab/>
            </w:r>
            <w:r>
              <w:rPr>
                <w:noProof/>
                <w:webHidden/>
              </w:rPr>
              <w:fldChar w:fldCharType="begin"/>
            </w:r>
            <w:r>
              <w:rPr>
                <w:noProof/>
                <w:webHidden/>
              </w:rPr>
              <w:instrText xml:space="preserve"> PAGEREF _Toc135517631 \h </w:instrText>
            </w:r>
            <w:r>
              <w:rPr>
                <w:noProof/>
                <w:webHidden/>
              </w:rPr>
            </w:r>
          </w:ins>
          <w:r>
            <w:rPr>
              <w:noProof/>
              <w:webHidden/>
            </w:rPr>
            <w:fldChar w:fldCharType="separate"/>
          </w:r>
          <w:ins w:id="96" w:author="zuo Oliver" w:date="2023-05-20T23:26:00Z">
            <w:r>
              <w:rPr>
                <w:noProof/>
                <w:webHidden/>
              </w:rPr>
              <w:t>13</w:t>
            </w:r>
            <w:r>
              <w:rPr>
                <w:noProof/>
                <w:webHidden/>
              </w:rPr>
              <w:fldChar w:fldCharType="end"/>
            </w:r>
            <w:r w:rsidRPr="00957210">
              <w:rPr>
                <w:rStyle w:val="a8"/>
                <w:noProof/>
              </w:rPr>
              <w:fldChar w:fldCharType="end"/>
            </w:r>
          </w:ins>
        </w:p>
        <w:p w14:paraId="20989BA8" w14:textId="347E9842" w:rsidR="00FD111B" w:rsidRDefault="00FD111B" w:rsidP="00AA7A3D">
          <w:pPr>
            <w:pStyle w:val="TOC2"/>
            <w:rPr>
              <w:ins w:id="97" w:author="zuo Oliver" w:date="2023-05-20T23:26:00Z"/>
              <w:noProof/>
              <w14:ligatures w14:val="standardContextual"/>
            </w:rPr>
            <w:pPrChange w:id="98" w:author="zuo Oliver" w:date="2023-05-20T23:27:00Z">
              <w:pPr>
                <w:pStyle w:val="TOC2"/>
                <w:tabs>
                  <w:tab w:val="right" w:leader="dot" w:pos="8296"/>
                </w:tabs>
              </w:pPr>
            </w:pPrChange>
          </w:pPr>
          <w:ins w:id="99" w:author="zuo Oliver" w:date="2023-05-20T23:26:00Z">
            <w:r w:rsidRPr="00957210">
              <w:rPr>
                <w:rStyle w:val="a8"/>
                <w:noProof/>
              </w:rPr>
              <w:fldChar w:fldCharType="begin"/>
            </w:r>
            <w:r w:rsidRPr="00957210">
              <w:rPr>
                <w:rStyle w:val="a8"/>
                <w:noProof/>
              </w:rPr>
              <w:instrText xml:space="preserve"> </w:instrText>
            </w:r>
            <w:r>
              <w:rPr>
                <w:noProof/>
              </w:rPr>
              <w:instrText>HYPERLINK \l "_Toc135517632"</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2，工具说明</w:t>
            </w:r>
            <w:r>
              <w:rPr>
                <w:noProof/>
                <w:webHidden/>
              </w:rPr>
              <w:tab/>
            </w:r>
            <w:r>
              <w:rPr>
                <w:noProof/>
                <w:webHidden/>
              </w:rPr>
              <w:fldChar w:fldCharType="begin"/>
            </w:r>
            <w:r>
              <w:rPr>
                <w:noProof/>
                <w:webHidden/>
              </w:rPr>
              <w:instrText xml:space="preserve"> PAGEREF _Toc135517632 \h </w:instrText>
            </w:r>
            <w:r>
              <w:rPr>
                <w:noProof/>
                <w:webHidden/>
              </w:rPr>
            </w:r>
          </w:ins>
          <w:r>
            <w:rPr>
              <w:noProof/>
              <w:webHidden/>
            </w:rPr>
            <w:fldChar w:fldCharType="separate"/>
          </w:r>
          <w:ins w:id="100" w:author="zuo Oliver" w:date="2023-05-20T23:26:00Z">
            <w:r>
              <w:rPr>
                <w:noProof/>
                <w:webHidden/>
              </w:rPr>
              <w:t>13</w:t>
            </w:r>
            <w:r>
              <w:rPr>
                <w:noProof/>
                <w:webHidden/>
              </w:rPr>
              <w:fldChar w:fldCharType="end"/>
            </w:r>
            <w:r w:rsidRPr="00957210">
              <w:rPr>
                <w:rStyle w:val="a8"/>
                <w:noProof/>
              </w:rPr>
              <w:fldChar w:fldCharType="end"/>
            </w:r>
          </w:ins>
        </w:p>
        <w:p w14:paraId="19983877" w14:textId="303C5AF2" w:rsidR="00FD111B" w:rsidRDefault="00FD111B">
          <w:pPr>
            <w:pStyle w:val="TOC1"/>
            <w:tabs>
              <w:tab w:val="right" w:leader="dot" w:pos="8296"/>
            </w:tabs>
            <w:rPr>
              <w:ins w:id="101" w:author="zuo Oliver" w:date="2023-05-20T23:26:00Z"/>
              <w:noProof/>
              <w14:ligatures w14:val="standardContextual"/>
            </w:rPr>
          </w:pPr>
          <w:ins w:id="102" w:author="zuo Oliver" w:date="2023-05-20T23:26:00Z">
            <w:r w:rsidRPr="00957210">
              <w:rPr>
                <w:rStyle w:val="a8"/>
                <w:noProof/>
              </w:rPr>
              <w:fldChar w:fldCharType="begin"/>
            </w:r>
            <w:r w:rsidRPr="00957210">
              <w:rPr>
                <w:rStyle w:val="a8"/>
                <w:noProof/>
              </w:rPr>
              <w:instrText xml:space="preserve"> </w:instrText>
            </w:r>
            <w:r>
              <w:rPr>
                <w:noProof/>
              </w:rPr>
              <w:instrText>HYPERLINK \l "_Toc135517633"</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附录1   Windows编译平台搭建</w:t>
            </w:r>
            <w:r>
              <w:rPr>
                <w:noProof/>
                <w:webHidden/>
              </w:rPr>
              <w:tab/>
            </w:r>
            <w:r>
              <w:rPr>
                <w:noProof/>
                <w:webHidden/>
              </w:rPr>
              <w:fldChar w:fldCharType="begin"/>
            </w:r>
            <w:r>
              <w:rPr>
                <w:noProof/>
                <w:webHidden/>
              </w:rPr>
              <w:instrText xml:space="preserve"> PAGEREF _Toc135517633 \h </w:instrText>
            </w:r>
            <w:r>
              <w:rPr>
                <w:noProof/>
                <w:webHidden/>
              </w:rPr>
            </w:r>
          </w:ins>
          <w:r>
            <w:rPr>
              <w:noProof/>
              <w:webHidden/>
            </w:rPr>
            <w:fldChar w:fldCharType="separate"/>
          </w:r>
          <w:ins w:id="103" w:author="zuo Oliver" w:date="2023-05-20T23:26:00Z">
            <w:r>
              <w:rPr>
                <w:noProof/>
                <w:webHidden/>
              </w:rPr>
              <w:t>15</w:t>
            </w:r>
            <w:r>
              <w:rPr>
                <w:noProof/>
                <w:webHidden/>
              </w:rPr>
              <w:fldChar w:fldCharType="end"/>
            </w:r>
            <w:r w:rsidRPr="00957210">
              <w:rPr>
                <w:rStyle w:val="a8"/>
                <w:noProof/>
              </w:rPr>
              <w:fldChar w:fldCharType="end"/>
            </w:r>
          </w:ins>
        </w:p>
        <w:p w14:paraId="7FBAE071" w14:textId="49AAC333" w:rsidR="00FD111B" w:rsidRDefault="00FD111B" w:rsidP="00AA7A3D">
          <w:pPr>
            <w:pStyle w:val="TOC2"/>
            <w:rPr>
              <w:ins w:id="104" w:author="zuo Oliver" w:date="2023-05-20T23:26:00Z"/>
              <w:noProof/>
              <w14:ligatures w14:val="standardContextual"/>
            </w:rPr>
            <w:pPrChange w:id="105" w:author="zuo Oliver" w:date="2023-05-20T23:27:00Z">
              <w:pPr>
                <w:pStyle w:val="TOC2"/>
                <w:tabs>
                  <w:tab w:val="right" w:leader="dot" w:pos="8296"/>
                </w:tabs>
              </w:pPr>
            </w:pPrChange>
          </w:pPr>
          <w:ins w:id="106" w:author="zuo Oliver" w:date="2023-05-20T23:26:00Z">
            <w:r w:rsidRPr="00957210">
              <w:rPr>
                <w:rStyle w:val="a8"/>
                <w:noProof/>
              </w:rPr>
              <w:fldChar w:fldCharType="begin"/>
            </w:r>
            <w:r w:rsidRPr="00957210">
              <w:rPr>
                <w:rStyle w:val="a8"/>
                <w:noProof/>
              </w:rPr>
              <w:instrText xml:space="preserve"> </w:instrText>
            </w:r>
            <w:r>
              <w:rPr>
                <w:noProof/>
              </w:rPr>
              <w:instrText>HYPERLINK \l "_Toc135517634"</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Windows环境安装tdm64-gcc</w:t>
            </w:r>
            <w:r>
              <w:rPr>
                <w:noProof/>
                <w:webHidden/>
              </w:rPr>
              <w:tab/>
            </w:r>
            <w:r>
              <w:rPr>
                <w:noProof/>
                <w:webHidden/>
              </w:rPr>
              <w:fldChar w:fldCharType="begin"/>
            </w:r>
            <w:r>
              <w:rPr>
                <w:noProof/>
                <w:webHidden/>
              </w:rPr>
              <w:instrText xml:space="preserve"> PAGEREF _Toc135517634 \h </w:instrText>
            </w:r>
            <w:r>
              <w:rPr>
                <w:noProof/>
                <w:webHidden/>
              </w:rPr>
            </w:r>
          </w:ins>
          <w:r>
            <w:rPr>
              <w:noProof/>
              <w:webHidden/>
            </w:rPr>
            <w:fldChar w:fldCharType="separate"/>
          </w:r>
          <w:ins w:id="107" w:author="zuo Oliver" w:date="2023-05-20T23:26:00Z">
            <w:r>
              <w:rPr>
                <w:noProof/>
                <w:webHidden/>
              </w:rPr>
              <w:t>15</w:t>
            </w:r>
            <w:r>
              <w:rPr>
                <w:noProof/>
                <w:webHidden/>
              </w:rPr>
              <w:fldChar w:fldCharType="end"/>
            </w:r>
            <w:r w:rsidRPr="00957210">
              <w:rPr>
                <w:rStyle w:val="a8"/>
                <w:noProof/>
              </w:rPr>
              <w:fldChar w:fldCharType="end"/>
            </w:r>
          </w:ins>
        </w:p>
        <w:p w14:paraId="3F4141E1" w14:textId="402472A1" w:rsidR="00FD111B" w:rsidRDefault="00FD111B">
          <w:pPr>
            <w:pStyle w:val="TOC3"/>
            <w:tabs>
              <w:tab w:val="right" w:leader="dot" w:pos="8296"/>
            </w:tabs>
            <w:rPr>
              <w:ins w:id="108" w:author="zuo Oliver" w:date="2023-05-20T23:26:00Z"/>
              <w:noProof/>
              <w14:ligatures w14:val="standardContextual"/>
            </w:rPr>
          </w:pPr>
          <w:ins w:id="109" w:author="zuo Oliver" w:date="2023-05-20T23:26:00Z">
            <w:r w:rsidRPr="00957210">
              <w:rPr>
                <w:rStyle w:val="a8"/>
                <w:noProof/>
              </w:rPr>
              <w:fldChar w:fldCharType="begin"/>
            </w:r>
            <w:r w:rsidRPr="00957210">
              <w:rPr>
                <w:rStyle w:val="a8"/>
                <w:noProof/>
              </w:rPr>
              <w:instrText xml:space="preserve"> </w:instrText>
            </w:r>
            <w:r>
              <w:rPr>
                <w:noProof/>
              </w:rPr>
              <w:instrText>HYPERLINK \l "_Toc135517635"</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1.tdm64-gcc安装包</w:t>
            </w:r>
            <w:r>
              <w:rPr>
                <w:noProof/>
                <w:webHidden/>
              </w:rPr>
              <w:tab/>
            </w:r>
            <w:r>
              <w:rPr>
                <w:noProof/>
                <w:webHidden/>
              </w:rPr>
              <w:fldChar w:fldCharType="begin"/>
            </w:r>
            <w:r>
              <w:rPr>
                <w:noProof/>
                <w:webHidden/>
              </w:rPr>
              <w:instrText xml:space="preserve"> PAGEREF _Toc135517635 \h </w:instrText>
            </w:r>
            <w:r>
              <w:rPr>
                <w:noProof/>
                <w:webHidden/>
              </w:rPr>
            </w:r>
          </w:ins>
          <w:r>
            <w:rPr>
              <w:noProof/>
              <w:webHidden/>
            </w:rPr>
            <w:fldChar w:fldCharType="separate"/>
          </w:r>
          <w:ins w:id="110" w:author="zuo Oliver" w:date="2023-05-20T23:26:00Z">
            <w:r>
              <w:rPr>
                <w:noProof/>
                <w:webHidden/>
              </w:rPr>
              <w:t>15</w:t>
            </w:r>
            <w:r>
              <w:rPr>
                <w:noProof/>
                <w:webHidden/>
              </w:rPr>
              <w:fldChar w:fldCharType="end"/>
            </w:r>
            <w:r w:rsidRPr="00957210">
              <w:rPr>
                <w:rStyle w:val="a8"/>
                <w:noProof/>
              </w:rPr>
              <w:fldChar w:fldCharType="end"/>
            </w:r>
          </w:ins>
        </w:p>
        <w:p w14:paraId="4589297B" w14:textId="4E953E75" w:rsidR="00FD111B" w:rsidRDefault="00FD111B">
          <w:pPr>
            <w:pStyle w:val="TOC3"/>
            <w:tabs>
              <w:tab w:val="right" w:leader="dot" w:pos="8296"/>
            </w:tabs>
            <w:rPr>
              <w:ins w:id="111" w:author="zuo Oliver" w:date="2023-05-20T23:26:00Z"/>
              <w:noProof/>
              <w14:ligatures w14:val="standardContextual"/>
            </w:rPr>
          </w:pPr>
          <w:ins w:id="112" w:author="zuo Oliver" w:date="2023-05-20T23:26:00Z">
            <w:r w:rsidRPr="00957210">
              <w:rPr>
                <w:rStyle w:val="a8"/>
                <w:noProof/>
              </w:rPr>
              <w:fldChar w:fldCharType="begin"/>
            </w:r>
            <w:r w:rsidRPr="00957210">
              <w:rPr>
                <w:rStyle w:val="a8"/>
                <w:noProof/>
              </w:rPr>
              <w:instrText xml:space="preserve"> </w:instrText>
            </w:r>
            <w:r>
              <w:rPr>
                <w:noProof/>
              </w:rPr>
              <w:instrText>HYPERLINK \l "_Toc135517636"</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2.安装tdm64-gcc</w:t>
            </w:r>
            <w:r>
              <w:rPr>
                <w:noProof/>
                <w:webHidden/>
              </w:rPr>
              <w:tab/>
            </w:r>
            <w:r>
              <w:rPr>
                <w:noProof/>
                <w:webHidden/>
              </w:rPr>
              <w:fldChar w:fldCharType="begin"/>
            </w:r>
            <w:r>
              <w:rPr>
                <w:noProof/>
                <w:webHidden/>
              </w:rPr>
              <w:instrText xml:space="preserve"> PAGEREF _Toc135517636 \h </w:instrText>
            </w:r>
            <w:r>
              <w:rPr>
                <w:noProof/>
                <w:webHidden/>
              </w:rPr>
            </w:r>
          </w:ins>
          <w:r>
            <w:rPr>
              <w:noProof/>
              <w:webHidden/>
            </w:rPr>
            <w:fldChar w:fldCharType="separate"/>
          </w:r>
          <w:ins w:id="113" w:author="zuo Oliver" w:date="2023-05-20T23:26:00Z">
            <w:r>
              <w:rPr>
                <w:noProof/>
                <w:webHidden/>
              </w:rPr>
              <w:t>15</w:t>
            </w:r>
            <w:r>
              <w:rPr>
                <w:noProof/>
                <w:webHidden/>
              </w:rPr>
              <w:fldChar w:fldCharType="end"/>
            </w:r>
            <w:r w:rsidRPr="00957210">
              <w:rPr>
                <w:rStyle w:val="a8"/>
                <w:noProof/>
              </w:rPr>
              <w:fldChar w:fldCharType="end"/>
            </w:r>
          </w:ins>
        </w:p>
        <w:p w14:paraId="3A093E3B" w14:textId="1573B321" w:rsidR="00FD111B" w:rsidRDefault="00FD111B" w:rsidP="00AA7A3D">
          <w:pPr>
            <w:pStyle w:val="TOC2"/>
            <w:rPr>
              <w:ins w:id="114" w:author="zuo Oliver" w:date="2023-05-20T23:26:00Z"/>
              <w:noProof/>
              <w14:ligatures w14:val="standardContextual"/>
            </w:rPr>
            <w:pPrChange w:id="115" w:author="zuo Oliver" w:date="2023-05-20T23:27:00Z">
              <w:pPr>
                <w:pStyle w:val="TOC2"/>
                <w:tabs>
                  <w:tab w:val="right" w:leader="dot" w:pos="8296"/>
                </w:tabs>
              </w:pPr>
            </w:pPrChange>
          </w:pPr>
          <w:ins w:id="116" w:author="zuo Oliver" w:date="2023-05-20T23:26:00Z">
            <w:r w:rsidRPr="00957210">
              <w:rPr>
                <w:rStyle w:val="a8"/>
                <w:noProof/>
              </w:rPr>
              <w:fldChar w:fldCharType="begin"/>
            </w:r>
            <w:r w:rsidRPr="00957210">
              <w:rPr>
                <w:rStyle w:val="a8"/>
                <w:noProof/>
              </w:rPr>
              <w:instrText xml:space="preserve"> </w:instrText>
            </w:r>
            <w:r>
              <w:rPr>
                <w:noProof/>
              </w:rPr>
              <w:instrText>HYPERLINK \l "_Toc135517637"</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Zlib库的编译与移植</w:t>
            </w:r>
            <w:r>
              <w:rPr>
                <w:noProof/>
                <w:webHidden/>
              </w:rPr>
              <w:tab/>
            </w:r>
            <w:r>
              <w:rPr>
                <w:noProof/>
                <w:webHidden/>
              </w:rPr>
              <w:fldChar w:fldCharType="begin"/>
            </w:r>
            <w:r>
              <w:rPr>
                <w:noProof/>
                <w:webHidden/>
              </w:rPr>
              <w:instrText xml:space="preserve"> PAGEREF _Toc135517637 \h </w:instrText>
            </w:r>
            <w:r>
              <w:rPr>
                <w:noProof/>
                <w:webHidden/>
              </w:rPr>
            </w:r>
          </w:ins>
          <w:r>
            <w:rPr>
              <w:noProof/>
              <w:webHidden/>
            </w:rPr>
            <w:fldChar w:fldCharType="separate"/>
          </w:r>
          <w:ins w:id="117" w:author="zuo Oliver" w:date="2023-05-20T23:26:00Z">
            <w:r>
              <w:rPr>
                <w:noProof/>
                <w:webHidden/>
              </w:rPr>
              <w:t>18</w:t>
            </w:r>
            <w:r>
              <w:rPr>
                <w:noProof/>
                <w:webHidden/>
              </w:rPr>
              <w:fldChar w:fldCharType="end"/>
            </w:r>
            <w:r w:rsidRPr="00957210">
              <w:rPr>
                <w:rStyle w:val="a8"/>
                <w:noProof/>
              </w:rPr>
              <w:fldChar w:fldCharType="end"/>
            </w:r>
          </w:ins>
        </w:p>
        <w:p w14:paraId="0FA54284" w14:textId="77DB7A0A" w:rsidR="00FD111B" w:rsidRDefault="00FD111B">
          <w:pPr>
            <w:pStyle w:val="TOC3"/>
            <w:tabs>
              <w:tab w:val="right" w:leader="dot" w:pos="8296"/>
            </w:tabs>
            <w:rPr>
              <w:ins w:id="118" w:author="zuo Oliver" w:date="2023-05-20T23:26:00Z"/>
              <w:noProof/>
              <w14:ligatures w14:val="standardContextual"/>
            </w:rPr>
          </w:pPr>
          <w:ins w:id="119" w:author="zuo Oliver" w:date="2023-05-20T23:26:00Z">
            <w:r w:rsidRPr="00957210">
              <w:rPr>
                <w:rStyle w:val="a8"/>
                <w:noProof/>
              </w:rPr>
              <w:fldChar w:fldCharType="begin"/>
            </w:r>
            <w:r w:rsidRPr="00957210">
              <w:rPr>
                <w:rStyle w:val="a8"/>
                <w:noProof/>
              </w:rPr>
              <w:instrText xml:space="preserve"> </w:instrText>
            </w:r>
            <w:r>
              <w:rPr>
                <w:noProof/>
              </w:rPr>
              <w:instrText>HYPERLINK \l "_Toc135517638"</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1.zlib安装包</w:t>
            </w:r>
            <w:r>
              <w:rPr>
                <w:noProof/>
                <w:webHidden/>
              </w:rPr>
              <w:tab/>
            </w:r>
            <w:r>
              <w:rPr>
                <w:noProof/>
                <w:webHidden/>
              </w:rPr>
              <w:fldChar w:fldCharType="begin"/>
            </w:r>
            <w:r>
              <w:rPr>
                <w:noProof/>
                <w:webHidden/>
              </w:rPr>
              <w:instrText xml:space="preserve"> PAGEREF _Toc135517638 \h </w:instrText>
            </w:r>
            <w:r>
              <w:rPr>
                <w:noProof/>
                <w:webHidden/>
              </w:rPr>
            </w:r>
          </w:ins>
          <w:r>
            <w:rPr>
              <w:noProof/>
              <w:webHidden/>
            </w:rPr>
            <w:fldChar w:fldCharType="separate"/>
          </w:r>
          <w:ins w:id="120" w:author="zuo Oliver" w:date="2023-05-20T23:26:00Z">
            <w:r>
              <w:rPr>
                <w:noProof/>
                <w:webHidden/>
              </w:rPr>
              <w:t>18</w:t>
            </w:r>
            <w:r>
              <w:rPr>
                <w:noProof/>
                <w:webHidden/>
              </w:rPr>
              <w:fldChar w:fldCharType="end"/>
            </w:r>
            <w:r w:rsidRPr="00957210">
              <w:rPr>
                <w:rStyle w:val="a8"/>
                <w:noProof/>
              </w:rPr>
              <w:fldChar w:fldCharType="end"/>
            </w:r>
          </w:ins>
        </w:p>
        <w:p w14:paraId="51F576B4" w14:textId="16DA5A63" w:rsidR="00FD111B" w:rsidRDefault="00FD111B">
          <w:pPr>
            <w:pStyle w:val="TOC3"/>
            <w:tabs>
              <w:tab w:val="right" w:leader="dot" w:pos="8296"/>
            </w:tabs>
            <w:rPr>
              <w:ins w:id="121" w:author="zuo Oliver" w:date="2023-05-20T23:26:00Z"/>
              <w:noProof/>
              <w14:ligatures w14:val="standardContextual"/>
            </w:rPr>
          </w:pPr>
          <w:ins w:id="122" w:author="zuo Oliver" w:date="2023-05-20T23:26:00Z">
            <w:r w:rsidRPr="00957210">
              <w:rPr>
                <w:rStyle w:val="a8"/>
                <w:noProof/>
              </w:rPr>
              <w:fldChar w:fldCharType="begin"/>
            </w:r>
            <w:r w:rsidRPr="00957210">
              <w:rPr>
                <w:rStyle w:val="a8"/>
                <w:noProof/>
              </w:rPr>
              <w:instrText xml:space="preserve"> </w:instrText>
            </w:r>
            <w:r>
              <w:rPr>
                <w:noProof/>
              </w:rPr>
              <w:instrText>HYPERLINK \l "_Toc135517639"</w:instrText>
            </w:r>
            <w:r w:rsidRPr="00957210">
              <w:rPr>
                <w:rStyle w:val="a8"/>
                <w:noProof/>
              </w:rPr>
              <w:instrText xml:space="preserve"> </w:instrText>
            </w:r>
            <w:r w:rsidRPr="00957210">
              <w:rPr>
                <w:rStyle w:val="a8"/>
                <w:noProof/>
              </w:rPr>
            </w:r>
            <w:r w:rsidRPr="00957210">
              <w:rPr>
                <w:rStyle w:val="a8"/>
                <w:noProof/>
              </w:rPr>
              <w:fldChar w:fldCharType="separate"/>
            </w:r>
            <w:r w:rsidRPr="00957210">
              <w:rPr>
                <w:rStyle w:val="a8"/>
                <w:noProof/>
              </w:rPr>
              <w:t>2.zlib编译移植</w:t>
            </w:r>
            <w:r>
              <w:rPr>
                <w:noProof/>
                <w:webHidden/>
              </w:rPr>
              <w:tab/>
            </w:r>
            <w:r>
              <w:rPr>
                <w:noProof/>
                <w:webHidden/>
              </w:rPr>
              <w:fldChar w:fldCharType="begin"/>
            </w:r>
            <w:r>
              <w:rPr>
                <w:noProof/>
                <w:webHidden/>
              </w:rPr>
              <w:instrText xml:space="preserve"> PAGEREF _Toc135517639 \h </w:instrText>
            </w:r>
            <w:r>
              <w:rPr>
                <w:noProof/>
                <w:webHidden/>
              </w:rPr>
            </w:r>
          </w:ins>
          <w:r>
            <w:rPr>
              <w:noProof/>
              <w:webHidden/>
            </w:rPr>
            <w:fldChar w:fldCharType="separate"/>
          </w:r>
          <w:ins w:id="123" w:author="zuo Oliver" w:date="2023-05-20T23:26:00Z">
            <w:r>
              <w:rPr>
                <w:noProof/>
                <w:webHidden/>
              </w:rPr>
              <w:t>19</w:t>
            </w:r>
            <w:r>
              <w:rPr>
                <w:noProof/>
                <w:webHidden/>
              </w:rPr>
              <w:fldChar w:fldCharType="end"/>
            </w:r>
            <w:r w:rsidRPr="00957210">
              <w:rPr>
                <w:rStyle w:val="a8"/>
                <w:noProof/>
              </w:rPr>
              <w:fldChar w:fldCharType="end"/>
            </w:r>
          </w:ins>
        </w:p>
        <w:p w14:paraId="5A1D9AB8" w14:textId="50D7AC6F" w:rsidR="000B0AF7" w:rsidDel="00FD111B" w:rsidRDefault="000B0AF7">
          <w:pPr>
            <w:pStyle w:val="TOC1"/>
            <w:tabs>
              <w:tab w:val="right" w:leader="dot" w:pos="8296"/>
            </w:tabs>
            <w:rPr>
              <w:del w:id="124" w:author="zuo Oliver" w:date="2023-05-20T23:26:00Z"/>
              <w:noProof/>
              <w14:ligatures w14:val="standardContextual"/>
            </w:rPr>
          </w:pPr>
          <w:del w:id="125" w:author="zuo Oliver" w:date="2023-05-20T23:26:00Z">
            <w:r w:rsidRPr="00FD111B" w:rsidDel="00FD111B">
              <w:rPr>
                <w:rStyle w:val="a8"/>
                <w:noProof/>
              </w:rPr>
              <w:delText>zM3vcf 工具说明</w:delText>
            </w:r>
            <w:r w:rsidDel="00FD111B">
              <w:rPr>
                <w:noProof/>
                <w:webHidden/>
              </w:rPr>
              <w:tab/>
              <w:delText>1</w:delText>
            </w:r>
          </w:del>
        </w:p>
        <w:p w14:paraId="3CC574CA" w14:textId="299E12C9" w:rsidR="000B0AF7" w:rsidDel="00FD111B" w:rsidRDefault="000B0AF7">
          <w:pPr>
            <w:pStyle w:val="TOC2"/>
            <w:rPr>
              <w:del w:id="126" w:author="zuo Oliver" w:date="2023-05-20T23:26:00Z"/>
              <w:noProof/>
              <w14:ligatures w14:val="standardContextual"/>
            </w:rPr>
          </w:pPr>
          <w:del w:id="127" w:author="zuo Oliver" w:date="2023-05-20T23:26:00Z">
            <w:r w:rsidRPr="00FD111B" w:rsidDel="00FD111B">
              <w:rPr>
                <w:rStyle w:val="a8"/>
                <w:noProof/>
              </w:rPr>
              <w:delText>1，编译生成</w:delText>
            </w:r>
            <w:r w:rsidDel="00FD111B">
              <w:rPr>
                <w:noProof/>
                <w:webHidden/>
              </w:rPr>
              <w:tab/>
              <w:delText>1</w:delText>
            </w:r>
          </w:del>
        </w:p>
        <w:p w14:paraId="7E1E2B17" w14:textId="73AEAC49" w:rsidR="000B0AF7" w:rsidDel="00FD111B" w:rsidRDefault="000B0AF7">
          <w:pPr>
            <w:pStyle w:val="TOC2"/>
            <w:rPr>
              <w:del w:id="128" w:author="zuo Oliver" w:date="2023-05-20T23:26:00Z"/>
              <w:noProof/>
              <w14:ligatures w14:val="standardContextual"/>
            </w:rPr>
          </w:pPr>
          <w:del w:id="129" w:author="zuo Oliver" w:date="2023-05-20T23:26:00Z">
            <w:r w:rsidRPr="00FD111B" w:rsidDel="00FD111B">
              <w:rPr>
                <w:rStyle w:val="a8"/>
                <w:noProof/>
              </w:rPr>
              <w:delText>2，命令行工具功能</w:delText>
            </w:r>
            <w:r w:rsidDel="00FD111B">
              <w:rPr>
                <w:noProof/>
                <w:webHidden/>
              </w:rPr>
              <w:tab/>
              <w:delText>1</w:delText>
            </w:r>
          </w:del>
        </w:p>
        <w:p w14:paraId="66681D05" w14:textId="6763D4B6" w:rsidR="000B0AF7" w:rsidDel="00FD111B" w:rsidRDefault="000B0AF7">
          <w:pPr>
            <w:pStyle w:val="TOC2"/>
            <w:rPr>
              <w:del w:id="130" w:author="zuo Oliver" w:date="2023-05-20T23:26:00Z"/>
              <w:noProof/>
              <w14:ligatures w14:val="standardContextual"/>
            </w:rPr>
          </w:pPr>
          <w:del w:id="131" w:author="zuo Oliver" w:date="2023-05-20T23:26:00Z">
            <w:r w:rsidRPr="00FD111B" w:rsidDel="00FD111B">
              <w:rPr>
                <w:rStyle w:val="a8"/>
                <w:noProof/>
              </w:rPr>
              <w:delText>3，示例</w:delText>
            </w:r>
            <w:r w:rsidDel="00FD111B">
              <w:rPr>
                <w:noProof/>
                <w:webHidden/>
              </w:rPr>
              <w:tab/>
              <w:delText>2</w:delText>
            </w:r>
          </w:del>
        </w:p>
        <w:p w14:paraId="432E38D6" w14:textId="3C79F596" w:rsidR="000B0AF7" w:rsidDel="00FD111B" w:rsidRDefault="000B0AF7">
          <w:pPr>
            <w:pStyle w:val="TOC2"/>
            <w:rPr>
              <w:del w:id="132" w:author="zuo Oliver" w:date="2023-05-20T23:26:00Z"/>
              <w:noProof/>
              <w14:ligatures w14:val="standardContextual"/>
            </w:rPr>
          </w:pPr>
          <w:del w:id="133" w:author="zuo Oliver" w:date="2023-05-20T23:26:00Z">
            <w:r w:rsidRPr="00FD111B" w:rsidDel="00FD111B">
              <w:rPr>
                <w:rStyle w:val="a8"/>
                <w:noProof/>
              </w:rPr>
              <w:delText>4，接口测试程序</w:delText>
            </w:r>
            <w:r w:rsidDel="00FD111B">
              <w:rPr>
                <w:noProof/>
                <w:webHidden/>
              </w:rPr>
              <w:tab/>
              <w:delText>2</w:delText>
            </w:r>
          </w:del>
        </w:p>
        <w:p w14:paraId="5F47326C" w14:textId="2649A64E" w:rsidR="000B0AF7" w:rsidDel="00FD111B" w:rsidRDefault="000B0AF7">
          <w:pPr>
            <w:pStyle w:val="TOC2"/>
            <w:rPr>
              <w:del w:id="134" w:author="zuo Oliver" w:date="2023-05-20T23:26:00Z"/>
              <w:noProof/>
              <w14:ligatures w14:val="standardContextual"/>
            </w:rPr>
          </w:pPr>
          <w:del w:id="135" w:author="zuo Oliver" w:date="2023-05-20T23:26:00Z">
            <w:r w:rsidRPr="00FD111B" w:rsidDel="00FD111B">
              <w:rPr>
                <w:rStyle w:val="a8"/>
                <w:noProof/>
              </w:rPr>
              <w:delText>5，软件加速原理</w:delText>
            </w:r>
            <w:r w:rsidDel="00FD111B">
              <w:rPr>
                <w:noProof/>
                <w:webHidden/>
              </w:rPr>
              <w:tab/>
              <w:delText>3</w:delText>
            </w:r>
          </w:del>
        </w:p>
        <w:p w14:paraId="49663A6B" w14:textId="664B4A1C" w:rsidR="000B0AF7" w:rsidDel="00FD111B" w:rsidRDefault="000B0AF7">
          <w:pPr>
            <w:pStyle w:val="TOC1"/>
            <w:tabs>
              <w:tab w:val="right" w:leader="dot" w:pos="8296"/>
            </w:tabs>
            <w:rPr>
              <w:del w:id="136" w:author="zuo Oliver" w:date="2023-05-20T23:26:00Z"/>
              <w:noProof/>
              <w14:ligatures w14:val="standardContextual"/>
            </w:rPr>
          </w:pPr>
          <w:del w:id="137" w:author="zuo Oliver" w:date="2023-05-20T23:26:00Z">
            <w:r w:rsidRPr="00FD111B" w:rsidDel="00FD111B">
              <w:rPr>
                <w:rStyle w:val="a8"/>
                <w:noProof/>
              </w:rPr>
              <w:delText>Vcflib库说明</w:delText>
            </w:r>
            <w:r w:rsidDel="00FD111B">
              <w:rPr>
                <w:noProof/>
                <w:webHidden/>
              </w:rPr>
              <w:tab/>
              <w:delText>4</w:delText>
            </w:r>
          </w:del>
        </w:p>
        <w:p w14:paraId="71DBE4E6" w14:textId="03AA7DE1" w:rsidR="000B0AF7" w:rsidDel="00FD111B" w:rsidRDefault="000B0AF7">
          <w:pPr>
            <w:pStyle w:val="TOC2"/>
            <w:rPr>
              <w:del w:id="138" w:author="zuo Oliver" w:date="2023-05-20T23:26:00Z"/>
              <w:noProof/>
              <w14:ligatures w14:val="standardContextual"/>
            </w:rPr>
          </w:pPr>
          <w:del w:id="139" w:author="zuo Oliver" w:date="2023-05-20T23:26:00Z">
            <w:r w:rsidRPr="00FD111B" w:rsidDel="00FD111B">
              <w:rPr>
                <w:rStyle w:val="a8"/>
                <w:noProof/>
              </w:rPr>
              <w:delText>vcflib功能</w:delText>
            </w:r>
            <w:r w:rsidDel="00FD111B">
              <w:rPr>
                <w:noProof/>
                <w:webHidden/>
              </w:rPr>
              <w:tab/>
              <w:delText>4</w:delText>
            </w:r>
          </w:del>
        </w:p>
        <w:p w14:paraId="1BE93714" w14:textId="727C046D" w:rsidR="000B0AF7" w:rsidDel="00FD111B" w:rsidRDefault="000B0AF7">
          <w:pPr>
            <w:pStyle w:val="TOC2"/>
            <w:rPr>
              <w:del w:id="140" w:author="zuo Oliver" w:date="2023-05-20T23:26:00Z"/>
              <w:noProof/>
              <w14:ligatures w14:val="standardContextual"/>
            </w:rPr>
          </w:pPr>
          <w:del w:id="141" w:author="zuo Oliver" w:date="2023-05-20T23:26:00Z">
            <w:r w:rsidRPr="00FD111B" w:rsidDel="00FD111B">
              <w:rPr>
                <w:rStyle w:val="a8"/>
                <w:noProof/>
              </w:rPr>
              <w:delText>vcflib 文件结构</w:delText>
            </w:r>
            <w:r w:rsidDel="00FD111B">
              <w:rPr>
                <w:noProof/>
                <w:webHidden/>
              </w:rPr>
              <w:tab/>
              <w:delText>4</w:delText>
            </w:r>
          </w:del>
        </w:p>
        <w:p w14:paraId="5CF2C6EA" w14:textId="781DF8E7" w:rsidR="000B0AF7" w:rsidDel="00FD111B" w:rsidRDefault="000B0AF7">
          <w:pPr>
            <w:pStyle w:val="TOC2"/>
            <w:rPr>
              <w:del w:id="142" w:author="zuo Oliver" w:date="2023-05-20T23:26:00Z"/>
              <w:noProof/>
              <w14:ligatures w14:val="standardContextual"/>
            </w:rPr>
          </w:pPr>
          <w:del w:id="143" w:author="zuo Oliver" w:date="2023-05-20T23:26:00Z">
            <w:r w:rsidRPr="00FD111B" w:rsidDel="00FD111B">
              <w:rPr>
                <w:rStyle w:val="a8"/>
                <w:noProof/>
              </w:rPr>
              <w:delText>vcflib 接口</w:delText>
            </w:r>
            <w:r w:rsidDel="00FD111B">
              <w:rPr>
                <w:noProof/>
                <w:webHidden/>
              </w:rPr>
              <w:tab/>
              <w:delText>4</w:delText>
            </w:r>
          </w:del>
        </w:p>
        <w:p w14:paraId="68C5F83D" w14:textId="152DD303" w:rsidR="000B0AF7" w:rsidDel="00FD111B" w:rsidRDefault="000B0AF7">
          <w:pPr>
            <w:pStyle w:val="TOC3"/>
            <w:tabs>
              <w:tab w:val="right" w:leader="dot" w:pos="8296"/>
            </w:tabs>
            <w:rPr>
              <w:del w:id="144" w:author="zuo Oliver" w:date="2023-05-20T23:26:00Z"/>
              <w:noProof/>
              <w14:ligatures w14:val="standardContextual"/>
            </w:rPr>
          </w:pPr>
          <w:del w:id="145" w:author="zuo Oliver" w:date="2023-05-20T23:26:00Z">
            <w:r w:rsidRPr="00FD111B" w:rsidDel="00FD111B">
              <w:rPr>
                <w:rStyle w:val="a8"/>
                <w:noProof/>
              </w:rPr>
              <w:delText>1．文件打开关闭接口</w:delText>
            </w:r>
            <w:r w:rsidDel="00FD111B">
              <w:rPr>
                <w:noProof/>
                <w:webHidden/>
              </w:rPr>
              <w:tab/>
              <w:delText>4</w:delText>
            </w:r>
          </w:del>
        </w:p>
        <w:p w14:paraId="0DD13852" w14:textId="5FC599A6" w:rsidR="000B0AF7" w:rsidDel="00FD111B" w:rsidRDefault="000B0AF7">
          <w:pPr>
            <w:pStyle w:val="TOC3"/>
            <w:tabs>
              <w:tab w:val="right" w:leader="dot" w:pos="8296"/>
            </w:tabs>
            <w:rPr>
              <w:del w:id="146" w:author="zuo Oliver" w:date="2023-05-20T23:26:00Z"/>
              <w:noProof/>
              <w14:ligatures w14:val="standardContextual"/>
            </w:rPr>
          </w:pPr>
          <w:del w:id="147" w:author="zuo Oliver" w:date="2023-05-20T23:26:00Z">
            <w:r w:rsidRPr="00FD111B" w:rsidDel="00FD111B">
              <w:rPr>
                <w:rStyle w:val="a8"/>
                <w:noProof/>
              </w:rPr>
              <w:delText>2．文件读接口</w:delText>
            </w:r>
            <w:r w:rsidDel="00FD111B">
              <w:rPr>
                <w:noProof/>
                <w:webHidden/>
              </w:rPr>
              <w:tab/>
              <w:delText>6</w:delText>
            </w:r>
          </w:del>
        </w:p>
        <w:p w14:paraId="2E6A5471" w14:textId="3A1284CC" w:rsidR="000B0AF7" w:rsidDel="00FD111B" w:rsidRDefault="000B0AF7">
          <w:pPr>
            <w:pStyle w:val="TOC3"/>
            <w:tabs>
              <w:tab w:val="right" w:leader="dot" w:pos="8296"/>
            </w:tabs>
            <w:rPr>
              <w:del w:id="148" w:author="zuo Oliver" w:date="2023-05-20T23:26:00Z"/>
              <w:noProof/>
              <w14:ligatures w14:val="standardContextual"/>
            </w:rPr>
          </w:pPr>
          <w:del w:id="149" w:author="zuo Oliver" w:date="2023-05-20T23:26:00Z">
            <w:r w:rsidRPr="00FD111B" w:rsidDel="00FD111B">
              <w:rPr>
                <w:rStyle w:val="a8"/>
                <w:noProof/>
              </w:rPr>
              <w:delText>3．文件写接口</w:delText>
            </w:r>
            <w:r w:rsidDel="00FD111B">
              <w:rPr>
                <w:noProof/>
                <w:webHidden/>
              </w:rPr>
              <w:tab/>
              <w:delText>9</w:delText>
            </w:r>
          </w:del>
        </w:p>
        <w:p w14:paraId="403644CC" w14:textId="5DC7229C" w:rsidR="000B0AF7" w:rsidDel="00FD111B" w:rsidRDefault="000B0AF7">
          <w:pPr>
            <w:pStyle w:val="TOC3"/>
            <w:tabs>
              <w:tab w:val="right" w:leader="dot" w:pos="8296"/>
            </w:tabs>
            <w:rPr>
              <w:del w:id="150" w:author="zuo Oliver" w:date="2023-05-20T23:26:00Z"/>
              <w:noProof/>
              <w14:ligatures w14:val="standardContextual"/>
            </w:rPr>
          </w:pPr>
          <w:del w:id="151" w:author="zuo Oliver" w:date="2023-05-20T23:26:00Z">
            <w:r w:rsidRPr="00FD111B" w:rsidDel="00FD111B">
              <w:rPr>
                <w:rStyle w:val="a8"/>
                <w:noProof/>
              </w:rPr>
              <w:delText>4．其他接口</w:delText>
            </w:r>
            <w:r w:rsidDel="00FD111B">
              <w:rPr>
                <w:noProof/>
                <w:webHidden/>
              </w:rPr>
              <w:tab/>
              <w:delText>10</w:delText>
            </w:r>
          </w:del>
        </w:p>
        <w:p w14:paraId="7CFA2677" w14:textId="7D5CD09A" w:rsidR="000B0AF7" w:rsidDel="00FD111B" w:rsidRDefault="000B0AF7">
          <w:pPr>
            <w:pStyle w:val="TOC2"/>
            <w:rPr>
              <w:del w:id="152" w:author="zuo Oliver" w:date="2023-05-20T23:26:00Z"/>
              <w:noProof/>
              <w14:ligatures w14:val="standardContextual"/>
            </w:rPr>
          </w:pPr>
          <w:del w:id="153" w:author="zuo Oliver" w:date="2023-05-20T23:26:00Z">
            <w:r w:rsidRPr="00FD111B" w:rsidDel="00FD111B">
              <w:rPr>
                <w:rStyle w:val="a8"/>
                <w:noProof/>
              </w:rPr>
              <w:delText>vcflib 用户可调节的宏参数</w:delText>
            </w:r>
            <w:r w:rsidDel="00FD111B">
              <w:rPr>
                <w:noProof/>
                <w:webHidden/>
              </w:rPr>
              <w:tab/>
              <w:delText>11</w:delText>
            </w:r>
          </w:del>
        </w:p>
        <w:p w14:paraId="23A293B3" w14:textId="698F45B1" w:rsidR="000B0AF7" w:rsidDel="00FD111B" w:rsidRDefault="000B0AF7">
          <w:pPr>
            <w:pStyle w:val="TOC1"/>
            <w:tabs>
              <w:tab w:val="right" w:leader="dot" w:pos="8296"/>
            </w:tabs>
            <w:rPr>
              <w:del w:id="154" w:author="zuo Oliver" w:date="2023-05-20T23:26:00Z"/>
              <w:noProof/>
              <w14:ligatures w14:val="standardContextual"/>
            </w:rPr>
          </w:pPr>
          <w:del w:id="155" w:author="zuo Oliver" w:date="2023-05-20T23:26:00Z">
            <w:r w:rsidRPr="00FD111B" w:rsidDel="00FD111B">
              <w:rPr>
                <w:rStyle w:val="a8"/>
                <w:noProof/>
              </w:rPr>
              <w:delText>Tools说明</w:delText>
            </w:r>
            <w:r w:rsidDel="00FD111B">
              <w:rPr>
                <w:noProof/>
                <w:webHidden/>
              </w:rPr>
              <w:tab/>
              <w:delText>12</w:delText>
            </w:r>
          </w:del>
        </w:p>
        <w:p w14:paraId="2F09063B" w14:textId="3D9556E0" w:rsidR="000B0AF7" w:rsidDel="00FD111B" w:rsidRDefault="000B0AF7">
          <w:pPr>
            <w:pStyle w:val="TOC2"/>
            <w:rPr>
              <w:del w:id="156" w:author="zuo Oliver" w:date="2023-05-20T23:26:00Z"/>
              <w:noProof/>
              <w14:ligatures w14:val="standardContextual"/>
            </w:rPr>
          </w:pPr>
          <w:del w:id="157" w:author="zuo Oliver" w:date="2023-05-20T23:26:00Z">
            <w:r w:rsidRPr="00FD111B" w:rsidDel="00FD111B">
              <w:rPr>
                <w:rStyle w:val="a8"/>
                <w:noProof/>
              </w:rPr>
              <w:delText>1，编译生成</w:delText>
            </w:r>
            <w:r w:rsidDel="00FD111B">
              <w:rPr>
                <w:noProof/>
                <w:webHidden/>
              </w:rPr>
              <w:tab/>
              <w:delText>12</w:delText>
            </w:r>
          </w:del>
        </w:p>
        <w:p w14:paraId="0840D4DC" w14:textId="5E279B90" w:rsidR="000B0AF7" w:rsidDel="00FD111B" w:rsidRDefault="000B0AF7">
          <w:pPr>
            <w:pStyle w:val="TOC2"/>
            <w:rPr>
              <w:del w:id="158" w:author="zuo Oliver" w:date="2023-05-20T23:26:00Z"/>
              <w:noProof/>
              <w14:ligatures w14:val="standardContextual"/>
            </w:rPr>
          </w:pPr>
          <w:del w:id="159" w:author="zuo Oliver" w:date="2023-05-20T23:26:00Z">
            <w:r w:rsidRPr="00FD111B" w:rsidDel="00FD111B">
              <w:rPr>
                <w:rStyle w:val="a8"/>
                <w:noProof/>
              </w:rPr>
              <w:delText>2，编译</w:delText>
            </w:r>
            <w:r w:rsidRPr="00FD111B" w:rsidDel="00FD111B">
              <w:rPr>
                <w:rStyle w:val="a8"/>
                <w:noProof/>
              </w:rPr>
              <w:delText>生</w:delText>
            </w:r>
            <w:r w:rsidRPr="00FD111B" w:rsidDel="00FD111B">
              <w:rPr>
                <w:rStyle w:val="a8"/>
                <w:noProof/>
              </w:rPr>
              <w:delText>成</w:delText>
            </w:r>
            <w:r w:rsidDel="00FD111B">
              <w:rPr>
                <w:noProof/>
                <w:webHidden/>
              </w:rPr>
              <w:tab/>
              <w:delText>12</w:delText>
            </w:r>
          </w:del>
        </w:p>
        <w:p w14:paraId="3A32C414" w14:textId="26A0636D" w:rsidR="000B0AF7" w:rsidDel="00FD111B" w:rsidRDefault="000B0AF7">
          <w:pPr>
            <w:pStyle w:val="TOC1"/>
            <w:tabs>
              <w:tab w:val="right" w:leader="dot" w:pos="8296"/>
            </w:tabs>
            <w:rPr>
              <w:del w:id="160" w:author="zuo Oliver" w:date="2023-05-20T23:26:00Z"/>
              <w:noProof/>
              <w14:ligatures w14:val="standardContextual"/>
            </w:rPr>
          </w:pPr>
          <w:del w:id="161" w:author="zuo Oliver" w:date="2023-05-20T23:26:00Z">
            <w:r w:rsidRPr="00FD111B" w:rsidDel="00FD111B">
              <w:rPr>
                <w:rStyle w:val="a8"/>
                <w:noProof/>
              </w:rPr>
              <w:delText>附录1   Windows编译平台搭建</w:delText>
            </w:r>
            <w:r w:rsidDel="00FD111B">
              <w:rPr>
                <w:noProof/>
                <w:webHidden/>
              </w:rPr>
              <w:tab/>
              <w:delText>13</w:delText>
            </w:r>
          </w:del>
        </w:p>
        <w:p w14:paraId="48990A08" w14:textId="2790C6F5" w:rsidR="000B0AF7" w:rsidDel="00FD111B" w:rsidRDefault="000B0AF7">
          <w:pPr>
            <w:pStyle w:val="TOC2"/>
            <w:rPr>
              <w:del w:id="162" w:author="zuo Oliver" w:date="2023-05-20T23:26:00Z"/>
              <w:noProof/>
              <w14:ligatures w14:val="standardContextual"/>
            </w:rPr>
          </w:pPr>
          <w:del w:id="163" w:author="zuo Oliver" w:date="2023-05-20T23:26:00Z">
            <w:r w:rsidRPr="00FD111B" w:rsidDel="00FD111B">
              <w:rPr>
                <w:rStyle w:val="a8"/>
                <w:noProof/>
              </w:rPr>
              <w:delText>Windows环境安装tdm64-gcc</w:delText>
            </w:r>
            <w:r w:rsidDel="00FD111B">
              <w:rPr>
                <w:noProof/>
                <w:webHidden/>
              </w:rPr>
              <w:tab/>
              <w:delText>13</w:delText>
            </w:r>
          </w:del>
        </w:p>
        <w:p w14:paraId="3222BBC9" w14:textId="5044FC7A" w:rsidR="000B0AF7" w:rsidDel="00FD111B" w:rsidRDefault="000B0AF7">
          <w:pPr>
            <w:pStyle w:val="TOC3"/>
            <w:tabs>
              <w:tab w:val="right" w:leader="dot" w:pos="8296"/>
            </w:tabs>
            <w:rPr>
              <w:del w:id="164" w:author="zuo Oliver" w:date="2023-05-20T23:26:00Z"/>
              <w:noProof/>
              <w14:ligatures w14:val="standardContextual"/>
            </w:rPr>
          </w:pPr>
          <w:del w:id="165" w:author="zuo Oliver" w:date="2023-05-20T23:26:00Z">
            <w:r w:rsidRPr="00FD111B" w:rsidDel="00FD111B">
              <w:rPr>
                <w:rStyle w:val="a8"/>
                <w:noProof/>
              </w:rPr>
              <w:delText>1.tdm64-gcc安装包</w:delText>
            </w:r>
            <w:r w:rsidDel="00FD111B">
              <w:rPr>
                <w:noProof/>
                <w:webHidden/>
              </w:rPr>
              <w:tab/>
              <w:delText>13</w:delText>
            </w:r>
          </w:del>
        </w:p>
        <w:p w14:paraId="798AD08D" w14:textId="7FE88A56" w:rsidR="000B0AF7" w:rsidDel="00FD111B" w:rsidRDefault="000B0AF7">
          <w:pPr>
            <w:pStyle w:val="TOC3"/>
            <w:tabs>
              <w:tab w:val="right" w:leader="dot" w:pos="8296"/>
            </w:tabs>
            <w:rPr>
              <w:del w:id="166" w:author="zuo Oliver" w:date="2023-05-20T23:26:00Z"/>
              <w:noProof/>
              <w14:ligatures w14:val="standardContextual"/>
            </w:rPr>
          </w:pPr>
          <w:del w:id="167" w:author="zuo Oliver" w:date="2023-05-20T23:26:00Z">
            <w:r w:rsidRPr="00FD111B" w:rsidDel="00FD111B">
              <w:rPr>
                <w:rStyle w:val="a8"/>
                <w:noProof/>
              </w:rPr>
              <w:delText>2.安装tdm64-gcc</w:delText>
            </w:r>
            <w:r w:rsidDel="00FD111B">
              <w:rPr>
                <w:noProof/>
                <w:webHidden/>
              </w:rPr>
              <w:tab/>
              <w:delText>13</w:delText>
            </w:r>
          </w:del>
        </w:p>
        <w:p w14:paraId="5D6FBCD0" w14:textId="5BD972D6" w:rsidR="000B0AF7" w:rsidDel="00FD111B" w:rsidRDefault="000B0AF7">
          <w:pPr>
            <w:pStyle w:val="TOC2"/>
            <w:rPr>
              <w:del w:id="168" w:author="zuo Oliver" w:date="2023-05-20T23:26:00Z"/>
              <w:noProof/>
              <w14:ligatures w14:val="standardContextual"/>
            </w:rPr>
          </w:pPr>
          <w:del w:id="169" w:author="zuo Oliver" w:date="2023-05-20T23:26:00Z">
            <w:r w:rsidRPr="00FD111B" w:rsidDel="00FD111B">
              <w:rPr>
                <w:rStyle w:val="a8"/>
                <w:noProof/>
              </w:rPr>
              <w:delText>Zlib库的编译与移植</w:delText>
            </w:r>
            <w:r w:rsidDel="00FD111B">
              <w:rPr>
                <w:noProof/>
                <w:webHidden/>
              </w:rPr>
              <w:tab/>
              <w:delText>16</w:delText>
            </w:r>
          </w:del>
        </w:p>
        <w:p w14:paraId="22AB60B0" w14:textId="244EDB9D" w:rsidR="000B0AF7" w:rsidDel="00FD111B" w:rsidRDefault="000B0AF7">
          <w:pPr>
            <w:pStyle w:val="TOC3"/>
            <w:tabs>
              <w:tab w:val="right" w:leader="dot" w:pos="8296"/>
            </w:tabs>
            <w:rPr>
              <w:del w:id="170" w:author="zuo Oliver" w:date="2023-05-20T23:26:00Z"/>
              <w:noProof/>
              <w14:ligatures w14:val="standardContextual"/>
            </w:rPr>
          </w:pPr>
          <w:del w:id="171" w:author="zuo Oliver" w:date="2023-05-20T23:26:00Z">
            <w:r w:rsidRPr="00FD111B" w:rsidDel="00FD111B">
              <w:rPr>
                <w:rStyle w:val="a8"/>
                <w:noProof/>
              </w:rPr>
              <w:delText>1.zlib安装包</w:delText>
            </w:r>
            <w:r w:rsidDel="00FD111B">
              <w:rPr>
                <w:noProof/>
                <w:webHidden/>
              </w:rPr>
              <w:tab/>
              <w:delText>16</w:delText>
            </w:r>
          </w:del>
        </w:p>
        <w:p w14:paraId="23A913B6" w14:textId="74C2E0EC" w:rsidR="000B0AF7" w:rsidDel="00FD111B" w:rsidRDefault="000B0AF7">
          <w:pPr>
            <w:pStyle w:val="TOC3"/>
            <w:tabs>
              <w:tab w:val="right" w:leader="dot" w:pos="8296"/>
            </w:tabs>
            <w:rPr>
              <w:del w:id="172" w:author="zuo Oliver" w:date="2023-05-20T23:26:00Z"/>
              <w:noProof/>
              <w14:ligatures w14:val="standardContextual"/>
            </w:rPr>
          </w:pPr>
          <w:del w:id="173" w:author="zuo Oliver" w:date="2023-05-20T23:26:00Z">
            <w:r w:rsidRPr="00FD111B" w:rsidDel="00FD111B">
              <w:rPr>
                <w:rStyle w:val="a8"/>
                <w:noProof/>
              </w:rPr>
              <w:delText>2.zlib编译移植</w:delText>
            </w:r>
            <w:r w:rsidDel="00FD111B">
              <w:rPr>
                <w:noProof/>
                <w:webHidden/>
              </w:rPr>
              <w:tab/>
              <w:delText>17</w:delText>
            </w:r>
          </w:del>
        </w:p>
        <w:p w14:paraId="7FA6F705" w14:textId="522482CD" w:rsidR="000B0AF7" w:rsidRDefault="000B0AF7">
          <w:pPr>
            <w:rPr>
              <w:ins w:id="174" w:author="zuo Oliver" w:date="2023-05-20T22:28:00Z"/>
            </w:rPr>
          </w:pPr>
          <w:ins w:id="175" w:author="zuo Oliver" w:date="2023-05-20T22:28:00Z">
            <w:r>
              <w:rPr>
                <w:b/>
                <w:bCs/>
                <w:lang w:val="zh-CN"/>
              </w:rPr>
              <w:fldChar w:fldCharType="end"/>
            </w:r>
          </w:ins>
        </w:p>
        <w:customXmlInsRangeStart w:id="176" w:author="zuo Oliver" w:date="2023-05-20T22:28:00Z"/>
      </w:sdtContent>
    </w:sdt>
    <w:customXmlInsRangeEnd w:id="176"/>
    <w:p w14:paraId="3D86A4B8" w14:textId="77777777" w:rsidR="000B0AF7" w:rsidRDefault="000B0AF7" w:rsidP="0018677F">
      <w:pPr>
        <w:pStyle w:val="1"/>
        <w:rPr>
          <w:ins w:id="177" w:author="zuo Oliver" w:date="2023-05-20T22:28:00Z"/>
        </w:rPr>
      </w:pPr>
      <w:ins w:id="178" w:author="zuo Oliver" w:date="2023-05-20T22:28:00Z">
        <w:r>
          <w:br w:type="page"/>
        </w:r>
      </w:ins>
    </w:p>
    <w:p w14:paraId="6BC77922" w14:textId="51A8385A" w:rsidR="008B4468" w:rsidRDefault="008B4468" w:rsidP="0018677F">
      <w:pPr>
        <w:pStyle w:val="1"/>
      </w:pPr>
      <w:bookmarkStart w:id="179" w:name="_Toc135517615"/>
      <w:r>
        <w:rPr>
          <w:rFonts w:hint="eastAsia"/>
        </w:rPr>
        <w:lastRenderedPageBreak/>
        <w:t>zM</w:t>
      </w:r>
      <w:r>
        <w:t>3</w:t>
      </w:r>
      <w:r>
        <w:rPr>
          <w:rFonts w:hint="eastAsia"/>
        </w:rPr>
        <w:t>vcf</w:t>
      </w:r>
      <w:r>
        <w:t xml:space="preserve"> </w:t>
      </w:r>
      <w:r>
        <w:rPr>
          <w:rFonts w:hint="eastAsia"/>
        </w:rPr>
        <w:t>工具说明</w:t>
      </w:r>
      <w:bookmarkEnd w:id="179"/>
    </w:p>
    <w:p w14:paraId="4A6EC827" w14:textId="191F91E6" w:rsidR="0039233A" w:rsidRPr="00B62D42" w:rsidRDefault="00A44A90" w:rsidP="001B1A67">
      <w:pPr>
        <w:pStyle w:val="2"/>
      </w:pPr>
      <w:bookmarkStart w:id="180" w:name="_Toc135517616"/>
      <w:r w:rsidRPr="00B62D42">
        <w:rPr>
          <w:rFonts w:hint="eastAsia"/>
        </w:rPr>
        <w:t>1，</w:t>
      </w:r>
      <w:ins w:id="181" w:author="zuo Oliver" w:date="2023-05-20T22:13:00Z">
        <w:r w:rsidR="00536696">
          <w:rPr>
            <w:rFonts w:hint="eastAsia"/>
          </w:rPr>
          <w:t>编译生成</w:t>
        </w:r>
      </w:ins>
      <w:bookmarkEnd w:id="180"/>
      <w:del w:id="182" w:author="zuo Oliver" w:date="2023-05-20T22:13:00Z">
        <w:r w:rsidRPr="00B62D42" w:rsidDel="00536696">
          <w:rPr>
            <w:rFonts w:hint="eastAsia"/>
          </w:rPr>
          <w:delText>安装</w:delText>
        </w:r>
      </w:del>
    </w:p>
    <w:p w14:paraId="42EC45CF" w14:textId="5DBDA870" w:rsidR="00A44A90" w:rsidRPr="00B62D42" w:rsidRDefault="00A44A90">
      <w:pPr>
        <w:rPr>
          <w:rFonts w:ascii="宋体" w:eastAsia="宋体" w:hAnsi="宋体"/>
        </w:rPr>
      </w:pPr>
      <w:r w:rsidRPr="00B62D42">
        <w:rPr>
          <w:rFonts w:ascii="宋体" w:eastAsia="宋体" w:hAnsi="宋体"/>
        </w:rPr>
        <w:t>1</w:t>
      </w:r>
      <w:r w:rsidRPr="00B62D42">
        <w:rPr>
          <w:rFonts w:ascii="宋体" w:eastAsia="宋体" w:hAnsi="宋体" w:hint="eastAsia"/>
        </w:rPr>
        <w:t>）依赖库：</w:t>
      </w:r>
      <w:proofErr w:type="spellStart"/>
      <w:r w:rsidR="000C17EE">
        <w:rPr>
          <w:rFonts w:ascii="宋体" w:eastAsia="宋体" w:hAnsi="宋体" w:hint="eastAsia"/>
        </w:rPr>
        <w:t>gcc</w:t>
      </w:r>
      <w:proofErr w:type="spellEnd"/>
      <w:r w:rsidR="000C17EE">
        <w:rPr>
          <w:rFonts w:ascii="宋体" w:eastAsia="宋体" w:hAnsi="宋体"/>
        </w:rPr>
        <w:t xml:space="preserve"> </w:t>
      </w:r>
      <w:proofErr w:type="spellStart"/>
      <w:r w:rsidRPr="00B62D42">
        <w:rPr>
          <w:rFonts w:ascii="宋体" w:eastAsia="宋体" w:hAnsi="宋体" w:hint="eastAsia"/>
        </w:rPr>
        <w:t>zlib</w:t>
      </w:r>
      <w:proofErr w:type="spellEnd"/>
      <w:r w:rsidRPr="00B62D42">
        <w:rPr>
          <w:rFonts w:ascii="宋体" w:eastAsia="宋体" w:hAnsi="宋体"/>
        </w:rPr>
        <w:t xml:space="preserve"> </w:t>
      </w:r>
      <w:proofErr w:type="spellStart"/>
      <w:r w:rsidRPr="00B62D42">
        <w:rPr>
          <w:rFonts w:ascii="宋体" w:eastAsia="宋体" w:hAnsi="宋体" w:hint="eastAsia"/>
        </w:rPr>
        <w:t>pthread</w:t>
      </w:r>
      <w:proofErr w:type="spellEnd"/>
      <w:r w:rsidRPr="00B62D42">
        <w:rPr>
          <w:rFonts w:ascii="宋体" w:eastAsia="宋体" w:hAnsi="宋体"/>
        </w:rPr>
        <w:t xml:space="preserve"> </w:t>
      </w:r>
      <w:proofErr w:type="spellStart"/>
      <w:r w:rsidRPr="00B62D42">
        <w:rPr>
          <w:rFonts w:ascii="宋体" w:eastAsia="宋体" w:hAnsi="宋体" w:hint="eastAsia"/>
        </w:rPr>
        <w:t>openmp</w:t>
      </w:r>
      <w:proofErr w:type="spellEnd"/>
    </w:p>
    <w:p w14:paraId="2716857E" w14:textId="6F630530" w:rsidR="00B62D42" w:rsidRPr="00B62D42" w:rsidRDefault="00A44A90">
      <w:pPr>
        <w:rPr>
          <w:rFonts w:ascii="宋体" w:eastAsia="宋体" w:hAnsi="宋体"/>
        </w:rPr>
      </w:pPr>
      <w:r w:rsidRPr="00B62D42">
        <w:rPr>
          <w:rFonts w:ascii="宋体" w:eastAsia="宋体" w:hAnsi="宋体" w:hint="eastAsia"/>
        </w:rPr>
        <w:t>2）</w:t>
      </w:r>
      <w:r w:rsidR="00B62D42">
        <w:rPr>
          <w:rFonts w:ascii="宋体" w:eastAsia="宋体" w:hAnsi="宋体" w:hint="eastAsia"/>
        </w:rPr>
        <w:t>Linux平台下：</w:t>
      </w:r>
    </w:p>
    <w:p w14:paraId="47D36A0F" w14:textId="5267A7F4" w:rsidR="00B62D42" w:rsidRPr="00B62D42" w:rsidDel="000620B6" w:rsidRDefault="00B62D42">
      <w:pPr>
        <w:rPr>
          <w:del w:id="183" w:author="zuo Oliver" w:date="2023-05-20T20:52:00Z"/>
          <w:rFonts w:ascii="宋体" w:eastAsia="宋体" w:hAnsi="宋体"/>
        </w:rPr>
      </w:pPr>
      <w:del w:id="184" w:author="zuo Oliver" w:date="2023-05-20T20:52:00Z">
        <w:r w:rsidRPr="00B62D42" w:rsidDel="000620B6">
          <w:rPr>
            <w:rFonts w:ascii="宋体" w:eastAsia="宋体" w:hAnsi="宋体" w:hint="eastAsia"/>
          </w:rPr>
          <w:delText>解压项目源码</w:delText>
        </w:r>
      </w:del>
    </w:p>
    <w:p w14:paraId="5045CDD0" w14:textId="6B177EE3" w:rsidR="00B62D42" w:rsidRPr="00B62D42" w:rsidDel="000620B6" w:rsidRDefault="00B62D42">
      <w:pPr>
        <w:rPr>
          <w:del w:id="185" w:author="zuo Oliver" w:date="2023-05-20T20:52:00Z"/>
          <w:rFonts w:ascii="宋体" w:eastAsia="宋体" w:hAnsi="宋体"/>
          <w:b/>
          <w:bCs/>
        </w:rPr>
      </w:pPr>
      <w:del w:id="186" w:author="zuo Oliver" w:date="2023-05-20T20:52:00Z">
        <w:r w:rsidRPr="00B62D42" w:rsidDel="000620B6">
          <w:rPr>
            <w:rFonts w:ascii="宋体" w:eastAsia="宋体" w:hAnsi="宋体" w:hint="eastAsia"/>
            <w:b/>
            <w:bCs/>
          </w:rPr>
          <w:delText>tar</w:delText>
        </w:r>
        <w:r w:rsidRPr="00B62D42" w:rsidDel="000620B6">
          <w:rPr>
            <w:rFonts w:ascii="宋体" w:eastAsia="宋体" w:hAnsi="宋体"/>
            <w:b/>
            <w:bCs/>
          </w:rPr>
          <w:delText xml:space="preserve"> xzvf zM3vcf</w:delText>
        </w:r>
        <w:r w:rsidR="004F2A80" w:rsidDel="000620B6">
          <w:rPr>
            <w:rFonts w:ascii="宋体" w:eastAsia="宋体" w:hAnsi="宋体" w:hint="eastAsia"/>
            <w:b/>
            <w:bCs/>
          </w:rPr>
          <w:delText>.</w:delText>
        </w:r>
        <w:r w:rsidR="004F2A80" w:rsidDel="000620B6">
          <w:rPr>
            <w:rFonts w:ascii="宋体" w:eastAsia="宋体" w:hAnsi="宋体"/>
            <w:b/>
            <w:bCs/>
          </w:rPr>
          <w:delText>tar.gz</w:delText>
        </w:r>
      </w:del>
    </w:p>
    <w:p w14:paraId="1190E3E5" w14:textId="5D9BCE0D" w:rsidR="00B62D42" w:rsidRPr="00B62D42" w:rsidRDefault="000620B6">
      <w:pPr>
        <w:rPr>
          <w:rFonts w:ascii="宋体" w:eastAsia="宋体" w:hAnsi="宋体"/>
        </w:rPr>
      </w:pPr>
      <w:ins w:id="187" w:author="zuo Oliver" w:date="2023-05-20T20:52:00Z">
        <w:r>
          <w:rPr>
            <w:rFonts w:ascii="宋体" w:eastAsia="宋体" w:hAnsi="宋体" w:hint="eastAsia"/>
          </w:rPr>
          <w:t>进入项目文件夹后，选择</w:t>
        </w:r>
      </w:ins>
      <w:r w:rsidR="00B62D42" w:rsidRPr="00B62D42">
        <w:rPr>
          <w:rFonts w:ascii="宋体" w:eastAsia="宋体" w:hAnsi="宋体" w:hint="eastAsia"/>
        </w:rPr>
        <w:t>进入</w:t>
      </w:r>
      <w:ins w:id="188" w:author="zuo Oliver" w:date="2023-05-20T20:52:00Z">
        <w:r>
          <w:rPr>
            <w:rFonts w:ascii="宋体" w:eastAsia="宋体" w:hAnsi="宋体" w:hint="eastAsia"/>
          </w:rPr>
          <w:t>Linux版本目录</w:t>
        </w:r>
      </w:ins>
      <w:del w:id="189" w:author="zuo Oliver" w:date="2023-05-20T20:52:00Z">
        <w:r w:rsidR="00B62D42" w:rsidRPr="00B62D42" w:rsidDel="000620B6">
          <w:rPr>
            <w:rFonts w:ascii="宋体" w:eastAsia="宋体" w:hAnsi="宋体" w:hint="eastAsia"/>
          </w:rPr>
          <w:delText>项目文件夹</w:delText>
        </w:r>
      </w:del>
    </w:p>
    <w:p w14:paraId="76260819" w14:textId="417CA143" w:rsidR="00B62D42" w:rsidRPr="00B62D42" w:rsidRDefault="00B62D42">
      <w:pPr>
        <w:rPr>
          <w:rFonts w:ascii="宋体" w:eastAsia="宋体" w:hAnsi="宋体"/>
          <w:b/>
          <w:bCs/>
        </w:rPr>
      </w:pPr>
      <w:r w:rsidRPr="00B62D42">
        <w:rPr>
          <w:rFonts w:ascii="宋体" w:eastAsia="宋体" w:hAnsi="宋体" w:hint="eastAsia"/>
          <w:b/>
          <w:bCs/>
        </w:rPr>
        <w:t>c</w:t>
      </w:r>
      <w:r w:rsidRPr="00B62D42">
        <w:rPr>
          <w:rFonts w:ascii="宋体" w:eastAsia="宋体" w:hAnsi="宋体"/>
          <w:b/>
          <w:bCs/>
        </w:rPr>
        <w:t>d zM3vcf</w:t>
      </w:r>
    </w:p>
    <w:p w14:paraId="65436380" w14:textId="253C04D7" w:rsidR="00B62D42" w:rsidRPr="00B62D42" w:rsidRDefault="00B62D42">
      <w:pPr>
        <w:rPr>
          <w:rFonts w:ascii="宋体" w:eastAsia="宋体" w:hAnsi="宋体"/>
        </w:rPr>
      </w:pPr>
      <w:r w:rsidRPr="00B62D42">
        <w:rPr>
          <w:rFonts w:ascii="宋体" w:eastAsia="宋体" w:hAnsi="宋体" w:hint="eastAsia"/>
        </w:rPr>
        <w:t xml:space="preserve">编译 </w:t>
      </w:r>
      <w:proofErr w:type="spellStart"/>
      <w:r w:rsidRPr="00B62D42">
        <w:rPr>
          <w:rFonts w:ascii="宋体" w:eastAsia="宋体" w:hAnsi="宋体" w:hint="eastAsia"/>
        </w:rPr>
        <w:t>vcflib</w:t>
      </w:r>
      <w:proofErr w:type="spellEnd"/>
      <w:r w:rsidRPr="00B62D42">
        <w:rPr>
          <w:rFonts w:ascii="宋体" w:eastAsia="宋体" w:hAnsi="宋体"/>
        </w:rPr>
        <w:t xml:space="preserve"> </w:t>
      </w:r>
      <w:r w:rsidRPr="00B62D42">
        <w:rPr>
          <w:rFonts w:ascii="宋体" w:eastAsia="宋体" w:hAnsi="宋体" w:hint="eastAsia"/>
        </w:rPr>
        <w:t>库，并生成</w:t>
      </w:r>
      <w:proofErr w:type="spellStart"/>
      <w:r w:rsidRPr="00B62D42">
        <w:rPr>
          <w:rFonts w:ascii="宋体" w:eastAsia="宋体" w:hAnsi="宋体" w:hint="eastAsia"/>
        </w:rPr>
        <w:t>vc</w:t>
      </w:r>
      <w:r w:rsidR="00D95713">
        <w:rPr>
          <w:rFonts w:ascii="宋体" w:eastAsia="宋体" w:hAnsi="宋体" w:hint="eastAsia"/>
        </w:rPr>
        <w:t>f</w:t>
      </w:r>
      <w:r w:rsidRPr="00B62D42">
        <w:rPr>
          <w:rFonts w:ascii="宋体" w:eastAsia="宋体" w:hAnsi="宋体" w:hint="eastAsia"/>
        </w:rPr>
        <w:t>lib</w:t>
      </w:r>
      <w:proofErr w:type="spellEnd"/>
      <w:r w:rsidRPr="00B62D42">
        <w:rPr>
          <w:rFonts w:ascii="宋体" w:eastAsia="宋体" w:hAnsi="宋体" w:hint="eastAsia"/>
        </w:rPr>
        <w:t>库文件到指定目录</w:t>
      </w:r>
    </w:p>
    <w:p w14:paraId="20245AB2" w14:textId="3DB124C8" w:rsidR="00B62D42" w:rsidRPr="00B62D42" w:rsidRDefault="00B62D42">
      <w:pPr>
        <w:rPr>
          <w:rFonts w:ascii="宋体" w:eastAsia="宋体" w:hAnsi="宋体"/>
          <w:b/>
          <w:bCs/>
        </w:rPr>
      </w:pPr>
      <w:r w:rsidRPr="00B62D42">
        <w:rPr>
          <w:rFonts w:ascii="宋体" w:eastAsia="宋体" w:hAnsi="宋体" w:hint="eastAsia"/>
          <w:b/>
          <w:bCs/>
        </w:rPr>
        <w:t>m</w:t>
      </w:r>
      <w:r w:rsidRPr="00B62D42">
        <w:rPr>
          <w:rFonts w:ascii="宋体" w:eastAsia="宋体" w:hAnsi="宋体"/>
          <w:b/>
          <w:bCs/>
        </w:rPr>
        <w:t xml:space="preserve">ake </w:t>
      </w:r>
      <w:proofErr w:type="spellStart"/>
      <w:r w:rsidRPr="00B62D42">
        <w:rPr>
          <w:rFonts w:ascii="宋体" w:eastAsia="宋体" w:hAnsi="宋体"/>
          <w:b/>
          <w:bCs/>
        </w:rPr>
        <w:t>vcflib</w:t>
      </w:r>
      <w:proofErr w:type="spellEnd"/>
    </w:p>
    <w:p w14:paraId="4FDCE213" w14:textId="4AB392AB" w:rsidR="00B62D42" w:rsidRPr="00B62D42" w:rsidRDefault="00B62D42">
      <w:pPr>
        <w:rPr>
          <w:rFonts w:ascii="宋体" w:eastAsia="宋体" w:hAnsi="宋体"/>
        </w:rPr>
      </w:pPr>
      <w:r w:rsidRPr="00B62D42">
        <w:rPr>
          <w:rFonts w:ascii="宋体" w:eastAsia="宋体" w:hAnsi="宋体" w:hint="eastAsia"/>
        </w:rPr>
        <w:t>编译并生成zM</w:t>
      </w:r>
      <w:r w:rsidRPr="00B62D42">
        <w:rPr>
          <w:rFonts w:ascii="宋体" w:eastAsia="宋体" w:hAnsi="宋体"/>
        </w:rPr>
        <w:t>3</w:t>
      </w:r>
      <w:r w:rsidRPr="00B62D42">
        <w:rPr>
          <w:rFonts w:ascii="宋体" w:eastAsia="宋体" w:hAnsi="宋体" w:hint="eastAsia"/>
        </w:rPr>
        <w:t>vcf工具</w:t>
      </w:r>
      <w:ins w:id="190" w:author="zuo Oliver" w:date="2023-05-16T11:55:00Z">
        <w:r w:rsidR="00922CF0">
          <w:rPr>
            <w:rFonts w:ascii="宋体" w:eastAsia="宋体" w:hAnsi="宋体" w:hint="eastAsia"/>
          </w:rPr>
          <w:t>和m</w:t>
        </w:r>
        <w:r w:rsidR="00922CF0">
          <w:rPr>
            <w:rFonts w:ascii="宋体" w:eastAsia="宋体" w:hAnsi="宋体"/>
          </w:rPr>
          <w:t>3vcf</w:t>
        </w:r>
        <w:r w:rsidR="00922CF0">
          <w:rPr>
            <w:rFonts w:ascii="宋体" w:eastAsia="宋体" w:hAnsi="宋体" w:hint="eastAsia"/>
          </w:rPr>
          <w:t>接口测试程序m</w:t>
        </w:r>
        <w:r w:rsidR="00922CF0">
          <w:rPr>
            <w:rFonts w:ascii="宋体" w:eastAsia="宋体" w:hAnsi="宋体"/>
          </w:rPr>
          <w:t>3vcfTest</w:t>
        </w:r>
      </w:ins>
    </w:p>
    <w:p w14:paraId="44897B68" w14:textId="770F6F65" w:rsidR="00B62D42" w:rsidRPr="00B62D42" w:rsidRDefault="00B62D42">
      <w:pPr>
        <w:rPr>
          <w:rFonts w:ascii="宋体" w:eastAsia="宋体" w:hAnsi="宋体"/>
          <w:b/>
          <w:bCs/>
        </w:rPr>
      </w:pPr>
      <w:r w:rsidRPr="00B62D42">
        <w:rPr>
          <w:rFonts w:ascii="宋体" w:eastAsia="宋体" w:hAnsi="宋体" w:hint="eastAsia"/>
          <w:b/>
          <w:bCs/>
        </w:rPr>
        <w:t>m</w:t>
      </w:r>
      <w:r w:rsidRPr="00B62D42">
        <w:rPr>
          <w:rFonts w:ascii="宋体" w:eastAsia="宋体" w:hAnsi="宋体"/>
          <w:b/>
          <w:bCs/>
        </w:rPr>
        <w:t>ake</w:t>
      </w:r>
    </w:p>
    <w:p w14:paraId="74E59406" w14:textId="34D734C4" w:rsidR="004F2A80" w:rsidRDefault="004F2A80" w:rsidP="004F2A80">
      <w:pPr>
        <w:rPr>
          <w:rFonts w:ascii="宋体" w:eastAsia="宋体" w:hAnsi="宋体"/>
        </w:rPr>
      </w:pPr>
      <w:r>
        <w:rPr>
          <w:rFonts w:ascii="宋体" w:eastAsia="宋体" w:hAnsi="宋体"/>
        </w:rPr>
        <w:t>3</w:t>
      </w:r>
      <w:r w:rsidRPr="00B62D42">
        <w:rPr>
          <w:rFonts w:ascii="宋体" w:eastAsia="宋体" w:hAnsi="宋体" w:hint="eastAsia"/>
        </w:rPr>
        <w:t>）</w:t>
      </w:r>
      <w:r>
        <w:rPr>
          <w:rFonts w:ascii="宋体" w:eastAsia="宋体" w:hAnsi="宋体"/>
        </w:rPr>
        <w:t>Windows</w:t>
      </w:r>
      <w:r>
        <w:rPr>
          <w:rFonts w:ascii="宋体" w:eastAsia="宋体" w:hAnsi="宋体" w:hint="eastAsia"/>
        </w:rPr>
        <w:t>平台下：</w:t>
      </w:r>
    </w:p>
    <w:p w14:paraId="3F1012A1" w14:textId="4EA2A148" w:rsidR="004F2A80" w:rsidRDefault="004F2A80" w:rsidP="004F2A80">
      <w:pPr>
        <w:rPr>
          <w:rFonts w:ascii="宋体" w:eastAsia="宋体" w:hAnsi="宋体"/>
        </w:rPr>
      </w:pPr>
      <w:r>
        <w:rPr>
          <w:rFonts w:ascii="宋体" w:eastAsia="宋体" w:hAnsi="宋体" w:hint="eastAsia"/>
        </w:rPr>
        <w:t>首先，需要安装tdm</w:t>
      </w:r>
      <w:r>
        <w:rPr>
          <w:rFonts w:ascii="宋体" w:eastAsia="宋体" w:hAnsi="宋体"/>
        </w:rPr>
        <w:t>64-</w:t>
      </w:r>
      <w:r>
        <w:rPr>
          <w:rFonts w:ascii="宋体" w:eastAsia="宋体" w:hAnsi="宋体" w:hint="eastAsia"/>
        </w:rPr>
        <w:t>gcc编译器（下载网址</w:t>
      </w:r>
      <w:r w:rsidR="00000000">
        <w:fldChar w:fldCharType="begin"/>
      </w:r>
      <w:r w:rsidR="00000000">
        <w:instrText>HYPERLINK "https://jmeubank.github.io/tdm-gcc/"</w:instrText>
      </w:r>
      <w:r w:rsidR="00000000">
        <w:fldChar w:fldCharType="separate"/>
      </w:r>
      <w:r>
        <w:rPr>
          <w:rStyle w:val="a8"/>
        </w:rPr>
        <w:t>https://jmeubank.github.io/tdm-gcc/</w:t>
      </w:r>
      <w:r w:rsidR="00000000">
        <w:rPr>
          <w:rStyle w:val="a8"/>
        </w:rPr>
        <w:fldChar w:fldCharType="end"/>
      </w:r>
      <w:r>
        <w:rPr>
          <w:rFonts w:hint="eastAsia"/>
        </w:rPr>
        <w:t>，另在</w:t>
      </w:r>
      <w:proofErr w:type="spellStart"/>
      <w:r>
        <w:rPr>
          <w:rFonts w:hint="eastAsia"/>
        </w:rPr>
        <w:t>win_supportPackage</w:t>
      </w:r>
      <w:proofErr w:type="spellEnd"/>
      <w:r>
        <w:rPr>
          <w:rFonts w:hint="eastAsia"/>
        </w:rPr>
        <w:t>中有下载好的安装包</w:t>
      </w:r>
      <w:r w:rsidR="00D175BA" w:rsidRPr="00D175BA">
        <w:t>tdm64-gcc-10.3.0-2.exe</w:t>
      </w:r>
      <w:r>
        <w:rPr>
          <w:rFonts w:ascii="宋体" w:eastAsia="宋体" w:hAnsi="宋体" w:hint="eastAsia"/>
        </w:rPr>
        <w:t>），在安装该编译器时，一定要在安装选项</w:t>
      </w:r>
      <w:proofErr w:type="gramStart"/>
      <w:r>
        <w:rPr>
          <w:rFonts w:ascii="宋体" w:eastAsia="宋体" w:hAnsi="宋体" w:hint="eastAsia"/>
        </w:rPr>
        <w:t>时勾选安装</w:t>
      </w:r>
      <w:proofErr w:type="spellStart"/>
      <w:proofErr w:type="gramEnd"/>
      <w:r>
        <w:rPr>
          <w:rFonts w:ascii="宋体" w:eastAsia="宋体" w:hAnsi="宋体" w:hint="eastAsia"/>
        </w:rPr>
        <w:t>openMP</w:t>
      </w:r>
      <w:proofErr w:type="spellEnd"/>
      <w:r>
        <w:rPr>
          <w:rFonts w:ascii="宋体" w:eastAsia="宋体" w:hAnsi="宋体" w:hint="eastAsia"/>
        </w:rPr>
        <w:t>，否则无法正常编译本项目</w:t>
      </w:r>
      <w:r w:rsidR="004A7407">
        <w:rPr>
          <w:rFonts w:ascii="宋体" w:eastAsia="宋体" w:hAnsi="宋体" w:hint="eastAsia"/>
        </w:rPr>
        <w:t>（</w:t>
      </w:r>
      <w:r w:rsidR="003D1D6D" w:rsidRPr="004A7407">
        <w:rPr>
          <w:rFonts w:ascii="宋体" w:eastAsia="宋体" w:hAnsi="宋体" w:hint="eastAsia"/>
        </w:rPr>
        <w:t>安装详细介绍</w:t>
      </w:r>
      <w:r w:rsidR="004A7407" w:rsidRPr="004A7407">
        <w:rPr>
          <w:rFonts w:ascii="宋体" w:eastAsia="宋体" w:hAnsi="宋体" w:hint="eastAsia"/>
        </w:rPr>
        <w:t>见附录1</w:t>
      </w:r>
      <w:r w:rsidR="004A7407">
        <w:rPr>
          <w:rFonts w:ascii="宋体" w:eastAsia="宋体" w:hAnsi="宋体" w:hint="eastAsia"/>
        </w:rPr>
        <w:t>）。</w:t>
      </w:r>
    </w:p>
    <w:p w14:paraId="1B105828" w14:textId="6BE69292" w:rsidR="004F2A80" w:rsidRPr="00B62D42" w:rsidRDefault="004F2A80" w:rsidP="004F2A80">
      <w:pPr>
        <w:rPr>
          <w:rFonts w:ascii="宋体" w:eastAsia="宋体" w:hAnsi="宋体"/>
        </w:rPr>
      </w:pPr>
      <w:r>
        <w:rPr>
          <w:rFonts w:ascii="宋体" w:eastAsia="宋体" w:hAnsi="宋体" w:hint="eastAsia"/>
        </w:rPr>
        <w:t>另外，需要下载并用tdm</w:t>
      </w:r>
      <w:r>
        <w:rPr>
          <w:rFonts w:ascii="宋体" w:eastAsia="宋体" w:hAnsi="宋体"/>
        </w:rPr>
        <w:t>64-</w:t>
      </w:r>
      <w:r>
        <w:rPr>
          <w:rFonts w:ascii="宋体" w:eastAsia="宋体" w:hAnsi="宋体" w:hint="eastAsia"/>
        </w:rPr>
        <w:t>gcc编译</w:t>
      </w:r>
      <w:proofErr w:type="spellStart"/>
      <w:r>
        <w:rPr>
          <w:rFonts w:ascii="宋体" w:eastAsia="宋体" w:hAnsi="宋体" w:hint="eastAsia"/>
        </w:rPr>
        <w:t>zlib</w:t>
      </w:r>
      <w:proofErr w:type="spellEnd"/>
      <w:r>
        <w:rPr>
          <w:rFonts w:ascii="宋体" w:eastAsia="宋体" w:hAnsi="宋体" w:hint="eastAsia"/>
        </w:rPr>
        <w:t>库（下载网址</w:t>
      </w:r>
      <w:r w:rsidR="00000000">
        <w:fldChar w:fldCharType="begin"/>
      </w:r>
      <w:r w:rsidR="00000000">
        <w:instrText>HYPERLINK "https://www.zlib.net/"</w:instrText>
      </w:r>
      <w:r w:rsidR="00000000">
        <w:fldChar w:fldCharType="separate"/>
      </w:r>
      <w:r w:rsidR="003D1D6D">
        <w:rPr>
          <w:rStyle w:val="a8"/>
        </w:rPr>
        <w:t>https://www.zlib.net/</w:t>
      </w:r>
      <w:r w:rsidR="00000000">
        <w:rPr>
          <w:rStyle w:val="a8"/>
        </w:rPr>
        <w:fldChar w:fldCharType="end"/>
      </w:r>
      <w:r w:rsidR="003D1D6D">
        <w:rPr>
          <w:rFonts w:hint="eastAsia"/>
        </w:rPr>
        <w:t>，</w:t>
      </w:r>
      <w:proofErr w:type="spellStart"/>
      <w:r w:rsidR="003D1D6D">
        <w:rPr>
          <w:rFonts w:hint="eastAsia"/>
        </w:rPr>
        <w:t>win_supportPackage</w:t>
      </w:r>
      <w:proofErr w:type="spellEnd"/>
      <w:r w:rsidR="003D1D6D">
        <w:rPr>
          <w:rFonts w:hint="eastAsia"/>
        </w:rPr>
        <w:t>中有下载好的源码包</w:t>
      </w:r>
      <w:r w:rsidR="00D175BA" w:rsidRPr="00D175BA">
        <w:t>zlib-1.2.13.tar.gz</w:t>
      </w:r>
      <w:r>
        <w:rPr>
          <w:rFonts w:ascii="宋体" w:eastAsia="宋体" w:hAnsi="宋体" w:hint="eastAsia"/>
        </w:rPr>
        <w:t>），</w:t>
      </w:r>
      <w:r w:rsidR="003D1D6D">
        <w:rPr>
          <w:rFonts w:ascii="宋体" w:eastAsia="宋体" w:hAnsi="宋体" w:hint="eastAsia"/>
        </w:rPr>
        <w:t>将编译成功的</w:t>
      </w:r>
      <w:proofErr w:type="spellStart"/>
      <w:r w:rsidR="003D1D6D">
        <w:rPr>
          <w:rFonts w:ascii="宋体" w:eastAsia="宋体" w:hAnsi="宋体" w:hint="eastAsia"/>
        </w:rPr>
        <w:t>z</w:t>
      </w:r>
      <w:r w:rsidR="003D1D6D">
        <w:rPr>
          <w:rFonts w:ascii="宋体" w:eastAsia="宋体" w:hAnsi="宋体"/>
        </w:rPr>
        <w:t>conf.h</w:t>
      </w:r>
      <w:proofErr w:type="spellEnd"/>
      <w:r w:rsidR="003D1D6D">
        <w:rPr>
          <w:rFonts w:ascii="宋体" w:eastAsia="宋体" w:hAnsi="宋体"/>
        </w:rPr>
        <w:t xml:space="preserve"> </w:t>
      </w:r>
      <w:proofErr w:type="spellStart"/>
      <w:r w:rsidR="003D1D6D">
        <w:rPr>
          <w:rFonts w:ascii="宋体" w:eastAsia="宋体" w:hAnsi="宋体"/>
        </w:rPr>
        <w:t>zlib.h</w:t>
      </w:r>
      <w:proofErr w:type="spellEnd"/>
      <w:r w:rsidR="003D1D6D">
        <w:rPr>
          <w:rFonts w:ascii="宋体" w:eastAsia="宋体" w:hAnsi="宋体" w:hint="eastAsia"/>
        </w:rPr>
        <w:t>拷贝至tdm</w:t>
      </w:r>
      <w:r w:rsidR="003D1D6D">
        <w:rPr>
          <w:rFonts w:ascii="宋体" w:eastAsia="宋体" w:hAnsi="宋体"/>
        </w:rPr>
        <w:t>64-</w:t>
      </w:r>
      <w:r w:rsidR="003D1D6D">
        <w:rPr>
          <w:rFonts w:ascii="宋体" w:eastAsia="宋体" w:hAnsi="宋体" w:hint="eastAsia"/>
        </w:rPr>
        <w:t>gcc安装目录中的include文件夹，将编译成功的</w:t>
      </w:r>
      <w:proofErr w:type="spellStart"/>
      <w:r w:rsidR="003D1D6D">
        <w:rPr>
          <w:rFonts w:ascii="宋体" w:eastAsia="宋体" w:hAnsi="宋体" w:hint="eastAsia"/>
        </w:rPr>
        <w:t>libz.</w:t>
      </w:r>
      <w:r w:rsidR="003D1D6D">
        <w:rPr>
          <w:rFonts w:ascii="宋体" w:eastAsia="宋体" w:hAnsi="宋体"/>
        </w:rPr>
        <w:t>a</w:t>
      </w:r>
      <w:proofErr w:type="spellEnd"/>
      <w:r w:rsidR="003D1D6D">
        <w:rPr>
          <w:rFonts w:ascii="宋体" w:eastAsia="宋体" w:hAnsi="宋体" w:hint="eastAsia"/>
        </w:rPr>
        <w:t>拷贝至tdm</w:t>
      </w:r>
      <w:r w:rsidR="003D1D6D">
        <w:rPr>
          <w:rFonts w:ascii="宋体" w:eastAsia="宋体" w:hAnsi="宋体"/>
        </w:rPr>
        <w:t>64-</w:t>
      </w:r>
      <w:r w:rsidR="003D1D6D">
        <w:rPr>
          <w:rFonts w:ascii="宋体" w:eastAsia="宋体" w:hAnsi="宋体" w:hint="eastAsia"/>
        </w:rPr>
        <w:t>gcc安装目录中的lib文件夹即可</w:t>
      </w:r>
      <w:r w:rsidR="004A7407">
        <w:rPr>
          <w:rFonts w:ascii="宋体" w:eastAsia="宋体" w:hAnsi="宋体" w:hint="eastAsia"/>
        </w:rPr>
        <w:t>（</w:t>
      </w:r>
      <w:r w:rsidR="004A7407" w:rsidRPr="004A7407">
        <w:rPr>
          <w:rFonts w:ascii="宋体" w:eastAsia="宋体" w:hAnsi="宋体" w:hint="eastAsia"/>
        </w:rPr>
        <w:t>安装详细介绍见附录1</w:t>
      </w:r>
      <w:r w:rsidR="004A7407">
        <w:rPr>
          <w:rFonts w:ascii="宋体" w:eastAsia="宋体" w:hAnsi="宋体" w:hint="eastAsia"/>
        </w:rPr>
        <w:t>）。</w:t>
      </w:r>
    </w:p>
    <w:p w14:paraId="266C9854" w14:textId="64E645D5" w:rsidR="004F2A80" w:rsidDel="000620B6" w:rsidRDefault="004F2A80" w:rsidP="000620B6">
      <w:pPr>
        <w:rPr>
          <w:del w:id="191" w:author="zuo Oliver" w:date="2023-05-20T20:53:00Z"/>
          <w:rFonts w:ascii="宋体" w:eastAsia="宋体" w:hAnsi="宋体"/>
        </w:rPr>
      </w:pPr>
      <w:r>
        <w:rPr>
          <w:rFonts w:ascii="宋体" w:eastAsia="宋体" w:hAnsi="宋体" w:hint="eastAsia"/>
        </w:rPr>
        <w:t>进入</w:t>
      </w:r>
      <w:proofErr w:type="spellStart"/>
      <w:r>
        <w:rPr>
          <w:rFonts w:ascii="宋体" w:eastAsia="宋体" w:hAnsi="宋体" w:hint="eastAsia"/>
        </w:rPr>
        <w:t>cmd</w:t>
      </w:r>
      <w:proofErr w:type="spellEnd"/>
      <w:r>
        <w:rPr>
          <w:rFonts w:ascii="宋体" w:eastAsia="宋体" w:hAnsi="宋体" w:hint="eastAsia"/>
        </w:rPr>
        <w:t>命令窗口，</w:t>
      </w:r>
      <w:ins w:id="192" w:author="zuo Oliver" w:date="2023-05-20T20:53:00Z">
        <w:r w:rsidR="000620B6">
          <w:rPr>
            <w:rFonts w:ascii="宋体" w:eastAsia="宋体" w:hAnsi="宋体" w:hint="eastAsia"/>
          </w:rPr>
          <w:t>进入项目文件夹后，选择</w:t>
        </w:r>
        <w:r w:rsidR="000620B6" w:rsidRPr="00B62D42">
          <w:rPr>
            <w:rFonts w:ascii="宋体" w:eastAsia="宋体" w:hAnsi="宋体" w:hint="eastAsia"/>
          </w:rPr>
          <w:t>进入</w:t>
        </w:r>
        <w:r w:rsidR="000620B6">
          <w:rPr>
            <w:rFonts w:ascii="宋体" w:eastAsia="宋体" w:hAnsi="宋体" w:hint="eastAsia"/>
          </w:rPr>
          <w:t>Windows</w:t>
        </w:r>
        <w:r w:rsidR="000620B6">
          <w:rPr>
            <w:rFonts w:ascii="宋体" w:eastAsia="宋体" w:hAnsi="宋体" w:hint="eastAsia"/>
          </w:rPr>
          <w:t>版本目录</w:t>
        </w:r>
      </w:ins>
      <w:del w:id="193" w:author="zuo Oliver" w:date="2023-05-20T20:53:00Z">
        <w:r w:rsidRPr="00B62D42" w:rsidDel="000620B6">
          <w:rPr>
            <w:rFonts w:ascii="宋体" w:eastAsia="宋体" w:hAnsi="宋体" w:hint="eastAsia"/>
          </w:rPr>
          <w:delText>解压项目源码</w:delText>
        </w:r>
      </w:del>
    </w:p>
    <w:p w14:paraId="547F3D6E" w14:textId="77777777" w:rsidR="000620B6" w:rsidRPr="00B62D42" w:rsidRDefault="000620B6" w:rsidP="000620B6">
      <w:pPr>
        <w:rPr>
          <w:ins w:id="194" w:author="zuo Oliver" w:date="2023-05-20T20:53:00Z"/>
          <w:rFonts w:ascii="宋体" w:eastAsia="宋体" w:hAnsi="宋体" w:hint="eastAsia"/>
        </w:rPr>
      </w:pPr>
    </w:p>
    <w:p w14:paraId="2F1C8298" w14:textId="3C709187" w:rsidR="004F2A80" w:rsidRPr="00B62D42" w:rsidDel="000620B6" w:rsidRDefault="004F2A80" w:rsidP="000620B6">
      <w:pPr>
        <w:rPr>
          <w:del w:id="195" w:author="zuo Oliver" w:date="2023-05-20T20:53:00Z"/>
          <w:rFonts w:ascii="宋体" w:eastAsia="宋体" w:hAnsi="宋体"/>
          <w:b/>
          <w:bCs/>
        </w:rPr>
      </w:pPr>
      <w:del w:id="196" w:author="zuo Oliver" w:date="2023-05-20T20:53:00Z">
        <w:r w:rsidRPr="00B62D42" w:rsidDel="000620B6">
          <w:rPr>
            <w:rFonts w:ascii="宋体" w:eastAsia="宋体" w:hAnsi="宋体" w:hint="eastAsia"/>
            <w:b/>
            <w:bCs/>
          </w:rPr>
          <w:delText>tar</w:delText>
        </w:r>
        <w:r w:rsidRPr="00B62D42" w:rsidDel="000620B6">
          <w:rPr>
            <w:rFonts w:ascii="宋体" w:eastAsia="宋体" w:hAnsi="宋体"/>
            <w:b/>
            <w:bCs/>
          </w:rPr>
          <w:delText xml:space="preserve"> xzvf zM3vcf</w:delText>
        </w:r>
        <w:r w:rsidDel="000620B6">
          <w:rPr>
            <w:rFonts w:ascii="宋体" w:eastAsia="宋体" w:hAnsi="宋体"/>
            <w:b/>
            <w:bCs/>
          </w:rPr>
          <w:delText>_win</w:delText>
        </w:r>
        <w:r w:rsidDel="000620B6">
          <w:rPr>
            <w:rFonts w:ascii="宋体" w:eastAsia="宋体" w:hAnsi="宋体" w:hint="eastAsia"/>
            <w:b/>
            <w:bCs/>
          </w:rPr>
          <w:delText>.</w:delText>
        </w:r>
        <w:r w:rsidDel="000620B6">
          <w:rPr>
            <w:rFonts w:ascii="宋体" w:eastAsia="宋体" w:hAnsi="宋体"/>
            <w:b/>
            <w:bCs/>
          </w:rPr>
          <w:delText>tar.gz</w:delText>
        </w:r>
      </w:del>
    </w:p>
    <w:p w14:paraId="73CABDE8" w14:textId="1B32A874" w:rsidR="004F2A80" w:rsidRPr="00B62D42" w:rsidDel="000620B6" w:rsidRDefault="004F2A80" w:rsidP="000620B6">
      <w:pPr>
        <w:rPr>
          <w:del w:id="197" w:author="zuo Oliver" w:date="2023-05-20T20:53:00Z"/>
          <w:rFonts w:ascii="宋体" w:eastAsia="宋体" w:hAnsi="宋体"/>
        </w:rPr>
      </w:pPr>
      <w:del w:id="198" w:author="zuo Oliver" w:date="2023-05-20T20:53:00Z">
        <w:r w:rsidRPr="00B62D42" w:rsidDel="000620B6">
          <w:rPr>
            <w:rFonts w:ascii="宋体" w:eastAsia="宋体" w:hAnsi="宋体" w:hint="eastAsia"/>
          </w:rPr>
          <w:delText>进入项目文件夹</w:delText>
        </w:r>
      </w:del>
    </w:p>
    <w:p w14:paraId="43E4726E" w14:textId="018A61D1" w:rsidR="004F2A80" w:rsidRPr="00B62D42" w:rsidRDefault="004F2A80" w:rsidP="000620B6">
      <w:pPr>
        <w:rPr>
          <w:rFonts w:ascii="宋体" w:eastAsia="宋体" w:hAnsi="宋体"/>
          <w:b/>
          <w:bCs/>
        </w:rPr>
      </w:pPr>
      <w:r w:rsidRPr="00B62D42">
        <w:rPr>
          <w:rFonts w:ascii="宋体" w:eastAsia="宋体" w:hAnsi="宋体" w:hint="eastAsia"/>
          <w:b/>
          <w:bCs/>
        </w:rPr>
        <w:t>c</w:t>
      </w:r>
      <w:r w:rsidRPr="00B62D42">
        <w:rPr>
          <w:rFonts w:ascii="宋体" w:eastAsia="宋体" w:hAnsi="宋体"/>
          <w:b/>
          <w:bCs/>
        </w:rPr>
        <w:t>d zM3vcf</w:t>
      </w:r>
      <w:r>
        <w:rPr>
          <w:rFonts w:ascii="宋体" w:eastAsia="宋体" w:hAnsi="宋体" w:hint="eastAsia"/>
          <w:b/>
          <w:bCs/>
        </w:rPr>
        <w:t>_</w:t>
      </w:r>
      <w:r>
        <w:rPr>
          <w:rFonts w:ascii="宋体" w:eastAsia="宋体" w:hAnsi="宋体"/>
          <w:b/>
          <w:bCs/>
        </w:rPr>
        <w:t>win</w:t>
      </w:r>
    </w:p>
    <w:p w14:paraId="2E06B742" w14:textId="0D1E2219" w:rsidR="004F2A80" w:rsidRPr="00B62D42" w:rsidRDefault="004F2A80" w:rsidP="004F2A80">
      <w:pPr>
        <w:rPr>
          <w:rFonts w:ascii="宋体" w:eastAsia="宋体" w:hAnsi="宋体"/>
        </w:rPr>
      </w:pPr>
      <w:r w:rsidRPr="00B62D42">
        <w:rPr>
          <w:rFonts w:ascii="宋体" w:eastAsia="宋体" w:hAnsi="宋体" w:hint="eastAsia"/>
        </w:rPr>
        <w:t xml:space="preserve">编译 </w:t>
      </w:r>
      <w:proofErr w:type="spellStart"/>
      <w:r w:rsidRPr="00B62D42">
        <w:rPr>
          <w:rFonts w:ascii="宋体" w:eastAsia="宋体" w:hAnsi="宋体" w:hint="eastAsia"/>
        </w:rPr>
        <w:t>vcflib</w:t>
      </w:r>
      <w:proofErr w:type="spellEnd"/>
      <w:r w:rsidRPr="00B62D42">
        <w:rPr>
          <w:rFonts w:ascii="宋体" w:eastAsia="宋体" w:hAnsi="宋体"/>
        </w:rPr>
        <w:t xml:space="preserve"> </w:t>
      </w:r>
      <w:r w:rsidRPr="00B62D42">
        <w:rPr>
          <w:rFonts w:ascii="宋体" w:eastAsia="宋体" w:hAnsi="宋体" w:hint="eastAsia"/>
        </w:rPr>
        <w:t>库，并生成</w:t>
      </w:r>
      <w:proofErr w:type="spellStart"/>
      <w:r w:rsidRPr="00B62D42">
        <w:rPr>
          <w:rFonts w:ascii="宋体" w:eastAsia="宋体" w:hAnsi="宋体" w:hint="eastAsia"/>
        </w:rPr>
        <w:t>vclib</w:t>
      </w:r>
      <w:proofErr w:type="spellEnd"/>
      <w:r w:rsidRPr="00B62D42">
        <w:rPr>
          <w:rFonts w:ascii="宋体" w:eastAsia="宋体" w:hAnsi="宋体" w:hint="eastAsia"/>
        </w:rPr>
        <w:t>库文件到指定目录</w:t>
      </w:r>
    </w:p>
    <w:p w14:paraId="52B13BE3" w14:textId="24747D6D" w:rsidR="004F2A80" w:rsidRPr="00B62D42" w:rsidRDefault="00D175BA" w:rsidP="004F2A80">
      <w:pPr>
        <w:rPr>
          <w:rFonts w:ascii="宋体" w:eastAsia="宋体" w:hAnsi="宋体"/>
          <w:b/>
          <w:bCs/>
        </w:rPr>
      </w:pPr>
      <w:r>
        <w:rPr>
          <w:rFonts w:ascii="宋体" w:eastAsia="宋体" w:hAnsi="宋体" w:hint="eastAsia"/>
          <w:b/>
          <w:bCs/>
        </w:rPr>
        <w:t>min</w:t>
      </w:r>
      <w:r>
        <w:rPr>
          <w:rFonts w:ascii="宋体" w:eastAsia="宋体" w:hAnsi="宋体"/>
          <w:b/>
          <w:bCs/>
        </w:rPr>
        <w:t>gw32-</w:t>
      </w:r>
      <w:r w:rsidR="004F2A80" w:rsidRPr="00B62D42">
        <w:rPr>
          <w:rFonts w:ascii="宋体" w:eastAsia="宋体" w:hAnsi="宋体" w:hint="eastAsia"/>
          <w:b/>
          <w:bCs/>
        </w:rPr>
        <w:t>m</w:t>
      </w:r>
      <w:r w:rsidR="004F2A80" w:rsidRPr="00B62D42">
        <w:rPr>
          <w:rFonts w:ascii="宋体" w:eastAsia="宋体" w:hAnsi="宋体"/>
          <w:b/>
          <w:bCs/>
        </w:rPr>
        <w:t xml:space="preserve">ake </w:t>
      </w:r>
      <w:proofErr w:type="spellStart"/>
      <w:r w:rsidR="004F2A80" w:rsidRPr="00B62D42">
        <w:rPr>
          <w:rFonts w:ascii="宋体" w:eastAsia="宋体" w:hAnsi="宋体"/>
          <w:b/>
          <w:bCs/>
        </w:rPr>
        <w:t>vcflib</w:t>
      </w:r>
      <w:proofErr w:type="spellEnd"/>
    </w:p>
    <w:p w14:paraId="7453564B" w14:textId="26FD54BE" w:rsidR="004F2A80" w:rsidRPr="00B62D42" w:rsidRDefault="004F2A80" w:rsidP="004F2A80">
      <w:pPr>
        <w:rPr>
          <w:rFonts w:ascii="宋体" w:eastAsia="宋体" w:hAnsi="宋体"/>
        </w:rPr>
      </w:pPr>
      <w:r w:rsidRPr="00B62D42">
        <w:rPr>
          <w:rFonts w:ascii="宋体" w:eastAsia="宋体" w:hAnsi="宋体" w:hint="eastAsia"/>
        </w:rPr>
        <w:t>编译并生成zM</w:t>
      </w:r>
      <w:r w:rsidRPr="00B62D42">
        <w:rPr>
          <w:rFonts w:ascii="宋体" w:eastAsia="宋体" w:hAnsi="宋体"/>
        </w:rPr>
        <w:t>3</w:t>
      </w:r>
      <w:r w:rsidRPr="00B62D42">
        <w:rPr>
          <w:rFonts w:ascii="宋体" w:eastAsia="宋体" w:hAnsi="宋体" w:hint="eastAsia"/>
        </w:rPr>
        <w:t>vcf</w:t>
      </w:r>
      <w:r w:rsidR="00D175BA">
        <w:rPr>
          <w:rFonts w:ascii="宋体" w:eastAsia="宋体" w:hAnsi="宋体"/>
        </w:rPr>
        <w:t>.exe</w:t>
      </w:r>
      <w:ins w:id="199" w:author="zuo Oliver" w:date="2023-05-16T12:12:00Z">
        <w:r w:rsidR="00D95D62">
          <w:rPr>
            <w:rFonts w:ascii="宋体" w:eastAsia="宋体" w:hAnsi="宋体" w:hint="eastAsia"/>
          </w:rPr>
          <w:t>命令行</w:t>
        </w:r>
      </w:ins>
      <w:r w:rsidRPr="00B62D42">
        <w:rPr>
          <w:rFonts w:ascii="宋体" w:eastAsia="宋体" w:hAnsi="宋体" w:hint="eastAsia"/>
        </w:rPr>
        <w:t>工具</w:t>
      </w:r>
      <w:ins w:id="200" w:author="zuo Oliver" w:date="2023-05-16T11:57:00Z">
        <w:r w:rsidR="00922CF0">
          <w:rPr>
            <w:rFonts w:ascii="宋体" w:eastAsia="宋体" w:hAnsi="宋体" w:hint="eastAsia"/>
          </w:rPr>
          <w:t>和m</w:t>
        </w:r>
        <w:r w:rsidR="00922CF0">
          <w:rPr>
            <w:rFonts w:ascii="宋体" w:eastAsia="宋体" w:hAnsi="宋体"/>
          </w:rPr>
          <w:t>3vcf</w:t>
        </w:r>
        <w:r w:rsidR="00922CF0">
          <w:rPr>
            <w:rFonts w:ascii="宋体" w:eastAsia="宋体" w:hAnsi="宋体" w:hint="eastAsia"/>
          </w:rPr>
          <w:t>接口测试程序m</w:t>
        </w:r>
        <w:r w:rsidR="00922CF0">
          <w:rPr>
            <w:rFonts w:ascii="宋体" w:eastAsia="宋体" w:hAnsi="宋体"/>
          </w:rPr>
          <w:t>3vcfTest.exe</w:t>
        </w:r>
      </w:ins>
    </w:p>
    <w:p w14:paraId="3C226B7D" w14:textId="2464370C" w:rsidR="004F2A80" w:rsidRPr="00B62D42" w:rsidRDefault="00D175BA" w:rsidP="004F2A80">
      <w:pPr>
        <w:rPr>
          <w:rFonts w:ascii="宋体" w:eastAsia="宋体" w:hAnsi="宋体"/>
          <w:b/>
          <w:bCs/>
        </w:rPr>
      </w:pPr>
      <w:r>
        <w:rPr>
          <w:rFonts w:ascii="宋体" w:eastAsia="宋体" w:hAnsi="宋体" w:hint="eastAsia"/>
          <w:b/>
          <w:bCs/>
        </w:rPr>
        <w:t>min</w:t>
      </w:r>
      <w:r>
        <w:rPr>
          <w:rFonts w:ascii="宋体" w:eastAsia="宋体" w:hAnsi="宋体"/>
          <w:b/>
          <w:bCs/>
        </w:rPr>
        <w:t>gw32-</w:t>
      </w:r>
      <w:r w:rsidRPr="00B62D42">
        <w:rPr>
          <w:rFonts w:ascii="宋体" w:eastAsia="宋体" w:hAnsi="宋体" w:hint="eastAsia"/>
          <w:b/>
          <w:bCs/>
        </w:rPr>
        <w:t>m</w:t>
      </w:r>
      <w:r w:rsidRPr="00B62D42">
        <w:rPr>
          <w:rFonts w:ascii="宋体" w:eastAsia="宋体" w:hAnsi="宋体"/>
          <w:b/>
          <w:bCs/>
        </w:rPr>
        <w:t>ake</w:t>
      </w:r>
    </w:p>
    <w:p w14:paraId="263169FB" w14:textId="10FC8203" w:rsidR="00B62D42" w:rsidRPr="001B1A67" w:rsidRDefault="00B62D42" w:rsidP="001B1A67">
      <w:pPr>
        <w:pStyle w:val="2"/>
      </w:pPr>
      <w:bookmarkStart w:id="201" w:name="_Toc135517617"/>
      <w:r w:rsidRPr="001B1A67">
        <w:rPr>
          <w:rFonts w:hint="eastAsia"/>
        </w:rPr>
        <w:t>2，命令</w:t>
      </w:r>
      <w:ins w:id="202" w:author="zuo Oliver" w:date="2023-05-16T12:06:00Z">
        <w:r w:rsidR="00F85EA0">
          <w:rPr>
            <w:rFonts w:hint="eastAsia"/>
          </w:rPr>
          <w:t>行工具</w:t>
        </w:r>
      </w:ins>
      <w:r w:rsidRPr="001B1A67">
        <w:rPr>
          <w:rFonts w:hint="eastAsia"/>
        </w:rPr>
        <w:t>功能</w:t>
      </w:r>
      <w:bookmarkEnd w:id="201"/>
    </w:p>
    <w:p w14:paraId="20D2A8A6" w14:textId="4D6A08CF" w:rsidR="00B62D42" w:rsidRDefault="00B62D42">
      <w:pPr>
        <w:rPr>
          <w:rFonts w:ascii="宋体" w:eastAsia="宋体" w:hAnsi="宋体"/>
        </w:rPr>
      </w:pPr>
      <w:r>
        <w:rPr>
          <w:rFonts w:ascii="宋体" w:eastAsia="宋体" w:hAnsi="宋体"/>
        </w:rPr>
        <w:t>1</w:t>
      </w:r>
      <w:r>
        <w:rPr>
          <w:rFonts w:ascii="宋体" w:eastAsia="宋体" w:hAnsi="宋体" w:hint="eastAsia"/>
        </w:rPr>
        <w:t>）Linux平台下：</w:t>
      </w:r>
    </w:p>
    <w:p w14:paraId="54A904BF" w14:textId="6DE982AB" w:rsidR="00B62D42" w:rsidRDefault="00B62D42">
      <w:pPr>
        <w:rPr>
          <w:rFonts w:ascii="宋体" w:eastAsia="宋体" w:hAnsi="宋体"/>
        </w:rPr>
      </w:pPr>
      <w:r>
        <w:rPr>
          <w:rFonts w:ascii="宋体" w:eastAsia="宋体" w:hAnsi="宋体" w:hint="eastAsia"/>
        </w:rPr>
        <w:t>compress</w:t>
      </w:r>
      <w:r>
        <w:rPr>
          <w:rFonts w:ascii="宋体" w:eastAsia="宋体" w:hAnsi="宋体"/>
        </w:rPr>
        <w:t xml:space="preserve">: </w:t>
      </w:r>
      <w:proofErr w:type="spellStart"/>
      <w:r>
        <w:rPr>
          <w:rFonts w:ascii="宋体" w:eastAsia="宋体" w:hAnsi="宋体" w:hint="eastAsia"/>
        </w:rPr>
        <w:t>vcf</w:t>
      </w:r>
      <w:proofErr w:type="spellEnd"/>
      <w:r>
        <w:rPr>
          <w:rFonts w:ascii="宋体" w:eastAsia="宋体" w:hAnsi="宋体"/>
        </w:rPr>
        <w:t>-</w:t>
      </w:r>
      <w:r>
        <w:rPr>
          <w:rFonts w:ascii="宋体" w:eastAsia="宋体" w:hAnsi="宋体" w:hint="eastAsia"/>
        </w:rPr>
        <w:t>&gt;</w:t>
      </w:r>
      <w:r>
        <w:rPr>
          <w:rFonts w:ascii="宋体" w:eastAsia="宋体" w:hAnsi="宋体"/>
        </w:rPr>
        <w:t>m3vcf</w:t>
      </w:r>
    </w:p>
    <w:p w14:paraId="3246C01A" w14:textId="3A9F629C" w:rsidR="00072941" w:rsidRDefault="00072941">
      <w:pP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压缩块的记录数[</w:t>
      </w:r>
      <w:r>
        <w:rPr>
          <w:rFonts w:ascii="宋体" w:eastAsia="宋体" w:hAnsi="宋体"/>
        </w:rPr>
        <w:t>1000]</w:t>
      </w:r>
    </w:p>
    <w:p w14:paraId="1D6695DA" w14:textId="77777777" w:rsidR="00B62D42" w:rsidRDefault="00B62D42">
      <w:pPr>
        <w:rPr>
          <w:rFonts w:ascii="宋体" w:eastAsia="宋体" w:hAnsi="宋体"/>
        </w:rPr>
      </w:pPr>
      <w:r>
        <w:rPr>
          <w:rFonts w:ascii="宋体" w:eastAsia="宋体" w:hAnsi="宋体" w:hint="eastAsia"/>
        </w:rPr>
        <w:t>-</w:t>
      </w:r>
      <w:r>
        <w:rPr>
          <w:rFonts w:ascii="宋体" w:eastAsia="宋体" w:hAnsi="宋体"/>
        </w:rPr>
        <w:t xml:space="preserve">o </w:t>
      </w:r>
      <w:r>
        <w:rPr>
          <w:rFonts w:ascii="宋体" w:eastAsia="宋体" w:hAnsi="宋体" w:hint="eastAsia"/>
        </w:rPr>
        <w:t xml:space="preserve">输出文件名 </w:t>
      </w:r>
    </w:p>
    <w:p w14:paraId="41E3A649" w14:textId="15100B01" w:rsidR="00B62D42" w:rsidRDefault="00B62D42">
      <w:pPr>
        <w:rPr>
          <w:rFonts w:ascii="宋体" w:eastAsia="宋体" w:hAnsi="宋体"/>
        </w:rPr>
      </w:pPr>
      <w:r>
        <w:rPr>
          <w:rFonts w:ascii="宋体" w:eastAsia="宋体" w:hAnsi="宋体"/>
        </w:rPr>
        <w:t>-</w:t>
      </w:r>
      <w:r>
        <w:rPr>
          <w:rFonts w:ascii="宋体" w:eastAsia="宋体" w:hAnsi="宋体" w:hint="eastAsia"/>
        </w:rPr>
        <w:t>O</w:t>
      </w:r>
      <w:r>
        <w:rPr>
          <w:rFonts w:ascii="宋体" w:eastAsia="宋体" w:hAnsi="宋体"/>
        </w:rPr>
        <w:t xml:space="preserve"> </w:t>
      </w:r>
      <w:r>
        <w:rPr>
          <w:rFonts w:ascii="宋体" w:eastAsia="宋体" w:hAnsi="宋体" w:hint="eastAsia"/>
        </w:rPr>
        <w:t xml:space="preserve">输出文件类型：M不压缩 </w:t>
      </w:r>
      <w:r>
        <w:rPr>
          <w:rFonts w:ascii="宋体" w:eastAsia="宋体" w:hAnsi="宋体"/>
        </w:rPr>
        <w:t xml:space="preserve">  </w:t>
      </w:r>
      <w:r>
        <w:rPr>
          <w:rFonts w:ascii="宋体" w:eastAsia="宋体" w:hAnsi="宋体" w:hint="eastAsia"/>
        </w:rPr>
        <w:t>m压缩</w:t>
      </w:r>
    </w:p>
    <w:p w14:paraId="2382E248" w14:textId="3F37AAAC" w:rsidR="00B62D42" w:rsidRDefault="00B62D42">
      <w:pPr>
        <w:rPr>
          <w:rFonts w:ascii="宋体" w:eastAsia="宋体" w:hAnsi="宋体"/>
        </w:rPr>
      </w:pPr>
      <w:r>
        <w:rPr>
          <w:rFonts w:ascii="宋体" w:eastAsia="宋体" w:hAnsi="宋体" w:hint="eastAsia"/>
        </w:rPr>
        <w:t>-t</w:t>
      </w:r>
      <w:r>
        <w:rPr>
          <w:rFonts w:ascii="宋体" w:eastAsia="宋体" w:hAnsi="宋体"/>
        </w:rPr>
        <w:t xml:space="preserve"> </w:t>
      </w:r>
      <w:ins w:id="203" w:author="zuo Oliver" w:date="2023-05-16T11:59:00Z">
        <w:r w:rsidR="004D6B00">
          <w:rPr>
            <w:rFonts w:ascii="宋体" w:eastAsia="宋体" w:hAnsi="宋体" w:hint="eastAsia"/>
          </w:rPr>
          <w:t>用户指定的（读，写，压缩）</w:t>
        </w:r>
      </w:ins>
      <w:r w:rsidR="00072941">
        <w:rPr>
          <w:rFonts w:ascii="宋体" w:eastAsia="宋体" w:hAnsi="宋体" w:hint="eastAsia"/>
        </w:rPr>
        <w:t>最大</w:t>
      </w:r>
      <w:proofErr w:type="spellStart"/>
      <w:r w:rsidR="00072941">
        <w:rPr>
          <w:rFonts w:ascii="宋体" w:eastAsia="宋体" w:hAnsi="宋体" w:hint="eastAsia"/>
        </w:rPr>
        <w:t>pthread</w:t>
      </w:r>
      <w:proofErr w:type="spellEnd"/>
      <w:r w:rsidR="00072941">
        <w:rPr>
          <w:rFonts w:ascii="宋体" w:eastAsia="宋体" w:hAnsi="宋体" w:hint="eastAsia"/>
        </w:rPr>
        <w:t>数量</w:t>
      </w:r>
      <w:ins w:id="204" w:author="zuo Oliver" w:date="2023-05-16T11:59:00Z">
        <w:r w:rsidR="004D6B00">
          <w:rPr>
            <w:rFonts w:ascii="宋体" w:eastAsia="宋体" w:hAnsi="宋体" w:hint="eastAsia"/>
          </w:rPr>
          <w:t>,</w:t>
        </w:r>
        <w:r w:rsidR="004D6B00" w:rsidRPr="004D6B00">
          <w:rPr>
            <w:rFonts w:ascii="宋体" w:eastAsia="宋体" w:hAnsi="宋体" w:hint="eastAsia"/>
          </w:rPr>
          <w:t xml:space="preserve"> </w:t>
        </w:r>
        <w:r w:rsidR="004D6B00">
          <w:rPr>
            <w:rFonts w:ascii="宋体" w:eastAsia="宋体" w:hAnsi="宋体" w:hint="eastAsia"/>
          </w:rPr>
          <w:t>该值不得小于3，不指定时默认为8（1个读线程，1个写线程，6个压缩线程）。</w:t>
        </w:r>
        <w:r w:rsidR="004D6B00" w:rsidRPr="00075EBA">
          <w:rPr>
            <w:rFonts w:ascii="宋体" w:eastAsia="宋体" w:hAnsi="宋体" w:hint="eastAsia"/>
            <w:b/>
            <w:bCs/>
          </w:rPr>
          <w:t>注：该</w:t>
        </w:r>
        <w:proofErr w:type="gramStart"/>
        <w:r w:rsidR="004D6B00" w:rsidRPr="00075EBA">
          <w:rPr>
            <w:rFonts w:ascii="宋体" w:eastAsia="宋体" w:hAnsi="宋体" w:hint="eastAsia"/>
            <w:b/>
            <w:bCs/>
          </w:rPr>
          <w:t>线程数</w:t>
        </w:r>
        <w:proofErr w:type="gramEnd"/>
        <w:r w:rsidR="004D6B00" w:rsidRPr="00075EBA">
          <w:rPr>
            <w:rFonts w:ascii="宋体" w:eastAsia="宋体" w:hAnsi="宋体" w:hint="eastAsia"/>
            <w:b/>
            <w:bCs/>
          </w:rPr>
          <w:t>不包含</w:t>
        </w:r>
        <w:proofErr w:type="spellStart"/>
        <w:r w:rsidR="004D6B00" w:rsidRPr="00075EBA">
          <w:rPr>
            <w:rFonts w:ascii="宋体" w:eastAsia="宋体" w:hAnsi="宋体" w:hint="eastAsia"/>
            <w:b/>
            <w:bCs/>
          </w:rPr>
          <w:t>vcflib</w:t>
        </w:r>
        <w:proofErr w:type="spellEnd"/>
        <w:r w:rsidR="004D6B00" w:rsidRPr="00075EBA">
          <w:rPr>
            <w:rFonts w:ascii="宋体" w:eastAsia="宋体" w:hAnsi="宋体" w:hint="eastAsia"/>
            <w:b/>
            <w:bCs/>
          </w:rPr>
          <w:t>所使用的</w:t>
        </w:r>
        <w:proofErr w:type="spellStart"/>
        <w:r w:rsidR="004D6B00" w:rsidRPr="00075EBA">
          <w:rPr>
            <w:rFonts w:ascii="宋体" w:eastAsia="宋体" w:hAnsi="宋体" w:hint="eastAsia"/>
            <w:b/>
            <w:bCs/>
          </w:rPr>
          <w:t>openMP</w:t>
        </w:r>
        <w:proofErr w:type="spellEnd"/>
        <w:r w:rsidR="004D6B00" w:rsidRPr="00075EBA">
          <w:rPr>
            <w:rFonts w:ascii="宋体" w:eastAsia="宋体" w:hAnsi="宋体" w:hint="eastAsia"/>
            <w:b/>
            <w:bCs/>
          </w:rPr>
          <w:t>线程数</w:t>
        </w:r>
      </w:ins>
    </w:p>
    <w:p w14:paraId="7FCA27FC" w14:textId="2154C89D" w:rsidR="00072941" w:rsidRDefault="00072941">
      <w:pPr>
        <w:rPr>
          <w:rFonts w:ascii="宋体" w:eastAsia="宋体" w:hAnsi="宋体"/>
        </w:rPr>
      </w:pPr>
      <w:r>
        <w:rPr>
          <w:rFonts w:ascii="宋体" w:eastAsia="宋体" w:hAnsi="宋体" w:hint="eastAsia"/>
        </w:rPr>
        <w:t>-m</w:t>
      </w:r>
      <w:r>
        <w:rPr>
          <w:rFonts w:ascii="宋体" w:eastAsia="宋体" w:hAnsi="宋体"/>
        </w:rPr>
        <w:t xml:space="preserve"> </w:t>
      </w:r>
      <w:ins w:id="205" w:author="zuo Oliver" w:date="2023-05-16T12:00:00Z">
        <w:r w:rsidR="004D6B00">
          <w:rPr>
            <w:rFonts w:ascii="宋体" w:eastAsia="宋体" w:hAnsi="宋体" w:hint="eastAsia"/>
          </w:rPr>
          <w:t>用户指定的</w:t>
        </w:r>
      </w:ins>
      <w:r>
        <w:rPr>
          <w:rFonts w:ascii="宋体" w:eastAsia="宋体" w:hAnsi="宋体" w:hint="eastAsia"/>
        </w:rPr>
        <w:t>最大内存数量 GB</w:t>
      </w:r>
      <w:ins w:id="206" w:author="zuo Oliver" w:date="2023-05-16T12:00:00Z">
        <w:r w:rsidR="004D6B00">
          <w:rPr>
            <w:rFonts w:ascii="宋体" w:eastAsia="宋体" w:hAnsi="宋体" w:hint="eastAsia"/>
          </w:rPr>
          <w:t>（建议不指定）</w:t>
        </w:r>
      </w:ins>
    </w:p>
    <w:p w14:paraId="6099F8E6" w14:textId="5A5E0728" w:rsidR="00B62D42" w:rsidRDefault="00B62D42">
      <w:pPr>
        <w:rPr>
          <w:rFonts w:ascii="宋体" w:eastAsia="宋体" w:hAnsi="宋体"/>
        </w:rPr>
      </w:pPr>
      <w:r>
        <w:rPr>
          <w:rFonts w:ascii="宋体" w:eastAsia="宋体" w:hAnsi="宋体" w:hint="eastAsia"/>
        </w:rPr>
        <w:t>convert：</w:t>
      </w:r>
      <w:r w:rsidR="00072941">
        <w:rPr>
          <w:rFonts w:ascii="宋体" w:eastAsia="宋体" w:hAnsi="宋体" w:hint="eastAsia"/>
        </w:rPr>
        <w:t>m</w:t>
      </w:r>
      <w:r w:rsidR="00072941">
        <w:rPr>
          <w:rFonts w:ascii="宋体" w:eastAsia="宋体" w:hAnsi="宋体"/>
        </w:rPr>
        <w:t>3vcf-&gt;</w:t>
      </w:r>
      <w:proofErr w:type="spellStart"/>
      <w:r w:rsidR="00072941">
        <w:rPr>
          <w:rFonts w:ascii="宋体" w:eastAsia="宋体" w:hAnsi="宋体"/>
        </w:rPr>
        <w:t>vcf</w:t>
      </w:r>
      <w:proofErr w:type="spellEnd"/>
    </w:p>
    <w:p w14:paraId="64456F5B" w14:textId="282DC37C" w:rsidR="00072941" w:rsidRDefault="00072941">
      <w:pPr>
        <w:rPr>
          <w:rFonts w:ascii="宋体" w:eastAsia="宋体" w:hAnsi="宋体"/>
        </w:rPr>
      </w:pPr>
      <w:r>
        <w:rPr>
          <w:rFonts w:ascii="宋体" w:eastAsia="宋体" w:hAnsi="宋体" w:hint="eastAsia"/>
        </w:rPr>
        <w:t>-</w:t>
      </w:r>
      <w:r>
        <w:rPr>
          <w:rFonts w:ascii="宋体" w:eastAsia="宋体" w:hAnsi="宋体"/>
        </w:rPr>
        <w:t xml:space="preserve">o </w:t>
      </w:r>
      <w:r>
        <w:rPr>
          <w:rFonts w:ascii="宋体" w:eastAsia="宋体" w:hAnsi="宋体" w:hint="eastAsia"/>
        </w:rPr>
        <w:t>输出文件名</w:t>
      </w:r>
    </w:p>
    <w:p w14:paraId="7EB12750" w14:textId="6A133995" w:rsidR="00072941" w:rsidRDefault="00072941">
      <w:pPr>
        <w:rPr>
          <w:rFonts w:ascii="宋体" w:eastAsia="宋体" w:hAnsi="宋体"/>
        </w:rPr>
      </w:pPr>
      <w:r>
        <w:rPr>
          <w:rFonts w:ascii="宋体" w:eastAsia="宋体" w:hAnsi="宋体" w:hint="eastAsia"/>
        </w:rPr>
        <w:t>-</w:t>
      </w:r>
      <w:r>
        <w:rPr>
          <w:rFonts w:ascii="宋体" w:eastAsia="宋体" w:hAnsi="宋体"/>
        </w:rPr>
        <w:t xml:space="preserve">O </w:t>
      </w:r>
      <w:r>
        <w:rPr>
          <w:rFonts w:ascii="宋体" w:eastAsia="宋体" w:hAnsi="宋体" w:hint="eastAsia"/>
        </w:rPr>
        <w:t xml:space="preserve">输出文件类型：M不压缩 </w:t>
      </w:r>
      <w:r>
        <w:rPr>
          <w:rFonts w:ascii="宋体" w:eastAsia="宋体" w:hAnsi="宋体"/>
        </w:rPr>
        <w:t xml:space="preserve">  </w:t>
      </w:r>
      <w:r>
        <w:rPr>
          <w:rFonts w:ascii="宋体" w:eastAsia="宋体" w:hAnsi="宋体" w:hint="eastAsia"/>
        </w:rPr>
        <w:t>m压缩</w:t>
      </w:r>
    </w:p>
    <w:p w14:paraId="64628BC9" w14:textId="3B8AD83A" w:rsidR="00D175BA" w:rsidRDefault="00D175BA" w:rsidP="00D175BA">
      <w:pPr>
        <w:rPr>
          <w:rFonts w:ascii="宋体" w:eastAsia="宋体" w:hAnsi="宋体"/>
        </w:rPr>
      </w:pPr>
      <w:r>
        <w:rPr>
          <w:rFonts w:ascii="宋体" w:eastAsia="宋体" w:hAnsi="宋体"/>
        </w:rPr>
        <w:lastRenderedPageBreak/>
        <w:t>2</w:t>
      </w:r>
      <w:r w:rsidRPr="00B62D42">
        <w:rPr>
          <w:rFonts w:ascii="宋体" w:eastAsia="宋体" w:hAnsi="宋体" w:hint="eastAsia"/>
        </w:rPr>
        <w:t>）</w:t>
      </w:r>
      <w:r>
        <w:rPr>
          <w:rFonts w:ascii="宋体" w:eastAsia="宋体" w:hAnsi="宋体"/>
        </w:rPr>
        <w:t>Windows</w:t>
      </w:r>
      <w:r>
        <w:rPr>
          <w:rFonts w:ascii="宋体" w:eastAsia="宋体" w:hAnsi="宋体" w:hint="eastAsia"/>
        </w:rPr>
        <w:t>平台下：</w:t>
      </w:r>
    </w:p>
    <w:p w14:paraId="7E94E74F" w14:textId="5B5F4098" w:rsidR="00072941" w:rsidRPr="00D175BA" w:rsidRDefault="00D175BA">
      <w:pPr>
        <w:rPr>
          <w:rFonts w:ascii="宋体" w:eastAsia="宋体" w:hAnsi="宋体"/>
        </w:rPr>
      </w:pPr>
      <w:r>
        <w:rPr>
          <w:rFonts w:ascii="宋体" w:eastAsia="宋体" w:hAnsi="宋体" w:hint="eastAsia"/>
        </w:rPr>
        <w:t>与Linux功能及参数相同。</w:t>
      </w:r>
    </w:p>
    <w:p w14:paraId="4F47D740" w14:textId="55325539" w:rsidR="00072941" w:rsidRPr="001B1A67" w:rsidRDefault="00072941" w:rsidP="001B1A67">
      <w:pPr>
        <w:pStyle w:val="2"/>
      </w:pPr>
      <w:bookmarkStart w:id="207" w:name="_Toc135517618"/>
      <w:r w:rsidRPr="001B1A67">
        <w:rPr>
          <w:rFonts w:hint="eastAsia"/>
        </w:rPr>
        <w:t>3，示例</w:t>
      </w:r>
      <w:bookmarkEnd w:id="207"/>
    </w:p>
    <w:p w14:paraId="19D87FE2" w14:textId="4BCAA384" w:rsidR="00A722B6" w:rsidRDefault="00A722B6" w:rsidP="00A722B6">
      <w:pPr>
        <w:rPr>
          <w:rFonts w:ascii="宋体" w:eastAsia="宋体" w:hAnsi="宋体"/>
        </w:rPr>
      </w:pPr>
      <w:r>
        <w:rPr>
          <w:rFonts w:ascii="宋体" w:eastAsia="宋体" w:hAnsi="宋体"/>
        </w:rPr>
        <w:t>1</w:t>
      </w:r>
      <w:r>
        <w:rPr>
          <w:rFonts w:ascii="宋体" w:eastAsia="宋体" w:hAnsi="宋体" w:hint="eastAsia"/>
        </w:rPr>
        <w:t>）</w:t>
      </w:r>
      <w:r w:rsidR="00D175BA">
        <w:rPr>
          <w:rFonts w:ascii="宋体" w:eastAsia="宋体" w:hAnsi="宋体" w:hint="eastAsia"/>
        </w:rPr>
        <w:t>在</w:t>
      </w:r>
      <w:ins w:id="208" w:author="zuo Oliver" w:date="2023-05-16T12:14:00Z">
        <w:r w:rsidR="00D95D62" w:rsidRPr="00B62D42">
          <w:rPr>
            <w:rFonts w:ascii="宋体" w:eastAsia="宋体" w:hAnsi="宋体" w:hint="eastAsia"/>
          </w:rPr>
          <w:t>项目文件夹</w:t>
        </w:r>
      </w:ins>
      <w:ins w:id="209" w:author="zuo Oliver" w:date="2023-05-16T12:16:00Z">
        <w:r w:rsidR="00D95D62">
          <w:rPr>
            <w:rFonts w:ascii="宋体" w:eastAsia="宋体" w:hAnsi="宋体" w:hint="eastAsia"/>
          </w:rPr>
          <w:t>中</w:t>
        </w:r>
      </w:ins>
      <w:del w:id="210" w:author="zuo Oliver" w:date="2023-05-16T12:14:00Z">
        <w:r w:rsidR="00D175BA" w:rsidDel="00D95D62">
          <w:rPr>
            <w:rFonts w:ascii="宋体" w:eastAsia="宋体" w:hAnsi="宋体" w:hint="eastAsia"/>
          </w:rPr>
          <w:delText>工具所在目录</w:delText>
        </w:r>
      </w:del>
      <w:r w:rsidR="00D175BA">
        <w:rPr>
          <w:rFonts w:ascii="宋体" w:eastAsia="宋体" w:hAnsi="宋体" w:hint="eastAsia"/>
        </w:rPr>
        <w:t>，</w:t>
      </w:r>
      <w:r>
        <w:rPr>
          <w:rFonts w:ascii="宋体" w:eastAsia="宋体" w:hAnsi="宋体" w:hint="eastAsia"/>
        </w:rPr>
        <w:t>用zM</w:t>
      </w:r>
      <w:r>
        <w:rPr>
          <w:rFonts w:ascii="宋体" w:eastAsia="宋体" w:hAnsi="宋体"/>
        </w:rPr>
        <w:t>3</w:t>
      </w:r>
      <w:r>
        <w:rPr>
          <w:rFonts w:ascii="宋体" w:eastAsia="宋体" w:hAnsi="宋体" w:hint="eastAsia"/>
        </w:rPr>
        <w:t>vcf</w:t>
      </w:r>
      <w:ins w:id="211" w:author="zuo Oliver" w:date="2023-05-16T12:05:00Z">
        <w:r w:rsidR="00F85EA0">
          <w:rPr>
            <w:rFonts w:ascii="宋体" w:eastAsia="宋体" w:hAnsi="宋体" w:hint="eastAsia"/>
          </w:rPr>
          <w:t>命令行</w:t>
        </w:r>
      </w:ins>
      <w:r>
        <w:rPr>
          <w:rFonts w:ascii="宋体" w:eastAsia="宋体" w:hAnsi="宋体" w:hint="eastAsia"/>
        </w:rPr>
        <w:t>工具将</w:t>
      </w:r>
      <w:r w:rsidR="00D175BA">
        <w:rPr>
          <w:rFonts w:ascii="宋体" w:eastAsia="宋体" w:hAnsi="宋体" w:hint="eastAsia"/>
        </w:rPr>
        <w:t>测试文件夹</w:t>
      </w:r>
      <w:del w:id="212" w:author="zuo Oliver" w:date="2023-05-20T22:52:00Z">
        <w:r w:rsidR="00D175BA" w:rsidDel="00912244">
          <w:rPr>
            <w:rFonts w:ascii="宋体" w:eastAsia="宋体" w:hAnsi="宋体" w:hint="eastAsia"/>
          </w:rPr>
          <w:delText>testfile</w:delText>
        </w:r>
      </w:del>
      <w:proofErr w:type="spellStart"/>
      <w:ins w:id="213" w:author="zuo Oliver" w:date="2023-05-20T22:52:00Z">
        <w:r w:rsidR="00912244">
          <w:rPr>
            <w:rFonts w:ascii="宋体" w:eastAsia="宋体" w:hAnsi="宋体" w:hint="eastAsia"/>
          </w:rPr>
          <w:t>testFile</w:t>
        </w:r>
      </w:ins>
      <w:proofErr w:type="spellEnd"/>
      <w:r w:rsidR="00D175BA">
        <w:rPr>
          <w:rFonts w:ascii="宋体" w:eastAsia="宋体" w:hAnsi="宋体" w:hint="eastAsia"/>
        </w:rPr>
        <w:t>中的</w:t>
      </w:r>
      <w:proofErr w:type="spellStart"/>
      <w:r>
        <w:rPr>
          <w:rFonts w:ascii="宋体" w:eastAsia="宋体" w:hAnsi="宋体" w:hint="eastAsia"/>
        </w:rPr>
        <w:t>vcf</w:t>
      </w:r>
      <w:proofErr w:type="spellEnd"/>
      <w:r>
        <w:rPr>
          <w:rFonts w:ascii="宋体" w:eastAsia="宋体" w:hAnsi="宋体" w:hint="eastAsia"/>
        </w:rPr>
        <w:t>文件</w:t>
      </w:r>
      <w:ins w:id="214" w:author="zuo Oliver" w:date="2023-05-16T12:01:00Z">
        <w:r w:rsidR="004D6B00" w:rsidRPr="00075EBA">
          <w:rPr>
            <w:rFonts w:ascii="宋体" w:eastAsia="宋体" w:hAnsi="宋体" w:hint="eastAsia"/>
          </w:rPr>
          <w:t>（该文件为截取</w:t>
        </w:r>
        <w:r w:rsidR="004D6B00">
          <w:fldChar w:fldCharType="begin"/>
        </w:r>
        <w:r w:rsidR="004D6B00">
          <w:instrText>HYPERLINK "ftp://ftp.1000genomes.ebi.ac.uk/vol1/ftp/release/20110521/ALL.chr22.phase1_release_v3.20101123.snps_indels_svs.genotypes.vcf.gz文件的前10000个Markers"</w:instrText>
        </w:r>
        <w:r w:rsidR="004D6B00">
          <w:fldChar w:fldCharType="separate"/>
        </w:r>
        <w:r w:rsidR="004D6B00" w:rsidRPr="00075EBA">
          <w:rPr>
            <w:rFonts w:ascii="宋体" w:eastAsia="宋体" w:hAnsi="宋体"/>
          </w:rPr>
          <w:t>ftp://ftp.1000genomes.ebi.ac.uk/vol1/ftp/release/20110521/</w:t>
        </w:r>
        <w:r w:rsidR="004D6B00" w:rsidRPr="00075EBA">
          <w:rPr>
            <w:rFonts w:ascii="宋体" w:eastAsia="宋体" w:hAnsi="宋体" w:hint="eastAsia"/>
          </w:rPr>
          <w:t>ALL.chr22.phase1_release_v3.20101123.snps_indels_svs.genotypes.vcf.gz文件的</w:t>
        </w:r>
      </w:ins>
      <w:ins w:id="215" w:author="zuo Oliver" w:date="2023-05-20T20:55:00Z">
        <w:r w:rsidR="000620B6" w:rsidRPr="000620B6">
          <w:rPr>
            <w:rFonts w:ascii="宋体" w:eastAsia="宋体" w:hAnsi="宋体" w:hint="eastAsia"/>
          </w:rPr>
          <w:t>前</w:t>
        </w:r>
        <w:r w:rsidR="000620B6" w:rsidRPr="000620B6">
          <w:rPr>
            <w:rFonts w:ascii="宋体" w:eastAsia="宋体" w:hAnsi="宋体"/>
          </w:rPr>
          <w:t>20</w:t>
        </w:r>
        <w:r w:rsidR="000620B6" w:rsidRPr="000620B6">
          <w:rPr>
            <w:rFonts w:ascii="宋体" w:eastAsia="宋体" w:hAnsi="宋体" w:hint="eastAsia"/>
          </w:rPr>
          <w:t>个</w:t>
        </w:r>
        <w:r w:rsidR="000620B6" w:rsidRPr="000620B6">
          <w:rPr>
            <w:rFonts w:ascii="宋体" w:eastAsia="宋体" w:hAnsi="宋体"/>
          </w:rPr>
          <w:t>Markers</w:t>
        </w:r>
        <w:r w:rsidR="000620B6" w:rsidRPr="000620B6">
          <w:rPr>
            <w:rFonts w:ascii="宋体" w:eastAsia="宋体" w:hAnsi="宋体" w:hint="eastAsia"/>
          </w:rPr>
          <w:t>中的前</w:t>
        </w:r>
        <w:r w:rsidR="000620B6" w:rsidRPr="000620B6">
          <w:rPr>
            <w:rFonts w:ascii="宋体" w:eastAsia="宋体" w:hAnsi="宋体"/>
          </w:rPr>
          <w:t>10</w:t>
        </w:r>
        <w:r w:rsidR="000620B6" w:rsidRPr="000620B6">
          <w:rPr>
            <w:rFonts w:ascii="宋体" w:eastAsia="宋体" w:hAnsi="宋体" w:hint="eastAsia"/>
          </w:rPr>
          <w:t>个</w:t>
        </w:r>
        <w:r w:rsidR="000620B6" w:rsidRPr="000620B6">
          <w:rPr>
            <w:rFonts w:ascii="宋体" w:eastAsia="宋体" w:hAnsi="宋体"/>
          </w:rPr>
          <w:t>samples</w:t>
        </w:r>
      </w:ins>
      <w:ins w:id="216" w:author="zuo Oliver" w:date="2023-05-16T12:01:00Z">
        <w:r w:rsidR="004D6B00">
          <w:rPr>
            <w:rFonts w:ascii="宋体" w:eastAsia="宋体" w:hAnsi="宋体"/>
          </w:rPr>
          <w:fldChar w:fldCharType="end"/>
        </w:r>
        <w:r w:rsidR="004D6B00" w:rsidRPr="00075EBA">
          <w:rPr>
            <w:rFonts w:ascii="宋体" w:eastAsia="宋体" w:hAnsi="宋体" w:hint="eastAsia"/>
          </w:rPr>
          <w:t>生成的）</w:t>
        </w:r>
      </w:ins>
      <w:r>
        <w:rPr>
          <w:rFonts w:ascii="宋体" w:eastAsia="宋体" w:hAnsi="宋体" w:hint="eastAsia"/>
        </w:rPr>
        <w:t>：</w:t>
      </w:r>
    </w:p>
    <w:p w14:paraId="4701BB8C" w14:textId="1BBA4E7B" w:rsidR="00A722B6" w:rsidRDefault="000620B6" w:rsidP="00A722B6">
      <w:pPr>
        <w:ind w:left="420" w:firstLine="420"/>
        <w:rPr>
          <w:rFonts w:ascii="宋体" w:eastAsia="宋体" w:hAnsi="宋体"/>
          <w:b/>
          <w:bCs/>
        </w:rPr>
      </w:pPr>
      <w:ins w:id="217" w:author="zuo Oliver" w:date="2023-05-20T20:56:00Z">
        <w:r w:rsidRPr="000620B6">
          <w:rPr>
            <w:rFonts w:ascii="宋体" w:eastAsia="宋体" w:hAnsi="宋体"/>
            <w:b/>
            <w:bCs/>
            <w:rPrChange w:id="218" w:author="zuo Oliver" w:date="2023-05-20T20:56:00Z">
              <w:rPr>
                <w:rFonts w:ascii="Times New Roman" w:hAnsi="Times New Roman" w:cs="Times New Roman"/>
                <w:color w:val="0070C0"/>
              </w:rPr>
            </w:rPrChange>
          </w:rPr>
          <w:t>ALL.chr22.20Markers.10Samples.vcf.gz</w:t>
        </w:r>
      </w:ins>
      <w:del w:id="219" w:author="zuo Oliver" w:date="2023-05-16T12:01:00Z">
        <w:r w:rsidR="00A722B6" w:rsidRPr="00A722B6" w:rsidDel="004D6B00">
          <w:rPr>
            <w:rFonts w:ascii="宋体" w:eastAsia="宋体" w:hAnsi="宋体"/>
            <w:b/>
            <w:bCs/>
          </w:rPr>
          <w:delText>chr22.12345Markers.vcf</w:delText>
        </w:r>
      </w:del>
      <w:del w:id="220" w:author="zuo Oliver" w:date="2023-05-20T20:56:00Z">
        <w:r w:rsidR="00A722B6" w:rsidRPr="00A722B6" w:rsidDel="000620B6">
          <w:rPr>
            <w:rFonts w:ascii="宋体" w:eastAsia="宋体" w:hAnsi="宋体"/>
            <w:b/>
            <w:bCs/>
          </w:rPr>
          <w:delText>.gz</w:delText>
        </w:r>
      </w:del>
    </w:p>
    <w:p w14:paraId="0AD57EDD" w14:textId="76D2088B" w:rsidR="00A722B6" w:rsidRDefault="00A722B6" w:rsidP="00A722B6">
      <w:pPr>
        <w:rPr>
          <w:rFonts w:ascii="宋体" w:eastAsia="宋体" w:hAnsi="宋体"/>
        </w:rPr>
      </w:pPr>
      <w:r>
        <w:rPr>
          <w:rFonts w:ascii="宋体" w:eastAsia="宋体" w:hAnsi="宋体" w:hint="eastAsia"/>
        </w:rPr>
        <w:t>压缩成</w:t>
      </w:r>
      <w:proofErr w:type="spellStart"/>
      <w:ins w:id="221" w:author="zuo Oliver" w:date="2023-05-20T22:52:00Z">
        <w:r w:rsidR="00912244">
          <w:rPr>
            <w:rFonts w:ascii="宋体" w:eastAsia="宋体" w:hAnsi="宋体" w:hint="eastAsia"/>
          </w:rPr>
          <w:t>testFile</w:t>
        </w:r>
      </w:ins>
      <w:proofErr w:type="spellEnd"/>
      <w:del w:id="222" w:author="zuo Oliver" w:date="2023-05-20T20:57:00Z">
        <w:r w:rsidR="00D175BA" w:rsidDel="000620B6">
          <w:rPr>
            <w:rFonts w:ascii="宋体" w:eastAsia="宋体" w:hAnsi="宋体" w:hint="eastAsia"/>
          </w:rPr>
          <w:delText>当前工作</w:delText>
        </w:r>
      </w:del>
      <w:r w:rsidR="00D175BA">
        <w:rPr>
          <w:rFonts w:ascii="宋体" w:eastAsia="宋体" w:hAnsi="宋体" w:hint="eastAsia"/>
        </w:rPr>
        <w:t>目录下的</w:t>
      </w:r>
      <w:r>
        <w:rPr>
          <w:rFonts w:ascii="宋体" w:eastAsia="宋体" w:hAnsi="宋体" w:hint="eastAsia"/>
        </w:rPr>
        <w:t>m</w:t>
      </w:r>
      <w:r>
        <w:rPr>
          <w:rFonts w:ascii="宋体" w:eastAsia="宋体" w:hAnsi="宋体"/>
        </w:rPr>
        <w:t>3</w:t>
      </w:r>
      <w:r>
        <w:rPr>
          <w:rFonts w:ascii="宋体" w:eastAsia="宋体" w:hAnsi="宋体" w:hint="eastAsia"/>
        </w:rPr>
        <w:t>vcf文件</w:t>
      </w:r>
    </w:p>
    <w:p w14:paraId="7D70B41E" w14:textId="42A658E9" w:rsidR="00A722B6" w:rsidRDefault="000620B6" w:rsidP="00A722B6">
      <w:pPr>
        <w:ind w:left="420" w:firstLine="420"/>
        <w:rPr>
          <w:rFonts w:ascii="宋体" w:eastAsia="宋体" w:hAnsi="宋体"/>
        </w:rPr>
      </w:pPr>
      <w:ins w:id="223" w:author="zuo Oliver" w:date="2023-05-20T20:58:00Z">
        <w:r w:rsidRPr="002E1F5F">
          <w:rPr>
            <w:rFonts w:ascii="宋体" w:eastAsia="宋体" w:hAnsi="宋体"/>
            <w:b/>
            <w:bCs/>
          </w:rPr>
          <w:t>ALL.chr22.20</w:t>
        </w:r>
        <w:proofErr w:type="gramStart"/>
        <w:r w:rsidRPr="002E1F5F">
          <w:rPr>
            <w:rFonts w:ascii="宋体" w:eastAsia="宋体" w:hAnsi="宋体"/>
            <w:b/>
            <w:bCs/>
          </w:rPr>
          <w:t>Markers.10Samples.</w:t>
        </w:r>
        <w:r>
          <w:rPr>
            <w:rFonts w:ascii="宋体" w:eastAsia="宋体" w:hAnsi="宋体" w:hint="eastAsia"/>
            <w:b/>
            <w:bCs/>
          </w:rPr>
          <w:t>m</w:t>
        </w:r>
        <w:proofErr w:type="gramEnd"/>
        <w:r>
          <w:rPr>
            <w:rFonts w:ascii="宋体" w:eastAsia="宋体" w:hAnsi="宋体"/>
            <w:b/>
            <w:bCs/>
          </w:rPr>
          <w:t>3</w:t>
        </w:r>
        <w:r w:rsidRPr="002E1F5F">
          <w:rPr>
            <w:rFonts w:ascii="宋体" w:eastAsia="宋体" w:hAnsi="宋体"/>
            <w:b/>
            <w:bCs/>
          </w:rPr>
          <w:t>vcf.g</w:t>
        </w:r>
      </w:ins>
      <w:del w:id="224" w:author="zuo Oliver" w:date="2023-05-16T12:03:00Z">
        <w:r w:rsidR="00A722B6" w:rsidRPr="00A722B6" w:rsidDel="004D6B00">
          <w:rPr>
            <w:rFonts w:ascii="宋体" w:eastAsia="宋体" w:hAnsi="宋体"/>
            <w:b/>
            <w:bCs/>
          </w:rPr>
          <w:delText>chr22.12345Markers.</w:delText>
        </w:r>
        <w:r w:rsidR="00A722B6" w:rsidDel="004D6B00">
          <w:rPr>
            <w:rFonts w:ascii="宋体" w:eastAsia="宋体" w:hAnsi="宋体"/>
            <w:b/>
            <w:bCs/>
          </w:rPr>
          <w:delText>m3</w:delText>
        </w:r>
        <w:r w:rsidR="00A722B6" w:rsidRPr="00A722B6" w:rsidDel="004D6B00">
          <w:rPr>
            <w:rFonts w:ascii="宋体" w:eastAsia="宋体" w:hAnsi="宋体"/>
            <w:b/>
            <w:bCs/>
          </w:rPr>
          <w:delText>vcf.</w:delText>
        </w:r>
      </w:del>
      <w:del w:id="225" w:author="zuo Oliver" w:date="2023-05-20T20:58:00Z">
        <w:r w:rsidR="00A722B6" w:rsidRPr="00A722B6" w:rsidDel="000620B6">
          <w:rPr>
            <w:rFonts w:ascii="宋体" w:eastAsia="宋体" w:hAnsi="宋体"/>
            <w:b/>
            <w:bCs/>
          </w:rPr>
          <w:delText>g</w:delText>
        </w:r>
      </w:del>
      <w:r w:rsidR="00A722B6" w:rsidRPr="00A722B6">
        <w:rPr>
          <w:rFonts w:ascii="宋体" w:eastAsia="宋体" w:hAnsi="宋体"/>
          <w:b/>
          <w:bCs/>
        </w:rPr>
        <w:t>z</w:t>
      </w:r>
    </w:p>
    <w:p w14:paraId="06FC5309" w14:textId="3F66E854" w:rsidR="008B4468" w:rsidRDefault="00D175BA" w:rsidP="00A722B6">
      <w:pPr>
        <w:rPr>
          <w:rFonts w:ascii="宋体" w:eastAsia="宋体" w:hAnsi="宋体"/>
        </w:rPr>
      </w:pPr>
      <w:r>
        <w:rPr>
          <w:rFonts w:ascii="宋体" w:eastAsia="宋体" w:hAnsi="宋体" w:hint="eastAsia"/>
        </w:rPr>
        <w:t>Linux下</w:t>
      </w:r>
      <w:r w:rsidR="00A722B6" w:rsidRPr="00A722B6">
        <w:rPr>
          <w:rFonts w:ascii="宋体" w:eastAsia="宋体" w:hAnsi="宋体" w:hint="eastAsia"/>
        </w:rPr>
        <w:t>执行如下命令</w:t>
      </w:r>
      <w:r w:rsidR="00A722B6">
        <w:rPr>
          <w:rFonts w:ascii="宋体" w:eastAsia="宋体" w:hAnsi="宋体" w:hint="eastAsia"/>
        </w:rPr>
        <w:t>：</w:t>
      </w:r>
    </w:p>
    <w:p w14:paraId="68EE4DEB" w14:textId="1FA5B0EE" w:rsidR="00A722B6" w:rsidRPr="00A722B6" w:rsidRDefault="00A722B6" w:rsidP="00A722B6">
      <w:pPr>
        <w:rPr>
          <w:rFonts w:ascii="宋体" w:eastAsia="宋体" w:hAnsi="宋体"/>
          <w:b/>
          <w:bCs/>
        </w:rPr>
      </w:pPr>
      <w:proofErr w:type="gramStart"/>
      <w:r w:rsidRPr="00A722B6">
        <w:rPr>
          <w:rFonts w:ascii="宋体" w:eastAsia="宋体" w:hAnsi="宋体" w:hint="eastAsia"/>
          <w:b/>
          <w:bCs/>
        </w:rPr>
        <w:t>.</w:t>
      </w:r>
      <w:r w:rsidRPr="00A722B6">
        <w:rPr>
          <w:rFonts w:ascii="宋体" w:eastAsia="宋体" w:hAnsi="宋体"/>
          <w:b/>
          <w:bCs/>
        </w:rPr>
        <w:t>/</w:t>
      </w:r>
      <w:proofErr w:type="gramEnd"/>
      <w:r w:rsidRPr="00A722B6">
        <w:rPr>
          <w:rFonts w:ascii="宋体" w:eastAsia="宋体" w:hAnsi="宋体"/>
          <w:b/>
          <w:bCs/>
        </w:rPr>
        <w:t xml:space="preserve">zM3vcf compress </w:t>
      </w:r>
      <w:del w:id="226" w:author="zuo Oliver" w:date="2023-05-20T22:52:00Z">
        <w:r w:rsidR="00D175BA" w:rsidDel="00912244">
          <w:rPr>
            <w:rFonts w:ascii="宋体" w:eastAsia="宋体" w:hAnsi="宋体"/>
            <w:b/>
            <w:bCs/>
          </w:rPr>
          <w:delText>testfile</w:delText>
        </w:r>
      </w:del>
      <w:proofErr w:type="spellStart"/>
      <w:ins w:id="227" w:author="zuo Oliver" w:date="2023-05-20T22:52:00Z">
        <w:r w:rsidR="00912244">
          <w:rPr>
            <w:rFonts w:ascii="宋体" w:eastAsia="宋体" w:hAnsi="宋体"/>
            <w:b/>
            <w:bCs/>
          </w:rPr>
          <w:t>testFile</w:t>
        </w:r>
      </w:ins>
      <w:proofErr w:type="spellEnd"/>
      <w:r w:rsidR="00D175BA">
        <w:rPr>
          <w:rFonts w:ascii="宋体" w:eastAsia="宋体" w:hAnsi="宋体"/>
          <w:b/>
          <w:bCs/>
        </w:rPr>
        <w:t>/</w:t>
      </w:r>
      <w:ins w:id="228" w:author="zuo Oliver" w:date="2023-05-20T20:58:00Z">
        <w:r w:rsidR="000620B6" w:rsidRPr="002E1F5F">
          <w:rPr>
            <w:rFonts w:ascii="宋体" w:eastAsia="宋体" w:hAnsi="宋体"/>
            <w:b/>
            <w:bCs/>
          </w:rPr>
          <w:t>ALL.chr22.20Markers.10Samples.vcf.gz</w:t>
        </w:r>
      </w:ins>
      <w:del w:id="229" w:author="zuo Oliver" w:date="2023-05-16T12:02:00Z">
        <w:r w:rsidRPr="00A722B6" w:rsidDel="004D6B00">
          <w:rPr>
            <w:rFonts w:ascii="宋体" w:eastAsia="宋体" w:hAnsi="宋体"/>
            <w:b/>
            <w:bCs/>
          </w:rPr>
          <w:delText>chr22.12345Markers.vcf.</w:delText>
        </w:r>
      </w:del>
      <w:del w:id="230" w:author="zuo Oliver" w:date="2023-05-20T20:58:00Z">
        <w:r w:rsidRPr="00A722B6" w:rsidDel="000620B6">
          <w:rPr>
            <w:rFonts w:ascii="宋体" w:eastAsia="宋体" w:hAnsi="宋体"/>
            <w:b/>
            <w:bCs/>
          </w:rPr>
          <w:delText>gz</w:delText>
        </w:r>
      </w:del>
      <w:r w:rsidRPr="00A722B6">
        <w:rPr>
          <w:rFonts w:ascii="宋体" w:eastAsia="宋体" w:hAnsi="宋体"/>
          <w:b/>
          <w:bCs/>
        </w:rPr>
        <w:t xml:space="preserve"> -O m -</w:t>
      </w:r>
      <w:r w:rsidRPr="00A722B6">
        <w:rPr>
          <w:rFonts w:ascii="宋体" w:eastAsia="宋体" w:hAnsi="宋体" w:hint="eastAsia"/>
          <w:b/>
          <w:bCs/>
        </w:rPr>
        <w:t>o</w:t>
      </w:r>
      <w:r w:rsidRPr="00A722B6">
        <w:rPr>
          <w:rFonts w:ascii="宋体" w:eastAsia="宋体" w:hAnsi="宋体"/>
          <w:b/>
          <w:bCs/>
        </w:rPr>
        <w:t xml:space="preserve"> </w:t>
      </w:r>
      <w:proofErr w:type="spellStart"/>
      <w:ins w:id="231" w:author="zuo Oliver" w:date="2023-05-20T22:52:00Z">
        <w:r w:rsidR="00912244">
          <w:rPr>
            <w:rFonts w:ascii="宋体" w:eastAsia="宋体" w:hAnsi="宋体"/>
            <w:b/>
            <w:bCs/>
          </w:rPr>
          <w:t>testFile</w:t>
        </w:r>
      </w:ins>
      <w:proofErr w:type="spellEnd"/>
      <w:ins w:id="232" w:author="zuo Oliver" w:date="2023-05-20T20:59:00Z">
        <w:r w:rsidR="000620B6">
          <w:rPr>
            <w:rFonts w:ascii="宋体" w:eastAsia="宋体" w:hAnsi="宋体"/>
            <w:b/>
            <w:bCs/>
          </w:rPr>
          <w:t>/</w:t>
        </w:r>
      </w:ins>
      <w:ins w:id="233" w:author="zuo Oliver" w:date="2023-05-16T12:03:00Z">
        <w:r w:rsidR="004D6B00" w:rsidRPr="00075EBA">
          <w:rPr>
            <w:rFonts w:ascii="宋体" w:eastAsia="宋体" w:hAnsi="宋体"/>
            <w:b/>
            <w:bCs/>
          </w:rPr>
          <w:t>A</w:t>
        </w:r>
      </w:ins>
      <w:ins w:id="234" w:author="zuo Oliver" w:date="2023-05-20T20:58:00Z">
        <w:r w:rsidR="000620B6" w:rsidRPr="002E1F5F">
          <w:rPr>
            <w:rFonts w:ascii="宋体" w:eastAsia="宋体" w:hAnsi="宋体"/>
            <w:b/>
            <w:bCs/>
          </w:rPr>
          <w:t>LL.chr22.20Markers.10Samples.</w:t>
        </w:r>
        <w:r w:rsidR="000620B6">
          <w:rPr>
            <w:rFonts w:ascii="宋体" w:eastAsia="宋体" w:hAnsi="宋体"/>
            <w:b/>
            <w:bCs/>
          </w:rPr>
          <w:t>m3</w:t>
        </w:r>
        <w:r w:rsidR="000620B6" w:rsidRPr="002E1F5F">
          <w:rPr>
            <w:rFonts w:ascii="宋体" w:eastAsia="宋体" w:hAnsi="宋体"/>
            <w:b/>
            <w:bCs/>
          </w:rPr>
          <w:t>vcf.gz</w:t>
        </w:r>
      </w:ins>
      <w:del w:id="235"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m3vcf.</w:delText>
        </w:r>
      </w:del>
      <w:del w:id="236" w:author="zuo Oliver" w:date="2023-05-20T20:58:00Z">
        <w:r w:rsidRPr="00A722B6" w:rsidDel="000620B6">
          <w:rPr>
            <w:rFonts w:ascii="宋体" w:eastAsia="宋体" w:hAnsi="宋体"/>
            <w:b/>
            <w:bCs/>
          </w:rPr>
          <w:delText>gz</w:delText>
        </w:r>
      </w:del>
    </w:p>
    <w:p w14:paraId="01561A1B" w14:textId="7F84620C" w:rsidR="00A722B6" w:rsidRDefault="00D175BA">
      <w:pPr>
        <w:rPr>
          <w:rFonts w:ascii="宋体" w:eastAsia="宋体" w:hAnsi="宋体"/>
        </w:rPr>
      </w:pPr>
      <w:r>
        <w:rPr>
          <w:rFonts w:ascii="宋体" w:eastAsia="宋体" w:hAnsi="宋体" w:hint="eastAsia"/>
        </w:rPr>
        <w:t>Windows下执行如下命令：</w:t>
      </w:r>
    </w:p>
    <w:p w14:paraId="636BA102" w14:textId="78629504" w:rsidR="00D175BA" w:rsidRPr="00A722B6" w:rsidRDefault="00D175BA" w:rsidP="00D175BA">
      <w:pPr>
        <w:rPr>
          <w:rFonts w:ascii="宋体" w:eastAsia="宋体" w:hAnsi="宋体"/>
          <w:b/>
          <w:bCs/>
        </w:rPr>
      </w:pPr>
      <w:r w:rsidRPr="00A722B6">
        <w:rPr>
          <w:rFonts w:ascii="宋体" w:eastAsia="宋体" w:hAnsi="宋体"/>
          <w:b/>
          <w:bCs/>
        </w:rPr>
        <w:t>zM3vcf</w:t>
      </w:r>
      <w:r>
        <w:rPr>
          <w:rFonts w:ascii="宋体" w:eastAsia="宋体" w:hAnsi="宋体" w:hint="eastAsia"/>
          <w:b/>
          <w:bCs/>
        </w:rPr>
        <w:t>.</w:t>
      </w:r>
      <w:r>
        <w:rPr>
          <w:rFonts w:ascii="宋体" w:eastAsia="宋体" w:hAnsi="宋体"/>
          <w:b/>
          <w:bCs/>
        </w:rPr>
        <w:t>exe</w:t>
      </w:r>
      <w:r w:rsidRPr="00A722B6">
        <w:rPr>
          <w:rFonts w:ascii="宋体" w:eastAsia="宋体" w:hAnsi="宋体"/>
          <w:b/>
          <w:bCs/>
        </w:rPr>
        <w:t xml:space="preserve"> compress </w:t>
      </w:r>
      <w:del w:id="237" w:author="zuo Oliver" w:date="2023-05-20T22:52:00Z">
        <w:r w:rsidDel="00912244">
          <w:rPr>
            <w:rFonts w:ascii="宋体" w:eastAsia="宋体" w:hAnsi="宋体"/>
            <w:b/>
            <w:bCs/>
          </w:rPr>
          <w:delText>testfile</w:delText>
        </w:r>
      </w:del>
      <w:proofErr w:type="spellStart"/>
      <w:ins w:id="238" w:author="zuo Oliver" w:date="2023-05-20T22:52:00Z">
        <w:r w:rsidR="00912244">
          <w:rPr>
            <w:rFonts w:ascii="宋体" w:eastAsia="宋体" w:hAnsi="宋体"/>
            <w:b/>
            <w:bCs/>
          </w:rPr>
          <w:t>testFile</w:t>
        </w:r>
      </w:ins>
      <w:proofErr w:type="spellEnd"/>
      <w:r>
        <w:rPr>
          <w:rFonts w:ascii="宋体" w:eastAsia="宋体" w:hAnsi="宋体"/>
          <w:b/>
          <w:bCs/>
        </w:rPr>
        <w:t>\</w:t>
      </w:r>
      <w:ins w:id="239" w:author="zuo Oliver" w:date="2023-05-20T20:59:00Z">
        <w:r w:rsidR="000620B6" w:rsidRPr="002E1F5F">
          <w:rPr>
            <w:rFonts w:ascii="宋体" w:eastAsia="宋体" w:hAnsi="宋体"/>
            <w:b/>
            <w:bCs/>
          </w:rPr>
          <w:t>ALL.chr22.20Markers.10Samples.vcf.gz</w:t>
        </w:r>
      </w:ins>
      <w:del w:id="240" w:author="zuo Oliver" w:date="2023-05-16T12:02:00Z">
        <w:r w:rsidRPr="00A722B6" w:rsidDel="004D6B00">
          <w:rPr>
            <w:rFonts w:ascii="宋体" w:eastAsia="宋体" w:hAnsi="宋体"/>
            <w:b/>
            <w:bCs/>
          </w:rPr>
          <w:delText>chr22.12345Markers.vcf.</w:delText>
        </w:r>
      </w:del>
      <w:del w:id="241" w:author="zuo Oliver" w:date="2023-05-20T20:59:00Z">
        <w:r w:rsidRPr="00A722B6" w:rsidDel="000620B6">
          <w:rPr>
            <w:rFonts w:ascii="宋体" w:eastAsia="宋体" w:hAnsi="宋体"/>
            <w:b/>
            <w:bCs/>
          </w:rPr>
          <w:delText>gz</w:delText>
        </w:r>
      </w:del>
      <w:r w:rsidRPr="00A722B6">
        <w:rPr>
          <w:rFonts w:ascii="宋体" w:eastAsia="宋体" w:hAnsi="宋体"/>
          <w:b/>
          <w:bCs/>
        </w:rPr>
        <w:t xml:space="preserve"> -O m -</w:t>
      </w:r>
      <w:r w:rsidRPr="00A722B6">
        <w:rPr>
          <w:rFonts w:ascii="宋体" w:eastAsia="宋体" w:hAnsi="宋体" w:hint="eastAsia"/>
          <w:b/>
          <w:bCs/>
        </w:rPr>
        <w:t>o</w:t>
      </w:r>
      <w:r w:rsidRPr="00A722B6">
        <w:rPr>
          <w:rFonts w:ascii="宋体" w:eastAsia="宋体" w:hAnsi="宋体"/>
          <w:b/>
          <w:bCs/>
        </w:rPr>
        <w:t xml:space="preserve"> </w:t>
      </w:r>
      <w:proofErr w:type="spellStart"/>
      <w:ins w:id="242" w:author="zuo Oliver" w:date="2023-05-20T22:52:00Z">
        <w:r w:rsidR="00912244">
          <w:rPr>
            <w:rFonts w:ascii="宋体" w:eastAsia="宋体" w:hAnsi="宋体"/>
            <w:b/>
            <w:bCs/>
          </w:rPr>
          <w:t>testFile</w:t>
        </w:r>
      </w:ins>
      <w:proofErr w:type="spellEnd"/>
      <w:ins w:id="243" w:author="zuo Oliver" w:date="2023-05-20T20:59:00Z">
        <w:r w:rsidR="000620B6">
          <w:rPr>
            <w:rFonts w:ascii="宋体" w:eastAsia="宋体" w:hAnsi="宋体"/>
            <w:b/>
            <w:bCs/>
          </w:rPr>
          <w:t>\</w:t>
        </w:r>
        <w:r w:rsidR="000620B6" w:rsidRPr="002E1F5F">
          <w:rPr>
            <w:rFonts w:ascii="宋体" w:eastAsia="宋体" w:hAnsi="宋体"/>
            <w:b/>
            <w:bCs/>
          </w:rPr>
          <w:t>ALL.chr22.20Markers.10Samples.</w:t>
        </w:r>
        <w:r w:rsidR="000620B6">
          <w:rPr>
            <w:rFonts w:ascii="宋体" w:eastAsia="宋体" w:hAnsi="宋体"/>
            <w:b/>
            <w:bCs/>
          </w:rPr>
          <w:t>m3</w:t>
        </w:r>
        <w:r w:rsidR="000620B6" w:rsidRPr="002E1F5F">
          <w:rPr>
            <w:rFonts w:ascii="宋体" w:eastAsia="宋体" w:hAnsi="宋体"/>
            <w:b/>
            <w:bCs/>
          </w:rPr>
          <w:t>vcf.gz</w:t>
        </w:r>
      </w:ins>
      <w:del w:id="244"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m3vcf.</w:delText>
        </w:r>
      </w:del>
      <w:del w:id="245" w:author="zuo Oliver" w:date="2023-05-20T20:59:00Z">
        <w:r w:rsidRPr="00A722B6" w:rsidDel="000620B6">
          <w:rPr>
            <w:rFonts w:ascii="宋体" w:eastAsia="宋体" w:hAnsi="宋体"/>
            <w:b/>
            <w:bCs/>
          </w:rPr>
          <w:delText>gz</w:delText>
        </w:r>
      </w:del>
    </w:p>
    <w:p w14:paraId="3A35F81E" w14:textId="6920A80A" w:rsidR="008B4468" w:rsidRDefault="009752A6">
      <w:pPr>
        <w:rPr>
          <w:rFonts w:ascii="宋体" w:eastAsia="宋体" w:hAnsi="宋体"/>
        </w:rPr>
      </w:pPr>
      <w:r>
        <w:rPr>
          <w:rFonts w:ascii="宋体" w:eastAsia="宋体" w:hAnsi="宋体" w:hint="eastAsia"/>
        </w:rPr>
        <w:t>2）</w:t>
      </w:r>
      <w:r w:rsidR="00D175BA">
        <w:rPr>
          <w:rFonts w:ascii="宋体" w:eastAsia="宋体" w:hAnsi="宋体" w:hint="eastAsia"/>
        </w:rPr>
        <w:t>在</w:t>
      </w:r>
      <w:ins w:id="246" w:author="zuo Oliver" w:date="2023-05-16T12:16:00Z">
        <w:r w:rsidR="00D95D62" w:rsidRPr="00B62D42">
          <w:rPr>
            <w:rFonts w:ascii="宋体" w:eastAsia="宋体" w:hAnsi="宋体" w:hint="eastAsia"/>
          </w:rPr>
          <w:t>项目文件夹</w:t>
        </w:r>
        <w:r w:rsidR="00D95D62">
          <w:rPr>
            <w:rFonts w:ascii="宋体" w:eastAsia="宋体" w:hAnsi="宋体" w:hint="eastAsia"/>
          </w:rPr>
          <w:t>中</w:t>
        </w:r>
      </w:ins>
      <w:del w:id="247" w:author="zuo Oliver" w:date="2023-05-16T12:16:00Z">
        <w:r w:rsidR="00D175BA" w:rsidDel="00D95D62">
          <w:rPr>
            <w:rFonts w:ascii="宋体" w:eastAsia="宋体" w:hAnsi="宋体" w:hint="eastAsia"/>
          </w:rPr>
          <w:delText>工具所在目录</w:delText>
        </w:r>
      </w:del>
      <w:r w:rsidR="00D175BA">
        <w:rPr>
          <w:rFonts w:ascii="宋体" w:eastAsia="宋体" w:hAnsi="宋体" w:hint="eastAsia"/>
        </w:rPr>
        <w:t>，</w:t>
      </w:r>
      <w:r>
        <w:rPr>
          <w:rFonts w:ascii="宋体" w:eastAsia="宋体" w:hAnsi="宋体" w:hint="eastAsia"/>
        </w:rPr>
        <w:t>用zM</w:t>
      </w:r>
      <w:r>
        <w:rPr>
          <w:rFonts w:ascii="宋体" w:eastAsia="宋体" w:hAnsi="宋体"/>
        </w:rPr>
        <w:t>3</w:t>
      </w:r>
      <w:r>
        <w:rPr>
          <w:rFonts w:ascii="宋体" w:eastAsia="宋体" w:hAnsi="宋体" w:hint="eastAsia"/>
        </w:rPr>
        <w:t>vcf</w:t>
      </w:r>
      <w:ins w:id="248" w:author="zuo Oliver" w:date="2023-05-16T12:07:00Z">
        <w:r w:rsidR="00F85EA0">
          <w:rPr>
            <w:rFonts w:ascii="宋体" w:eastAsia="宋体" w:hAnsi="宋体" w:hint="eastAsia"/>
          </w:rPr>
          <w:t>命令行</w:t>
        </w:r>
      </w:ins>
      <w:r>
        <w:rPr>
          <w:rFonts w:ascii="宋体" w:eastAsia="宋体" w:hAnsi="宋体" w:hint="eastAsia"/>
        </w:rPr>
        <w:t>工具将</w:t>
      </w:r>
      <w:r w:rsidR="00D175BA">
        <w:rPr>
          <w:rFonts w:ascii="宋体" w:eastAsia="宋体" w:hAnsi="宋体" w:hint="eastAsia"/>
        </w:rPr>
        <w:t>测试文件夹</w:t>
      </w:r>
      <w:del w:id="249" w:author="zuo Oliver" w:date="2023-05-20T22:52:00Z">
        <w:r w:rsidR="00D175BA" w:rsidDel="00912244">
          <w:rPr>
            <w:rFonts w:ascii="宋体" w:eastAsia="宋体" w:hAnsi="宋体" w:hint="eastAsia"/>
          </w:rPr>
          <w:delText>testfile</w:delText>
        </w:r>
      </w:del>
      <w:proofErr w:type="spellStart"/>
      <w:ins w:id="250" w:author="zuo Oliver" w:date="2023-05-20T22:52:00Z">
        <w:r w:rsidR="00912244">
          <w:rPr>
            <w:rFonts w:ascii="宋体" w:eastAsia="宋体" w:hAnsi="宋体" w:hint="eastAsia"/>
          </w:rPr>
          <w:t>testFile</w:t>
        </w:r>
      </w:ins>
      <w:proofErr w:type="spellEnd"/>
      <w:r w:rsidR="00D175BA">
        <w:rPr>
          <w:rFonts w:ascii="宋体" w:eastAsia="宋体" w:hAnsi="宋体" w:hint="eastAsia"/>
        </w:rPr>
        <w:t>中</w:t>
      </w:r>
      <w:ins w:id="251" w:author="zuo Oliver" w:date="2023-05-20T21:00:00Z">
        <w:r w:rsidR="000620B6">
          <w:rPr>
            <w:rFonts w:ascii="宋体" w:eastAsia="宋体" w:hAnsi="宋体" w:hint="eastAsia"/>
          </w:rPr>
          <w:t>上面生成</w:t>
        </w:r>
      </w:ins>
      <w:r w:rsidR="00D175BA">
        <w:rPr>
          <w:rFonts w:ascii="宋体" w:eastAsia="宋体" w:hAnsi="宋体" w:hint="eastAsia"/>
        </w:rPr>
        <w:t>的</w:t>
      </w:r>
      <w:r>
        <w:rPr>
          <w:rFonts w:ascii="宋体" w:eastAsia="宋体" w:hAnsi="宋体" w:hint="eastAsia"/>
        </w:rPr>
        <w:t>m</w:t>
      </w:r>
      <w:r>
        <w:rPr>
          <w:rFonts w:ascii="宋体" w:eastAsia="宋体" w:hAnsi="宋体"/>
        </w:rPr>
        <w:t>3</w:t>
      </w:r>
      <w:r>
        <w:rPr>
          <w:rFonts w:ascii="宋体" w:eastAsia="宋体" w:hAnsi="宋体" w:hint="eastAsia"/>
        </w:rPr>
        <w:t>vcf文件</w:t>
      </w:r>
      <w:ins w:id="252" w:author="zuo Oliver" w:date="2023-05-16T12:08:00Z">
        <w:r w:rsidR="00F85EA0">
          <w:rPr>
            <w:rFonts w:ascii="宋体" w:eastAsia="宋体" w:hAnsi="宋体" w:hint="eastAsia"/>
          </w:rPr>
          <w:t>（该文件为上面</w:t>
        </w:r>
      </w:ins>
      <w:ins w:id="253" w:author="zuo Oliver" w:date="2023-05-16T12:10:00Z">
        <w:r w:rsidR="00D95D62">
          <w:rPr>
            <w:rFonts w:ascii="宋体" w:eastAsia="宋体" w:hAnsi="宋体" w:hint="eastAsia"/>
          </w:rPr>
          <w:t>正确操作后由</w:t>
        </w:r>
      </w:ins>
      <w:ins w:id="254" w:author="zuo Oliver" w:date="2023-05-20T22:03:00Z">
        <w:r w:rsidR="00536696" w:rsidRPr="00536696">
          <w:rPr>
            <w:rFonts w:ascii="宋体" w:eastAsia="宋体" w:hAnsi="宋体"/>
            <w:rPrChange w:id="255" w:author="zuo Oliver" w:date="2023-05-20T22:03:00Z">
              <w:rPr>
                <w:rFonts w:ascii="宋体" w:eastAsia="宋体" w:hAnsi="宋体"/>
                <w:b/>
                <w:bCs/>
              </w:rPr>
            </w:rPrChange>
          </w:rPr>
          <w:t>ALL.chr22.20Markers.10Samples.vcf.gz</w:t>
        </w:r>
      </w:ins>
      <w:ins w:id="256" w:author="zuo Oliver" w:date="2023-05-16T12:10:00Z">
        <w:r w:rsidR="00D95D62" w:rsidRPr="00D95D62">
          <w:rPr>
            <w:rFonts w:ascii="宋体" w:eastAsia="宋体" w:hAnsi="宋体"/>
            <w:rPrChange w:id="257" w:author="zuo Oliver" w:date="2023-05-16T12:11:00Z">
              <w:rPr>
                <w:rFonts w:ascii="宋体" w:eastAsia="宋体" w:hAnsi="宋体"/>
                <w:b/>
                <w:bCs/>
              </w:rPr>
            </w:rPrChange>
          </w:rPr>
          <w:t>文件</w:t>
        </w:r>
      </w:ins>
      <w:ins w:id="258" w:author="zuo Oliver" w:date="2023-05-16T12:11:00Z">
        <w:r w:rsidR="00D95D62">
          <w:rPr>
            <w:rFonts w:ascii="宋体" w:eastAsia="宋体" w:hAnsi="宋体" w:hint="eastAsia"/>
          </w:rPr>
          <w:t>压缩生成的m</w:t>
        </w:r>
        <w:r w:rsidR="00D95D62">
          <w:rPr>
            <w:rFonts w:ascii="宋体" w:eastAsia="宋体" w:hAnsi="宋体"/>
          </w:rPr>
          <w:t>3vcf</w:t>
        </w:r>
        <w:r w:rsidR="00D95D62">
          <w:rPr>
            <w:rFonts w:ascii="宋体" w:eastAsia="宋体" w:hAnsi="宋体" w:hint="eastAsia"/>
          </w:rPr>
          <w:t>文件</w:t>
        </w:r>
      </w:ins>
      <w:ins w:id="259" w:author="zuo Oliver" w:date="2023-05-16T12:08:00Z">
        <w:r w:rsidR="00F85EA0">
          <w:rPr>
            <w:rFonts w:ascii="宋体" w:eastAsia="宋体" w:hAnsi="宋体" w:hint="eastAsia"/>
          </w:rPr>
          <w:t>）</w:t>
        </w:r>
      </w:ins>
      <w:r>
        <w:rPr>
          <w:rFonts w:ascii="宋体" w:eastAsia="宋体" w:hAnsi="宋体" w:hint="eastAsia"/>
        </w:rPr>
        <w:t>：</w:t>
      </w:r>
    </w:p>
    <w:p w14:paraId="150F77C3" w14:textId="1691CCF4" w:rsidR="009752A6" w:rsidRDefault="00536696" w:rsidP="009752A6">
      <w:pPr>
        <w:ind w:left="420" w:firstLine="420"/>
        <w:rPr>
          <w:rFonts w:ascii="宋体" w:eastAsia="宋体" w:hAnsi="宋体"/>
        </w:rPr>
      </w:pPr>
      <w:ins w:id="260" w:author="zuo Oliver" w:date="2023-05-20T22:03:00Z">
        <w:r w:rsidRPr="002E1F5F">
          <w:rPr>
            <w:rFonts w:ascii="宋体" w:eastAsia="宋体" w:hAnsi="宋体"/>
            <w:b/>
            <w:bCs/>
          </w:rPr>
          <w:t>ALL.chr22.20Markers.10Samples.</w:t>
        </w:r>
        <w:r>
          <w:rPr>
            <w:rFonts w:ascii="宋体" w:eastAsia="宋体" w:hAnsi="宋体" w:hint="eastAsia"/>
            <w:b/>
            <w:bCs/>
          </w:rPr>
          <w:t>m</w:t>
        </w:r>
      </w:ins>
      <w:ins w:id="261" w:author="zuo Oliver" w:date="2023-05-20T22:04:00Z">
        <w:r>
          <w:rPr>
            <w:rFonts w:ascii="宋体" w:eastAsia="宋体" w:hAnsi="宋体"/>
            <w:b/>
            <w:bCs/>
          </w:rPr>
          <w:t>3</w:t>
        </w:r>
      </w:ins>
      <w:ins w:id="262" w:author="zuo Oliver" w:date="2023-05-20T22:03:00Z">
        <w:r w:rsidRPr="002E1F5F">
          <w:rPr>
            <w:rFonts w:ascii="宋体" w:eastAsia="宋体" w:hAnsi="宋体"/>
            <w:b/>
            <w:bCs/>
          </w:rPr>
          <w:t>vcf.gz</w:t>
        </w:r>
      </w:ins>
      <w:del w:id="263" w:author="zuo Oliver" w:date="2023-05-16T12:03:00Z">
        <w:r w:rsidR="009752A6" w:rsidRPr="00A722B6" w:rsidDel="004D6B00">
          <w:rPr>
            <w:rFonts w:ascii="宋体" w:eastAsia="宋体" w:hAnsi="宋体"/>
            <w:b/>
            <w:bCs/>
          </w:rPr>
          <w:delText>chr22.12345Markers.</w:delText>
        </w:r>
        <w:r w:rsidR="009752A6" w:rsidDel="004D6B00">
          <w:rPr>
            <w:rFonts w:ascii="宋体" w:eastAsia="宋体" w:hAnsi="宋体"/>
            <w:b/>
            <w:bCs/>
          </w:rPr>
          <w:delText>m3</w:delText>
        </w:r>
        <w:r w:rsidR="009752A6" w:rsidRPr="00A722B6" w:rsidDel="004D6B00">
          <w:rPr>
            <w:rFonts w:ascii="宋体" w:eastAsia="宋体" w:hAnsi="宋体"/>
            <w:b/>
            <w:bCs/>
          </w:rPr>
          <w:delText>vcf.</w:delText>
        </w:r>
      </w:del>
      <w:del w:id="264" w:author="zuo Oliver" w:date="2023-05-20T22:03:00Z">
        <w:r w:rsidR="009752A6" w:rsidRPr="00A722B6" w:rsidDel="00536696">
          <w:rPr>
            <w:rFonts w:ascii="宋体" w:eastAsia="宋体" w:hAnsi="宋体"/>
            <w:b/>
            <w:bCs/>
          </w:rPr>
          <w:delText>gz</w:delText>
        </w:r>
      </w:del>
    </w:p>
    <w:p w14:paraId="31826A7A" w14:textId="0CF16E4D" w:rsidR="009752A6" w:rsidRDefault="009752A6">
      <w:pPr>
        <w:rPr>
          <w:rFonts w:ascii="宋体" w:eastAsia="宋体" w:hAnsi="宋体"/>
        </w:rPr>
      </w:pPr>
      <w:r>
        <w:rPr>
          <w:rFonts w:ascii="宋体" w:eastAsia="宋体" w:hAnsi="宋体" w:hint="eastAsia"/>
        </w:rPr>
        <w:t>还原</w:t>
      </w:r>
      <w:del w:id="265" w:author="zuo Oliver" w:date="2023-05-16T12:11:00Z">
        <w:r w:rsidDel="00D95D62">
          <w:rPr>
            <w:rFonts w:ascii="宋体" w:eastAsia="宋体" w:hAnsi="宋体" w:hint="eastAsia"/>
          </w:rPr>
          <w:delText>为</w:delText>
        </w:r>
      </w:del>
      <w:ins w:id="266" w:author="zuo Oliver" w:date="2023-05-16T12:11:00Z">
        <w:r w:rsidR="00D95D62">
          <w:rPr>
            <w:rFonts w:ascii="宋体" w:eastAsia="宋体" w:hAnsi="宋体" w:hint="eastAsia"/>
          </w:rPr>
          <w:t>到</w:t>
        </w:r>
      </w:ins>
      <w:r w:rsidR="00D175BA">
        <w:rPr>
          <w:rFonts w:ascii="宋体" w:eastAsia="宋体" w:hAnsi="宋体" w:hint="eastAsia"/>
        </w:rPr>
        <w:t>当前工作目录下的</w:t>
      </w:r>
      <w:proofErr w:type="spellStart"/>
      <w:r>
        <w:rPr>
          <w:rFonts w:ascii="宋体" w:eastAsia="宋体" w:hAnsi="宋体" w:hint="eastAsia"/>
        </w:rPr>
        <w:t>vcf</w:t>
      </w:r>
      <w:proofErr w:type="spellEnd"/>
      <w:r>
        <w:rPr>
          <w:rFonts w:ascii="宋体" w:eastAsia="宋体" w:hAnsi="宋体" w:hint="eastAsia"/>
        </w:rPr>
        <w:t>文件：</w:t>
      </w:r>
    </w:p>
    <w:p w14:paraId="72CD9864" w14:textId="30EF72B2" w:rsidR="009752A6" w:rsidRDefault="00536696" w:rsidP="009752A6">
      <w:pPr>
        <w:ind w:left="420" w:firstLine="420"/>
        <w:rPr>
          <w:rFonts w:ascii="宋体" w:eastAsia="宋体" w:hAnsi="宋体"/>
          <w:b/>
          <w:bCs/>
        </w:rPr>
      </w:pPr>
      <w:ins w:id="267" w:author="zuo Oliver" w:date="2023-05-20T22:04:00Z">
        <w:r w:rsidRPr="002E1F5F">
          <w:rPr>
            <w:rFonts w:ascii="宋体" w:eastAsia="宋体" w:hAnsi="宋体"/>
            <w:b/>
            <w:bCs/>
          </w:rPr>
          <w:t>ALL.chr22.20Markers.10Samples.vcf.gz</w:t>
        </w:r>
      </w:ins>
      <w:del w:id="268" w:author="zuo Oliver" w:date="2023-05-16T12:02:00Z">
        <w:r w:rsidR="009752A6" w:rsidRPr="00A722B6" w:rsidDel="004D6B00">
          <w:rPr>
            <w:rFonts w:ascii="宋体" w:eastAsia="宋体" w:hAnsi="宋体"/>
            <w:b/>
            <w:bCs/>
          </w:rPr>
          <w:delText>chr22.12345Markers.vcf</w:delText>
        </w:r>
      </w:del>
      <w:del w:id="269" w:author="zuo Oliver" w:date="2023-05-20T22:04:00Z">
        <w:r w:rsidR="009752A6" w:rsidRPr="00A722B6" w:rsidDel="00536696">
          <w:rPr>
            <w:rFonts w:ascii="宋体" w:eastAsia="宋体" w:hAnsi="宋体"/>
            <w:b/>
            <w:bCs/>
          </w:rPr>
          <w:delText>.gz</w:delText>
        </w:r>
      </w:del>
    </w:p>
    <w:p w14:paraId="25DA451C" w14:textId="6D4A04AF" w:rsidR="009752A6" w:rsidRDefault="00D175BA" w:rsidP="009752A6">
      <w:pPr>
        <w:rPr>
          <w:rFonts w:ascii="宋体" w:eastAsia="宋体" w:hAnsi="宋体"/>
        </w:rPr>
      </w:pPr>
      <w:r>
        <w:rPr>
          <w:rFonts w:ascii="宋体" w:eastAsia="宋体" w:hAnsi="宋体" w:hint="eastAsia"/>
        </w:rPr>
        <w:t>L</w:t>
      </w:r>
      <w:r>
        <w:rPr>
          <w:rFonts w:ascii="宋体" w:eastAsia="宋体" w:hAnsi="宋体"/>
        </w:rPr>
        <w:t>inux</w:t>
      </w:r>
      <w:r>
        <w:rPr>
          <w:rFonts w:ascii="宋体" w:eastAsia="宋体" w:hAnsi="宋体" w:hint="eastAsia"/>
        </w:rPr>
        <w:t>下</w:t>
      </w:r>
      <w:r w:rsidR="009752A6" w:rsidRPr="00A722B6">
        <w:rPr>
          <w:rFonts w:ascii="宋体" w:eastAsia="宋体" w:hAnsi="宋体" w:hint="eastAsia"/>
        </w:rPr>
        <w:t>执行如下命令</w:t>
      </w:r>
      <w:r w:rsidR="009752A6">
        <w:rPr>
          <w:rFonts w:ascii="宋体" w:eastAsia="宋体" w:hAnsi="宋体" w:hint="eastAsia"/>
        </w:rPr>
        <w:t>：</w:t>
      </w:r>
    </w:p>
    <w:p w14:paraId="419A136C" w14:textId="1BC324DB" w:rsidR="009752A6" w:rsidRPr="00A722B6" w:rsidRDefault="009752A6" w:rsidP="009752A6">
      <w:pPr>
        <w:rPr>
          <w:rFonts w:ascii="宋体" w:eastAsia="宋体" w:hAnsi="宋体"/>
          <w:b/>
          <w:bCs/>
        </w:rPr>
      </w:pPr>
      <w:proofErr w:type="gramStart"/>
      <w:r w:rsidRPr="00A722B6">
        <w:rPr>
          <w:rFonts w:ascii="宋体" w:eastAsia="宋体" w:hAnsi="宋体" w:hint="eastAsia"/>
          <w:b/>
          <w:bCs/>
        </w:rPr>
        <w:t>.</w:t>
      </w:r>
      <w:r w:rsidRPr="00A722B6">
        <w:rPr>
          <w:rFonts w:ascii="宋体" w:eastAsia="宋体" w:hAnsi="宋体"/>
          <w:b/>
          <w:bCs/>
        </w:rPr>
        <w:t>/</w:t>
      </w:r>
      <w:proofErr w:type="gramEnd"/>
      <w:r w:rsidRPr="00A722B6">
        <w:rPr>
          <w:rFonts w:ascii="宋体" w:eastAsia="宋体" w:hAnsi="宋体"/>
          <w:b/>
          <w:bCs/>
        </w:rPr>
        <w:t>zM3vcf co</w:t>
      </w:r>
      <w:r w:rsidR="00404D89">
        <w:rPr>
          <w:rFonts w:ascii="宋体" w:eastAsia="宋体" w:hAnsi="宋体" w:hint="eastAsia"/>
          <w:b/>
          <w:bCs/>
        </w:rPr>
        <w:t>nvert</w:t>
      </w:r>
      <w:r w:rsidRPr="00A722B6">
        <w:rPr>
          <w:rFonts w:ascii="宋体" w:eastAsia="宋体" w:hAnsi="宋体"/>
          <w:b/>
          <w:bCs/>
        </w:rPr>
        <w:t xml:space="preserve"> </w:t>
      </w:r>
      <w:del w:id="270" w:author="zuo Oliver" w:date="2023-05-20T22:52:00Z">
        <w:r w:rsidR="00D175BA" w:rsidDel="00912244">
          <w:rPr>
            <w:rFonts w:ascii="宋体" w:eastAsia="宋体" w:hAnsi="宋体"/>
            <w:b/>
            <w:bCs/>
          </w:rPr>
          <w:delText>testfile</w:delText>
        </w:r>
      </w:del>
      <w:proofErr w:type="spellStart"/>
      <w:ins w:id="271" w:author="zuo Oliver" w:date="2023-05-20T22:52:00Z">
        <w:r w:rsidR="00912244">
          <w:rPr>
            <w:rFonts w:ascii="宋体" w:eastAsia="宋体" w:hAnsi="宋体"/>
            <w:b/>
            <w:bCs/>
          </w:rPr>
          <w:t>testFile</w:t>
        </w:r>
      </w:ins>
      <w:proofErr w:type="spellEnd"/>
      <w:r w:rsidR="00D175BA">
        <w:rPr>
          <w:rFonts w:ascii="宋体" w:eastAsia="宋体" w:hAnsi="宋体"/>
          <w:b/>
          <w:bCs/>
        </w:rPr>
        <w:t>/</w:t>
      </w:r>
      <w:ins w:id="272" w:author="zuo Oliver" w:date="2023-05-20T22:04:00Z">
        <w:r w:rsidR="00536696" w:rsidRPr="002E1F5F">
          <w:rPr>
            <w:rFonts w:ascii="宋体" w:eastAsia="宋体" w:hAnsi="宋体"/>
            <w:b/>
            <w:bCs/>
          </w:rPr>
          <w:t>ALL.chr22.20Markers.10Samples.</w:t>
        </w:r>
        <w:r w:rsidR="00536696">
          <w:rPr>
            <w:rFonts w:ascii="宋体" w:eastAsia="宋体" w:hAnsi="宋体"/>
            <w:b/>
            <w:bCs/>
          </w:rPr>
          <w:t>m3</w:t>
        </w:r>
        <w:r w:rsidR="00536696" w:rsidRPr="002E1F5F">
          <w:rPr>
            <w:rFonts w:ascii="宋体" w:eastAsia="宋体" w:hAnsi="宋体"/>
            <w:b/>
            <w:bCs/>
          </w:rPr>
          <w:t>vcf.gz</w:t>
        </w:r>
      </w:ins>
      <w:del w:id="273" w:author="zuo Oliver" w:date="2023-05-16T12:03:00Z">
        <w:r w:rsidRPr="00A722B6" w:rsidDel="004D6B00">
          <w:rPr>
            <w:rFonts w:ascii="宋体" w:eastAsia="宋体" w:hAnsi="宋体"/>
            <w:b/>
            <w:bCs/>
          </w:rPr>
          <w:delText>chr22.12345Markers.</w:delText>
        </w:r>
        <w:r w:rsidR="00404D89" w:rsidDel="004D6B00">
          <w:rPr>
            <w:rFonts w:ascii="宋体" w:eastAsia="宋体" w:hAnsi="宋体" w:hint="eastAsia"/>
            <w:b/>
            <w:bCs/>
          </w:rPr>
          <w:delText>m</w:delText>
        </w:r>
        <w:r w:rsidR="00404D89" w:rsidDel="004D6B00">
          <w:rPr>
            <w:rFonts w:ascii="宋体" w:eastAsia="宋体" w:hAnsi="宋体"/>
            <w:b/>
            <w:bCs/>
          </w:rPr>
          <w:delText>3</w:delText>
        </w:r>
        <w:r w:rsidRPr="00A722B6" w:rsidDel="004D6B00">
          <w:rPr>
            <w:rFonts w:ascii="宋体" w:eastAsia="宋体" w:hAnsi="宋体"/>
            <w:b/>
            <w:bCs/>
          </w:rPr>
          <w:delText>vcf.</w:delText>
        </w:r>
      </w:del>
      <w:del w:id="274" w:author="zuo Oliver" w:date="2023-05-20T22:04:00Z">
        <w:r w:rsidRPr="00A722B6" w:rsidDel="00536696">
          <w:rPr>
            <w:rFonts w:ascii="宋体" w:eastAsia="宋体" w:hAnsi="宋体"/>
            <w:b/>
            <w:bCs/>
          </w:rPr>
          <w:delText>gz</w:delText>
        </w:r>
      </w:del>
      <w:r w:rsidRPr="00A722B6">
        <w:rPr>
          <w:rFonts w:ascii="宋体" w:eastAsia="宋体" w:hAnsi="宋体"/>
          <w:b/>
          <w:bCs/>
        </w:rPr>
        <w:t xml:space="preserve"> -O m -</w:t>
      </w:r>
      <w:r w:rsidRPr="00A722B6">
        <w:rPr>
          <w:rFonts w:ascii="宋体" w:eastAsia="宋体" w:hAnsi="宋体" w:hint="eastAsia"/>
          <w:b/>
          <w:bCs/>
        </w:rPr>
        <w:t>o</w:t>
      </w:r>
      <w:r w:rsidRPr="00A722B6">
        <w:rPr>
          <w:rFonts w:ascii="宋体" w:eastAsia="宋体" w:hAnsi="宋体"/>
          <w:b/>
          <w:bCs/>
        </w:rPr>
        <w:t xml:space="preserve"> </w:t>
      </w:r>
      <w:ins w:id="275" w:author="zuo Oliver" w:date="2023-05-20T22:04:00Z">
        <w:r w:rsidR="00536696" w:rsidRPr="002E1F5F">
          <w:rPr>
            <w:rFonts w:ascii="宋体" w:eastAsia="宋体" w:hAnsi="宋体"/>
            <w:b/>
            <w:bCs/>
          </w:rPr>
          <w:t>ALL.chr22.20Markers.10Samples.vcf.gz</w:t>
        </w:r>
      </w:ins>
      <w:del w:id="276"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vcf.</w:delText>
        </w:r>
      </w:del>
      <w:del w:id="277" w:author="zuo Oliver" w:date="2023-05-20T22:04:00Z">
        <w:r w:rsidRPr="00A722B6" w:rsidDel="00536696">
          <w:rPr>
            <w:rFonts w:ascii="宋体" w:eastAsia="宋体" w:hAnsi="宋体"/>
            <w:b/>
            <w:bCs/>
          </w:rPr>
          <w:delText>gz</w:delText>
        </w:r>
      </w:del>
    </w:p>
    <w:p w14:paraId="22E20FC8" w14:textId="77777777" w:rsidR="00D175BA" w:rsidRDefault="00D175BA" w:rsidP="00D175BA">
      <w:pPr>
        <w:rPr>
          <w:rFonts w:ascii="宋体" w:eastAsia="宋体" w:hAnsi="宋体"/>
        </w:rPr>
      </w:pPr>
      <w:r>
        <w:rPr>
          <w:rFonts w:ascii="宋体" w:eastAsia="宋体" w:hAnsi="宋体" w:hint="eastAsia"/>
        </w:rPr>
        <w:t>Windows下执行如下命令：</w:t>
      </w:r>
    </w:p>
    <w:p w14:paraId="2D721895" w14:textId="48FDB5C6" w:rsidR="00D175BA" w:rsidRPr="00A722B6" w:rsidRDefault="00D175BA" w:rsidP="00D175BA">
      <w:pPr>
        <w:rPr>
          <w:rFonts w:ascii="宋体" w:eastAsia="宋体" w:hAnsi="宋体"/>
          <w:b/>
          <w:bCs/>
        </w:rPr>
      </w:pPr>
      <w:r w:rsidRPr="00A722B6">
        <w:rPr>
          <w:rFonts w:ascii="宋体" w:eastAsia="宋体" w:hAnsi="宋体"/>
          <w:b/>
          <w:bCs/>
        </w:rPr>
        <w:t>zM3vcf</w:t>
      </w:r>
      <w:r>
        <w:rPr>
          <w:rFonts w:ascii="宋体" w:eastAsia="宋体" w:hAnsi="宋体"/>
          <w:b/>
          <w:bCs/>
        </w:rPr>
        <w:t>.exe</w:t>
      </w:r>
      <w:r w:rsidRPr="00A722B6">
        <w:rPr>
          <w:rFonts w:ascii="宋体" w:eastAsia="宋体" w:hAnsi="宋体"/>
          <w:b/>
          <w:bCs/>
        </w:rPr>
        <w:t xml:space="preserve"> co</w:t>
      </w:r>
      <w:r>
        <w:rPr>
          <w:rFonts w:ascii="宋体" w:eastAsia="宋体" w:hAnsi="宋体" w:hint="eastAsia"/>
          <w:b/>
          <w:bCs/>
        </w:rPr>
        <w:t>nvert</w:t>
      </w:r>
      <w:r w:rsidRPr="00A722B6">
        <w:rPr>
          <w:rFonts w:ascii="宋体" w:eastAsia="宋体" w:hAnsi="宋体"/>
          <w:b/>
          <w:bCs/>
        </w:rPr>
        <w:t xml:space="preserve"> </w:t>
      </w:r>
      <w:del w:id="278" w:author="zuo Oliver" w:date="2023-05-20T22:52:00Z">
        <w:r w:rsidDel="00912244">
          <w:rPr>
            <w:rFonts w:ascii="宋体" w:eastAsia="宋体" w:hAnsi="宋体"/>
            <w:b/>
            <w:bCs/>
          </w:rPr>
          <w:delText>testfile</w:delText>
        </w:r>
      </w:del>
      <w:proofErr w:type="spellStart"/>
      <w:ins w:id="279" w:author="zuo Oliver" w:date="2023-05-20T22:52:00Z">
        <w:r w:rsidR="00912244">
          <w:rPr>
            <w:rFonts w:ascii="宋体" w:eastAsia="宋体" w:hAnsi="宋体"/>
            <w:b/>
            <w:bCs/>
          </w:rPr>
          <w:t>testFile</w:t>
        </w:r>
      </w:ins>
      <w:proofErr w:type="spellEnd"/>
      <w:r>
        <w:rPr>
          <w:rFonts w:ascii="宋体" w:eastAsia="宋体" w:hAnsi="宋体" w:hint="eastAsia"/>
          <w:b/>
          <w:bCs/>
        </w:rPr>
        <w:t>\</w:t>
      </w:r>
      <w:ins w:id="280" w:author="zuo Oliver" w:date="2023-05-20T22:04:00Z">
        <w:r w:rsidR="00536696" w:rsidRPr="002E1F5F">
          <w:rPr>
            <w:rFonts w:ascii="宋体" w:eastAsia="宋体" w:hAnsi="宋体"/>
            <w:b/>
            <w:bCs/>
          </w:rPr>
          <w:t>ALL.chr22.20Markers.10Samples.</w:t>
        </w:r>
        <w:r w:rsidR="00536696">
          <w:rPr>
            <w:rFonts w:ascii="宋体" w:eastAsia="宋体" w:hAnsi="宋体"/>
            <w:b/>
            <w:bCs/>
          </w:rPr>
          <w:t>m3</w:t>
        </w:r>
        <w:r w:rsidR="00536696" w:rsidRPr="002E1F5F">
          <w:rPr>
            <w:rFonts w:ascii="宋体" w:eastAsia="宋体" w:hAnsi="宋体"/>
            <w:b/>
            <w:bCs/>
          </w:rPr>
          <w:t>vcf.gz</w:t>
        </w:r>
      </w:ins>
      <w:del w:id="281" w:author="zuo Oliver" w:date="2023-05-16T12:03:00Z">
        <w:r w:rsidRPr="00A722B6" w:rsidDel="004D6B00">
          <w:rPr>
            <w:rFonts w:ascii="宋体" w:eastAsia="宋体" w:hAnsi="宋体"/>
            <w:b/>
            <w:bCs/>
          </w:rPr>
          <w:delText>chr22.12345Markers.</w:delText>
        </w:r>
        <w:r w:rsidDel="004D6B00">
          <w:rPr>
            <w:rFonts w:ascii="宋体" w:eastAsia="宋体" w:hAnsi="宋体" w:hint="eastAsia"/>
            <w:b/>
            <w:bCs/>
          </w:rPr>
          <w:delText>m</w:delText>
        </w:r>
        <w:r w:rsidDel="004D6B00">
          <w:rPr>
            <w:rFonts w:ascii="宋体" w:eastAsia="宋体" w:hAnsi="宋体"/>
            <w:b/>
            <w:bCs/>
          </w:rPr>
          <w:delText>3</w:delText>
        </w:r>
        <w:r w:rsidRPr="00A722B6" w:rsidDel="004D6B00">
          <w:rPr>
            <w:rFonts w:ascii="宋体" w:eastAsia="宋体" w:hAnsi="宋体"/>
            <w:b/>
            <w:bCs/>
          </w:rPr>
          <w:delText>vcf.</w:delText>
        </w:r>
      </w:del>
      <w:del w:id="282" w:author="zuo Oliver" w:date="2023-05-20T22:04:00Z">
        <w:r w:rsidRPr="00A722B6" w:rsidDel="00536696">
          <w:rPr>
            <w:rFonts w:ascii="宋体" w:eastAsia="宋体" w:hAnsi="宋体"/>
            <w:b/>
            <w:bCs/>
          </w:rPr>
          <w:delText>gz</w:delText>
        </w:r>
      </w:del>
      <w:r w:rsidRPr="00A722B6">
        <w:rPr>
          <w:rFonts w:ascii="宋体" w:eastAsia="宋体" w:hAnsi="宋体"/>
          <w:b/>
          <w:bCs/>
        </w:rPr>
        <w:t xml:space="preserve"> -O m -</w:t>
      </w:r>
      <w:r w:rsidRPr="00A722B6">
        <w:rPr>
          <w:rFonts w:ascii="宋体" w:eastAsia="宋体" w:hAnsi="宋体" w:hint="eastAsia"/>
          <w:b/>
          <w:bCs/>
        </w:rPr>
        <w:t>o</w:t>
      </w:r>
      <w:r w:rsidRPr="00A722B6">
        <w:rPr>
          <w:rFonts w:ascii="宋体" w:eastAsia="宋体" w:hAnsi="宋体"/>
          <w:b/>
          <w:bCs/>
        </w:rPr>
        <w:t xml:space="preserve"> </w:t>
      </w:r>
      <w:ins w:id="283" w:author="zuo Oliver" w:date="2023-05-20T22:05:00Z">
        <w:r w:rsidR="00536696" w:rsidRPr="002E1F5F">
          <w:rPr>
            <w:rFonts w:ascii="宋体" w:eastAsia="宋体" w:hAnsi="宋体"/>
            <w:b/>
            <w:bCs/>
          </w:rPr>
          <w:t>ALL.chr22.20Markers.10Samples.vcf.gz</w:t>
        </w:r>
      </w:ins>
      <w:del w:id="284"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vcf.</w:delText>
        </w:r>
      </w:del>
      <w:del w:id="285" w:author="zuo Oliver" w:date="2023-05-20T22:05:00Z">
        <w:r w:rsidRPr="00A722B6" w:rsidDel="00536696">
          <w:rPr>
            <w:rFonts w:ascii="宋体" w:eastAsia="宋体" w:hAnsi="宋体"/>
            <w:b/>
            <w:bCs/>
          </w:rPr>
          <w:delText>gz</w:delText>
        </w:r>
      </w:del>
    </w:p>
    <w:p w14:paraId="6DE4CC9A" w14:textId="52201223" w:rsidR="008B4468" w:rsidRPr="00D95D62" w:rsidRDefault="00D95D62">
      <w:pPr>
        <w:pStyle w:val="2"/>
        <w:rPr>
          <w:ins w:id="286" w:author="zuo Oliver" w:date="2023-05-16T12:13:00Z"/>
          <w:rPrChange w:id="287" w:author="zuo Oliver" w:date="2023-05-16T12:13:00Z">
            <w:rPr>
              <w:ins w:id="288" w:author="zuo Oliver" w:date="2023-05-16T12:13:00Z"/>
              <w:rFonts w:ascii="宋体" w:eastAsia="宋体" w:hAnsi="宋体"/>
            </w:rPr>
          </w:rPrChange>
        </w:rPr>
        <w:pPrChange w:id="289" w:author="zuo Oliver" w:date="2023-05-16T12:13:00Z">
          <w:pPr/>
        </w:pPrChange>
      </w:pPr>
      <w:bookmarkStart w:id="290" w:name="_Toc135517619"/>
      <w:ins w:id="291" w:author="zuo Oliver" w:date="2023-05-16T12:12:00Z">
        <w:r w:rsidRPr="00D95D62">
          <w:rPr>
            <w:rPrChange w:id="292" w:author="zuo Oliver" w:date="2023-05-16T12:13:00Z">
              <w:rPr>
                <w:rFonts w:ascii="宋体" w:eastAsia="宋体" w:hAnsi="宋体"/>
                <w:b/>
                <w:bCs/>
              </w:rPr>
            </w:rPrChange>
          </w:rPr>
          <w:t>4</w:t>
        </w:r>
      </w:ins>
      <w:ins w:id="293" w:author="zuo Oliver" w:date="2023-05-16T21:17:00Z">
        <w:r w:rsidR="00261346" w:rsidRPr="001B1A67">
          <w:rPr>
            <w:rFonts w:hint="eastAsia"/>
          </w:rPr>
          <w:t>，</w:t>
        </w:r>
      </w:ins>
      <w:ins w:id="294" w:author="zuo Oliver" w:date="2023-05-16T12:13:00Z">
        <w:r w:rsidRPr="00D95D62">
          <w:rPr>
            <w:rFonts w:hint="eastAsia"/>
            <w:rPrChange w:id="295" w:author="zuo Oliver" w:date="2023-05-16T12:13:00Z">
              <w:rPr>
                <w:rFonts w:ascii="宋体" w:eastAsia="宋体" w:hAnsi="宋体" w:hint="eastAsia"/>
                <w:b/>
                <w:bCs/>
              </w:rPr>
            </w:rPrChange>
          </w:rPr>
          <w:t>接口测试程序</w:t>
        </w:r>
        <w:bookmarkEnd w:id="290"/>
      </w:ins>
    </w:p>
    <w:p w14:paraId="761DF841" w14:textId="7A79366E" w:rsidR="00D95D62" w:rsidRPr="00D95D62" w:rsidRDefault="00D95D62">
      <w:pPr>
        <w:rPr>
          <w:ins w:id="296" w:author="zuo Oliver" w:date="2023-05-16T12:12:00Z"/>
          <w:rFonts w:ascii="宋体" w:eastAsia="宋体" w:hAnsi="宋体"/>
        </w:rPr>
      </w:pPr>
      <w:ins w:id="297" w:author="zuo Oliver" w:date="2023-05-16T12:17:00Z">
        <w:r>
          <w:rPr>
            <w:rFonts w:ascii="宋体" w:eastAsia="宋体" w:hAnsi="宋体" w:hint="eastAsia"/>
          </w:rPr>
          <w:t>项目文件夹中的m</w:t>
        </w:r>
        <w:r>
          <w:rPr>
            <w:rFonts w:ascii="宋体" w:eastAsia="宋体" w:hAnsi="宋体"/>
          </w:rPr>
          <w:t>3vcfTest(Windows</w:t>
        </w:r>
        <w:r>
          <w:rPr>
            <w:rFonts w:ascii="宋体" w:eastAsia="宋体" w:hAnsi="宋体" w:hint="eastAsia"/>
          </w:rPr>
          <w:t>平台下是m</w:t>
        </w:r>
        <w:r>
          <w:rPr>
            <w:rFonts w:ascii="宋体" w:eastAsia="宋体" w:hAnsi="宋体"/>
          </w:rPr>
          <w:t>3vcfTest.ex</w:t>
        </w:r>
      </w:ins>
      <w:ins w:id="298" w:author="zuo Oliver" w:date="2023-05-16T12:27:00Z">
        <w:r>
          <w:rPr>
            <w:rFonts w:ascii="宋体" w:eastAsia="宋体" w:hAnsi="宋体" w:hint="eastAsia"/>
          </w:rPr>
          <w:t>e</w:t>
        </w:r>
      </w:ins>
      <w:ins w:id="299" w:author="zuo Oliver" w:date="2023-05-16T12:17:00Z">
        <w:r>
          <w:rPr>
            <w:rFonts w:ascii="宋体" w:eastAsia="宋体" w:hAnsi="宋体"/>
          </w:rPr>
          <w:t>)</w:t>
        </w:r>
      </w:ins>
      <w:ins w:id="300" w:author="zuo Oliver" w:date="2023-05-16T12:19:00Z">
        <w:r>
          <w:rPr>
            <w:rFonts w:ascii="宋体" w:eastAsia="宋体" w:hAnsi="宋体" w:hint="eastAsia"/>
          </w:rPr>
          <w:t>测试</w:t>
        </w:r>
      </w:ins>
      <w:ins w:id="301" w:author="zuo Oliver" w:date="2023-05-16T12:18:00Z">
        <w:r>
          <w:rPr>
            <w:rFonts w:ascii="宋体" w:eastAsia="宋体" w:hAnsi="宋体" w:hint="eastAsia"/>
          </w:rPr>
          <w:t>程序，</w:t>
        </w:r>
      </w:ins>
      <w:ins w:id="302" w:author="zuo Oliver" w:date="2023-05-16T12:19:00Z">
        <w:r>
          <w:rPr>
            <w:rFonts w:ascii="宋体" w:eastAsia="宋体" w:hAnsi="宋体" w:hint="eastAsia"/>
          </w:rPr>
          <w:t>演示的是</w:t>
        </w:r>
      </w:ins>
      <w:ins w:id="303" w:author="zuo Oliver" w:date="2023-05-16T12:24:00Z">
        <w:r>
          <w:rPr>
            <w:rFonts w:ascii="宋体" w:eastAsia="宋体" w:hAnsi="宋体" w:hint="eastAsia"/>
          </w:rPr>
          <w:t>利用m</w:t>
        </w:r>
        <w:r>
          <w:rPr>
            <w:rFonts w:ascii="宋体" w:eastAsia="宋体" w:hAnsi="宋体"/>
          </w:rPr>
          <w:t>3vcf</w:t>
        </w:r>
        <w:r>
          <w:rPr>
            <w:rFonts w:ascii="宋体" w:eastAsia="宋体" w:hAnsi="宋体" w:hint="eastAsia"/>
          </w:rPr>
          <w:t>功能库</w:t>
        </w:r>
      </w:ins>
      <w:ins w:id="304" w:author="zuo Oliver" w:date="2023-05-16T12:25:00Z">
        <w:r>
          <w:rPr>
            <w:rFonts w:ascii="宋体" w:eastAsia="宋体" w:hAnsi="宋体" w:hint="eastAsia"/>
          </w:rPr>
          <w:t>中的接口函数</w:t>
        </w:r>
      </w:ins>
      <w:ins w:id="305" w:author="zuo Oliver" w:date="2023-05-16T12:24:00Z">
        <w:r>
          <w:rPr>
            <w:rFonts w:ascii="宋体" w:eastAsia="宋体" w:hAnsi="宋体" w:hint="eastAsia"/>
          </w:rPr>
          <w:t>，</w:t>
        </w:r>
      </w:ins>
      <w:ins w:id="306" w:author="zuo Oliver" w:date="2023-05-16T12:19:00Z">
        <w:r>
          <w:rPr>
            <w:rFonts w:ascii="宋体" w:eastAsia="宋体" w:hAnsi="宋体" w:hint="eastAsia"/>
          </w:rPr>
          <w:t>将</w:t>
        </w:r>
        <w:r w:rsidRPr="00D95D62">
          <w:rPr>
            <w:rFonts w:ascii="宋体" w:eastAsia="宋体" w:hAnsi="宋体" w:hint="eastAsia"/>
            <w:rPrChange w:id="307" w:author="zuo Oliver" w:date="2023-05-16T12:19:00Z">
              <w:rPr>
                <w:rFonts w:ascii="Times New Roman" w:hAnsi="Times New Roman" w:cs="Times New Roman" w:hint="eastAsia"/>
                <w:color w:val="0070C0"/>
              </w:rPr>
            </w:rPrChange>
          </w:rPr>
          <w:t>测试文件</w:t>
        </w:r>
      </w:ins>
      <w:ins w:id="308" w:author="zuo Oliver" w:date="2023-05-16T12:25:00Z">
        <w:r>
          <w:rPr>
            <w:rFonts w:ascii="宋体" w:eastAsia="宋体" w:hAnsi="宋体" w:hint="eastAsia"/>
          </w:rPr>
          <w:t>夹</w:t>
        </w:r>
      </w:ins>
      <w:proofErr w:type="spellStart"/>
      <w:ins w:id="309" w:author="zuo Oliver" w:date="2023-05-20T22:52:00Z">
        <w:r w:rsidR="00912244">
          <w:rPr>
            <w:rFonts w:ascii="宋体" w:eastAsia="宋体" w:hAnsi="宋体"/>
          </w:rPr>
          <w:t>testFile</w:t>
        </w:r>
      </w:ins>
      <w:proofErr w:type="spellEnd"/>
      <w:ins w:id="310" w:author="zuo Oliver" w:date="2023-05-16T12:20:00Z">
        <w:r>
          <w:rPr>
            <w:rFonts w:ascii="宋体" w:eastAsia="宋体" w:hAnsi="宋体" w:hint="eastAsia"/>
          </w:rPr>
          <w:t>中的</w:t>
        </w:r>
        <w:proofErr w:type="spellStart"/>
        <w:r>
          <w:rPr>
            <w:rFonts w:ascii="宋体" w:eastAsia="宋体" w:hAnsi="宋体" w:hint="eastAsia"/>
          </w:rPr>
          <w:t>vcf</w:t>
        </w:r>
        <w:proofErr w:type="spellEnd"/>
        <w:r>
          <w:rPr>
            <w:rFonts w:ascii="宋体" w:eastAsia="宋体" w:hAnsi="宋体" w:hint="eastAsia"/>
          </w:rPr>
          <w:t>文件</w:t>
        </w:r>
      </w:ins>
      <w:ins w:id="311" w:author="zuo Oliver" w:date="2023-05-20T22:05:00Z">
        <w:r w:rsidR="00536696" w:rsidRPr="00536696">
          <w:rPr>
            <w:rFonts w:ascii="宋体" w:eastAsia="宋体" w:hAnsi="宋体"/>
            <w:rPrChange w:id="312" w:author="zuo Oliver" w:date="2023-05-20T22:05:00Z">
              <w:rPr>
                <w:rFonts w:ascii="宋体" w:eastAsia="宋体" w:hAnsi="宋体"/>
                <w:b/>
                <w:bCs/>
              </w:rPr>
            </w:rPrChange>
          </w:rPr>
          <w:t>ALL.chr22.20Markers.10Samples.vcf.gz</w:t>
        </w:r>
      </w:ins>
      <w:ins w:id="313" w:author="zuo Oliver" w:date="2023-05-16T12:19:00Z">
        <w:r w:rsidRPr="00D95D62">
          <w:rPr>
            <w:rFonts w:ascii="宋体" w:eastAsia="宋体" w:hAnsi="宋体" w:hint="eastAsia"/>
            <w:rPrChange w:id="314" w:author="zuo Oliver" w:date="2023-05-16T12:19:00Z">
              <w:rPr>
                <w:rFonts w:ascii="Times New Roman" w:hAnsi="Times New Roman" w:cs="Times New Roman" w:hint="eastAsia"/>
                <w:color w:val="0070C0"/>
              </w:rPr>
            </w:rPrChange>
          </w:rPr>
          <w:t>压缩成</w:t>
        </w:r>
      </w:ins>
      <w:ins w:id="315" w:author="zuo Oliver" w:date="2023-05-16T12:22:00Z">
        <w:r w:rsidRPr="00A410E4">
          <w:rPr>
            <w:rFonts w:ascii="宋体" w:eastAsia="宋体" w:hAnsi="宋体" w:hint="eastAsia"/>
          </w:rPr>
          <w:t>测试文件</w:t>
        </w:r>
      </w:ins>
      <w:ins w:id="316" w:author="zuo Oliver" w:date="2023-05-16T12:25:00Z">
        <w:r>
          <w:rPr>
            <w:rFonts w:ascii="宋体" w:eastAsia="宋体" w:hAnsi="宋体" w:hint="eastAsia"/>
          </w:rPr>
          <w:t>夹</w:t>
        </w:r>
      </w:ins>
      <w:proofErr w:type="spellStart"/>
      <w:ins w:id="317" w:author="zuo Oliver" w:date="2023-05-20T22:52:00Z">
        <w:r w:rsidR="00912244">
          <w:rPr>
            <w:rFonts w:ascii="宋体" w:eastAsia="宋体" w:hAnsi="宋体"/>
          </w:rPr>
          <w:t>testFile</w:t>
        </w:r>
      </w:ins>
      <w:proofErr w:type="spellEnd"/>
      <w:ins w:id="318" w:author="zuo Oliver" w:date="2023-05-16T12:20:00Z">
        <w:r>
          <w:rPr>
            <w:rFonts w:ascii="宋体" w:eastAsia="宋体" w:hAnsi="宋体" w:hint="eastAsia"/>
          </w:rPr>
          <w:t>中</w:t>
        </w:r>
      </w:ins>
      <w:ins w:id="319" w:author="zuo Oliver" w:date="2023-05-16T12:28:00Z">
        <w:r>
          <w:rPr>
            <w:rFonts w:ascii="宋体" w:eastAsia="宋体" w:hAnsi="宋体" w:hint="eastAsia"/>
          </w:rPr>
          <w:t>的</w:t>
        </w:r>
      </w:ins>
      <w:ins w:id="320" w:author="zuo Oliver" w:date="2023-05-16T12:25:00Z">
        <w:r>
          <w:rPr>
            <w:rFonts w:ascii="宋体" w:eastAsia="宋体" w:hAnsi="宋体" w:hint="eastAsia"/>
          </w:rPr>
          <w:t>m</w:t>
        </w:r>
        <w:r>
          <w:rPr>
            <w:rFonts w:ascii="宋体" w:eastAsia="宋体" w:hAnsi="宋体"/>
          </w:rPr>
          <w:t>3vcf</w:t>
        </w:r>
        <w:r>
          <w:rPr>
            <w:rFonts w:ascii="宋体" w:eastAsia="宋体" w:hAnsi="宋体" w:hint="eastAsia"/>
          </w:rPr>
          <w:t>文件</w:t>
        </w:r>
      </w:ins>
      <w:ins w:id="321" w:author="zuo Oliver" w:date="2023-05-20T22:05:00Z">
        <w:r w:rsidR="00536696" w:rsidRPr="00536696">
          <w:rPr>
            <w:rFonts w:ascii="宋体" w:eastAsia="宋体" w:hAnsi="宋体"/>
            <w:rPrChange w:id="322" w:author="zuo Oliver" w:date="2023-05-20T22:06:00Z">
              <w:rPr>
                <w:rFonts w:ascii="宋体" w:eastAsia="宋体" w:hAnsi="宋体"/>
                <w:b/>
                <w:bCs/>
              </w:rPr>
            </w:rPrChange>
          </w:rPr>
          <w:t>ALL.chr22.20Markers.10Samples.</w:t>
        </w:r>
        <w:r w:rsidR="00536696" w:rsidRPr="00536696">
          <w:rPr>
            <w:rFonts w:ascii="宋体" w:eastAsia="宋体" w:hAnsi="宋体"/>
            <w:rPrChange w:id="323" w:author="zuo Oliver" w:date="2023-05-20T22:06:00Z">
              <w:rPr>
                <w:rFonts w:ascii="宋体" w:eastAsia="宋体" w:hAnsi="宋体"/>
                <w:b/>
                <w:bCs/>
              </w:rPr>
            </w:rPrChange>
          </w:rPr>
          <w:t>m3</w:t>
        </w:r>
        <w:r w:rsidR="00536696" w:rsidRPr="00536696">
          <w:rPr>
            <w:rFonts w:ascii="宋体" w:eastAsia="宋体" w:hAnsi="宋体"/>
            <w:rPrChange w:id="324" w:author="zuo Oliver" w:date="2023-05-20T22:06:00Z">
              <w:rPr>
                <w:rFonts w:ascii="宋体" w:eastAsia="宋体" w:hAnsi="宋体"/>
                <w:b/>
                <w:bCs/>
              </w:rPr>
            </w:rPrChange>
          </w:rPr>
          <w:t>vcf.gz</w:t>
        </w:r>
      </w:ins>
      <w:ins w:id="325" w:author="zuo Oliver" w:date="2023-05-16T12:19:00Z">
        <w:r w:rsidRPr="00D95D62">
          <w:rPr>
            <w:rFonts w:ascii="宋体" w:eastAsia="宋体" w:hAnsi="宋体" w:hint="eastAsia"/>
            <w:rPrChange w:id="326" w:author="zuo Oliver" w:date="2023-05-16T12:19:00Z">
              <w:rPr>
                <w:rFonts w:ascii="Times New Roman" w:hAnsi="Times New Roman" w:cs="Times New Roman" w:hint="eastAsia"/>
                <w:color w:val="0070C0"/>
              </w:rPr>
            </w:rPrChange>
          </w:rPr>
          <w:t>的整个流程</w:t>
        </w:r>
      </w:ins>
      <w:ins w:id="327" w:author="zuo Oliver" w:date="2023-05-16T12:26:00Z">
        <w:r>
          <w:rPr>
            <w:rFonts w:ascii="宋体" w:eastAsia="宋体" w:hAnsi="宋体" w:hint="eastAsia"/>
          </w:rPr>
          <w:t>，</w:t>
        </w:r>
      </w:ins>
      <w:ins w:id="328" w:author="zuo Oliver" w:date="2023-05-16T12:21:00Z">
        <w:r>
          <w:rPr>
            <w:rFonts w:ascii="宋体" w:eastAsia="宋体" w:hAnsi="宋体" w:hint="eastAsia"/>
          </w:rPr>
          <w:t xml:space="preserve"> 和</w:t>
        </w:r>
        <w:r w:rsidRPr="00D95D62">
          <w:rPr>
            <w:rFonts w:ascii="宋体" w:eastAsia="宋体" w:hAnsi="宋体" w:hint="eastAsia"/>
            <w:rPrChange w:id="329" w:author="zuo Oliver" w:date="2023-05-16T12:22:00Z">
              <w:rPr>
                <w:rFonts w:ascii="Times New Roman" w:hAnsi="Times New Roman" w:cs="Times New Roman" w:hint="eastAsia"/>
                <w:color w:val="0070C0"/>
              </w:rPr>
            </w:rPrChange>
          </w:rPr>
          <w:t>将生成的</w:t>
        </w:r>
      </w:ins>
      <w:ins w:id="330" w:author="zuo Oliver" w:date="2023-05-16T12:22:00Z">
        <w:r w:rsidRPr="00A410E4">
          <w:rPr>
            <w:rFonts w:ascii="宋体" w:eastAsia="宋体" w:hAnsi="宋体" w:hint="eastAsia"/>
          </w:rPr>
          <w:t>测试文件</w:t>
        </w:r>
        <w:r>
          <w:rPr>
            <w:rFonts w:ascii="宋体" w:eastAsia="宋体" w:hAnsi="宋体" w:hint="eastAsia"/>
          </w:rPr>
          <w:t>夹</w:t>
        </w:r>
      </w:ins>
      <w:proofErr w:type="spellStart"/>
      <w:ins w:id="331" w:author="zuo Oliver" w:date="2023-05-20T22:52:00Z">
        <w:r w:rsidR="00912244">
          <w:rPr>
            <w:rFonts w:ascii="宋体" w:eastAsia="宋体" w:hAnsi="宋体"/>
          </w:rPr>
          <w:t>testFile</w:t>
        </w:r>
      </w:ins>
      <w:proofErr w:type="spellEnd"/>
      <w:ins w:id="332" w:author="zuo Oliver" w:date="2023-05-16T12:23:00Z">
        <w:r>
          <w:rPr>
            <w:rFonts w:ascii="宋体" w:eastAsia="宋体" w:hAnsi="宋体" w:hint="eastAsia"/>
          </w:rPr>
          <w:t>中的</w:t>
        </w:r>
      </w:ins>
      <w:ins w:id="333" w:author="zuo Oliver" w:date="2023-05-16T12:27:00Z">
        <w:r>
          <w:rPr>
            <w:rFonts w:ascii="宋体" w:eastAsia="宋体" w:hAnsi="宋体" w:hint="eastAsia"/>
          </w:rPr>
          <w:t>m</w:t>
        </w:r>
        <w:r>
          <w:rPr>
            <w:rFonts w:ascii="宋体" w:eastAsia="宋体" w:hAnsi="宋体"/>
          </w:rPr>
          <w:t>3vcf</w:t>
        </w:r>
        <w:r>
          <w:rPr>
            <w:rFonts w:ascii="宋体" w:eastAsia="宋体" w:hAnsi="宋体" w:hint="eastAsia"/>
          </w:rPr>
          <w:t>文件</w:t>
        </w:r>
      </w:ins>
      <w:ins w:id="334" w:author="zuo Oliver" w:date="2023-05-20T22:06:00Z">
        <w:r w:rsidR="00536696" w:rsidRPr="00536696">
          <w:rPr>
            <w:rFonts w:ascii="宋体" w:eastAsia="宋体" w:hAnsi="宋体"/>
            <w:rPrChange w:id="335" w:author="zuo Oliver" w:date="2023-05-20T22:06:00Z">
              <w:rPr>
                <w:rFonts w:ascii="宋体" w:eastAsia="宋体" w:hAnsi="宋体"/>
                <w:b/>
                <w:bCs/>
              </w:rPr>
            </w:rPrChange>
          </w:rPr>
          <w:t>ALL.chr22.20Markers.10Samples.</w:t>
        </w:r>
        <w:r w:rsidR="00536696" w:rsidRPr="00536696">
          <w:rPr>
            <w:rFonts w:ascii="宋体" w:eastAsia="宋体" w:hAnsi="宋体"/>
            <w:rPrChange w:id="336" w:author="zuo Oliver" w:date="2023-05-20T22:06:00Z">
              <w:rPr>
                <w:rFonts w:ascii="宋体" w:eastAsia="宋体" w:hAnsi="宋体"/>
                <w:b/>
                <w:bCs/>
              </w:rPr>
            </w:rPrChange>
          </w:rPr>
          <w:t>m3</w:t>
        </w:r>
        <w:r w:rsidR="00536696" w:rsidRPr="00536696">
          <w:rPr>
            <w:rFonts w:ascii="宋体" w:eastAsia="宋体" w:hAnsi="宋体"/>
            <w:rPrChange w:id="337" w:author="zuo Oliver" w:date="2023-05-20T22:06:00Z">
              <w:rPr>
                <w:rFonts w:ascii="宋体" w:eastAsia="宋体" w:hAnsi="宋体"/>
                <w:b/>
                <w:bCs/>
              </w:rPr>
            </w:rPrChange>
          </w:rPr>
          <w:t>vcf.gz</w:t>
        </w:r>
      </w:ins>
      <w:ins w:id="338" w:author="zuo Oliver" w:date="2023-05-16T12:21:00Z">
        <w:r w:rsidRPr="00D95D62">
          <w:rPr>
            <w:rFonts w:ascii="宋体" w:eastAsia="宋体" w:hAnsi="宋体" w:hint="eastAsia"/>
            <w:rPrChange w:id="339" w:author="zuo Oliver" w:date="2023-05-16T12:22:00Z">
              <w:rPr>
                <w:rFonts w:ascii="Times New Roman" w:hAnsi="Times New Roman" w:cs="Times New Roman" w:hint="eastAsia"/>
                <w:color w:val="0070C0"/>
              </w:rPr>
            </w:rPrChange>
          </w:rPr>
          <w:t>解压</w:t>
        </w:r>
      </w:ins>
      <w:ins w:id="340" w:author="zuo Oliver" w:date="2023-05-16T12:29:00Z">
        <w:r>
          <w:rPr>
            <w:rFonts w:ascii="宋体" w:eastAsia="宋体" w:hAnsi="宋体" w:hint="eastAsia"/>
          </w:rPr>
          <w:t>还原</w:t>
        </w:r>
      </w:ins>
      <w:ins w:id="341" w:author="zuo Oliver" w:date="2023-05-16T12:21:00Z">
        <w:r w:rsidRPr="00D95D62">
          <w:rPr>
            <w:rFonts w:ascii="宋体" w:eastAsia="宋体" w:hAnsi="宋体" w:hint="eastAsia"/>
            <w:rPrChange w:id="342" w:author="zuo Oliver" w:date="2023-05-16T12:22:00Z">
              <w:rPr>
                <w:rFonts w:ascii="Times New Roman" w:hAnsi="Times New Roman" w:cs="Times New Roman" w:hint="eastAsia"/>
                <w:color w:val="0070C0"/>
              </w:rPr>
            </w:rPrChange>
          </w:rPr>
          <w:t>成</w:t>
        </w:r>
      </w:ins>
      <w:ins w:id="343" w:author="zuo Oliver" w:date="2023-05-16T12:23:00Z">
        <w:r w:rsidRPr="00A410E4">
          <w:rPr>
            <w:rFonts w:ascii="宋体" w:eastAsia="宋体" w:hAnsi="宋体" w:hint="eastAsia"/>
          </w:rPr>
          <w:t>测试文件</w:t>
        </w:r>
        <w:r>
          <w:rPr>
            <w:rFonts w:ascii="宋体" w:eastAsia="宋体" w:hAnsi="宋体" w:hint="eastAsia"/>
          </w:rPr>
          <w:t>夹</w:t>
        </w:r>
      </w:ins>
      <w:proofErr w:type="spellStart"/>
      <w:ins w:id="344" w:author="zuo Oliver" w:date="2023-05-20T22:52:00Z">
        <w:r w:rsidR="00912244">
          <w:rPr>
            <w:rFonts w:ascii="宋体" w:eastAsia="宋体" w:hAnsi="宋体"/>
          </w:rPr>
          <w:t>testFile</w:t>
        </w:r>
      </w:ins>
      <w:proofErr w:type="spellEnd"/>
      <w:ins w:id="345" w:author="zuo Oliver" w:date="2023-05-16T12:23:00Z">
        <w:r>
          <w:rPr>
            <w:rFonts w:ascii="宋体" w:eastAsia="宋体" w:hAnsi="宋体" w:hint="eastAsia"/>
          </w:rPr>
          <w:t>中的</w:t>
        </w:r>
      </w:ins>
      <w:proofErr w:type="spellStart"/>
      <w:ins w:id="346" w:author="zuo Oliver" w:date="2023-05-16T12:27:00Z">
        <w:r>
          <w:rPr>
            <w:rFonts w:ascii="宋体" w:eastAsia="宋体" w:hAnsi="宋体" w:hint="eastAsia"/>
          </w:rPr>
          <w:t>vcf</w:t>
        </w:r>
        <w:proofErr w:type="spellEnd"/>
        <w:r>
          <w:rPr>
            <w:rFonts w:ascii="宋体" w:eastAsia="宋体" w:hAnsi="宋体" w:hint="eastAsia"/>
          </w:rPr>
          <w:t>文件</w:t>
        </w:r>
      </w:ins>
      <w:ins w:id="347" w:author="zuo Oliver" w:date="2023-05-20T22:06:00Z">
        <w:r w:rsidR="00536696" w:rsidRPr="00536696">
          <w:rPr>
            <w:rFonts w:ascii="宋体" w:eastAsia="宋体" w:hAnsi="宋体"/>
            <w:rPrChange w:id="348" w:author="zuo Oliver" w:date="2023-05-20T22:06:00Z">
              <w:rPr>
                <w:rFonts w:ascii="宋体" w:eastAsia="宋体" w:hAnsi="宋体"/>
                <w:b/>
                <w:bCs/>
              </w:rPr>
            </w:rPrChange>
          </w:rPr>
          <w:t>ALL.chr22.20Markers.10Samples</w:t>
        </w:r>
        <w:r w:rsidR="00536696" w:rsidRPr="00536696">
          <w:rPr>
            <w:rFonts w:ascii="宋体" w:eastAsia="宋体" w:hAnsi="宋体"/>
            <w:rPrChange w:id="349" w:author="zuo Oliver" w:date="2023-05-20T22:06:00Z">
              <w:rPr>
                <w:rFonts w:ascii="宋体" w:eastAsia="宋体" w:hAnsi="宋体"/>
                <w:b/>
                <w:bCs/>
              </w:rPr>
            </w:rPrChange>
          </w:rPr>
          <w:t>.IF</w:t>
        </w:r>
        <w:r w:rsidR="00536696" w:rsidRPr="00536696">
          <w:rPr>
            <w:rFonts w:ascii="宋体" w:eastAsia="宋体" w:hAnsi="宋体"/>
            <w:rPrChange w:id="350" w:author="zuo Oliver" w:date="2023-05-20T22:06:00Z">
              <w:rPr>
                <w:rFonts w:ascii="宋体" w:eastAsia="宋体" w:hAnsi="宋体"/>
                <w:b/>
                <w:bCs/>
              </w:rPr>
            </w:rPrChange>
          </w:rPr>
          <w:t>.vcf.gz</w:t>
        </w:r>
      </w:ins>
      <w:ins w:id="351" w:author="zuo Oliver" w:date="2023-05-16T12:21:00Z">
        <w:r w:rsidRPr="00D95D62">
          <w:rPr>
            <w:rFonts w:ascii="宋体" w:eastAsia="宋体" w:hAnsi="宋体" w:hint="eastAsia"/>
            <w:rPrChange w:id="352" w:author="zuo Oliver" w:date="2023-05-16T12:22:00Z">
              <w:rPr>
                <w:rFonts w:ascii="Times New Roman" w:hAnsi="Times New Roman" w:cs="Times New Roman" w:hint="eastAsia"/>
                <w:color w:val="0070C0"/>
              </w:rPr>
            </w:rPrChange>
          </w:rPr>
          <w:t>的整个流程</w:t>
        </w:r>
      </w:ins>
      <w:ins w:id="353" w:author="zuo Oliver" w:date="2023-05-16T12:23:00Z">
        <w:r>
          <w:rPr>
            <w:rFonts w:ascii="宋体" w:eastAsia="宋体" w:hAnsi="宋体" w:hint="eastAsia"/>
          </w:rPr>
          <w:t>。</w:t>
        </w:r>
      </w:ins>
      <w:ins w:id="354" w:author="zuo Oliver" w:date="2023-05-16T12:29:00Z">
        <w:r>
          <w:rPr>
            <w:rFonts w:ascii="宋体" w:eastAsia="宋体" w:hAnsi="宋体" w:hint="eastAsia"/>
          </w:rPr>
          <w:t>用户可以通过这个</w:t>
        </w:r>
      </w:ins>
      <w:ins w:id="355" w:author="zuo Oliver" w:date="2023-05-16T12:30:00Z">
        <w:r>
          <w:rPr>
            <w:rFonts w:ascii="宋体" w:eastAsia="宋体" w:hAnsi="宋体" w:hint="eastAsia"/>
          </w:rPr>
          <w:t>测试程序，学习如何</w:t>
        </w:r>
      </w:ins>
      <w:ins w:id="356" w:author="zuo Oliver" w:date="2023-05-16T12:31:00Z">
        <w:r>
          <w:rPr>
            <w:rFonts w:ascii="宋体" w:eastAsia="宋体" w:hAnsi="宋体" w:hint="eastAsia"/>
          </w:rPr>
          <w:t>使</w:t>
        </w:r>
      </w:ins>
      <w:ins w:id="357" w:author="zuo Oliver" w:date="2023-05-16T12:30:00Z">
        <w:r>
          <w:rPr>
            <w:rFonts w:ascii="宋体" w:eastAsia="宋体" w:hAnsi="宋体" w:hint="eastAsia"/>
          </w:rPr>
          <w:t>用接口函数的方式</w:t>
        </w:r>
      </w:ins>
      <w:ins w:id="358" w:author="zuo Oliver" w:date="2023-05-16T12:31:00Z">
        <w:r>
          <w:rPr>
            <w:rFonts w:ascii="宋体" w:eastAsia="宋体" w:hAnsi="宋体" w:hint="eastAsia"/>
          </w:rPr>
          <w:t>调用</w:t>
        </w:r>
      </w:ins>
      <w:ins w:id="359" w:author="zuo Oliver" w:date="2023-05-16T12:30:00Z">
        <w:r>
          <w:rPr>
            <w:rFonts w:ascii="宋体" w:eastAsia="宋体" w:hAnsi="宋体" w:hint="eastAsia"/>
          </w:rPr>
          <w:t>m</w:t>
        </w:r>
        <w:r>
          <w:rPr>
            <w:rFonts w:ascii="宋体" w:eastAsia="宋体" w:hAnsi="宋体"/>
          </w:rPr>
          <w:t>3vcf</w:t>
        </w:r>
        <w:r>
          <w:rPr>
            <w:rFonts w:ascii="宋体" w:eastAsia="宋体" w:hAnsi="宋体" w:hint="eastAsia"/>
          </w:rPr>
          <w:t>功能库</w:t>
        </w:r>
      </w:ins>
      <w:ins w:id="360" w:author="zuo Oliver" w:date="2023-05-16T12:32:00Z">
        <w:r>
          <w:rPr>
            <w:rFonts w:ascii="宋体" w:eastAsia="宋体" w:hAnsi="宋体" w:hint="eastAsia"/>
          </w:rPr>
          <w:t>，</w:t>
        </w:r>
      </w:ins>
      <w:ins w:id="361" w:author="zuo Oliver" w:date="2023-05-16T12:33:00Z">
        <w:r>
          <w:rPr>
            <w:rFonts w:ascii="宋体" w:eastAsia="宋体" w:hAnsi="宋体" w:hint="eastAsia"/>
          </w:rPr>
          <w:t>在自己的代码中</w:t>
        </w:r>
      </w:ins>
      <w:ins w:id="362" w:author="zuo Oliver" w:date="2023-05-16T12:34:00Z">
        <w:r>
          <w:rPr>
            <w:rFonts w:ascii="宋体" w:eastAsia="宋体" w:hAnsi="宋体" w:hint="eastAsia"/>
          </w:rPr>
          <w:t>简洁方便的</w:t>
        </w:r>
      </w:ins>
      <w:ins w:id="363" w:author="zuo Oliver" w:date="2023-05-16T12:32:00Z">
        <w:r>
          <w:rPr>
            <w:rFonts w:ascii="宋体" w:eastAsia="宋体" w:hAnsi="宋体" w:hint="eastAsia"/>
          </w:rPr>
          <w:t>完成</w:t>
        </w:r>
        <w:proofErr w:type="spellStart"/>
        <w:r>
          <w:rPr>
            <w:rFonts w:ascii="宋体" w:eastAsia="宋体" w:hAnsi="宋体" w:hint="eastAsia"/>
          </w:rPr>
          <w:t>vcf</w:t>
        </w:r>
        <w:proofErr w:type="spellEnd"/>
        <w:r>
          <w:rPr>
            <w:rFonts w:ascii="宋体" w:eastAsia="宋体" w:hAnsi="宋体" w:hint="eastAsia"/>
          </w:rPr>
          <w:t>文件与m</w:t>
        </w:r>
        <w:r>
          <w:rPr>
            <w:rFonts w:ascii="宋体" w:eastAsia="宋体" w:hAnsi="宋体"/>
          </w:rPr>
          <w:t>3vcf</w:t>
        </w:r>
        <w:r>
          <w:rPr>
            <w:rFonts w:ascii="宋体" w:eastAsia="宋体" w:hAnsi="宋体" w:hint="eastAsia"/>
          </w:rPr>
          <w:t>文件之间的高速转换</w:t>
        </w:r>
      </w:ins>
      <w:ins w:id="364" w:author="zuo Oliver" w:date="2023-05-16T12:31:00Z">
        <w:r>
          <w:rPr>
            <w:rFonts w:ascii="宋体" w:eastAsia="宋体" w:hAnsi="宋体" w:hint="eastAsia"/>
          </w:rPr>
          <w:t>。</w:t>
        </w:r>
      </w:ins>
    </w:p>
    <w:p w14:paraId="725100A4" w14:textId="66786188" w:rsidR="00D95D62" w:rsidDel="00D95D62" w:rsidRDefault="00D95D62">
      <w:pPr>
        <w:rPr>
          <w:del w:id="365" w:author="zuo Oliver" w:date="2023-05-16T12:34:00Z"/>
          <w:rFonts w:ascii="宋体" w:eastAsia="宋体" w:hAnsi="宋体"/>
        </w:rPr>
      </w:pPr>
    </w:p>
    <w:p w14:paraId="5C01A79B" w14:textId="3AEC8CF0" w:rsidR="00D175BA" w:rsidRPr="00120882" w:rsidRDefault="0098182C" w:rsidP="00120882">
      <w:pPr>
        <w:pStyle w:val="2"/>
      </w:pPr>
      <w:del w:id="366" w:author="zuo Oliver" w:date="2023-05-16T12:13:00Z">
        <w:r w:rsidRPr="00120882" w:rsidDel="00D95D62">
          <w:rPr>
            <w:rFonts w:hint="eastAsia"/>
          </w:rPr>
          <w:delText>4</w:delText>
        </w:r>
      </w:del>
      <w:bookmarkStart w:id="367" w:name="_Toc135517620"/>
      <w:ins w:id="368" w:author="zuo Oliver" w:date="2023-05-16T12:13:00Z">
        <w:r w:rsidR="00D95D62">
          <w:t>5</w:t>
        </w:r>
      </w:ins>
      <w:ins w:id="369" w:author="zuo Oliver" w:date="2023-05-16T21:17:00Z">
        <w:r w:rsidR="00261346" w:rsidRPr="001B1A67">
          <w:rPr>
            <w:rFonts w:hint="eastAsia"/>
          </w:rPr>
          <w:t>，</w:t>
        </w:r>
      </w:ins>
      <w:del w:id="370" w:author="zuo Oliver" w:date="2023-05-16T21:17:00Z">
        <w:r w:rsidRPr="00120882" w:rsidDel="00261346">
          <w:delText>.</w:delText>
        </w:r>
      </w:del>
      <w:r w:rsidRPr="00120882">
        <w:rPr>
          <w:rFonts w:hint="eastAsia"/>
        </w:rPr>
        <w:t>软件加速原理</w:t>
      </w:r>
      <w:bookmarkEnd w:id="367"/>
    </w:p>
    <w:p w14:paraId="0A9721AF" w14:textId="1681CA0C" w:rsidR="0098182C" w:rsidRDefault="00BF2C90">
      <w:pPr>
        <w:rPr>
          <w:rFonts w:ascii="宋体" w:eastAsia="宋体" w:hAnsi="宋体"/>
        </w:rPr>
      </w:pPr>
      <w:r>
        <w:rPr>
          <w:rFonts w:ascii="宋体" w:eastAsia="宋体" w:hAnsi="宋体" w:hint="eastAsia"/>
        </w:rPr>
        <w:t>1）</w:t>
      </w:r>
      <w:r w:rsidR="0098182C">
        <w:rPr>
          <w:rFonts w:ascii="宋体" w:eastAsia="宋体" w:hAnsi="宋体" w:hint="eastAsia"/>
        </w:rPr>
        <w:t>原</w:t>
      </w:r>
      <w:r w:rsidR="0098182C">
        <w:rPr>
          <w:rFonts w:ascii="宋体" w:eastAsia="宋体" w:hAnsi="宋体"/>
        </w:rPr>
        <w:t>M3vcftools</w:t>
      </w:r>
      <w:r w:rsidR="0098182C">
        <w:rPr>
          <w:rFonts w:ascii="宋体" w:eastAsia="宋体" w:hAnsi="宋体" w:hint="eastAsia"/>
        </w:rPr>
        <w:t>完成一次压缩工作的主要步骤为：</w:t>
      </w:r>
    </w:p>
    <w:p w14:paraId="55E06460" w14:textId="20F27E1D" w:rsidR="0098182C" w:rsidRDefault="0098182C">
      <w:pPr>
        <w:rPr>
          <w:rFonts w:ascii="宋体" w:eastAsia="宋体" w:hAnsi="宋体"/>
        </w:rPr>
      </w:pPr>
      <w:r>
        <w:rPr>
          <w:rFonts w:ascii="宋体" w:eastAsia="宋体" w:hAnsi="宋体"/>
        </w:rPr>
        <w:t>R</w:t>
      </w:r>
      <w:r>
        <w:rPr>
          <w:rFonts w:ascii="宋体" w:eastAsia="宋体" w:hAnsi="宋体" w:hint="eastAsia"/>
        </w:rPr>
        <w:t>ead：从</w:t>
      </w:r>
      <w:proofErr w:type="spellStart"/>
      <w:r>
        <w:rPr>
          <w:rFonts w:ascii="宋体" w:eastAsia="宋体" w:hAnsi="宋体" w:hint="eastAsia"/>
        </w:rPr>
        <w:t>vcf</w:t>
      </w:r>
      <w:proofErr w:type="spellEnd"/>
      <w:r>
        <w:rPr>
          <w:rFonts w:ascii="宋体" w:eastAsia="宋体" w:hAnsi="宋体" w:hint="eastAsia"/>
        </w:rPr>
        <w:t>文件中读取数据</w:t>
      </w:r>
      <w:r w:rsidR="00BF2C90">
        <w:rPr>
          <w:rFonts w:ascii="宋体" w:eastAsia="宋体" w:hAnsi="宋体" w:hint="eastAsia"/>
        </w:rPr>
        <w:t>并解析至对应内存结构中</w:t>
      </w:r>
    </w:p>
    <w:p w14:paraId="5C2DF0D2" w14:textId="18D09579" w:rsidR="0098182C" w:rsidRDefault="0098182C">
      <w:pPr>
        <w:rPr>
          <w:rFonts w:ascii="宋体" w:eastAsia="宋体" w:hAnsi="宋体"/>
        </w:rPr>
      </w:pPr>
      <w:r>
        <w:rPr>
          <w:rFonts w:ascii="宋体" w:eastAsia="宋体" w:hAnsi="宋体" w:hint="eastAsia"/>
        </w:rPr>
        <w:t>Compress：将</w:t>
      </w:r>
      <w:proofErr w:type="spellStart"/>
      <w:r>
        <w:rPr>
          <w:rFonts w:ascii="宋体" w:eastAsia="宋体" w:hAnsi="宋体" w:hint="eastAsia"/>
        </w:rPr>
        <w:t>vcf</w:t>
      </w:r>
      <w:proofErr w:type="spellEnd"/>
      <w:r>
        <w:rPr>
          <w:rFonts w:ascii="宋体" w:eastAsia="宋体" w:hAnsi="宋体" w:hint="eastAsia"/>
        </w:rPr>
        <w:t>文件记录压缩转成m</w:t>
      </w:r>
      <w:r>
        <w:rPr>
          <w:rFonts w:ascii="宋体" w:eastAsia="宋体" w:hAnsi="宋体"/>
        </w:rPr>
        <w:t>3vcf</w:t>
      </w:r>
      <w:r>
        <w:rPr>
          <w:rFonts w:ascii="宋体" w:eastAsia="宋体" w:hAnsi="宋体" w:hint="eastAsia"/>
        </w:rPr>
        <w:t>文件记录</w:t>
      </w:r>
    </w:p>
    <w:p w14:paraId="49694EFE" w14:textId="0CDEF4D4" w:rsidR="0098182C" w:rsidRDefault="0098182C">
      <w:pPr>
        <w:rPr>
          <w:rFonts w:ascii="宋体" w:eastAsia="宋体" w:hAnsi="宋体"/>
        </w:rPr>
      </w:pPr>
      <w:r>
        <w:rPr>
          <w:rFonts w:ascii="宋体" w:eastAsia="宋体" w:hAnsi="宋体"/>
        </w:rPr>
        <w:t>W</w:t>
      </w:r>
      <w:r>
        <w:rPr>
          <w:rFonts w:ascii="宋体" w:eastAsia="宋体" w:hAnsi="宋体" w:hint="eastAsia"/>
        </w:rPr>
        <w:t>rite：将生成的数据写入m</w:t>
      </w:r>
      <w:r>
        <w:rPr>
          <w:rFonts w:ascii="宋体" w:eastAsia="宋体" w:hAnsi="宋体"/>
        </w:rPr>
        <w:t>3</w:t>
      </w:r>
      <w:r>
        <w:rPr>
          <w:rFonts w:ascii="宋体" w:eastAsia="宋体" w:hAnsi="宋体" w:hint="eastAsia"/>
        </w:rPr>
        <w:t>vcf文件中</w:t>
      </w:r>
    </w:p>
    <w:p w14:paraId="629FD0BF" w14:textId="2EE8F4BD" w:rsidR="00D175BA" w:rsidRDefault="0098182C">
      <w:pPr>
        <w:rPr>
          <w:rFonts w:ascii="宋体" w:eastAsia="宋体" w:hAnsi="宋体"/>
        </w:rPr>
      </w:pPr>
      <w:r>
        <w:rPr>
          <w:rFonts w:ascii="宋体" w:eastAsia="宋体" w:hAnsi="宋体" w:hint="eastAsia"/>
        </w:rPr>
        <w:t>由于原程序为单线程，</w:t>
      </w:r>
      <w:proofErr w:type="gramStart"/>
      <w:r>
        <w:rPr>
          <w:rFonts w:ascii="宋体" w:eastAsia="宋体" w:hAnsi="宋体" w:hint="eastAsia"/>
        </w:rPr>
        <w:t>故完成</w:t>
      </w:r>
      <w:proofErr w:type="gramEnd"/>
      <w:r>
        <w:rPr>
          <w:rFonts w:ascii="宋体" w:eastAsia="宋体" w:hAnsi="宋体" w:hint="eastAsia"/>
        </w:rPr>
        <w:t>三次压缩工作</w:t>
      </w:r>
      <w:r w:rsidR="00BF2C90">
        <w:rPr>
          <w:rFonts w:ascii="宋体" w:eastAsia="宋体" w:hAnsi="宋体" w:hint="eastAsia"/>
        </w:rPr>
        <w:t>在</w:t>
      </w:r>
      <w:proofErr w:type="spellStart"/>
      <w:r w:rsidR="00BF2C90">
        <w:rPr>
          <w:rFonts w:ascii="宋体" w:eastAsia="宋体" w:hAnsi="宋体" w:hint="eastAsia"/>
        </w:rPr>
        <w:t>cpu</w:t>
      </w:r>
      <w:proofErr w:type="spellEnd"/>
      <w:r w:rsidR="00BF2C90">
        <w:rPr>
          <w:rFonts w:ascii="宋体" w:eastAsia="宋体" w:hAnsi="宋体" w:hint="eastAsia"/>
        </w:rPr>
        <w:t>中的一个核内</w:t>
      </w:r>
      <w:r>
        <w:rPr>
          <w:rFonts w:ascii="宋体" w:eastAsia="宋体" w:hAnsi="宋体" w:hint="eastAsia"/>
        </w:rPr>
        <w:t>流程如下：</w:t>
      </w:r>
    </w:p>
    <w:p w14:paraId="42904968" w14:textId="3178D5F3" w:rsidR="00D175BA" w:rsidRPr="0098182C" w:rsidRDefault="0098182C">
      <w:pPr>
        <w:rPr>
          <w:rFonts w:ascii="宋体" w:eastAsia="宋体" w:hAnsi="宋体"/>
        </w:rPr>
      </w:pPr>
      <w:r>
        <w:object w:dxaOrig="23016" w:dyaOrig="764" w14:anchorId="52D9B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14pt;height:13.5pt" o:ole="">
            <v:imagedata r:id="rId8" o:title=""/>
          </v:shape>
          <o:OLEObject Type="Embed" ProgID="Visio.Drawing.11" ShapeID="_x0000_i1095" DrawAspect="Content" ObjectID="_1746130717" r:id="rId9"/>
        </w:object>
      </w:r>
    </w:p>
    <w:p w14:paraId="6E57BB77" w14:textId="4C9F0608" w:rsidR="00D175BA" w:rsidRDefault="00BF2C90">
      <w:pPr>
        <w:rPr>
          <w:rFonts w:ascii="宋体" w:eastAsia="宋体" w:hAnsi="宋体"/>
        </w:rPr>
      </w:pPr>
      <w:r>
        <w:rPr>
          <w:rFonts w:ascii="宋体" w:eastAsia="宋体" w:hAnsi="宋体"/>
        </w:rPr>
        <w:t>2</w:t>
      </w:r>
      <w:r>
        <w:rPr>
          <w:rFonts w:ascii="宋体" w:eastAsia="宋体" w:hAnsi="宋体" w:hint="eastAsia"/>
        </w:rPr>
        <w:t>）</w:t>
      </w:r>
      <w:r w:rsidR="0098182C">
        <w:rPr>
          <w:rFonts w:ascii="宋体" w:eastAsia="宋体" w:hAnsi="宋体" w:hint="eastAsia"/>
        </w:rPr>
        <w:t>zM</w:t>
      </w:r>
      <w:r w:rsidR="0098182C">
        <w:rPr>
          <w:rFonts w:ascii="宋体" w:eastAsia="宋体" w:hAnsi="宋体"/>
        </w:rPr>
        <w:t>3</w:t>
      </w:r>
      <w:r w:rsidR="0098182C">
        <w:rPr>
          <w:rFonts w:ascii="宋体" w:eastAsia="宋体" w:hAnsi="宋体" w:hint="eastAsia"/>
        </w:rPr>
        <w:t>vcf</w:t>
      </w:r>
      <w:r>
        <w:rPr>
          <w:rFonts w:ascii="宋体" w:eastAsia="宋体" w:hAnsi="宋体" w:hint="eastAsia"/>
        </w:rPr>
        <w:t>，首先</w:t>
      </w:r>
      <w:r w:rsidR="0098182C">
        <w:rPr>
          <w:rFonts w:ascii="宋体" w:eastAsia="宋体" w:hAnsi="宋体" w:hint="eastAsia"/>
        </w:rPr>
        <w:t>是将Read，Compress，Write三个步骤分别独立出来，放到不同的线程中完成。</w:t>
      </w:r>
      <w:r w:rsidR="0098182C">
        <w:rPr>
          <w:rFonts w:ascii="宋体" w:eastAsia="宋体" w:hAnsi="宋体"/>
        </w:rPr>
        <w:t xml:space="preserve"> </w:t>
      </w:r>
    </w:p>
    <w:p w14:paraId="725910AD" w14:textId="6822EC3A" w:rsidR="00D175BA" w:rsidRDefault="00BF2C90" w:rsidP="00BF2C90">
      <w:pPr>
        <w:jc w:val="center"/>
        <w:rPr>
          <w:rFonts w:ascii="宋体" w:eastAsia="宋体" w:hAnsi="宋体"/>
        </w:rPr>
      </w:pPr>
      <w:r>
        <w:object w:dxaOrig="10827" w:dyaOrig="764" w14:anchorId="78E5D255">
          <v:shape id="_x0000_i1096" type="#_x0000_t75" style="width:231pt;height:16.5pt" o:ole="">
            <v:imagedata r:id="rId10" o:title=""/>
          </v:shape>
          <o:OLEObject Type="Embed" ProgID="Visio.Drawing.11" ShapeID="_x0000_i1096" DrawAspect="Content" ObjectID="_1746130718" r:id="rId11"/>
        </w:object>
      </w:r>
    </w:p>
    <w:p w14:paraId="378BD3FE" w14:textId="6B924289" w:rsidR="00D175BA" w:rsidRDefault="00BF2C90">
      <w:pPr>
        <w:rPr>
          <w:rFonts w:ascii="宋体" w:eastAsia="宋体" w:hAnsi="宋体"/>
        </w:rPr>
      </w:pPr>
      <w:proofErr w:type="gramStart"/>
      <w:r>
        <w:rPr>
          <w:rFonts w:ascii="宋体" w:eastAsia="宋体" w:hAnsi="宋体" w:hint="eastAsia"/>
        </w:rPr>
        <w:t>故完成</w:t>
      </w:r>
      <w:proofErr w:type="gramEnd"/>
      <w:r>
        <w:rPr>
          <w:rFonts w:ascii="宋体" w:eastAsia="宋体" w:hAnsi="宋体" w:hint="eastAsia"/>
        </w:rPr>
        <w:t>同样三次压缩工作是在</w:t>
      </w:r>
      <w:proofErr w:type="spellStart"/>
      <w:r>
        <w:rPr>
          <w:rFonts w:ascii="宋体" w:eastAsia="宋体" w:hAnsi="宋体" w:hint="eastAsia"/>
        </w:rPr>
        <w:t>cpu</w:t>
      </w:r>
      <w:proofErr w:type="spellEnd"/>
      <w:r>
        <w:rPr>
          <w:rFonts w:ascii="宋体" w:eastAsia="宋体" w:hAnsi="宋体" w:hint="eastAsia"/>
        </w:rPr>
        <w:t>中的多个核内并行完成的，流程如下：</w:t>
      </w:r>
    </w:p>
    <w:p w14:paraId="4CCB1A83" w14:textId="6F689523" w:rsidR="00D175BA" w:rsidRDefault="00BF2C90">
      <w:pPr>
        <w:rPr>
          <w:rFonts w:ascii="宋体" w:eastAsia="宋体" w:hAnsi="宋体"/>
        </w:rPr>
      </w:pPr>
      <w:r>
        <w:object w:dxaOrig="12812" w:dyaOrig="2182" w14:anchorId="5DCEF66D">
          <v:shape id="_x0000_i1097" type="#_x0000_t75" style="width:227.25pt;height:39pt" o:ole="">
            <v:imagedata r:id="rId12" o:title=""/>
          </v:shape>
          <o:OLEObject Type="Embed" ProgID="Visio.Drawing.11" ShapeID="_x0000_i1097" DrawAspect="Content" ObjectID="_1746130719" r:id="rId13"/>
        </w:object>
      </w:r>
    </w:p>
    <w:p w14:paraId="6DA431CF" w14:textId="45F1D7FA" w:rsidR="00D175BA" w:rsidRDefault="00BF2C90">
      <w:pPr>
        <w:rPr>
          <w:rFonts w:ascii="宋体" w:eastAsia="宋体" w:hAnsi="宋体"/>
        </w:rPr>
      </w:pPr>
      <w:r w:rsidRPr="00BF2C90">
        <w:rPr>
          <w:rFonts w:ascii="宋体" w:eastAsia="宋体" w:hAnsi="宋体" w:hint="eastAsia"/>
        </w:rPr>
        <w:t>与上面</w:t>
      </w:r>
      <w:r>
        <w:rPr>
          <w:rFonts w:ascii="宋体" w:eastAsia="宋体" w:hAnsi="宋体" w:hint="eastAsia"/>
        </w:rPr>
        <w:t>图的纵向</w:t>
      </w:r>
      <w:r w:rsidRPr="00BF2C90">
        <w:rPr>
          <w:rFonts w:ascii="宋体" w:eastAsia="宋体" w:hAnsi="宋体" w:hint="eastAsia"/>
        </w:rPr>
        <w:t>对比可以发现，同样完成三次压缩工作，</w:t>
      </w:r>
      <w:r>
        <w:rPr>
          <w:rFonts w:ascii="宋体" w:eastAsia="宋体" w:hAnsi="宋体" w:hint="eastAsia"/>
        </w:rPr>
        <w:t>原程序需要9个步骤的时间，而本程序只需要5个步骤的时间就可以完成，</w:t>
      </w:r>
      <w:r w:rsidRPr="00BF2C90">
        <w:rPr>
          <w:rFonts w:ascii="宋体" w:eastAsia="宋体" w:hAnsi="宋体" w:hint="eastAsia"/>
        </w:rPr>
        <w:t>速度会有大幅的提高</w:t>
      </w:r>
      <w:r>
        <w:rPr>
          <w:rFonts w:ascii="宋体" w:eastAsia="宋体" w:hAnsi="宋体" w:hint="eastAsia"/>
        </w:rPr>
        <w:t>，而且压缩次数越多，效果显著</w:t>
      </w:r>
      <w:r w:rsidRPr="00BF2C90">
        <w:rPr>
          <w:rFonts w:ascii="宋体" w:eastAsia="宋体" w:hAnsi="宋体" w:hint="eastAsia"/>
        </w:rPr>
        <w:t>。</w:t>
      </w:r>
      <w:r w:rsidRPr="00BF2C90">
        <w:rPr>
          <w:rFonts w:ascii="宋体" w:eastAsia="宋体" w:hAnsi="宋体" w:hint="eastAsia"/>
          <w:highlight w:val="green"/>
        </w:rPr>
        <w:t>通过这种方法可以完成一部分提速</w:t>
      </w:r>
      <w:r>
        <w:rPr>
          <w:rFonts w:ascii="宋体" w:eastAsia="宋体" w:hAnsi="宋体" w:hint="eastAsia"/>
        </w:rPr>
        <w:t>。</w:t>
      </w:r>
    </w:p>
    <w:p w14:paraId="69D06F9D" w14:textId="13F8095A" w:rsidR="00BF2C90" w:rsidRDefault="00BF2C90">
      <w:pPr>
        <w:rPr>
          <w:rFonts w:ascii="宋体" w:eastAsia="宋体" w:hAnsi="宋体"/>
        </w:rPr>
      </w:pPr>
      <w:r>
        <w:rPr>
          <w:rFonts w:ascii="宋体" w:eastAsia="宋体" w:hAnsi="宋体"/>
        </w:rPr>
        <w:t>3</w:t>
      </w:r>
      <w:r>
        <w:rPr>
          <w:rFonts w:ascii="宋体" w:eastAsia="宋体" w:hAnsi="宋体" w:hint="eastAsia"/>
        </w:rPr>
        <w:t>）通过实验获得，Read，Compress，Write三个步骤中，Compress占用时间最大，故采用多线程</w:t>
      </w:r>
      <w:proofErr w:type="spellStart"/>
      <w:r>
        <w:rPr>
          <w:rFonts w:ascii="宋体" w:eastAsia="宋体" w:hAnsi="宋体" w:hint="eastAsia"/>
        </w:rPr>
        <w:t>pthread</w:t>
      </w:r>
      <w:proofErr w:type="spellEnd"/>
      <w:r>
        <w:rPr>
          <w:rFonts w:ascii="宋体" w:eastAsia="宋体" w:hAnsi="宋体" w:hint="eastAsia"/>
        </w:rPr>
        <w:t>的方法，将Compress步骤并行运行在</w:t>
      </w:r>
      <w:proofErr w:type="spellStart"/>
      <w:r>
        <w:rPr>
          <w:rFonts w:ascii="宋体" w:eastAsia="宋体" w:hAnsi="宋体" w:hint="eastAsia"/>
        </w:rPr>
        <w:t>cpu</w:t>
      </w:r>
      <w:proofErr w:type="spellEnd"/>
      <w:r>
        <w:rPr>
          <w:rFonts w:ascii="宋体" w:eastAsia="宋体" w:hAnsi="宋体" w:hint="eastAsia"/>
        </w:rPr>
        <w:t>的多个核中。使Read，Compress，Write三个步骤的时间接近相等匹配。</w:t>
      </w:r>
    </w:p>
    <w:p w14:paraId="281F48F1" w14:textId="6419776A" w:rsidR="00BF2C90" w:rsidRDefault="0059546E" w:rsidP="0059546E">
      <w:pPr>
        <w:jc w:val="center"/>
        <w:rPr>
          <w:rFonts w:ascii="宋体" w:eastAsia="宋体" w:hAnsi="宋体"/>
        </w:rPr>
      </w:pPr>
      <w:r>
        <w:object w:dxaOrig="11111" w:dyaOrig="4420" w14:anchorId="6D431A04">
          <v:shape id="_x0000_i1098" type="#_x0000_t75" style="width:252.75pt;height:100.5pt" o:ole="">
            <v:imagedata r:id="rId14" o:title=""/>
          </v:shape>
          <o:OLEObject Type="Embed" ProgID="Visio.Drawing.11" ShapeID="_x0000_i1098" DrawAspect="Content" ObjectID="_1746130720" r:id="rId15"/>
        </w:object>
      </w:r>
    </w:p>
    <w:p w14:paraId="2D8B89C7" w14:textId="413E3A49" w:rsidR="0059546E" w:rsidRDefault="0059546E" w:rsidP="0059546E">
      <w:pPr>
        <w:rPr>
          <w:rFonts w:ascii="宋体" w:eastAsia="宋体" w:hAnsi="宋体"/>
        </w:rPr>
      </w:pPr>
      <w:r w:rsidRPr="00BF2C90">
        <w:rPr>
          <w:rFonts w:ascii="宋体" w:eastAsia="宋体" w:hAnsi="宋体" w:hint="eastAsia"/>
          <w:highlight w:val="green"/>
        </w:rPr>
        <w:t>通过这种方法可以</w:t>
      </w:r>
      <w:r>
        <w:rPr>
          <w:rFonts w:ascii="宋体" w:eastAsia="宋体" w:hAnsi="宋体" w:hint="eastAsia"/>
          <w:highlight w:val="green"/>
        </w:rPr>
        <w:t>进一步</w:t>
      </w:r>
      <w:r w:rsidRPr="00BF2C90">
        <w:rPr>
          <w:rFonts w:ascii="宋体" w:eastAsia="宋体" w:hAnsi="宋体" w:hint="eastAsia"/>
          <w:highlight w:val="green"/>
        </w:rPr>
        <w:t>完成提速</w:t>
      </w:r>
      <w:r>
        <w:rPr>
          <w:rFonts w:ascii="宋体" w:eastAsia="宋体" w:hAnsi="宋体" w:hint="eastAsia"/>
        </w:rPr>
        <w:t>。</w:t>
      </w:r>
    </w:p>
    <w:p w14:paraId="4ED2841C" w14:textId="77777777" w:rsidR="00BF2C90" w:rsidRDefault="00BF2C90" w:rsidP="00BF2C90">
      <w:pPr>
        <w:rPr>
          <w:rFonts w:ascii="宋体" w:eastAsia="宋体" w:hAnsi="宋体"/>
        </w:rPr>
      </w:pPr>
      <w:r>
        <w:rPr>
          <w:rFonts w:ascii="宋体" w:eastAsia="宋体" w:hAnsi="宋体"/>
        </w:rPr>
        <w:t>4</w:t>
      </w:r>
      <w:r>
        <w:rPr>
          <w:rFonts w:ascii="宋体" w:eastAsia="宋体" w:hAnsi="宋体" w:hint="eastAsia"/>
        </w:rPr>
        <w:t>）由于Read步骤中，可以细分为：</w:t>
      </w:r>
    </w:p>
    <w:p w14:paraId="7D231895" w14:textId="77777777" w:rsidR="00BF2C90" w:rsidRDefault="00BF2C90" w:rsidP="00BF2C90">
      <w:pPr>
        <w:rPr>
          <w:rFonts w:ascii="宋体" w:eastAsia="宋体" w:hAnsi="宋体"/>
        </w:rPr>
      </w:pPr>
      <w:r>
        <w:rPr>
          <w:rFonts w:ascii="宋体" w:eastAsia="宋体" w:hAnsi="宋体" w:hint="eastAsia"/>
        </w:rPr>
        <w:t>Read</w:t>
      </w:r>
      <w:r>
        <w:rPr>
          <w:rFonts w:ascii="宋体" w:eastAsia="宋体" w:hAnsi="宋体"/>
        </w:rPr>
        <w:t xml:space="preserve"> </w:t>
      </w:r>
      <w:r>
        <w:rPr>
          <w:rFonts w:ascii="宋体" w:eastAsia="宋体" w:hAnsi="宋体" w:hint="eastAsia"/>
        </w:rPr>
        <w:t>Data：从硬盘中将数据读入内存</w:t>
      </w:r>
    </w:p>
    <w:p w14:paraId="46731A58" w14:textId="77777777" w:rsidR="00BF2C90" w:rsidRDefault="00BF2C90" w:rsidP="00BF2C90">
      <w:pPr>
        <w:rPr>
          <w:rFonts w:ascii="宋体" w:eastAsia="宋体" w:hAnsi="宋体"/>
        </w:rPr>
      </w:pPr>
      <w:r>
        <w:rPr>
          <w:rFonts w:ascii="宋体" w:eastAsia="宋体" w:hAnsi="宋体" w:hint="eastAsia"/>
        </w:rPr>
        <w:t>Parsing：将内存中的原始数据解析到对应的结构体内存中</w:t>
      </w:r>
    </w:p>
    <w:p w14:paraId="4B4CC85A" w14:textId="77777777" w:rsidR="0059546E" w:rsidRDefault="00BF2C90" w:rsidP="00BF2C90">
      <w:pPr>
        <w:rPr>
          <w:rFonts w:ascii="宋体" w:eastAsia="宋体" w:hAnsi="宋体"/>
        </w:rPr>
      </w:pPr>
      <w:r>
        <w:rPr>
          <w:rFonts w:ascii="宋体" w:eastAsia="宋体" w:hAnsi="宋体" w:hint="eastAsia"/>
        </w:rPr>
        <w:t>Parsing部分占据了整个Read步骤的绝大部分时间，故在Parsing部分采用了</w:t>
      </w:r>
      <w:proofErr w:type="spellStart"/>
      <w:r>
        <w:rPr>
          <w:rFonts w:ascii="宋体" w:eastAsia="宋体" w:hAnsi="宋体" w:hint="eastAsia"/>
        </w:rPr>
        <w:t>openMP</w:t>
      </w:r>
      <w:proofErr w:type="spellEnd"/>
      <w:r>
        <w:rPr>
          <w:rFonts w:ascii="宋体" w:eastAsia="宋体" w:hAnsi="宋体" w:hint="eastAsia"/>
        </w:rPr>
        <w:t>的多线程形式进行加速。</w:t>
      </w:r>
    </w:p>
    <w:p w14:paraId="659B0617" w14:textId="53A2C955" w:rsidR="0059546E" w:rsidRDefault="0059546E" w:rsidP="0059546E">
      <w:pPr>
        <w:jc w:val="center"/>
        <w:rPr>
          <w:rFonts w:ascii="宋体" w:eastAsia="宋体" w:hAnsi="宋体"/>
        </w:rPr>
      </w:pPr>
      <w:r>
        <w:object w:dxaOrig="15788" w:dyaOrig="4449" w14:anchorId="0193A1E9">
          <v:shape id="_x0000_i1099" type="#_x0000_t75" style="width:355.5pt;height:99.75pt" o:ole="">
            <v:imagedata r:id="rId16" o:title=""/>
          </v:shape>
          <o:OLEObject Type="Embed" ProgID="Visio.Drawing.11" ShapeID="_x0000_i1099" DrawAspect="Content" ObjectID="_1746130721" r:id="rId17"/>
        </w:object>
      </w:r>
    </w:p>
    <w:p w14:paraId="48C67284" w14:textId="29A9173F" w:rsidR="00BF2C90" w:rsidRDefault="0059546E" w:rsidP="00BF2C90">
      <w:pPr>
        <w:rPr>
          <w:rFonts w:ascii="宋体" w:eastAsia="宋体" w:hAnsi="宋体"/>
        </w:rPr>
      </w:pPr>
      <w:r>
        <w:rPr>
          <w:rFonts w:ascii="宋体" w:eastAsia="宋体" w:hAnsi="宋体" w:hint="eastAsia"/>
        </w:rPr>
        <w:t>软件中由</w:t>
      </w:r>
      <w:del w:id="371" w:author="zuo Oliver" w:date="2023-05-16T14:53:00Z">
        <w:r w:rsidR="00BF2C90" w:rsidDel="008502BB">
          <w:rPr>
            <w:rFonts w:ascii="宋体" w:eastAsia="宋体" w:hAnsi="宋体" w:hint="eastAsia"/>
          </w:rPr>
          <w:delText>V</w:delText>
        </w:r>
      </w:del>
      <w:proofErr w:type="spellStart"/>
      <w:ins w:id="372" w:author="zuo Oliver" w:date="2023-05-16T14:53:00Z">
        <w:r w:rsidR="008502BB">
          <w:rPr>
            <w:rFonts w:ascii="宋体" w:eastAsia="宋体" w:hAnsi="宋体" w:hint="eastAsia"/>
          </w:rPr>
          <w:t>v</w:t>
        </w:r>
      </w:ins>
      <w:r w:rsidR="00BF2C90">
        <w:rPr>
          <w:rFonts w:ascii="宋体" w:eastAsia="宋体" w:hAnsi="宋体" w:hint="eastAsia"/>
        </w:rPr>
        <w:t>cflib</w:t>
      </w:r>
      <w:proofErr w:type="spellEnd"/>
      <w:r w:rsidR="00BF2C90">
        <w:rPr>
          <w:rFonts w:ascii="宋体" w:eastAsia="宋体" w:hAnsi="宋体" w:hint="eastAsia"/>
        </w:rPr>
        <w:t>部分完成这部分功能。</w:t>
      </w:r>
      <w:r w:rsidR="00BF2C90" w:rsidRPr="00BF2C90">
        <w:rPr>
          <w:rFonts w:ascii="宋体" w:eastAsia="宋体" w:hAnsi="宋体" w:hint="eastAsia"/>
          <w:highlight w:val="green"/>
        </w:rPr>
        <w:t>通过这种方法，可以完成</w:t>
      </w:r>
      <w:r w:rsidR="00BF2C90" w:rsidRPr="00BF2C90">
        <w:rPr>
          <w:rFonts w:ascii="宋体" w:eastAsia="宋体" w:hAnsi="宋体"/>
          <w:highlight w:val="green"/>
        </w:rPr>
        <w:t>R</w:t>
      </w:r>
      <w:r w:rsidR="00BF2C90" w:rsidRPr="00BF2C90">
        <w:rPr>
          <w:rFonts w:ascii="宋体" w:eastAsia="宋体" w:hAnsi="宋体" w:hint="eastAsia"/>
          <w:highlight w:val="green"/>
        </w:rPr>
        <w:t>ead步骤的进一步提速。</w:t>
      </w:r>
    </w:p>
    <w:p w14:paraId="3C66CCFB" w14:textId="261F88DD" w:rsidR="00BF2C90" w:rsidRPr="00BF2C90" w:rsidDel="00536696" w:rsidRDefault="00BF2C90">
      <w:pPr>
        <w:rPr>
          <w:del w:id="373" w:author="zuo Oliver" w:date="2023-05-20T22:08:00Z"/>
          <w:rFonts w:ascii="宋体" w:eastAsia="宋体" w:hAnsi="宋体"/>
        </w:rPr>
      </w:pPr>
    </w:p>
    <w:p w14:paraId="315EF9D2" w14:textId="4F18C8C2" w:rsidR="00BF2C90" w:rsidDel="00536696" w:rsidRDefault="00BF2C90">
      <w:pPr>
        <w:rPr>
          <w:del w:id="374" w:author="zuo Oliver" w:date="2023-05-20T22:08:00Z"/>
          <w:rFonts w:ascii="宋体" w:eastAsia="宋体" w:hAnsi="宋体"/>
        </w:rPr>
      </w:pPr>
    </w:p>
    <w:p w14:paraId="32E13B26" w14:textId="39088CFD" w:rsidR="00BF2C90" w:rsidDel="00536696" w:rsidRDefault="00BF2C90">
      <w:pPr>
        <w:rPr>
          <w:del w:id="375" w:author="zuo Oliver" w:date="2023-05-20T22:08:00Z"/>
          <w:rFonts w:ascii="宋体" w:eastAsia="宋体" w:hAnsi="宋体"/>
        </w:rPr>
      </w:pPr>
    </w:p>
    <w:p w14:paraId="7194217E" w14:textId="3680CEF0" w:rsidR="00BF2C90" w:rsidDel="00536696" w:rsidRDefault="00BF2C90">
      <w:pPr>
        <w:rPr>
          <w:del w:id="376" w:author="zuo Oliver" w:date="2023-05-20T22:08:00Z"/>
          <w:rFonts w:ascii="宋体" w:eastAsia="宋体" w:hAnsi="宋体"/>
        </w:rPr>
      </w:pPr>
    </w:p>
    <w:p w14:paraId="554EA2D0" w14:textId="5E8473DC" w:rsidR="00BF2C90" w:rsidDel="00536696" w:rsidRDefault="00BF2C90">
      <w:pPr>
        <w:rPr>
          <w:del w:id="377" w:author="zuo Oliver" w:date="2023-05-20T22:08:00Z"/>
          <w:rFonts w:ascii="宋体" w:eastAsia="宋体" w:hAnsi="宋体"/>
        </w:rPr>
      </w:pPr>
    </w:p>
    <w:p w14:paraId="6C73BE74" w14:textId="441686F1" w:rsidR="00BF2C90" w:rsidDel="00536696" w:rsidRDefault="00BF2C90">
      <w:pPr>
        <w:rPr>
          <w:del w:id="378" w:author="zuo Oliver" w:date="2023-05-20T22:08:00Z"/>
          <w:rFonts w:ascii="宋体" w:eastAsia="宋体" w:hAnsi="宋体"/>
        </w:rPr>
      </w:pPr>
    </w:p>
    <w:p w14:paraId="52463B9E" w14:textId="365C62C2" w:rsidR="00BF2C90" w:rsidDel="00536696" w:rsidRDefault="00BF2C90">
      <w:pPr>
        <w:rPr>
          <w:del w:id="379" w:author="zuo Oliver" w:date="2023-05-20T22:08:00Z"/>
          <w:rFonts w:ascii="宋体" w:eastAsia="宋体" w:hAnsi="宋体"/>
        </w:rPr>
      </w:pPr>
    </w:p>
    <w:p w14:paraId="28D0DB31" w14:textId="75959790" w:rsidR="00FE1DB3" w:rsidRDefault="00FE1DB3">
      <w:pPr>
        <w:widowControl/>
        <w:jc w:val="left"/>
        <w:rPr>
          <w:rFonts w:ascii="宋体" w:eastAsia="宋体" w:hAnsi="宋体"/>
        </w:rPr>
      </w:pPr>
      <w:del w:id="380" w:author="zuo Oliver" w:date="2023-05-20T22:08:00Z">
        <w:r w:rsidDel="00536696">
          <w:rPr>
            <w:rFonts w:ascii="宋体" w:eastAsia="宋体" w:hAnsi="宋体"/>
          </w:rPr>
          <w:br w:type="page"/>
        </w:r>
      </w:del>
    </w:p>
    <w:p w14:paraId="14DB622C" w14:textId="24716F0B" w:rsidR="0018677F" w:rsidRDefault="0018677F" w:rsidP="0018677F">
      <w:pPr>
        <w:pStyle w:val="1"/>
      </w:pPr>
      <w:bookmarkStart w:id="381" w:name="_Toc135517621"/>
      <w:proofErr w:type="spellStart"/>
      <w:r>
        <w:t>V</w:t>
      </w:r>
      <w:r>
        <w:rPr>
          <w:rFonts w:hint="eastAsia"/>
        </w:rPr>
        <w:t>cflib</w:t>
      </w:r>
      <w:proofErr w:type="spellEnd"/>
      <w:r>
        <w:rPr>
          <w:rFonts w:hint="eastAsia"/>
        </w:rPr>
        <w:t>库说明</w:t>
      </w:r>
      <w:bookmarkEnd w:id="381"/>
    </w:p>
    <w:p w14:paraId="20C7BCF7" w14:textId="3C3BF002" w:rsidR="0018677F" w:rsidRDefault="0018677F" w:rsidP="0018677F">
      <w:pPr>
        <w:pStyle w:val="2"/>
      </w:pPr>
      <w:bookmarkStart w:id="382" w:name="_Toc135517622"/>
      <w:proofErr w:type="spellStart"/>
      <w:r>
        <w:rPr>
          <w:rFonts w:hint="eastAsia"/>
        </w:rPr>
        <w:t>vcflib</w:t>
      </w:r>
      <w:proofErr w:type="spellEnd"/>
      <w:r>
        <w:rPr>
          <w:rFonts w:hint="eastAsia"/>
        </w:rPr>
        <w:t>功能</w:t>
      </w:r>
      <w:bookmarkEnd w:id="382"/>
    </w:p>
    <w:p w14:paraId="0F98A4F3" w14:textId="377221D9" w:rsidR="0018677F" w:rsidRDefault="0018677F">
      <w:pPr>
        <w:rPr>
          <w:rFonts w:ascii="宋体" w:eastAsia="宋体" w:hAnsi="宋体"/>
        </w:rPr>
      </w:pPr>
      <w:r>
        <w:rPr>
          <w:rFonts w:ascii="宋体" w:eastAsia="宋体" w:hAnsi="宋体" w:hint="eastAsia"/>
        </w:rPr>
        <w:t>该库主要功能是可以高速读取</w:t>
      </w:r>
      <w:proofErr w:type="spellStart"/>
      <w:r>
        <w:rPr>
          <w:rFonts w:ascii="宋体" w:eastAsia="宋体" w:hAnsi="宋体" w:hint="eastAsia"/>
        </w:rPr>
        <w:t>vcf</w:t>
      </w:r>
      <w:proofErr w:type="spellEnd"/>
      <w:r>
        <w:rPr>
          <w:rFonts w:ascii="宋体" w:eastAsia="宋体" w:hAnsi="宋体" w:hint="eastAsia"/>
        </w:rPr>
        <w:t>文件进内存中。支持未压缩的</w:t>
      </w:r>
      <w:proofErr w:type="spellStart"/>
      <w:r>
        <w:rPr>
          <w:rFonts w:ascii="宋体" w:eastAsia="宋体" w:hAnsi="宋体" w:hint="eastAsia"/>
        </w:rPr>
        <w:t>vcf</w:t>
      </w:r>
      <w:proofErr w:type="spellEnd"/>
      <w:r>
        <w:rPr>
          <w:rFonts w:ascii="宋体" w:eastAsia="宋体" w:hAnsi="宋体" w:hint="eastAsia"/>
        </w:rPr>
        <w:t>文件和</w:t>
      </w:r>
      <w:proofErr w:type="spellStart"/>
      <w:r>
        <w:rPr>
          <w:rFonts w:ascii="宋体" w:eastAsia="宋体" w:hAnsi="宋体" w:hint="eastAsia"/>
        </w:rPr>
        <w:t>zlib</w:t>
      </w:r>
      <w:proofErr w:type="spellEnd"/>
      <w:r>
        <w:rPr>
          <w:rFonts w:ascii="宋体" w:eastAsia="宋体" w:hAnsi="宋体" w:hint="eastAsia"/>
        </w:rPr>
        <w:t>压缩过的</w:t>
      </w:r>
      <w:proofErr w:type="spellStart"/>
      <w:r>
        <w:rPr>
          <w:rFonts w:ascii="宋体" w:eastAsia="宋体" w:hAnsi="宋体" w:hint="eastAsia"/>
        </w:rPr>
        <w:t>gz</w:t>
      </w:r>
      <w:proofErr w:type="spellEnd"/>
      <w:r>
        <w:rPr>
          <w:rFonts w:ascii="宋体" w:eastAsia="宋体" w:hAnsi="宋体" w:hint="eastAsia"/>
        </w:rPr>
        <w:t>格式文件。</w:t>
      </w:r>
    </w:p>
    <w:p w14:paraId="60D25D70" w14:textId="0ED92A64" w:rsidR="00FE1DB3" w:rsidRDefault="00A11B93" w:rsidP="0018677F">
      <w:pPr>
        <w:pStyle w:val="2"/>
      </w:pPr>
      <w:bookmarkStart w:id="383" w:name="_Toc135517623"/>
      <w:proofErr w:type="spellStart"/>
      <w:r>
        <w:rPr>
          <w:rFonts w:hint="eastAsia"/>
        </w:rPr>
        <w:t>v</w:t>
      </w:r>
      <w:r w:rsidR="00FE1DB3">
        <w:rPr>
          <w:rFonts w:hint="eastAsia"/>
        </w:rPr>
        <w:t>cflib</w:t>
      </w:r>
      <w:proofErr w:type="spellEnd"/>
      <w:r w:rsidR="00FE1DB3">
        <w:t xml:space="preserve"> </w:t>
      </w:r>
      <w:r w:rsidR="00FE1DB3">
        <w:rPr>
          <w:rFonts w:hint="eastAsia"/>
        </w:rPr>
        <w:t>文件结构</w:t>
      </w:r>
      <w:bookmarkEnd w:id="383"/>
    </w:p>
    <w:p w14:paraId="68E3854C" w14:textId="0F86DECD" w:rsidR="00FE1DB3" w:rsidRDefault="00FE1DB3">
      <w:pPr>
        <w:rPr>
          <w:rFonts w:ascii="宋体" w:eastAsia="宋体" w:hAnsi="宋体"/>
        </w:rPr>
      </w:pPr>
      <w:proofErr w:type="spellStart"/>
      <w:r w:rsidRPr="00D4729C">
        <w:rPr>
          <w:rFonts w:ascii="宋体" w:eastAsia="宋体" w:hAnsi="宋体" w:hint="eastAsia"/>
          <w:b/>
          <w:bCs/>
        </w:rPr>
        <w:t>Makefile</w:t>
      </w:r>
      <w:proofErr w:type="spellEnd"/>
      <w:r w:rsidRPr="00D4729C">
        <w:rPr>
          <w:rFonts w:ascii="宋体" w:eastAsia="宋体" w:hAnsi="宋体" w:hint="eastAsia"/>
          <w:b/>
          <w:bCs/>
        </w:rPr>
        <w:t>：</w:t>
      </w:r>
      <w:r>
        <w:rPr>
          <w:rFonts w:ascii="宋体" w:eastAsia="宋体" w:hAnsi="宋体" w:hint="eastAsia"/>
        </w:rPr>
        <w:t>该库的</w:t>
      </w:r>
      <w:r w:rsidR="00A11B93">
        <w:rPr>
          <w:rFonts w:ascii="宋体" w:eastAsia="宋体" w:hAnsi="宋体" w:hint="eastAsia"/>
        </w:rPr>
        <w:t>编译规则文件，通过make完成对该库的编译</w:t>
      </w:r>
    </w:p>
    <w:p w14:paraId="650BFAB6" w14:textId="505E6C0D" w:rsidR="00FE1DB3" w:rsidRDefault="00FE1DB3">
      <w:pPr>
        <w:rPr>
          <w:rFonts w:ascii="宋体" w:eastAsia="宋体" w:hAnsi="宋体"/>
        </w:rPr>
      </w:pPr>
      <w:r w:rsidRPr="00D4729C">
        <w:rPr>
          <w:rFonts w:ascii="宋体" w:eastAsia="宋体" w:hAnsi="宋体" w:hint="eastAsia"/>
          <w:b/>
          <w:bCs/>
        </w:rPr>
        <w:t>bin：</w:t>
      </w:r>
      <w:r w:rsidR="00A11B93">
        <w:rPr>
          <w:rFonts w:ascii="宋体" w:eastAsia="宋体" w:hAnsi="宋体" w:hint="eastAsia"/>
        </w:rPr>
        <w:t>存放正确编译完毕后，生成的该库相关文件</w:t>
      </w:r>
      <w:r w:rsidR="00A11B93" w:rsidRPr="00A11B93">
        <w:rPr>
          <w:rFonts w:ascii="宋体" w:eastAsia="宋体" w:hAnsi="宋体" w:hint="eastAsia"/>
          <w:b/>
          <w:bCs/>
        </w:rPr>
        <w:t>（未编译前为空）</w:t>
      </w:r>
    </w:p>
    <w:p w14:paraId="5E4BAB5C" w14:textId="0F2C6A80" w:rsidR="00A11B93" w:rsidRDefault="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vcflib.h</w:t>
      </w:r>
      <w:proofErr w:type="spellEnd"/>
      <w:r>
        <w:rPr>
          <w:rFonts w:ascii="宋体" w:eastAsia="宋体" w:hAnsi="宋体"/>
        </w:rPr>
        <w:t>:</w:t>
      </w:r>
      <w:r>
        <w:rPr>
          <w:rFonts w:ascii="宋体" w:eastAsia="宋体" w:hAnsi="宋体" w:hint="eastAsia"/>
        </w:rPr>
        <w:t>该库的头文件，其中有该库提供的所有函数接口的相关声明</w:t>
      </w:r>
      <w:r w:rsidR="00D4729C">
        <w:rPr>
          <w:rFonts w:ascii="宋体" w:eastAsia="宋体" w:hAnsi="宋体" w:hint="eastAsia"/>
        </w:rPr>
        <w:t>,及相关用户可调节的宏参数</w:t>
      </w:r>
    </w:p>
    <w:p w14:paraId="3922EB3F" w14:textId="2869ACEB" w:rsidR="00A11B93" w:rsidRDefault="00A11B9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libvcf</w:t>
      </w:r>
      <w:r>
        <w:rPr>
          <w:rFonts w:ascii="宋体" w:eastAsia="宋体" w:hAnsi="宋体"/>
        </w:rPr>
        <w:t>.so:</w:t>
      </w:r>
      <w:r>
        <w:rPr>
          <w:rFonts w:ascii="宋体" w:eastAsia="宋体" w:hAnsi="宋体" w:hint="eastAsia"/>
        </w:rPr>
        <w:t>该库的动态库文件</w:t>
      </w:r>
    </w:p>
    <w:p w14:paraId="2760AEC4" w14:textId="55E1883A"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libvcf.</w:t>
      </w:r>
      <w:r>
        <w:rPr>
          <w:rFonts w:ascii="宋体" w:eastAsia="宋体" w:hAnsi="宋体"/>
        </w:rPr>
        <w:t>a</w:t>
      </w:r>
      <w:proofErr w:type="spellEnd"/>
      <w:r>
        <w:rPr>
          <w:rFonts w:ascii="宋体" w:eastAsia="宋体" w:hAnsi="宋体"/>
        </w:rPr>
        <w:t>:</w:t>
      </w:r>
      <w:r w:rsidRPr="00A11B93">
        <w:rPr>
          <w:rFonts w:ascii="宋体" w:eastAsia="宋体" w:hAnsi="宋体" w:hint="eastAsia"/>
        </w:rPr>
        <w:t xml:space="preserve"> </w:t>
      </w:r>
      <w:r>
        <w:rPr>
          <w:rFonts w:ascii="宋体" w:eastAsia="宋体" w:hAnsi="宋体" w:hint="eastAsia"/>
        </w:rPr>
        <w:t>该库的静态库文件</w:t>
      </w:r>
    </w:p>
    <w:p w14:paraId="1277D03F" w14:textId="240D1962" w:rsidR="00FE1DB3" w:rsidRDefault="00A11B93" w:rsidP="00A11B93">
      <w:pPr>
        <w:rPr>
          <w:rFonts w:ascii="宋体" w:eastAsia="宋体" w:hAnsi="宋体"/>
        </w:rPr>
      </w:pPr>
      <w:proofErr w:type="spellStart"/>
      <w:r w:rsidRPr="00D4729C">
        <w:rPr>
          <w:rFonts w:ascii="宋体" w:eastAsia="宋体" w:hAnsi="宋体" w:hint="eastAsia"/>
          <w:b/>
          <w:bCs/>
        </w:rPr>
        <w:t>inc</w:t>
      </w:r>
      <w:proofErr w:type="spellEnd"/>
      <w:r w:rsidRPr="00D4729C">
        <w:rPr>
          <w:rFonts w:ascii="宋体" w:eastAsia="宋体" w:hAnsi="宋体" w:hint="eastAsia"/>
          <w:b/>
          <w:bCs/>
        </w:rPr>
        <w:t>：</w:t>
      </w:r>
      <w:r w:rsidR="00D4729C">
        <w:rPr>
          <w:rFonts w:ascii="宋体" w:eastAsia="宋体" w:hAnsi="宋体" w:hint="eastAsia"/>
        </w:rPr>
        <w:t>存放该库的头文件</w:t>
      </w:r>
    </w:p>
    <w:p w14:paraId="25938A10" w14:textId="5711A43C" w:rsidR="00D4729C" w:rsidRDefault="00D4729C" w:rsidP="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baseTool.</w:t>
      </w:r>
      <w:r>
        <w:rPr>
          <w:rFonts w:ascii="宋体" w:eastAsia="宋体" w:hAnsi="宋体"/>
        </w:rPr>
        <w:t>h</w:t>
      </w:r>
      <w:proofErr w:type="spellEnd"/>
      <w:r>
        <w:rPr>
          <w:rFonts w:ascii="宋体" w:eastAsia="宋体" w:hAnsi="宋体"/>
        </w:rPr>
        <w:t>:</w:t>
      </w:r>
      <w:r w:rsidRPr="00D4729C">
        <w:rPr>
          <w:rFonts w:ascii="宋体" w:eastAsia="宋体" w:hAnsi="宋体" w:hint="eastAsia"/>
        </w:rPr>
        <w:t xml:space="preserve"> </w:t>
      </w:r>
      <w:r>
        <w:rPr>
          <w:rFonts w:ascii="宋体" w:eastAsia="宋体" w:hAnsi="宋体" w:hint="eastAsia"/>
        </w:rPr>
        <w:t>该库中用到的内部基本功能函数的声明</w:t>
      </w:r>
    </w:p>
    <w:p w14:paraId="3EEB6FFB" w14:textId="77777777" w:rsidR="00D4729C" w:rsidRDefault="00D4729C" w:rsidP="00D4729C">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vcflib.h</w:t>
      </w:r>
      <w:proofErr w:type="spellEnd"/>
      <w:r>
        <w:rPr>
          <w:rFonts w:ascii="宋体" w:eastAsia="宋体" w:hAnsi="宋体"/>
        </w:rPr>
        <w:t>:</w:t>
      </w:r>
      <w:r>
        <w:rPr>
          <w:rFonts w:ascii="宋体" w:eastAsia="宋体" w:hAnsi="宋体" w:hint="eastAsia"/>
        </w:rPr>
        <w:t>该库的头文件，其中有该库提供的所有函数接口的相关声明,及相关用户可调节的宏参数</w:t>
      </w:r>
    </w:p>
    <w:p w14:paraId="1CF15B3E" w14:textId="20F86C0A" w:rsidR="00A11B93" w:rsidRDefault="00A11B93" w:rsidP="00A11B93">
      <w:pPr>
        <w:rPr>
          <w:rFonts w:ascii="宋体" w:eastAsia="宋体" w:hAnsi="宋体"/>
        </w:rPr>
      </w:pPr>
      <w:r w:rsidRPr="00D4729C">
        <w:rPr>
          <w:rFonts w:ascii="宋体" w:eastAsia="宋体" w:hAnsi="宋体" w:hint="eastAsia"/>
          <w:b/>
          <w:bCs/>
        </w:rPr>
        <w:t>obj：</w:t>
      </w:r>
      <w:r w:rsidR="00D4729C" w:rsidRPr="00D4729C">
        <w:rPr>
          <w:rFonts w:ascii="宋体" w:eastAsia="宋体" w:hAnsi="宋体" w:hint="eastAsia"/>
        </w:rPr>
        <w:t>存放</w:t>
      </w:r>
      <w:r w:rsidR="00D4729C">
        <w:rPr>
          <w:rFonts w:ascii="宋体" w:eastAsia="宋体" w:hAnsi="宋体" w:hint="eastAsia"/>
        </w:rPr>
        <w:t>该库在编译过程中产生的中间文件</w:t>
      </w:r>
      <w:r w:rsidR="0018677F" w:rsidRPr="00A11B93">
        <w:rPr>
          <w:rFonts w:ascii="宋体" w:eastAsia="宋体" w:hAnsi="宋体" w:hint="eastAsia"/>
          <w:b/>
          <w:bCs/>
        </w:rPr>
        <w:t>（未编译前为空）</w:t>
      </w:r>
    </w:p>
    <w:p w14:paraId="02CA2D92" w14:textId="57B31FEE" w:rsidR="00A11B93" w:rsidRDefault="00A11B93" w:rsidP="00A11B93">
      <w:pPr>
        <w:rPr>
          <w:rFonts w:ascii="宋体" w:eastAsia="宋体" w:hAnsi="宋体"/>
        </w:rPr>
      </w:pPr>
      <w:proofErr w:type="spellStart"/>
      <w:r w:rsidRPr="004C70ED">
        <w:rPr>
          <w:rFonts w:ascii="宋体" w:eastAsia="宋体" w:hAnsi="宋体" w:hint="eastAsia"/>
          <w:b/>
          <w:bCs/>
        </w:rPr>
        <w:t>src</w:t>
      </w:r>
      <w:proofErr w:type="spellEnd"/>
      <w:r w:rsidRPr="004C70ED">
        <w:rPr>
          <w:rFonts w:ascii="宋体" w:eastAsia="宋体" w:hAnsi="宋体" w:hint="eastAsia"/>
          <w:b/>
          <w:bCs/>
        </w:rPr>
        <w:t>：</w:t>
      </w:r>
      <w:r>
        <w:rPr>
          <w:rFonts w:ascii="宋体" w:eastAsia="宋体" w:hAnsi="宋体" w:hint="eastAsia"/>
        </w:rPr>
        <w:t>存放该库的源码文件</w:t>
      </w:r>
    </w:p>
    <w:p w14:paraId="0DDCD1F1" w14:textId="485BE92C"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sidRPr="00A11B93">
        <w:rPr>
          <w:rFonts w:ascii="宋体" w:eastAsia="宋体" w:hAnsi="宋体"/>
        </w:rPr>
        <w:t>baseTools</w:t>
      </w:r>
      <w:r>
        <w:rPr>
          <w:rFonts w:ascii="宋体" w:eastAsia="宋体" w:hAnsi="宋体" w:hint="eastAsia"/>
        </w:rPr>
        <w:t>.</w:t>
      </w:r>
      <w:r>
        <w:rPr>
          <w:rFonts w:ascii="宋体" w:eastAsia="宋体" w:hAnsi="宋体"/>
        </w:rPr>
        <w:t>c</w:t>
      </w:r>
      <w:proofErr w:type="spellEnd"/>
      <w:r>
        <w:rPr>
          <w:rFonts w:ascii="宋体" w:eastAsia="宋体" w:hAnsi="宋体"/>
        </w:rPr>
        <w:t>:</w:t>
      </w:r>
      <w:r>
        <w:rPr>
          <w:rFonts w:ascii="宋体" w:eastAsia="宋体" w:hAnsi="宋体" w:hint="eastAsia"/>
        </w:rPr>
        <w:t>该库中用到的</w:t>
      </w:r>
      <w:r w:rsidR="00D4729C">
        <w:rPr>
          <w:rFonts w:ascii="宋体" w:eastAsia="宋体" w:hAnsi="宋体" w:hint="eastAsia"/>
        </w:rPr>
        <w:t>内部</w:t>
      </w:r>
      <w:r>
        <w:rPr>
          <w:rFonts w:ascii="宋体" w:eastAsia="宋体" w:hAnsi="宋体" w:hint="eastAsia"/>
        </w:rPr>
        <w:t>基本功能函数</w:t>
      </w:r>
    </w:p>
    <w:p w14:paraId="3FCFCF0F" w14:textId="0167F131"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sidRPr="00A11B93">
        <w:rPr>
          <w:rFonts w:ascii="宋体" w:eastAsia="宋体" w:hAnsi="宋体"/>
        </w:rPr>
        <w:t>vcfFile.c</w:t>
      </w:r>
      <w:proofErr w:type="spellEnd"/>
      <w:r>
        <w:rPr>
          <w:rFonts w:ascii="宋体" w:eastAsia="宋体" w:hAnsi="宋体" w:hint="eastAsia"/>
        </w:rPr>
        <w:t>：该库中的主要功能接口函数</w:t>
      </w:r>
    </w:p>
    <w:p w14:paraId="16595D6A" w14:textId="79DC9F2A" w:rsidR="00A11B93" w:rsidRDefault="00A11B93" w:rsidP="00A11B93">
      <w:pPr>
        <w:rPr>
          <w:rFonts w:ascii="宋体" w:eastAsia="宋体" w:hAnsi="宋体"/>
        </w:rPr>
      </w:pPr>
      <w:proofErr w:type="spellStart"/>
      <w:r w:rsidRPr="004C70ED">
        <w:rPr>
          <w:rFonts w:ascii="宋体" w:eastAsia="宋体" w:hAnsi="宋体" w:hint="eastAsia"/>
          <w:b/>
          <w:bCs/>
        </w:rPr>
        <w:t>tst</w:t>
      </w:r>
      <w:proofErr w:type="spellEnd"/>
      <w:r w:rsidRPr="004C70ED">
        <w:rPr>
          <w:rFonts w:ascii="宋体" w:eastAsia="宋体" w:hAnsi="宋体" w:hint="eastAsia"/>
          <w:b/>
          <w:bCs/>
        </w:rPr>
        <w:t>：</w:t>
      </w:r>
      <w:r w:rsidR="003F294D" w:rsidRPr="003F294D">
        <w:rPr>
          <w:rFonts w:ascii="宋体" w:eastAsia="宋体" w:hAnsi="宋体" w:hint="eastAsia"/>
        </w:rPr>
        <w:t>存放该库的示例代码，包含一个</w:t>
      </w:r>
      <w:del w:id="384" w:author="zuo Oliver" w:date="2023-05-20T22:10:00Z">
        <w:r w:rsidR="003F294D" w:rsidRPr="003F294D" w:rsidDel="00536696">
          <w:rPr>
            <w:rFonts w:ascii="宋体" w:eastAsia="宋体" w:hAnsi="宋体" w:hint="eastAsia"/>
          </w:rPr>
          <w:delText>读操作和一个读写操作的示例</w:delText>
        </w:r>
      </w:del>
      <w:proofErr w:type="spellStart"/>
      <w:ins w:id="385" w:author="zuo Oliver" w:date="2023-05-16T12:36:00Z">
        <w:r w:rsidR="00D95D62">
          <w:rPr>
            <w:rFonts w:ascii="宋体" w:eastAsia="宋体" w:hAnsi="宋体" w:hint="eastAsia"/>
          </w:rPr>
          <w:t>simpleRead</w:t>
        </w:r>
        <w:proofErr w:type="spellEnd"/>
        <w:r w:rsidR="00D95D62">
          <w:rPr>
            <w:rFonts w:ascii="宋体" w:eastAsia="宋体" w:hAnsi="宋体" w:hint="eastAsia"/>
          </w:rPr>
          <w:t>（</w:t>
        </w:r>
        <w:proofErr w:type="gramStart"/>
        <w:r w:rsidR="00D95D62">
          <w:rPr>
            <w:rFonts w:ascii="宋体" w:eastAsia="宋体" w:hAnsi="宋体" w:hint="eastAsia"/>
          </w:rPr>
          <w:t>最简读</w:t>
        </w:r>
        <w:proofErr w:type="gramEnd"/>
        <w:r w:rsidR="00D95D62">
          <w:rPr>
            <w:rFonts w:ascii="宋体" w:eastAsia="宋体" w:hAnsi="宋体" w:hint="eastAsia"/>
          </w:rPr>
          <w:t>操作）的示例程序</w:t>
        </w:r>
      </w:ins>
      <w:r w:rsidR="003F294D" w:rsidRPr="003F294D">
        <w:rPr>
          <w:rFonts w:ascii="宋体" w:eastAsia="宋体" w:hAnsi="宋体" w:hint="eastAsia"/>
        </w:rPr>
        <w:t>。</w:t>
      </w:r>
    </w:p>
    <w:p w14:paraId="682A75EA" w14:textId="6273409C" w:rsidR="008B4468" w:rsidRPr="00D175BA" w:rsidRDefault="00A11B93" w:rsidP="0018677F">
      <w:pPr>
        <w:pStyle w:val="2"/>
        <w:rPr>
          <w:b w:val="0"/>
          <w:bCs w:val="0"/>
        </w:rPr>
      </w:pPr>
      <w:bookmarkStart w:id="386" w:name="_Toc135517624"/>
      <w:proofErr w:type="spellStart"/>
      <w:r>
        <w:t>v</w:t>
      </w:r>
      <w:r w:rsidR="008B4468">
        <w:rPr>
          <w:rFonts w:hint="eastAsia"/>
        </w:rPr>
        <w:t>cflib</w:t>
      </w:r>
      <w:proofErr w:type="spellEnd"/>
      <w:r w:rsidR="008B4468">
        <w:t xml:space="preserve"> </w:t>
      </w:r>
      <w:r w:rsidR="008B4468">
        <w:rPr>
          <w:rFonts w:hint="eastAsia"/>
        </w:rPr>
        <w:t>接口</w:t>
      </w:r>
      <w:bookmarkEnd w:id="386"/>
    </w:p>
    <w:p w14:paraId="3515B0CA" w14:textId="44D4514B" w:rsidR="00E157D2" w:rsidRPr="001B1A67" w:rsidRDefault="00E157D2" w:rsidP="0018677F">
      <w:pPr>
        <w:pStyle w:val="3"/>
      </w:pPr>
      <w:bookmarkStart w:id="387" w:name="_Toc135517625"/>
      <w:r w:rsidRPr="001B1A67">
        <w:rPr>
          <w:rFonts w:hint="eastAsia"/>
        </w:rPr>
        <w:t>1．文件打开关闭接口</w:t>
      </w:r>
      <w:bookmarkEnd w:id="387"/>
    </w:p>
    <w:p w14:paraId="62144695" w14:textId="55FB9756" w:rsidR="00E157D2" w:rsidRPr="00E157D2" w:rsidRDefault="00E157D2" w:rsidP="00E157D2">
      <w:pPr>
        <w:rPr>
          <w:rFonts w:ascii="宋体" w:eastAsia="宋体" w:hAnsi="宋体"/>
          <w:b/>
          <w:bCs/>
        </w:rPr>
      </w:pPr>
      <w:r w:rsidRPr="00E157D2">
        <w:rPr>
          <w:rFonts w:ascii="宋体" w:eastAsia="宋体" w:hAnsi="宋体"/>
          <w:b/>
          <w:bCs/>
        </w:rPr>
        <w:t xml:space="preserve">VCF_STATUS </w:t>
      </w:r>
      <w:proofErr w:type="spellStart"/>
      <w:proofErr w:type="gramStart"/>
      <w:r w:rsidRPr="00E157D2">
        <w:rPr>
          <w:rFonts w:ascii="宋体" w:eastAsia="宋体" w:hAnsi="宋体"/>
          <w:b/>
          <w:bCs/>
        </w:rPr>
        <w:t>vcfFileOpen</w:t>
      </w:r>
      <w:proofErr w:type="spellEnd"/>
      <w:r w:rsidRPr="00E157D2">
        <w:rPr>
          <w:rFonts w:ascii="宋体" w:eastAsia="宋体" w:hAnsi="宋体"/>
          <w:b/>
          <w:bCs/>
        </w:rPr>
        <w:t>(</w:t>
      </w:r>
      <w:proofErr w:type="gramEnd"/>
      <w:r w:rsidRPr="00E157D2">
        <w:rPr>
          <w:rFonts w:ascii="宋体" w:eastAsia="宋体" w:hAnsi="宋体"/>
          <w:b/>
          <w:bCs/>
        </w:rPr>
        <w:t>VCF_FILE *</w:t>
      </w:r>
      <w:proofErr w:type="spellStart"/>
      <w:r w:rsidRPr="00E157D2">
        <w:rPr>
          <w:rFonts w:ascii="宋体" w:eastAsia="宋体" w:hAnsi="宋体"/>
          <w:b/>
          <w:bCs/>
        </w:rPr>
        <w:t>fp,const</w:t>
      </w:r>
      <w:proofErr w:type="spellEnd"/>
      <w:r w:rsidRPr="00E157D2">
        <w:rPr>
          <w:rFonts w:ascii="宋体" w:eastAsia="宋体" w:hAnsi="宋体"/>
          <w:b/>
          <w:bCs/>
        </w:rPr>
        <w:t xml:space="preserve"> char *</w:t>
      </w:r>
      <w:proofErr w:type="spellStart"/>
      <w:r w:rsidRPr="00E157D2">
        <w:rPr>
          <w:rFonts w:ascii="宋体" w:eastAsia="宋体" w:hAnsi="宋体"/>
          <w:b/>
          <w:bCs/>
        </w:rPr>
        <w:t>fileName</w:t>
      </w:r>
      <w:proofErr w:type="spellEnd"/>
      <w:ins w:id="388" w:author="zuo Oliver" w:date="2023-05-16T12:36:00Z">
        <w:r w:rsidR="00D95D62" w:rsidRPr="00211A7E">
          <w:rPr>
            <w:rFonts w:ascii="宋体" w:eastAsia="宋体" w:hAnsi="宋体"/>
            <w:b/>
            <w:bCs/>
          </w:rPr>
          <w:t>,</w:t>
        </w:r>
        <w:r w:rsidR="00D95D62">
          <w:rPr>
            <w:rFonts w:ascii="宋体" w:eastAsia="宋体" w:hAnsi="宋体"/>
            <w:b/>
            <w:bCs/>
          </w:rPr>
          <w:t xml:space="preserve"> </w:t>
        </w:r>
        <w:r w:rsidR="00D95D62" w:rsidRPr="00211A7E">
          <w:rPr>
            <w:rFonts w:ascii="宋体" w:eastAsia="宋体" w:hAnsi="宋体"/>
            <w:b/>
            <w:bCs/>
          </w:rPr>
          <w:t xml:space="preserve">FILE_MODE </w:t>
        </w:r>
        <w:proofErr w:type="spellStart"/>
        <w:r w:rsidR="00D95D62" w:rsidRPr="00211A7E">
          <w:rPr>
            <w:rFonts w:ascii="宋体" w:eastAsia="宋体" w:hAnsi="宋体"/>
            <w:b/>
            <w:bCs/>
          </w:rPr>
          <w:t>fileMode</w:t>
        </w:r>
        <w:proofErr w:type="spellEnd"/>
        <w:r w:rsidR="00D95D62" w:rsidRPr="00211A7E">
          <w:rPr>
            <w:rFonts w:ascii="宋体" w:eastAsia="宋体" w:hAnsi="宋体"/>
            <w:b/>
            <w:bCs/>
          </w:rPr>
          <w:t>,</w:t>
        </w:r>
        <w:r w:rsidR="00D95D62">
          <w:rPr>
            <w:rFonts w:ascii="宋体" w:eastAsia="宋体" w:hAnsi="宋体"/>
            <w:b/>
            <w:bCs/>
          </w:rPr>
          <w:t xml:space="preserve"> </w:t>
        </w:r>
        <w:r w:rsidR="00D95D62" w:rsidRPr="00211A7E">
          <w:rPr>
            <w:rFonts w:ascii="宋体" w:eastAsia="宋体" w:hAnsi="宋体"/>
            <w:b/>
            <w:bCs/>
          </w:rPr>
          <w:t xml:space="preserve">unsigned int </w:t>
        </w:r>
        <w:proofErr w:type="spellStart"/>
        <w:r w:rsidR="00D95D62" w:rsidRPr="00211A7E">
          <w:rPr>
            <w:rFonts w:ascii="宋体" w:eastAsia="宋体" w:hAnsi="宋体"/>
            <w:b/>
            <w:bCs/>
          </w:rPr>
          <w:t>parseItem</w:t>
        </w:r>
      </w:ins>
      <w:proofErr w:type="spellEnd"/>
      <w:r w:rsidRPr="00E157D2">
        <w:rPr>
          <w:rFonts w:ascii="宋体" w:eastAsia="宋体" w:hAnsi="宋体"/>
          <w:b/>
          <w:bCs/>
        </w:rPr>
        <w:t>);</w:t>
      </w:r>
    </w:p>
    <w:p w14:paraId="4CCF80B6"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7B2280F9" w14:textId="36A9E859" w:rsidR="00E157D2" w:rsidRDefault="00E157D2" w:rsidP="00E157D2">
      <w:pPr>
        <w:rPr>
          <w:rFonts w:ascii="宋体" w:eastAsia="宋体" w:hAnsi="宋体"/>
        </w:rPr>
      </w:pPr>
      <w:r>
        <w:rPr>
          <w:rFonts w:ascii="宋体" w:eastAsia="宋体" w:hAnsi="宋体" w:hint="eastAsia"/>
        </w:rPr>
        <w:t>以读的方式打开一个存在的</w:t>
      </w:r>
      <w:proofErr w:type="spellStart"/>
      <w:r>
        <w:rPr>
          <w:rFonts w:ascii="宋体" w:eastAsia="宋体" w:hAnsi="宋体" w:hint="eastAsia"/>
        </w:rPr>
        <w:t>vcf</w:t>
      </w:r>
      <w:proofErr w:type="spellEnd"/>
      <w:r>
        <w:rPr>
          <w:rFonts w:ascii="宋体" w:eastAsia="宋体" w:hAnsi="宋体" w:hint="eastAsia"/>
        </w:rPr>
        <w:t>文件，</w:t>
      </w:r>
      <w:r w:rsidR="006E2320">
        <w:rPr>
          <w:rFonts w:ascii="宋体" w:eastAsia="宋体" w:hAnsi="宋体" w:hint="eastAsia"/>
        </w:rPr>
        <w:t>支持</w:t>
      </w:r>
      <w:r>
        <w:rPr>
          <w:rFonts w:ascii="宋体" w:eastAsia="宋体" w:hAnsi="宋体" w:hint="eastAsia"/>
        </w:rPr>
        <w:t>未压缩的文本文件格式，</w:t>
      </w:r>
      <w:r w:rsidR="006E2320">
        <w:rPr>
          <w:rFonts w:ascii="宋体" w:eastAsia="宋体" w:hAnsi="宋体" w:hint="eastAsia"/>
        </w:rPr>
        <w:t>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1937687D" w14:textId="73DAE782" w:rsidR="00E157D2" w:rsidRPr="006E2320" w:rsidRDefault="00E157D2" w:rsidP="00E157D2">
      <w:pPr>
        <w:rPr>
          <w:rFonts w:ascii="宋体" w:eastAsia="宋体" w:hAnsi="宋体"/>
          <w:b/>
          <w:bCs/>
        </w:rPr>
      </w:pPr>
      <w:r w:rsidRPr="006E2320">
        <w:rPr>
          <w:rFonts w:ascii="宋体" w:eastAsia="宋体" w:hAnsi="宋体" w:hint="eastAsia"/>
          <w:b/>
          <w:bCs/>
        </w:rPr>
        <w:t>参数：</w:t>
      </w:r>
    </w:p>
    <w:p w14:paraId="0F3B3A74" w14:textId="75F65DCE" w:rsidR="00E157D2" w:rsidRDefault="00E157D2" w:rsidP="00E157D2">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r w:rsidR="00EF5388">
        <w:rPr>
          <w:rFonts w:ascii="宋体" w:eastAsia="宋体" w:hAnsi="宋体" w:hint="eastAsia"/>
        </w:rPr>
        <w:t>。</w:t>
      </w:r>
      <w:proofErr w:type="spellStart"/>
      <w:r>
        <w:rPr>
          <w:rFonts w:ascii="宋体" w:eastAsia="宋体" w:hAnsi="宋体" w:hint="eastAsia"/>
        </w:rPr>
        <w:t>vcflib</w:t>
      </w:r>
      <w:proofErr w:type="spellEnd"/>
      <w:r>
        <w:rPr>
          <w:rFonts w:ascii="宋体" w:eastAsia="宋体" w:hAnsi="宋体" w:hint="eastAsia"/>
        </w:rPr>
        <w:t>库中的文件handle，结构体定义如下：</w:t>
      </w:r>
    </w:p>
    <w:p w14:paraId="20C4EFE2" w14:textId="3E3376A3" w:rsidR="006E2320" w:rsidRDefault="00E157D2" w:rsidP="006E2320">
      <w:pPr>
        <w:ind w:firstLine="420"/>
        <w:rPr>
          <w:rFonts w:ascii="宋体" w:eastAsia="宋体" w:hAnsi="宋体"/>
        </w:rPr>
      </w:pPr>
      <w:r w:rsidRPr="00E157D2">
        <w:rPr>
          <w:rFonts w:ascii="宋体" w:eastAsia="宋体" w:hAnsi="宋体"/>
        </w:rPr>
        <w:t>typedef struct</w:t>
      </w:r>
    </w:p>
    <w:p w14:paraId="0FABB775" w14:textId="77777777" w:rsidR="006E2320" w:rsidRDefault="00E157D2" w:rsidP="006E2320">
      <w:pPr>
        <w:ind w:firstLine="420"/>
        <w:rPr>
          <w:rFonts w:ascii="宋体" w:eastAsia="宋体" w:hAnsi="宋体"/>
        </w:rPr>
      </w:pPr>
      <w:r w:rsidRPr="00E157D2">
        <w:rPr>
          <w:rFonts w:ascii="宋体" w:eastAsia="宋体" w:hAnsi="宋体"/>
        </w:rPr>
        <w:t>{</w:t>
      </w:r>
    </w:p>
    <w:p w14:paraId="7F957C92" w14:textId="2495535C" w:rsidR="00E157D2" w:rsidRPr="00E157D2" w:rsidRDefault="00E157D2" w:rsidP="006E2320">
      <w:pPr>
        <w:ind w:left="420" w:firstLine="420"/>
        <w:rPr>
          <w:rFonts w:ascii="宋体" w:eastAsia="宋体" w:hAnsi="宋体"/>
        </w:rPr>
      </w:pPr>
      <w:r w:rsidRPr="00E157D2">
        <w:rPr>
          <w:rFonts w:ascii="宋体" w:eastAsia="宋体" w:hAnsi="宋体"/>
        </w:rPr>
        <w:lastRenderedPageBreak/>
        <w:t>union</w:t>
      </w:r>
    </w:p>
    <w:p w14:paraId="24D8E59A" w14:textId="49A9BE79" w:rsidR="00E157D2" w:rsidRPr="00E157D2" w:rsidRDefault="00E157D2" w:rsidP="006E2320">
      <w:pPr>
        <w:ind w:left="420" w:firstLine="420"/>
        <w:rPr>
          <w:rFonts w:ascii="宋体" w:eastAsia="宋体" w:hAnsi="宋体"/>
        </w:rPr>
      </w:pPr>
      <w:r w:rsidRPr="00E157D2">
        <w:rPr>
          <w:rFonts w:ascii="宋体" w:eastAsia="宋体" w:hAnsi="宋体"/>
        </w:rPr>
        <w:t>{</w:t>
      </w:r>
    </w:p>
    <w:p w14:paraId="2FED0276" w14:textId="77F2E403" w:rsidR="00E157D2" w:rsidRPr="00E157D2" w:rsidRDefault="00E157D2" w:rsidP="006E2320">
      <w:pPr>
        <w:ind w:left="840" w:firstLine="420"/>
        <w:rPr>
          <w:rFonts w:ascii="宋体" w:eastAsia="宋体" w:hAnsi="宋体"/>
        </w:rPr>
      </w:pPr>
      <w:r w:rsidRPr="00E157D2">
        <w:rPr>
          <w:rFonts w:ascii="宋体" w:eastAsia="宋体" w:hAnsi="宋体"/>
        </w:rPr>
        <w:t xml:space="preserve">FILE * </w:t>
      </w:r>
      <w:proofErr w:type="spellStart"/>
      <w:r w:rsidRPr="00E157D2">
        <w:rPr>
          <w:rFonts w:ascii="宋体" w:eastAsia="宋体" w:hAnsi="宋体"/>
        </w:rPr>
        <w:t>fp</w:t>
      </w:r>
      <w:proofErr w:type="spellEnd"/>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rPr>
        <w:t>//</w:t>
      </w:r>
      <w:r>
        <w:rPr>
          <w:rFonts w:ascii="宋体" w:eastAsia="宋体" w:hAnsi="宋体" w:hint="eastAsia"/>
        </w:rPr>
        <w:t>未压缩格式文件指针</w:t>
      </w:r>
    </w:p>
    <w:p w14:paraId="32844794" w14:textId="1FE5AD0B" w:rsidR="00E157D2" w:rsidRPr="00E157D2" w:rsidRDefault="00E157D2" w:rsidP="006E2320">
      <w:pPr>
        <w:ind w:left="840" w:firstLine="420"/>
        <w:rPr>
          <w:rFonts w:ascii="宋体" w:eastAsia="宋体" w:hAnsi="宋体"/>
        </w:rPr>
      </w:pPr>
      <w:proofErr w:type="spellStart"/>
      <w:r w:rsidRPr="00E157D2">
        <w:rPr>
          <w:rFonts w:ascii="宋体" w:eastAsia="宋体" w:hAnsi="宋体"/>
        </w:rPr>
        <w:t>gzFile</w:t>
      </w:r>
      <w:proofErr w:type="spellEnd"/>
      <w:r w:rsidRPr="00E157D2">
        <w:rPr>
          <w:rFonts w:ascii="宋体" w:eastAsia="宋体" w:hAnsi="宋体"/>
        </w:rPr>
        <w:t xml:space="preserve"> </w:t>
      </w:r>
      <w:proofErr w:type="spellStart"/>
      <w:r w:rsidR="00D95713" w:rsidRPr="00D95713">
        <w:rPr>
          <w:rFonts w:ascii="宋体" w:eastAsia="宋体" w:hAnsi="宋体"/>
        </w:rPr>
        <w:t>gfp</w:t>
      </w:r>
      <w:proofErr w:type="spellEnd"/>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hint="eastAsia"/>
        </w:rPr>
        <w:t>/</w:t>
      </w:r>
      <w:r>
        <w:rPr>
          <w:rFonts w:ascii="宋体" w:eastAsia="宋体" w:hAnsi="宋体"/>
        </w:rPr>
        <w:t>/</w:t>
      </w:r>
      <w:proofErr w:type="spellStart"/>
      <w:r>
        <w:rPr>
          <w:rFonts w:ascii="宋体" w:eastAsia="宋体" w:hAnsi="宋体"/>
        </w:rPr>
        <w:t>zlib</w:t>
      </w:r>
      <w:proofErr w:type="spellEnd"/>
      <w:r>
        <w:rPr>
          <w:rFonts w:ascii="宋体" w:eastAsia="宋体" w:hAnsi="宋体" w:hint="eastAsia"/>
        </w:rPr>
        <w:t>压缩格式文件指针</w:t>
      </w:r>
    </w:p>
    <w:p w14:paraId="17BAC306" w14:textId="1366D206" w:rsidR="00E157D2" w:rsidRPr="00E157D2" w:rsidRDefault="00E157D2" w:rsidP="006E2320">
      <w:pPr>
        <w:ind w:left="420" w:firstLine="420"/>
        <w:rPr>
          <w:rFonts w:ascii="宋体" w:eastAsia="宋体" w:hAnsi="宋体"/>
        </w:rPr>
      </w:pPr>
      <w:proofErr w:type="gramStart"/>
      <w:r w:rsidRPr="00E157D2">
        <w:rPr>
          <w:rFonts w:ascii="宋体" w:eastAsia="宋体" w:hAnsi="宋体"/>
        </w:rPr>
        <w:t>}</w:t>
      </w:r>
      <w:proofErr w:type="spellStart"/>
      <w:r w:rsidRPr="00E157D2">
        <w:rPr>
          <w:rFonts w:ascii="宋体" w:eastAsia="宋体" w:hAnsi="宋体"/>
        </w:rPr>
        <w:t>fp</w:t>
      </w:r>
      <w:proofErr w:type="spellEnd"/>
      <w:proofErr w:type="gramEnd"/>
      <w:r w:rsidRPr="00E157D2">
        <w:rPr>
          <w:rFonts w:ascii="宋体" w:eastAsia="宋体" w:hAnsi="宋体"/>
        </w:rPr>
        <w:t>;</w:t>
      </w:r>
    </w:p>
    <w:p w14:paraId="45725C00" w14:textId="77777777" w:rsidR="00DC73C1" w:rsidRDefault="00E157D2" w:rsidP="006E2320">
      <w:pPr>
        <w:ind w:left="420" w:firstLine="420"/>
        <w:rPr>
          <w:ins w:id="389" w:author="zuo Oliver" w:date="2023-05-16T12:56:00Z"/>
          <w:rFonts w:ascii="宋体" w:eastAsia="宋体" w:hAnsi="宋体"/>
        </w:rPr>
      </w:pPr>
      <w:r w:rsidRPr="00E157D2">
        <w:rPr>
          <w:rFonts w:ascii="宋体" w:eastAsia="宋体" w:hAnsi="宋体"/>
        </w:rPr>
        <w:t>FILE_MODE mode;</w:t>
      </w:r>
      <w:r w:rsidR="006E2320">
        <w:rPr>
          <w:rFonts w:ascii="宋体" w:eastAsia="宋体" w:hAnsi="宋体"/>
        </w:rPr>
        <w:tab/>
      </w:r>
      <w:r w:rsidR="006E2320">
        <w:rPr>
          <w:rFonts w:ascii="宋体" w:eastAsia="宋体" w:hAnsi="宋体"/>
        </w:rPr>
        <w:tab/>
      </w:r>
      <w:r w:rsidR="006E2320">
        <w:rPr>
          <w:rFonts w:ascii="宋体" w:eastAsia="宋体" w:hAnsi="宋体"/>
        </w:rPr>
        <w:tab/>
      </w:r>
      <w:r w:rsidR="006E2320">
        <w:rPr>
          <w:rFonts w:ascii="宋体" w:eastAsia="宋体" w:hAnsi="宋体" w:hint="eastAsia"/>
        </w:rPr>
        <w:t>/</w:t>
      </w:r>
      <w:r w:rsidR="006E2320">
        <w:rPr>
          <w:rFonts w:ascii="宋体" w:eastAsia="宋体" w:hAnsi="宋体"/>
        </w:rPr>
        <w:t>/</w:t>
      </w:r>
      <w:ins w:id="390" w:author="zuo Oliver" w:date="2023-05-16T12:55:00Z">
        <w:r w:rsidR="00DC73C1">
          <w:rPr>
            <w:rFonts w:ascii="宋体" w:eastAsia="宋体" w:hAnsi="宋体" w:hint="eastAsia"/>
          </w:rPr>
          <w:t>存储</w:t>
        </w:r>
      </w:ins>
      <w:ins w:id="391" w:author="zuo Oliver" w:date="2023-05-16T12:56:00Z">
        <w:r w:rsidR="00DC73C1">
          <w:rPr>
            <w:rFonts w:ascii="宋体" w:eastAsia="宋体" w:hAnsi="宋体" w:hint="eastAsia"/>
          </w:rPr>
          <w:t>第3个参数</w:t>
        </w:r>
        <w:proofErr w:type="spellStart"/>
        <w:r w:rsidR="00DC73C1">
          <w:rPr>
            <w:rFonts w:ascii="宋体" w:eastAsia="宋体" w:hAnsi="宋体" w:hint="eastAsia"/>
          </w:rPr>
          <w:t>fileMode</w:t>
        </w:r>
        <w:proofErr w:type="spellEnd"/>
        <w:r w:rsidR="00DC73C1">
          <w:rPr>
            <w:rFonts w:ascii="宋体" w:eastAsia="宋体" w:hAnsi="宋体" w:hint="eastAsia"/>
          </w:rPr>
          <w:t>的内容</w:t>
        </w:r>
      </w:ins>
    </w:p>
    <w:p w14:paraId="4840C643" w14:textId="44DC6749" w:rsidR="006E2320" w:rsidRDefault="00DC73C1">
      <w:pPr>
        <w:ind w:left="2940" w:firstLine="420"/>
        <w:rPr>
          <w:rFonts w:ascii="宋体" w:eastAsia="宋体" w:hAnsi="宋体"/>
        </w:rPr>
        <w:pPrChange w:id="392" w:author="zuo Oliver" w:date="2023-05-16T12:56:00Z">
          <w:pPr>
            <w:ind w:left="420" w:firstLine="420"/>
          </w:pPr>
        </w:pPrChange>
      </w:pPr>
      <w:ins w:id="393" w:author="zuo Oliver" w:date="2023-05-16T12:56:00Z">
        <w:r>
          <w:rPr>
            <w:rFonts w:ascii="宋体" w:eastAsia="宋体" w:hAnsi="宋体" w:hint="eastAsia"/>
          </w:rPr>
          <w:t>/</w:t>
        </w:r>
        <w:r>
          <w:rPr>
            <w:rFonts w:ascii="宋体" w:eastAsia="宋体" w:hAnsi="宋体"/>
          </w:rPr>
          <w:t>/</w:t>
        </w:r>
        <w:r>
          <w:rPr>
            <w:rFonts w:ascii="宋体" w:eastAsia="宋体" w:hAnsi="宋体" w:hint="eastAsia"/>
          </w:rPr>
          <w:t>记录</w:t>
        </w:r>
      </w:ins>
      <w:ins w:id="394" w:author="zuo Oliver" w:date="2023-05-16T12:55:00Z">
        <w:r>
          <w:rPr>
            <w:rFonts w:ascii="宋体" w:eastAsia="宋体" w:hAnsi="宋体" w:hint="eastAsia"/>
          </w:rPr>
          <w:t>该文件</w:t>
        </w:r>
      </w:ins>
      <w:del w:id="395" w:author="zuo Oliver" w:date="2023-05-16T12:55:00Z">
        <w:r w:rsidR="006E2320" w:rsidDel="00DC73C1">
          <w:rPr>
            <w:rFonts w:ascii="宋体" w:eastAsia="宋体" w:hAnsi="宋体" w:hint="eastAsia"/>
          </w:rPr>
          <w:delText>指定打开文件</w:delText>
        </w:r>
      </w:del>
      <w:r w:rsidR="006E2320">
        <w:rPr>
          <w:rFonts w:ascii="宋体" w:eastAsia="宋体" w:hAnsi="宋体" w:hint="eastAsia"/>
        </w:rPr>
        <w:t>的压缩格式</w:t>
      </w:r>
    </w:p>
    <w:p w14:paraId="72D870E1" w14:textId="7CC185FA" w:rsidR="00E157D2" w:rsidRDefault="006E2320" w:rsidP="006E2320">
      <w:pPr>
        <w:ind w:left="2940" w:firstLine="420"/>
        <w:rPr>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FILE_MODE_NORMAL</w:t>
      </w:r>
      <w:r>
        <w:rPr>
          <w:rFonts w:ascii="宋体" w:eastAsia="宋体" w:hAnsi="宋体"/>
        </w:rPr>
        <w:t xml:space="preserve"> :</w:t>
      </w:r>
      <w:r>
        <w:rPr>
          <w:rFonts w:ascii="宋体" w:eastAsia="宋体" w:hAnsi="宋体" w:hint="eastAsia"/>
        </w:rPr>
        <w:t>未压缩</w:t>
      </w:r>
    </w:p>
    <w:p w14:paraId="273DD4B0" w14:textId="36F7B3F5" w:rsidR="006E2320" w:rsidRPr="00E157D2" w:rsidRDefault="006E2320" w:rsidP="006E2320">
      <w:pPr>
        <w:ind w:left="2940" w:firstLine="420"/>
        <w:rPr>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FILE_MODE_GZ</w:t>
      </w:r>
      <w:r>
        <w:rPr>
          <w:rFonts w:ascii="宋体" w:eastAsia="宋体" w:hAnsi="宋体"/>
        </w:rPr>
        <w:t xml:space="preserve">: </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p>
    <w:p w14:paraId="12BBC9B9" w14:textId="3F70AA19" w:rsidR="00A108A1" w:rsidRDefault="00A108A1" w:rsidP="006E2320">
      <w:pPr>
        <w:ind w:left="420" w:firstLine="420"/>
        <w:rPr>
          <w:ins w:id="396" w:author="zuo Oliver" w:date="2023-05-16T12:45:00Z"/>
          <w:rFonts w:ascii="宋体" w:eastAsia="宋体" w:hAnsi="宋体"/>
        </w:rPr>
      </w:pPr>
      <w:ins w:id="397" w:author="zuo Oliver" w:date="2023-05-16T12:39:00Z">
        <w:r w:rsidRPr="00A108A1">
          <w:rPr>
            <w:rFonts w:ascii="宋体" w:eastAsia="宋体" w:hAnsi="宋体"/>
          </w:rPr>
          <w:t>FILE_HEAD head;</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ins>
      <w:ins w:id="398" w:author="zuo Oliver" w:date="2023-05-16T12:43:00Z">
        <w:r>
          <w:rPr>
            <w:rFonts w:ascii="宋体" w:eastAsia="宋体" w:hAnsi="宋体" w:hint="eastAsia"/>
          </w:rPr>
          <w:t>用于存储该</w:t>
        </w:r>
        <w:proofErr w:type="spellStart"/>
        <w:r>
          <w:rPr>
            <w:rFonts w:ascii="宋体" w:eastAsia="宋体" w:hAnsi="宋体" w:hint="eastAsia"/>
          </w:rPr>
          <w:t>vcf</w:t>
        </w:r>
        <w:proofErr w:type="spellEnd"/>
        <w:r>
          <w:rPr>
            <w:rFonts w:ascii="宋体" w:eastAsia="宋体" w:hAnsi="宋体" w:hint="eastAsia"/>
          </w:rPr>
          <w:t>文件的文件头</w:t>
        </w:r>
      </w:ins>
      <w:ins w:id="399" w:author="zuo Oliver" w:date="2023-05-16T12:44:00Z">
        <w:r>
          <w:rPr>
            <w:rFonts w:ascii="宋体" w:eastAsia="宋体" w:hAnsi="宋体" w:hint="eastAsia"/>
          </w:rPr>
          <w:t>数据</w:t>
        </w:r>
      </w:ins>
    </w:p>
    <w:p w14:paraId="1DCAA8AE" w14:textId="5026031D" w:rsidR="00A108A1" w:rsidRPr="00A108A1" w:rsidRDefault="00A108A1">
      <w:pPr>
        <w:ind w:left="2940" w:firstLine="420"/>
        <w:rPr>
          <w:ins w:id="400" w:author="zuo Oliver" w:date="2023-05-16T12:39:00Z"/>
          <w:rFonts w:ascii="宋体" w:eastAsia="宋体" w:hAnsi="宋体"/>
        </w:rPr>
        <w:pPrChange w:id="401" w:author="zuo Oliver" w:date="2023-05-16T12:46:00Z">
          <w:pPr>
            <w:ind w:left="420" w:firstLine="420"/>
          </w:pPr>
        </w:pPrChange>
      </w:pPr>
      <w:ins w:id="402" w:author="zuo Oliver" w:date="2023-05-16T12:45:00Z">
        <w:r>
          <w:rPr>
            <w:rFonts w:ascii="宋体" w:eastAsia="宋体" w:hAnsi="宋体" w:hint="eastAsia"/>
          </w:rPr>
          <w:t>/</w:t>
        </w:r>
        <w:r>
          <w:rPr>
            <w:rFonts w:ascii="宋体" w:eastAsia="宋体" w:hAnsi="宋体"/>
          </w:rPr>
          <w:t>/</w:t>
        </w:r>
        <w:r>
          <w:rPr>
            <w:rFonts w:ascii="宋体" w:eastAsia="宋体" w:hAnsi="宋体" w:hint="eastAsia"/>
          </w:rPr>
          <w:t>在</w:t>
        </w:r>
        <w:proofErr w:type="gramStart"/>
        <w:r>
          <w:rPr>
            <w:rFonts w:ascii="宋体" w:eastAsia="宋体" w:hAnsi="宋体" w:hint="eastAsia"/>
          </w:rPr>
          <w:t>未作读文件头</w:t>
        </w:r>
        <w:proofErr w:type="gramEnd"/>
        <w:r>
          <w:rPr>
            <w:rFonts w:ascii="宋体" w:eastAsia="宋体" w:hAnsi="宋体" w:hint="eastAsia"/>
          </w:rPr>
          <w:t>操作之前，内容为空</w:t>
        </w:r>
      </w:ins>
    </w:p>
    <w:p w14:paraId="17D38C81" w14:textId="77777777" w:rsidR="00A108A1" w:rsidRDefault="00E157D2" w:rsidP="006E2320">
      <w:pPr>
        <w:ind w:left="420" w:firstLine="420"/>
        <w:rPr>
          <w:ins w:id="403" w:author="zuo Oliver" w:date="2023-05-16T12:41:00Z"/>
          <w:rFonts w:ascii="宋体" w:eastAsia="宋体" w:hAnsi="宋体"/>
        </w:rPr>
      </w:pPr>
      <w:r w:rsidRPr="00E157D2">
        <w:rPr>
          <w:rFonts w:ascii="宋体" w:eastAsia="宋体" w:hAnsi="宋体"/>
        </w:rPr>
        <w:t xml:space="preserve">int </w:t>
      </w:r>
      <w:proofErr w:type="spellStart"/>
      <w:r w:rsidRPr="00E157D2">
        <w:rPr>
          <w:rFonts w:ascii="宋体" w:eastAsia="宋体" w:hAnsi="宋体"/>
        </w:rPr>
        <w:t>numSamples</w:t>
      </w:r>
      <w:proofErr w:type="spellEnd"/>
      <w:r w:rsidRPr="00E157D2">
        <w:rPr>
          <w:rFonts w:ascii="宋体" w:eastAsia="宋体" w:hAnsi="宋体"/>
        </w:rPr>
        <w:t>;</w:t>
      </w:r>
      <w:ins w:id="404" w:author="zuo Oliver" w:date="2023-05-16T12:39:00Z">
        <w:r w:rsidR="00A108A1">
          <w:rPr>
            <w:rFonts w:ascii="宋体" w:eastAsia="宋体" w:hAnsi="宋体"/>
          </w:rPr>
          <w:tab/>
        </w:r>
        <w:r w:rsidR="00A108A1">
          <w:rPr>
            <w:rFonts w:ascii="宋体" w:eastAsia="宋体" w:hAnsi="宋体"/>
          </w:rPr>
          <w:tab/>
        </w:r>
        <w:r w:rsidR="00A108A1">
          <w:rPr>
            <w:rFonts w:ascii="宋体" w:eastAsia="宋体" w:hAnsi="宋体"/>
          </w:rPr>
          <w:tab/>
          <w:t>//</w:t>
        </w:r>
      </w:ins>
      <w:ins w:id="405" w:author="zuo Oliver" w:date="2023-05-16T12:40:00Z">
        <w:r w:rsidR="00A108A1">
          <w:rPr>
            <w:rFonts w:ascii="宋体" w:eastAsia="宋体" w:hAnsi="宋体" w:hint="eastAsia"/>
          </w:rPr>
          <w:t>该</w:t>
        </w:r>
        <w:proofErr w:type="spellStart"/>
        <w:r w:rsidR="00A108A1">
          <w:rPr>
            <w:rFonts w:ascii="宋体" w:eastAsia="宋体" w:hAnsi="宋体" w:hint="eastAsia"/>
          </w:rPr>
          <w:t>vcf</w:t>
        </w:r>
        <w:proofErr w:type="spellEnd"/>
        <w:r w:rsidR="00A108A1">
          <w:rPr>
            <w:rFonts w:ascii="宋体" w:eastAsia="宋体" w:hAnsi="宋体" w:hint="eastAsia"/>
          </w:rPr>
          <w:t>文件的sample个数</w:t>
        </w:r>
      </w:ins>
    </w:p>
    <w:p w14:paraId="746F4E50" w14:textId="5425DF8F" w:rsidR="00E157D2" w:rsidRDefault="00A108A1" w:rsidP="00A108A1">
      <w:pPr>
        <w:ind w:left="2940" w:firstLine="420"/>
        <w:rPr>
          <w:ins w:id="406" w:author="zuo Oliver" w:date="2023-05-16T12:41:00Z"/>
          <w:rFonts w:ascii="宋体" w:eastAsia="宋体" w:hAnsi="宋体"/>
        </w:rPr>
      </w:pPr>
      <w:ins w:id="407" w:author="zuo Oliver" w:date="2023-05-16T12:41:00Z">
        <w:r>
          <w:rPr>
            <w:rFonts w:ascii="宋体" w:eastAsia="宋体" w:hAnsi="宋体" w:hint="eastAsia"/>
          </w:rPr>
          <w:t>/</w:t>
        </w:r>
        <w:r>
          <w:rPr>
            <w:rFonts w:ascii="宋体" w:eastAsia="宋体" w:hAnsi="宋体"/>
          </w:rPr>
          <w:t>/</w:t>
        </w:r>
      </w:ins>
      <w:ins w:id="408" w:author="zuo Oliver" w:date="2023-05-16T12:40:00Z">
        <w:r>
          <w:rPr>
            <w:rFonts w:ascii="宋体" w:eastAsia="宋体" w:hAnsi="宋体" w:hint="eastAsia"/>
          </w:rPr>
          <w:t>在</w:t>
        </w:r>
        <w:proofErr w:type="gramStart"/>
        <w:r>
          <w:rPr>
            <w:rFonts w:ascii="宋体" w:eastAsia="宋体" w:hAnsi="宋体" w:hint="eastAsia"/>
          </w:rPr>
          <w:t>未作读文件头</w:t>
        </w:r>
        <w:proofErr w:type="gramEnd"/>
        <w:r>
          <w:rPr>
            <w:rFonts w:ascii="宋体" w:eastAsia="宋体" w:hAnsi="宋体" w:hint="eastAsia"/>
          </w:rPr>
          <w:t>操作之前，该值为0</w:t>
        </w:r>
      </w:ins>
    </w:p>
    <w:p w14:paraId="74AAA303" w14:textId="73B065DA" w:rsidR="00A108A1" w:rsidRDefault="00A108A1">
      <w:pPr>
        <w:ind w:left="2940" w:firstLine="420"/>
        <w:rPr>
          <w:rFonts w:ascii="宋体" w:eastAsia="宋体" w:hAnsi="宋体"/>
        </w:rPr>
        <w:pPrChange w:id="409" w:author="zuo Oliver" w:date="2023-05-16T12:41:00Z">
          <w:pPr>
            <w:ind w:left="420" w:firstLine="420"/>
          </w:pPr>
        </w:pPrChange>
      </w:pPr>
      <w:ins w:id="410" w:author="zuo Oliver" w:date="2023-05-16T12:41:00Z">
        <w:r>
          <w:rPr>
            <w:rFonts w:ascii="宋体" w:eastAsia="宋体" w:hAnsi="宋体" w:hint="eastAsia"/>
          </w:rPr>
          <w:t>/</w:t>
        </w:r>
        <w:r>
          <w:rPr>
            <w:rFonts w:ascii="宋体" w:eastAsia="宋体" w:hAnsi="宋体"/>
          </w:rPr>
          <w:t>/</w:t>
        </w:r>
        <w:r>
          <w:rPr>
            <w:rFonts w:ascii="宋体" w:eastAsia="宋体" w:hAnsi="宋体" w:hint="eastAsia"/>
          </w:rPr>
          <w:t>读过文件头后，该值为文件的sample个数</w:t>
        </w:r>
      </w:ins>
    </w:p>
    <w:p w14:paraId="35B56EC6" w14:textId="658F2921" w:rsidR="00F455BE" w:rsidRDefault="00D95713" w:rsidP="006E2320">
      <w:pPr>
        <w:ind w:left="420" w:firstLine="420"/>
        <w:rPr>
          <w:rFonts w:ascii="宋体" w:eastAsia="宋体" w:hAnsi="宋体"/>
        </w:rPr>
      </w:pPr>
      <w:r w:rsidRPr="00D95713">
        <w:rPr>
          <w:rFonts w:ascii="宋体" w:eastAsia="宋体" w:hAnsi="宋体"/>
        </w:rPr>
        <w:t xml:space="preserve">unsigned int </w:t>
      </w:r>
      <w:proofErr w:type="spellStart"/>
      <w:r w:rsidRPr="00D95713">
        <w:rPr>
          <w:rFonts w:ascii="宋体" w:eastAsia="宋体" w:hAnsi="宋体"/>
        </w:rPr>
        <w:t>parsingItems</w:t>
      </w:r>
      <w:proofErr w:type="spellEnd"/>
      <w:r w:rsidRPr="00D95713">
        <w:rPr>
          <w:rFonts w:ascii="宋体" w:eastAsia="宋体" w:hAnsi="宋体"/>
        </w:rPr>
        <w:t>;</w:t>
      </w:r>
      <w:r>
        <w:rPr>
          <w:rFonts w:ascii="宋体" w:eastAsia="宋体" w:hAnsi="宋体"/>
        </w:rPr>
        <w:t xml:space="preserve">  //</w:t>
      </w:r>
      <w:r>
        <w:rPr>
          <w:rFonts w:ascii="宋体" w:eastAsia="宋体" w:hAnsi="宋体" w:hint="eastAsia"/>
        </w:rPr>
        <w:t>用户设置解析marker中的字段选项</w:t>
      </w:r>
      <w:r w:rsidR="00F455BE">
        <w:rPr>
          <w:rFonts w:ascii="宋体" w:eastAsia="宋体" w:hAnsi="宋体" w:hint="eastAsia"/>
        </w:rPr>
        <w:t>bit</w:t>
      </w:r>
    </w:p>
    <w:p w14:paraId="42819C22" w14:textId="35BBB69F" w:rsidR="00D95713"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w:t>
      </w:r>
      <w:r>
        <w:rPr>
          <w:rFonts w:ascii="宋体" w:eastAsia="宋体" w:hAnsi="宋体"/>
        </w:rPr>
        <w:t>GT</w:t>
      </w:r>
      <w:r>
        <w:rPr>
          <w:rFonts w:ascii="宋体" w:eastAsia="宋体" w:hAnsi="宋体" w:hint="eastAsia"/>
        </w:rPr>
        <w:t>是解析GT字段(当前为默认解析</w:t>
      </w:r>
      <w:r>
        <w:rPr>
          <w:rFonts w:ascii="宋体" w:eastAsia="宋体" w:hAnsi="宋体"/>
        </w:rPr>
        <w:t>)</w:t>
      </w:r>
    </w:p>
    <w:p w14:paraId="14636E30" w14:textId="313A252E" w:rsidR="00F455BE" w:rsidRPr="00E157D2"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P_DS是解析DS字段</w:t>
      </w:r>
    </w:p>
    <w:p w14:paraId="6E7B6BF0" w14:textId="253FBA19" w:rsidR="00E157D2" w:rsidRDefault="00E157D2" w:rsidP="006E2320">
      <w:pPr>
        <w:ind w:firstLine="420"/>
        <w:rPr>
          <w:rFonts w:ascii="宋体" w:eastAsia="宋体" w:hAnsi="宋体"/>
        </w:rPr>
      </w:pPr>
      <w:r w:rsidRPr="00E157D2">
        <w:rPr>
          <w:rFonts w:ascii="宋体" w:eastAsia="宋体" w:hAnsi="宋体"/>
        </w:rPr>
        <w:t>}VCF_FILE;</w:t>
      </w:r>
    </w:p>
    <w:p w14:paraId="71E012CC" w14:textId="7348E288" w:rsidR="00E157D2" w:rsidRDefault="00E157D2" w:rsidP="00E157D2">
      <w:pPr>
        <w:rPr>
          <w:ins w:id="411" w:author="zuo Oliver" w:date="2023-05-16T12:52: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24A323EF" w14:textId="7DD98D66" w:rsidR="00DC73C1" w:rsidRPr="00E157D2" w:rsidRDefault="00DC73C1">
      <w:pPr>
        <w:rPr>
          <w:ins w:id="412" w:author="zuo Oliver" w:date="2023-05-16T12:53:00Z"/>
          <w:rFonts w:ascii="宋体" w:eastAsia="宋体" w:hAnsi="宋体"/>
        </w:rPr>
        <w:pPrChange w:id="413" w:author="zuo Oliver" w:date="2023-05-16T12:54:00Z">
          <w:pPr>
            <w:ind w:left="2940" w:firstLine="420"/>
          </w:pPr>
        </w:pPrChange>
      </w:pPr>
      <w:proofErr w:type="spellStart"/>
      <w:ins w:id="414" w:author="zuo Oliver" w:date="2023-05-16T12:52:00Z">
        <w:r>
          <w:rPr>
            <w:rFonts w:ascii="宋体" w:eastAsia="宋体" w:hAnsi="宋体" w:hint="eastAsia"/>
          </w:rPr>
          <w:t>fileMode</w:t>
        </w:r>
        <w:proofErr w:type="spellEnd"/>
        <w:r>
          <w:rPr>
            <w:rFonts w:ascii="宋体" w:eastAsia="宋体" w:hAnsi="宋体" w:hint="eastAsia"/>
          </w:rPr>
          <w:t>：</w:t>
        </w:r>
      </w:ins>
      <w:ins w:id="415" w:author="zuo Oliver" w:date="2023-05-16T12:53:00Z">
        <w:r>
          <w:rPr>
            <w:rFonts w:ascii="宋体" w:eastAsia="宋体" w:hAnsi="宋体" w:hint="eastAsia"/>
          </w:rPr>
          <w:t>指定打开文件的压缩格式</w:t>
        </w:r>
      </w:ins>
      <w:ins w:id="416" w:author="zuo Oliver" w:date="2023-05-16T12:54:00Z">
        <w:r>
          <w:rPr>
            <w:rFonts w:ascii="宋体" w:eastAsia="宋体" w:hAnsi="宋体" w:hint="eastAsia"/>
          </w:rPr>
          <w:t>，</w:t>
        </w:r>
      </w:ins>
      <w:ins w:id="417" w:author="zuo Oliver" w:date="2023-05-16T12:53:00Z">
        <w:r w:rsidRPr="006E2320">
          <w:rPr>
            <w:rFonts w:ascii="宋体" w:eastAsia="宋体" w:hAnsi="宋体"/>
          </w:rPr>
          <w:t>FILE_MODE_NORMAL</w:t>
        </w:r>
      </w:ins>
      <w:ins w:id="418" w:author="zuo Oliver" w:date="2023-05-16T12:54:00Z">
        <w:r>
          <w:rPr>
            <w:rFonts w:ascii="宋体" w:eastAsia="宋体" w:hAnsi="宋体" w:hint="eastAsia"/>
          </w:rPr>
          <w:t>表示</w:t>
        </w:r>
      </w:ins>
      <w:ins w:id="419" w:author="zuo Oliver" w:date="2023-05-16T12:53:00Z">
        <w:r>
          <w:rPr>
            <w:rFonts w:ascii="宋体" w:eastAsia="宋体" w:hAnsi="宋体" w:hint="eastAsia"/>
          </w:rPr>
          <w:t>未压缩</w:t>
        </w:r>
      </w:ins>
      <w:ins w:id="420" w:author="zuo Oliver" w:date="2023-05-16T12:54:00Z">
        <w:r>
          <w:rPr>
            <w:rFonts w:ascii="宋体" w:eastAsia="宋体" w:hAnsi="宋体" w:hint="eastAsia"/>
          </w:rPr>
          <w:t>；</w:t>
        </w:r>
      </w:ins>
      <w:ins w:id="421" w:author="zuo Oliver" w:date="2023-05-16T12:53:00Z">
        <w:r w:rsidRPr="006E2320">
          <w:rPr>
            <w:rFonts w:ascii="宋体" w:eastAsia="宋体" w:hAnsi="宋体"/>
          </w:rPr>
          <w:t>FILE_MODE_GZ</w:t>
        </w:r>
      </w:ins>
      <w:ins w:id="422" w:author="zuo Oliver" w:date="2023-05-16T12:54:00Z">
        <w:r>
          <w:rPr>
            <w:rFonts w:ascii="宋体" w:eastAsia="宋体" w:hAnsi="宋体" w:hint="eastAsia"/>
          </w:rPr>
          <w:t>表示</w:t>
        </w:r>
      </w:ins>
      <w:proofErr w:type="spellStart"/>
      <w:ins w:id="423" w:author="zuo Oliver" w:date="2023-05-16T12:53:00Z">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4AB12CE4" w14:textId="54017720" w:rsidR="00DC73C1" w:rsidRDefault="00DC73C1" w:rsidP="00E157D2">
      <w:pPr>
        <w:rPr>
          <w:rFonts w:ascii="宋体" w:eastAsia="宋体" w:hAnsi="宋体"/>
        </w:rPr>
      </w:pPr>
      <w:proofErr w:type="spellStart"/>
      <w:ins w:id="424" w:author="zuo Oliver" w:date="2023-05-16T12:57:00Z">
        <w:r>
          <w:rPr>
            <w:rFonts w:ascii="宋体" w:eastAsia="宋体" w:hAnsi="宋体" w:hint="eastAsia"/>
          </w:rPr>
          <w:t>parseItem</w:t>
        </w:r>
        <w:proofErr w:type="spellEnd"/>
        <w:r>
          <w:rPr>
            <w:rFonts w:ascii="宋体" w:eastAsia="宋体" w:hAnsi="宋体" w:hint="eastAsia"/>
          </w:rPr>
          <w:t>：指定对文件进行读操作时，解析哪些字段</w:t>
        </w:r>
      </w:ins>
      <w:ins w:id="425" w:author="zuo Oliver" w:date="2023-05-16T12:58:00Z">
        <w:r>
          <w:rPr>
            <w:rFonts w:ascii="宋体" w:eastAsia="宋体" w:hAnsi="宋体" w:hint="eastAsia"/>
          </w:rPr>
          <w:t>。</w:t>
        </w:r>
        <w:r w:rsidRPr="00DC73C1">
          <w:rPr>
            <w:rFonts w:ascii="宋体" w:eastAsia="宋体" w:hAnsi="宋体"/>
            <w:rPrChange w:id="426" w:author="zuo Oliver" w:date="2023-05-16T13:00:00Z">
              <w:rPr>
                <w:rFonts w:ascii="Times New Roman" w:hAnsi="Times New Roman" w:cs="Times New Roman"/>
                <w:color w:val="0070C0"/>
              </w:rPr>
            </w:rPrChange>
          </w:rPr>
          <w:t>P_DS|P_GT</w:t>
        </w:r>
      </w:ins>
      <w:ins w:id="427" w:author="zuo Oliver" w:date="2023-05-16T13:00:00Z">
        <w:r>
          <w:rPr>
            <w:rFonts w:ascii="宋体" w:eastAsia="宋体" w:hAnsi="宋体" w:hint="eastAsia"/>
          </w:rPr>
          <w:t>表示</w:t>
        </w:r>
      </w:ins>
      <w:ins w:id="428" w:author="zuo Oliver" w:date="2023-05-16T12:58:00Z">
        <w:r w:rsidRPr="00DC73C1">
          <w:rPr>
            <w:rFonts w:ascii="宋体" w:eastAsia="宋体" w:hAnsi="宋体" w:hint="eastAsia"/>
            <w:rPrChange w:id="429" w:author="zuo Oliver" w:date="2023-05-16T13:00:00Z">
              <w:rPr>
                <w:rFonts w:ascii="Times New Roman" w:hAnsi="Times New Roman" w:cs="Times New Roman" w:hint="eastAsia"/>
                <w:color w:val="0070C0"/>
              </w:rPr>
            </w:rPrChange>
          </w:rPr>
          <w:t>读操作</w:t>
        </w:r>
      </w:ins>
      <w:ins w:id="430" w:author="zuo Oliver" w:date="2023-05-16T13:00:00Z">
        <w:r>
          <w:rPr>
            <w:rFonts w:ascii="宋体" w:eastAsia="宋体" w:hAnsi="宋体" w:hint="eastAsia"/>
          </w:rPr>
          <w:t>时</w:t>
        </w:r>
      </w:ins>
      <w:ins w:id="431" w:author="zuo Oliver" w:date="2023-05-16T12:58:00Z">
        <w:r w:rsidRPr="00DC73C1">
          <w:rPr>
            <w:rFonts w:ascii="宋体" w:eastAsia="宋体" w:hAnsi="宋体" w:hint="eastAsia"/>
            <w:rPrChange w:id="432" w:author="zuo Oliver" w:date="2023-05-16T13:00:00Z">
              <w:rPr>
                <w:rFonts w:ascii="Times New Roman" w:hAnsi="Times New Roman" w:cs="Times New Roman" w:hint="eastAsia"/>
                <w:color w:val="0070C0"/>
              </w:rPr>
            </w:rPrChange>
          </w:rPr>
          <w:t>将同时解析</w:t>
        </w:r>
        <w:r w:rsidRPr="00DC73C1">
          <w:rPr>
            <w:rFonts w:ascii="宋体" w:eastAsia="宋体" w:hAnsi="宋体"/>
            <w:rPrChange w:id="433" w:author="zuo Oliver" w:date="2023-05-16T13:00:00Z">
              <w:rPr>
                <w:rFonts w:ascii="Times New Roman" w:hAnsi="Times New Roman" w:cs="Times New Roman"/>
                <w:color w:val="0070C0"/>
              </w:rPr>
            </w:rPrChange>
          </w:rPr>
          <w:t>DS</w:t>
        </w:r>
        <w:r w:rsidRPr="00DC73C1">
          <w:rPr>
            <w:rFonts w:ascii="宋体" w:eastAsia="宋体" w:hAnsi="宋体" w:hint="eastAsia"/>
            <w:rPrChange w:id="434" w:author="zuo Oliver" w:date="2023-05-16T13:00:00Z">
              <w:rPr>
                <w:rFonts w:ascii="Times New Roman" w:hAnsi="Times New Roman" w:cs="Times New Roman" w:hint="eastAsia"/>
                <w:color w:val="0070C0"/>
              </w:rPr>
            </w:rPrChange>
          </w:rPr>
          <w:t>和</w:t>
        </w:r>
        <w:r w:rsidRPr="00DC73C1">
          <w:rPr>
            <w:rFonts w:ascii="宋体" w:eastAsia="宋体" w:hAnsi="宋体"/>
            <w:rPrChange w:id="435" w:author="zuo Oliver" w:date="2023-05-16T13:00:00Z">
              <w:rPr>
                <w:rFonts w:ascii="Times New Roman" w:hAnsi="Times New Roman" w:cs="Times New Roman"/>
                <w:color w:val="0070C0"/>
              </w:rPr>
            </w:rPrChange>
          </w:rPr>
          <w:t>GT</w:t>
        </w:r>
        <w:r w:rsidRPr="00DC73C1">
          <w:rPr>
            <w:rFonts w:ascii="宋体" w:eastAsia="宋体" w:hAnsi="宋体" w:hint="eastAsia"/>
            <w:rPrChange w:id="436" w:author="zuo Oliver" w:date="2023-05-16T13:00:00Z">
              <w:rPr>
                <w:rFonts w:ascii="Times New Roman" w:hAnsi="Times New Roman" w:cs="Times New Roman" w:hint="eastAsia"/>
                <w:color w:val="0070C0"/>
              </w:rPr>
            </w:rPrChange>
          </w:rPr>
          <w:t>字段；</w:t>
        </w:r>
        <w:r w:rsidRPr="00DC73C1">
          <w:rPr>
            <w:rFonts w:ascii="宋体" w:eastAsia="宋体" w:hAnsi="宋体"/>
            <w:rPrChange w:id="437" w:author="zuo Oliver" w:date="2023-05-16T13:00:00Z">
              <w:rPr>
                <w:rFonts w:ascii="Times New Roman" w:hAnsi="Times New Roman" w:cs="Times New Roman"/>
                <w:color w:val="0070C0"/>
              </w:rPr>
            </w:rPrChange>
          </w:rPr>
          <w:t>P_G</w:t>
        </w:r>
      </w:ins>
      <w:ins w:id="438" w:author="zuo Oliver" w:date="2023-05-16T12:59:00Z">
        <w:r w:rsidRPr="00DC73C1">
          <w:rPr>
            <w:rFonts w:ascii="宋体" w:eastAsia="宋体" w:hAnsi="宋体"/>
            <w:rPrChange w:id="439" w:author="zuo Oliver" w:date="2023-05-16T13:00:00Z">
              <w:rPr>
                <w:rFonts w:ascii="Times New Roman" w:hAnsi="Times New Roman" w:cs="Times New Roman"/>
                <w:color w:val="0070C0"/>
              </w:rPr>
            </w:rPrChange>
          </w:rPr>
          <w:t>T</w:t>
        </w:r>
      </w:ins>
      <w:ins w:id="440" w:author="zuo Oliver" w:date="2023-05-16T13:01:00Z">
        <w:r>
          <w:rPr>
            <w:rFonts w:ascii="宋体" w:eastAsia="宋体" w:hAnsi="宋体" w:hint="eastAsia"/>
          </w:rPr>
          <w:t>表示</w:t>
        </w:r>
      </w:ins>
      <w:ins w:id="441" w:author="zuo Oliver" w:date="2023-05-16T13:00:00Z">
        <w:r w:rsidRPr="00A410E4">
          <w:rPr>
            <w:rFonts w:ascii="宋体" w:eastAsia="宋体" w:hAnsi="宋体" w:hint="eastAsia"/>
          </w:rPr>
          <w:t>读操作</w:t>
        </w:r>
        <w:r>
          <w:rPr>
            <w:rFonts w:ascii="宋体" w:eastAsia="宋体" w:hAnsi="宋体" w:hint="eastAsia"/>
          </w:rPr>
          <w:t>时</w:t>
        </w:r>
        <w:r w:rsidRPr="00A410E4">
          <w:rPr>
            <w:rFonts w:ascii="宋体" w:eastAsia="宋体" w:hAnsi="宋体" w:hint="eastAsia"/>
          </w:rPr>
          <w:t>将</w:t>
        </w:r>
      </w:ins>
      <w:ins w:id="442" w:author="zuo Oliver" w:date="2023-05-16T12:58:00Z">
        <w:r w:rsidRPr="00DC73C1">
          <w:rPr>
            <w:rFonts w:ascii="宋体" w:eastAsia="宋体" w:hAnsi="宋体" w:hint="eastAsia"/>
            <w:rPrChange w:id="443" w:author="zuo Oliver" w:date="2023-05-16T13:00:00Z">
              <w:rPr>
                <w:rFonts w:ascii="Times New Roman" w:hAnsi="Times New Roman" w:cs="Times New Roman" w:hint="eastAsia"/>
                <w:color w:val="0070C0"/>
              </w:rPr>
            </w:rPrChange>
          </w:rPr>
          <w:t>只解析</w:t>
        </w:r>
        <w:r w:rsidRPr="00DC73C1">
          <w:rPr>
            <w:rFonts w:ascii="宋体" w:eastAsia="宋体" w:hAnsi="宋体"/>
            <w:rPrChange w:id="444" w:author="zuo Oliver" w:date="2023-05-16T13:00:00Z">
              <w:rPr>
                <w:rFonts w:ascii="Times New Roman" w:hAnsi="Times New Roman" w:cs="Times New Roman"/>
                <w:color w:val="0070C0"/>
              </w:rPr>
            </w:rPrChange>
          </w:rPr>
          <w:t>GT</w:t>
        </w:r>
      </w:ins>
      <w:ins w:id="445" w:author="zuo Oliver" w:date="2023-05-16T12:59:00Z">
        <w:r w:rsidRPr="00DC73C1">
          <w:rPr>
            <w:rFonts w:ascii="宋体" w:eastAsia="宋体" w:hAnsi="宋体" w:hint="eastAsia"/>
            <w:rPrChange w:id="446" w:author="zuo Oliver" w:date="2023-05-16T13:00:00Z">
              <w:rPr>
                <w:rFonts w:ascii="Times New Roman" w:hAnsi="Times New Roman" w:cs="Times New Roman" w:hint="eastAsia"/>
                <w:color w:val="0070C0"/>
              </w:rPr>
            </w:rPrChange>
          </w:rPr>
          <w:t>字段</w:t>
        </w:r>
      </w:ins>
    </w:p>
    <w:p w14:paraId="4E277BC2" w14:textId="2FB5728A" w:rsidR="00E157D2" w:rsidRPr="006E2320" w:rsidRDefault="006E2320" w:rsidP="00E157D2">
      <w:pPr>
        <w:rPr>
          <w:rFonts w:ascii="宋体" w:eastAsia="宋体" w:hAnsi="宋体"/>
          <w:b/>
          <w:bCs/>
        </w:rPr>
      </w:pPr>
      <w:r w:rsidRPr="006E2320">
        <w:rPr>
          <w:rFonts w:ascii="宋体" w:eastAsia="宋体" w:hAnsi="宋体" w:hint="eastAsia"/>
          <w:b/>
          <w:bCs/>
        </w:rPr>
        <w:t>返回值：</w:t>
      </w:r>
    </w:p>
    <w:p w14:paraId="5EF7E070" w14:textId="01E2FAE5" w:rsidR="006E2320" w:rsidRDefault="006E2320" w:rsidP="00E157D2">
      <w:pPr>
        <w:rPr>
          <w:rFonts w:ascii="宋体" w:eastAsia="宋体" w:hAnsi="宋体"/>
        </w:rPr>
      </w:pPr>
      <w:r w:rsidRPr="006E2320">
        <w:rPr>
          <w:rFonts w:ascii="宋体" w:eastAsia="宋体" w:hAnsi="宋体"/>
        </w:rPr>
        <w:t>VCF_ERROR</w:t>
      </w:r>
      <w:r>
        <w:rPr>
          <w:rFonts w:ascii="宋体" w:eastAsia="宋体" w:hAnsi="宋体" w:hint="eastAsia"/>
        </w:rPr>
        <w:t>：打开失败</w:t>
      </w:r>
    </w:p>
    <w:p w14:paraId="7BBFC654" w14:textId="5B643F03" w:rsidR="006E2320" w:rsidRDefault="006E2320" w:rsidP="00E157D2">
      <w:pPr>
        <w:rPr>
          <w:rFonts w:ascii="宋体" w:eastAsia="宋体" w:hAnsi="宋体"/>
        </w:rPr>
      </w:pPr>
      <w:r w:rsidRPr="006E2320">
        <w:rPr>
          <w:rFonts w:ascii="宋体" w:eastAsia="宋体" w:hAnsi="宋体"/>
        </w:rPr>
        <w:t>VCF_OK</w:t>
      </w:r>
      <w:r>
        <w:rPr>
          <w:rFonts w:ascii="宋体" w:eastAsia="宋体" w:hAnsi="宋体" w:hint="eastAsia"/>
        </w:rPr>
        <w:t>：打开成功</w:t>
      </w:r>
    </w:p>
    <w:p w14:paraId="7B0A7A02" w14:textId="77777777" w:rsidR="00E157D2" w:rsidRDefault="00E157D2" w:rsidP="00E157D2">
      <w:pPr>
        <w:rPr>
          <w:rFonts w:ascii="宋体" w:eastAsia="宋体" w:hAnsi="宋体"/>
        </w:rPr>
      </w:pPr>
    </w:p>
    <w:p w14:paraId="672E5D80" w14:textId="7BA2208C" w:rsidR="00E157D2" w:rsidRPr="006E2320" w:rsidRDefault="00E157D2" w:rsidP="00E157D2">
      <w:pPr>
        <w:rPr>
          <w:rFonts w:ascii="宋体" w:eastAsia="宋体" w:hAnsi="宋体"/>
          <w:b/>
          <w:bCs/>
        </w:rPr>
      </w:pPr>
      <w:r w:rsidRPr="006E2320">
        <w:rPr>
          <w:rFonts w:ascii="宋体" w:eastAsia="宋体" w:hAnsi="宋体"/>
          <w:b/>
          <w:bCs/>
        </w:rPr>
        <w:t xml:space="preserve">VCF_STATUS </w:t>
      </w:r>
      <w:proofErr w:type="spellStart"/>
      <w:proofErr w:type="gramStart"/>
      <w:r w:rsidRPr="006E2320">
        <w:rPr>
          <w:rFonts w:ascii="宋体" w:eastAsia="宋体" w:hAnsi="宋体"/>
          <w:b/>
          <w:bCs/>
        </w:rPr>
        <w:t>vcfFileCreate</w:t>
      </w:r>
      <w:proofErr w:type="spellEnd"/>
      <w:r w:rsidRPr="006E2320">
        <w:rPr>
          <w:rFonts w:ascii="宋体" w:eastAsia="宋体" w:hAnsi="宋体"/>
          <w:b/>
          <w:bCs/>
        </w:rPr>
        <w:t>(</w:t>
      </w:r>
      <w:proofErr w:type="gramEnd"/>
      <w:r w:rsidRPr="006E2320">
        <w:rPr>
          <w:rFonts w:ascii="宋体" w:eastAsia="宋体" w:hAnsi="宋体"/>
          <w:b/>
          <w:bCs/>
        </w:rPr>
        <w:t>VCF_FILE *</w:t>
      </w:r>
      <w:proofErr w:type="spellStart"/>
      <w:r w:rsidRPr="006E2320">
        <w:rPr>
          <w:rFonts w:ascii="宋体" w:eastAsia="宋体" w:hAnsi="宋体"/>
          <w:b/>
          <w:bCs/>
        </w:rPr>
        <w:t>fp,const</w:t>
      </w:r>
      <w:proofErr w:type="spellEnd"/>
      <w:r w:rsidRPr="006E2320">
        <w:rPr>
          <w:rFonts w:ascii="宋体" w:eastAsia="宋体" w:hAnsi="宋体"/>
          <w:b/>
          <w:bCs/>
        </w:rPr>
        <w:t xml:space="preserve"> char *</w:t>
      </w:r>
      <w:proofErr w:type="spellStart"/>
      <w:r w:rsidRPr="006E2320">
        <w:rPr>
          <w:rFonts w:ascii="宋体" w:eastAsia="宋体" w:hAnsi="宋体"/>
          <w:b/>
          <w:bCs/>
        </w:rPr>
        <w:t>fileName</w:t>
      </w:r>
      <w:ins w:id="447" w:author="zuo Oliver" w:date="2023-05-16T12:51:00Z">
        <w:r w:rsidR="00C41DB1" w:rsidRPr="00C41DB1">
          <w:rPr>
            <w:rFonts w:ascii="宋体" w:eastAsia="宋体" w:hAnsi="宋体"/>
            <w:b/>
            <w:bCs/>
          </w:rPr>
          <w:t>,FILE_MODE</w:t>
        </w:r>
        <w:proofErr w:type="spellEnd"/>
        <w:r w:rsidR="00C41DB1" w:rsidRPr="00C41DB1">
          <w:rPr>
            <w:rFonts w:ascii="宋体" w:eastAsia="宋体" w:hAnsi="宋体"/>
            <w:b/>
            <w:bCs/>
          </w:rPr>
          <w:t xml:space="preserve"> </w:t>
        </w:r>
        <w:proofErr w:type="spellStart"/>
        <w:r w:rsidR="00C41DB1" w:rsidRPr="00C41DB1">
          <w:rPr>
            <w:rFonts w:ascii="宋体" w:eastAsia="宋体" w:hAnsi="宋体"/>
            <w:b/>
            <w:bCs/>
          </w:rPr>
          <w:t>fileMode</w:t>
        </w:r>
      </w:ins>
      <w:proofErr w:type="spellEnd"/>
      <w:r w:rsidRPr="006E2320">
        <w:rPr>
          <w:rFonts w:ascii="宋体" w:eastAsia="宋体" w:hAnsi="宋体"/>
          <w:b/>
          <w:bCs/>
        </w:rPr>
        <w:t>);</w:t>
      </w:r>
    </w:p>
    <w:p w14:paraId="06DDE980"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31C41E40" w14:textId="5AE5A2F8" w:rsidR="006E2320" w:rsidRDefault="006E2320" w:rsidP="00E157D2">
      <w:pPr>
        <w:rPr>
          <w:rFonts w:ascii="宋体" w:eastAsia="宋体" w:hAnsi="宋体"/>
        </w:rPr>
      </w:pPr>
      <w:r>
        <w:rPr>
          <w:rFonts w:ascii="宋体" w:eastAsia="宋体" w:hAnsi="宋体" w:hint="eastAsia"/>
        </w:rPr>
        <w:t>以写的方式创建一个</w:t>
      </w:r>
      <w:proofErr w:type="spellStart"/>
      <w:r>
        <w:rPr>
          <w:rFonts w:ascii="宋体" w:eastAsia="宋体" w:hAnsi="宋体" w:hint="eastAsia"/>
        </w:rPr>
        <w:t>vcf</w:t>
      </w:r>
      <w:proofErr w:type="spellEnd"/>
      <w:r>
        <w:rPr>
          <w:rFonts w:ascii="宋体" w:eastAsia="宋体" w:hAnsi="宋体" w:hint="eastAsia"/>
        </w:rPr>
        <w:t>文件。若文件已经存在则清空其中内容。支持未压缩的文本文件格式，支持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3CF3D51E" w14:textId="77777777" w:rsidR="006E2320" w:rsidRPr="006E2320" w:rsidRDefault="006E2320" w:rsidP="006E2320">
      <w:pPr>
        <w:rPr>
          <w:rFonts w:ascii="宋体" w:eastAsia="宋体" w:hAnsi="宋体"/>
          <w:b/>
          <w:bCs/>
        </w:rPr>
      </w:pPr>
      <w:r w:rsidRPr="006E2320">
        <w:rPr>
          <w:rFonts w:ascii="宋体" w:eastAsia="宋体" w:hAnsi="宋体" w:hint="eastAsia"/>
          <w:b/>
          <w:bCs/>
        </w:rPr>
        <w:t>参数：</w:t>
      </w:r>
    </w:p>
    <w:p w14:paraId="7143C054" w14:textId="734AD7F7" w:rsidR="006E2320" w:rsidRDefault="006E2320" w:rsidP="006E2320">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0E94737B" w14:textId="690B0681" w:rsidR="006E2320" w:rsidRDefault="006E2320" w:rsidP="006E2320">
      <w:pPr>
        <w:rPr>
          <w:ins w:id="448" w:author="zuo Oliver" w:date="2023-05-16T13:01: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512289F8" w14:textId="77777777" w:rsidR="00DC73C1" w:rsidRPr="00E157D2" w:rsidRDefault="00DC73C1" w:rsidP="00DC73C1">
      <w:pPr>
        <w:rPr>
          <w:ins w:id="449" w:author="zuo Oliver" w:date="2023-05-16T13:01:00Z"/>
          <w:rFonts w:ascii="宋体" w:eastAsia="宋体" w:hAnsi="宋体"/>
        </w:rPr>
      </w:pPr>
      <w:proofErr w:type="spellStart"/>
      <w:ins w:id="450" w:author="zuo Oliver" w:date="2023-05-16T13:01:00Z">
        <w:r>
          <w:rPr>
            <w:rFonts w:ascii="宋体" w:eastAsia="宋体" w:hAnsi="宋体" w:hint="eastAsia"/>
          </w:rPr>
          <w:t>fileMode</w:t>
        </w:r>
        <w:proofErr w:type="spellEnd"/>
        <w:r>
          <w:rPr>
            <w:rFonts w:ascii="宋体" w:eastAsia="宋体" w:hAnsi="宋体" w:hint="eastAsia"/>
          </w:rPr>
          <w:t>：指定打开文件的压缩格式，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647563B2" w14:textId="74454998" w:rsidR="00DC73C1" w:rsidRPr="00DC73C1" w:rsidDel="00DC73C1" w:rsidRDefault="00DC73C1" w:rsidP="006E2320">
      <w:pPr>
        <w:rPr>
          <w:del w:id="451" w:author="zuo Oliver" w:date="2023-05-16T13:01:00Z"/>
          <w:rFonts w:ascii="宋体" w:eastAsia="宋体" w:hAnsi="宋体"/>
        </w:rPr>
      </w:pPr>
    </w:p>
    <w:p w14:paraId="701EE423"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6C23043B" w14:textId="0CF5A33A"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：创建/打开失败</w:t>
      </w:r>
    </w:p>
    <w:p w14:paraId="16662C78" w14:textId="6402476B"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：创建/打开成功</w:t>
      </w:r>
    </w:p>
    <w:p w14:paraId="029287E6" w14:textId="4A74337C" w:rsidR="006E2320" w:rsidRDefault="006E2320" w:rsidP="00E157D2">
      <w:pPr>
        <w:rPr>
          <w:rFonts w:ascii="宋体" w:eastAsia="宋体" w:hAnsi="宋体"/>
        </w:rPr>
      </w:pPr>
    </w:p>
    <w:p w14:paraId="5A3BAE69" w14:textId="5123CA00" w:rsidR="00E157D2" w:rsidRPr="006E2320" w:rsidRDefault="00E157D2" w:rsidP="00E157D2">
      <w:pPr>
        <w:rPr>
          <w:rFonts w:ascii="宋体" w:eastAsia="宋体" w:hAnsi="宋体"/>
          <w:b/>
          <w:bCs/>
        </w:rPr>
      </w:pPr>
      <w:r w:rsidRPr="006E2320">
        <w:rPr>
          <w:rFonts w:ascii="宋体" w:eastAsia="宋体" w:hAnsi="宋体"/>
          <w:b/>
          <w:bCs/>
        </w:rPr>
        <w:t xml:space="preserve">VCF_STATUS </w:t>
      </w:r>
      <w:proofErr w:type="spellStart"/>
      <w:proofErr w:type="gramStart"/>
      <w:r w:rsidRPr="006E2320">
        <w:rPr>
          <w:rFonts w:ascii="宋体" w:eastAsia="宋体" w:hAnsi="宋体"/>
          <w:b/>
          <w:bCs/>
        </w:rPr>
        <w:t>vcfFileAppend</w:t>
      </w:r>
      <w:proofErr w:type="spellEnd"/>
      <w:r w:rsidRPr="006E2320">
        <w:rPr>
          <w:rFonts w:ascii="宋体" w:eastAsia="宋体" w:hAnsi="宋体"/>
          <w:b/>
          <w:bCs/>
        </w:rPr>
        <w:t>(</w:t>
      </w:r>
      <w:proofErr w:type="gramEnd"/>
      <w:r w:rsidRPr="006E2320">
        <w:rPr>
          <w:rFonts w:ascii="宋体" w:eastAsia="宋体" w:hAnsi="宋体"/>
          <w:b/>
          <w:bCs/>
        </w:rPr>
        <w:t>VCF_FILE *</w:t>
      </w:r>
      <w:proofErr w:type="spellStart"/>
      <w:r w:rsidRPr="006E2320">
        <w:rPr>
          <w:rFonts w:ascii="宋体" w:eastAsia="宋体" w:hAnsi="宋体"/>
          <w:b/>
          <w:bCs/>
        </w:rPr>
        <w:t>fp,const</w:t>
      </w:r>
      <w:proofErr w:type="spellEnd"/>
      <w:r w:rsidRPr="006E2320">
        <w:rPr>
          <w:rFonts w:ascii="宋体" w:eastAsia="宋体" w:hAnsi="宋体"/>
          <w:b/>
          <w:bCs/>
        </w:rPr>
        <w:t xml:space="preserve"> char *</w:t>
      </w:r>
      <w:proofErr w:type="spellStart"/>
      <w:r w:rsidRPr="006E2320">
        <w:rPr>
          <w:rFonts w:ascii="宋体" w:eastAsia="宋体" w:hAnsi="宋体"/>
          <w:b/>
          <w:bCs/>
        </w:rPr>
        <w:t>fileName</w:t>
      </w:r>
      <w:ins w:id="452" w:author="zuo Oliver" w:date="2023-05-16T13:02:00Z">
        <w:r w:rsidR="00FF3AC5" w:rsidRPr="00C41DB1">
          <w:rPr>
            <w:rFonts w:ascii="宋体" w:eastAsia="宋体" w:hAnsi="宋体"/>
            <w:b/>
            <w:bCs/>
          </w:rPr>
          <w:t>,FILE_MODE</w:t>
        </w:r>
        <w:proofErr w:type="spellEnd"/>
        <w:r w:rsidR="00FF3AC5" w:rsidRPr="00C41DB1">
          <w:rPr>
            <w:rFonts w:ascii="宋体" w:eastAsia="宋体" w:hAnsi="宋体"/>
            <w:b/>
            <w:bCs/>
          </w:rPr>
          <w:t xml:space="preserve"> </w:t>
        </w:r>
        <w:proofErr w:type="spellStart"/>
        <w:r w:rsidR="00FF3AC5" w:rsidRPr="00C41DB1">
          <w:rPr>
            <w:rFonts w:ascii="宋体" w:eastAsia="宋体" w:hAnsi="宋体"/>
            <w:b/>
            <w:bCs/>
          </w:rPr>
          <w:t>fileMode</w:t>
        </w:r>
      </w:ins>
      <w:proofErr w:type="spellEnd"/>
      <w:r w:rsidRPr="006E2320">
        <w:rPr>
          <w:rFonts w:ascii="宋体" w:eastAsia="宋体" w:hAnsi="宋体"/>
          <w:b/>
          <w:bCs/>
        </w:rPr>
        <w:t>);</w:t>
      </w:r>
    </w:p>
    <w:p w14:paraId="4A135600" w14:textId="77777777" w:rsidR="006E2320" w:rsidRPr="006E2320" w:rsidRDefault="006E2320" w:rsidP="006E2320">
      <w:pPr>
        <w:rPr>
          <w:rFonts w:ascii="宋体" w:eastAsia="宋体" w:hAnsi="宋体"/>
          <w:b/>
          <w:bCs/>
        </w:rPr>
      </w:pPr>
      <w:r w:rsidRPr="006E2320">
        <w:rPr>
          <w:rFonts w:ascii="宋体" w:eastAsia="宋体" w:hAnsi="宋体" w:hint="eastAsia"/>
          <w:b/>
          <w:bCs/>
        </w:rPr>
        <w:t>功能：</w:t>
      </w:r>
    </w:p>
    <w:p w14:paraId="62D724F3" w14:textId="49BC6118" w:rsidR="006E2320" w:rsidRDefault="006E2320" w:rsidP="006E2320">
      <w:pPr>
        <w:rPr>
          <w:rFonts w:ascii="宋体" w:eastAsia="宋体" w:hAnsi="宋体"/>
        </w:rPr>
      </w:pPr>
      <w:r>
        <w:rPr>
          <w:rFonts w:ascii="宋体" w:eastAsia="宋体" w:hAnsi="宋体" w:hint="eastAsia"/>
        </w:rPr>
        <w:t>以写的方式创建一个</w:t>
      </w:r>
      <w:proofErr w:type="spellStart"/>
      <w:r>
        <w:rPr>
          <w:rFonts w:ascii="宋体" w:eastAsia="宋体" w:hAnsi="宋体" w:hint="eastAsia"/>
        </w:rPr>
        <w:t>vcf</w:t>
      </w:r>
      <w:proofErr w:type="spellEnd"/>
      <w:r>
        <w:rPr>
          <w:rFonts w:ascii="宋体" w:eastAsia="宋体" w:hAnsi="宋体" w:hint="eastAsia"/>
        </w:rPr>
        <w:t>文件。若文件已经存在则</w:t>
      </w:r>
      <w:r w:rsidR="004C44F3">
        <w:rPr>
          <w:rFonts w:ascii="宋体" w:eastAsia="宋体" w:hAnsi="宋体" w:hint="eastAsia"/>
        </w:rPr>
        <w:t>将保留其中</w:t>
      </w:r>
      <w:r>
        <w:rPr>
          <w:rFonts w:ascii="宋体" w:eastAsia="宋体" w:hAnsi="宋体" w:hint="eastAsia"/>
        </w:rPr>
        <w:t>内容</w:t>
      </w:r>
      <w:r w:rsidR="004C44F3">
        <w:rPr>
          <w:rFonts w:ascii="宋体" w:eastAsia="宋体" w:hAnsi="宋体" w:hint="eastAsia"/>
        </w:rPr>
        <w:t>，并将文件写指针定位到文件尾</w:t>
      </w:r>
      <w:r>
        <w:rPr>
          <w:rFonts w:ascii="宋体" w:eastAsia="宋体" w:hAnsi="宋体" w:hint="eastAsia"/>
        </w:rPr>
        <w:t>。支持未压缩的文本文件格式，支持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72B16E24" w14:textId="77777777" w:rsidR="006E2320" w:rsidRPr="006E2320" w:rsidRDefault="006E2320" w:rsidP="006E2320">
      <w:pPr>
        <w:rPr>
          <w:rFonts w:ascii="宋体" w:eastAsia="宋体" w:hAnsi="宋体"/>
          <w:b/>
          <w:bCs/>
        </w:rPr>
      </w:pPr>
      <w:r w:rsidRPr="006E2320">
        <w:rPr>
          <w:rFonts w:ascii="宋体" w:eastAsia="宋体" w:hAnsi="宋体" w:hint="eastAsia"/>
          <w:b/>
          <w:bCs/>
        </w:rPr>
        <w:lastRenderedPageBreak/>
        <w:t>参数：</w:t>
      </w:r>
    </w:p>
    <w:p w14:paraId="1BDB628D" w14:textId="77777777" w:rsidR="006E2320" w:rsidRDefault="006E2320" w:rsidP="006E2320">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4A607E48" w14:textId="77777777" w:rsidR="006E2320" w:rsidRDefault="006E2320" w:rsidP="006E2320">
      <w:pPr>
        <w:rPr>
          <w:ins w:id="453" w:author="zuo Oliver" w:date="2023-05-16T13:02: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139670FD" w14:textId="77777777" w:rsidR="00FF3AC5" w:rsidRPr="00E157D2" w:rsidRDefault="00FF3AC5" w:rsidP="00FF3AC5">
      <w:pPr>
        <w:rPr>
          <w:ins w:id="454" w:author="zuo Oliver" w:date="2023-05-16T13:02:00Z"/>
          <w:rFonts w:ascii="宋体" w:eastAsia="宋体" w:hAnsi="宋体"/>
        </w:rPr>
      </w:pPr>
      <w:proofErr w:type="spellStart"/>
      <w:ins w:id="455" w:author="zuo Oliver" w:date="2023-05-16T13:02:00Z">
        <w:r>
          <w:rPr>
            <w:rFonts w:ascii="宋体" w:eastAsia="宋体" w:hAnsi="宋体" w:hint="eastAsia"/>
          </w:rPr>
          <w:t>fileMode</w:t>
        </w:r>
        <w:proofErr w:type="spellEnd"/>
        <w:r>
          <w:rPr>
            <w:rFonts w:ascii="宋体" w:eastAsia="宋体" w:hAnsi="宋体" w:hint="eastAsia"/>
          </w:rPr>
          <w:t>：指定打开文件的压缩格式，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4E594B6A" w14:textId="50BA3BD6" w:rsidR="00FF3AC5" w:rsidRPr="00FF3AC5" w:rsidDel="00FF3AC5" w:rsidRDefault="00FF3AC5" w:rsidP="006E2320">
      <w:pPr>
        <w:rPr>
          <w:del w:id="456" w:author="zuo Oliver" w:date="2023-05-16T13:02:00Z"/>
          <w:rFonts w:ascii="宋体" w:eastAsia="宋体" w:hAnsi="宋体"/>
        </w:rPr>
      </w:pPr>
    </w:p>
    <w:p w14:paraId="72D97FCC"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1D08A7AD" w14:textId="390FEBA5"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/打开失败</w:t>
      </w:r>
    </w:p>
    <w:p w14:paraId="70156758" w14:textId="254DF842"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/打开成功</w:t>
      </w:r>
    </w:p>
    <w:p w14:paraId="6FE1DD2F" w14:textId="77777777" w:rsidR="006E2320" w:rsidRDefault="006E2320" w:rsidP="00E157D2">
      <w:pPr>
        <w:rPr>
          <w:rFonts w:ascii="宋体" w:eastAsia="宋体" w:hAnsi="宋体"/>
        </w:rPr>
      </w:pPr>
    </w:p>
    <w:p w14:paraId="6FEFB297" w14:textId="77777777" w:rsidR="00E157D2" w:rsidRPr="004C44F3" w:rsidRDefault="00E157D2" w:rsidP="00E157D2">
      <w:pPr>
        <w:rPr>
          <w:rFonts w:ascii="宋体" w:eastAsia="宋体" w:hAnsi="宋体"/>
          <w:b/>
          <w:bCs/>
        </w:rPr>
      </w:pPr>
      <w:r w:rsidRPr="004C44F3">
        <w:rPr>
          <w:rFonts w:ascii="宋体" w:eastAsia="宋体" w:hAnsi="宋体"/>
          <w:b/>
          <w:bCs/>
        </w:rPr>
        <w:t xml:space="preserve">VCF_STATUS </w:t>
      </w:r>
      <w:proofErr w:type="spellStart"/>
      <w:proofErr w:type="gramStart"/>
      <w:r w:rsidRPr="004C44F3">
        <w:rPr>
          <w:rFonts w:ascii="宋体" w:eastAsia="宋体" w:hAnsi="宋体"/>
          <w:b/>
          <w:bCs/>
        </w:rPr>
        <w:t>vcfFileClose</w:t>
      </w:r>
      <w:proofErr w:type="spellEnd"/>
      <w:r w:rsidRPr="004C44F3">
        <w:rPr>
          <w:rFonts w:ascii="宋体" w:eastAsia="宋体" w:hAnsi="宋体"/>
          <w:b/>
          <w:bCs/>
        </w:rPr>
        <w:t>(</w:t>
      </w:r>
      <w:proofErr w:type="gramEnd"/>
      <w:r w:rsidRPr="004C44F3">
        <w:rPr>
          <w:rFonts w:ascii="宋体" w:eastAsia="宋体" w:hAnsi="宋体"/>
          <w:b/>
          <w:bCs/>
        </w:rPr>
        <w:t>VCF_FILE *</w:t>
      </w:r>
      <w:proofErr w:type="spellStart"/>
      <w:r w:rsidRPr="004C44F3">
        <w:rPr>
          <w:rFonts w:ascii="宋体" w:eastAsia="宋体" w:hAnsi="宋体"/>
          <w:b/>
          <w:bCs/>
        </w:rPr>
        <w:t>fp</w:t>
      </w:r>
      <w:proofErr w:type="spellEnd"/>
      <w:r w:rsidRPr="004C44F3">
        <w:rPr>
          <w:rFonts w:ascii="宋体" w:eastAsia="宋体" w:hAnsi="宋体"/>
          <w:b/>
          <w:bCs/>
        </w:rPr>
        <w:t>);</w:t>
      </w:r>
    </w:p>
    <w:p w14:paraId="73D32A10"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070193B7" w14:textId="2C22D494" w:rsidR="004C44F3" w:rsidRDefault="004C44F3" w:rsidP="004C44F3">
      <w:pPr>
        <w:rPr>
          <w:rFonts w:ascii="宋体" w:eastAsia="宋体" w:hAnsi="宋体"/>
        </w:rPr>
      </w:pPr>
      <w:r>
        <w:rPr>
          <w:rFonts w:ascii="宋体" w:eastAsia="宋体" w:hAnsi="宋体" w:hint="eastAsia"/>
        </w:rPr>
        <w:t>关闭已经打开的文件</w:t>
      </w:r>
      <w:ins w:id="457" w:author="zuo Oliver" w:date="2023-05-16T13:05:00Z">
        <w:r w:rsidR="00FF3AC5">
          <w:rPr>
            <w:rFonts w:ascii="宋体" w:eastAsia="宋体" w:hAnsi="宋体" w:hint="eastAsia"/>
          </w:rPr>
          <w:t>，清空并释放文件头所占用的内存空间</w:t>
        </w:r>
      </w:ins>
      <w:r>
        <w:rPr>
          <w:rFonts w:ascii="宋体" w:eastAsia="宋体" w:hAnsi="宋体" w:hint="eastAsia"/>
        </w:rPr>
        <w:t>。并关闭</w:t>
      </w:r>
      <w:proofErr w:type="spellStart"/>
      <w:r>
        <w:rPr>
          <w:rFonts w:ascii="宋体" w:eastAsia="宋体" w:hAnsi="宋体" w:hint="eastAsia"/>
        </w:rPr>
        <w:t>vcflib</w:t>
      </w:r>
      <w:proofErr w:type="spellEnd"/>
      <w:r>
        <w:rPr>
          <w:rFonts w:ascii="宋体" w:eastAsia="宋体" w:hAnsi="宋体" w:hint="eastAsia"/>
        </w:rPr>
        <w:t>日志</w:t>
      </w:r>
    </w:p>
    <w:p w14:paraId="628C762C"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19E53A5" w14:textId="77777777" w:rsidR="004C44F3" w:rsidRDefault="004C44F3" w:rsidP="004C44F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618418F7"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23BE9D10" w14:textId="1C61521B"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：关闭失败</w:t>
      </w:r>
    </w:p>
    <w:p w14:paraId="629C46C7" w14:textId="66F0BA0A"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：关闭成功</w:t>
      </w:r>
    </w:p>
    <w:p w14:paraId="68D98C50" w14:textId="4D82270C" w:rsidR="00E157D2" w:rsidRPr="001B1A67" w:rsidRDefault="004C44F3" w:rsidP="0018677F">
      <w:pPr>
        <w:pStyle w:val="3"/>
      </w:pPr>
      <w:bookmarkStart w:id="458" w:name="_Toc135517626"/>
      <w:r w:rsidRPr="001B1A67">
        <w:t>2</w:t>
      </w:r>
      <w:r w:rsidRPr="001B1A67">
        <w:rPr>
          <w:rFonts w:hint="eastAsia"/>
        </w:rPr>
        <w:t>．文件读接口</w:t>
      </w:r>
      <w:bookmarkEnd w:id="458"/>
    </w:p>
    <w:p w14:paraId="0B963ADF" w14:textId="2D3A5467" w:rsidR="00E157D2" w:rsidRPr="00EF5388" w:rsidRDefault="00E157D2" w:rsidP="00E157D2">
      <w:pPr>
        <w:rPr>
          <w:rFonts w:ascii="宋体" w:eastAsia="宋体" w:hAnsi="宋体"/>
          <w:b/>
          <w:bCs/>
        </w:rPr>
      </w:pPr>
      <w:r w:rsidRPr="00EF5388">
        <w:rPr>
          <w:rFonts w:ascii="宋体" w:eastAsia="宋体" w:hAnsi="宋体"/>
          <w:b/>
          <w:bCs/>
        </w:rPr>
        <w:t xml:space="preserve">VCF_STATUS </w:t>
      </w:r>
      <w:proofErr w:type="spellStart"/>
      <w:proofErr w:type="gramStart"/>
      <w:r w:rsidRPr="00EF5388">
        <w:rPr>
          <w:rFonts w:ascii="宋体" w:eastAsia="宋体" w:hAnsi="宋体"/>
          <w:b/>
          <w:bCs/>
        </w:rPr>
        <w:t>vcfFileReadLine</w:t>
      </w:r>
      <w:proofErr w:type="spellEnd"/>
      <w:r w:rsidRPr="00EF5388">
        <w:rPr>
          <w:rFonts w:ascii="宋体" w:eastAsia="宋体" w:hAnsi="宋体"/>
          <w:b/>
          <w:bCs/>
        </w:rPr>
        <w:t>(</w:t>
      </w:r>
      <w:proofErr w:type="gramEnd"/>
      <w:r w:rsidRPr="00EF5388">
        <w:rPr>
          <w:rFonts w:ascii="宋体" w:eastAsia="宋体" w:hAnsi="宋体"/>
          <w:b/>
          <w:bCs/>
        </w:rPr>
        <w:t>VCF_FILE *</w:t>
      </w:r>
      <w:proofErr w:type="spellStart"/>
      <w:r w:rsidRPr="00EF5388">
        <w:rPr>
          <w:rFonts w:ascii="宋体" w:eastAsia="宋体" w:hAnsi="宋体"/>
          <w:b/>
          <w:bCs/>
        </w:rPr>
        <w:t>fp,char</w:t>
      </w:r>
      <w:proofErr w:type="spellEnd"/>
      <w:r w:rsidRPr="00EF5388">
        <w:rPr>
          <w:rFonts w:ascii="宋体" w:eastAsia="宋体" w:hAnsi="宋体"/>
          <w:b/>
          <w:bCs/>
        </w:rPr>
        <w:t xml:space="preserve"> *</w:t>
      </w:r>
      <w:proofErr w:type="spellStart"/>
      <w:r w:rsidRPr="00EF5388">
        <w:rPr>
          <w:rFonts w:ascii="宋体" w:eastAsia="宋体" w:hAnsi="宋体"/>
          <w:b/>
          <w:bCs/>
        </w:rPr>
        <w:t>lineStr,int</w:t>
      </w:r>
      <w:proofErr w:type="spellEnd"/>
      <w:r w:rsidRPr="00EF5388">
        <w:rPr>
          <w:rFonts w:ascii="宋体" w:eastAsia="宋体" w:hAnsi="宋体"/>
          <w:b/>
          <w:bCs/>
        </w:rPr>
        <w:t xml:space="preserve"> </w:t>
      </w:r>
      <w:proofErr w:type="spellStart"/>
      <w:r w:rsidRPr="00EF5388">
        <w:rPr>
          <w:rFonts w:ascii="宋体" w:eastAsia="宋体" w:hAnsi="宋体"/>
          <w:b/>
          <w:bCs/>
        </w:rPr>
        <w:t>lineSize</w:t>
      </w:r>
      <w:proofErr w:type="spellEnd"/>
      <w:r w:rsidRPr="00EF5388">
        <w:rPr>
          <w:rFonts w:ascii="宋体" w:eastAsia="宋体" w:hAnsi="宋体"/>
          <w:b/>
          <w:bCs/>
        </w:rPr>
        <w:t>);</w:t>
      </w:r>
    </w:p>
    <w:p w14:paraId="503FC255"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390F2327" w14:textId="33BAB279" w:rsidR="004C44F3" w:rsidRDefault="004C44F3" w:rsidP="004C44F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r w:rsidR="00EF5388">
        <w:rPr>
          <w:rFonts w:ascii="宋体" w:eastAsia="宋体" w:hAnsi="宋体" w:hint="eastAsia"/>
        </w:rPr>
        <w:t>，</w:t>
      </w:r>
      <w:r>
        <w:rPr>
          <w:rFonts w:ascii="宋体" w:eastAsia="宋体" w:hAnsi="宋体" w:hint="eastAsia"/>
        </w:rPr>
        <w:t>读取当前行，将内容存入</w:t>
      </w:r>
      <w:proofErr w:type="spellStart"/>
      <w:r w:rsidRPr="00E157D2">
        <w:rPr>
          <w:rFonts w:ascii="宋体" w:eastAsia="宋体" w:hAnsi="宋体"/>
        </w:rPr>
        <w:t>lineStr</w:t>
      </w:r>
      <w:proofErr w:type="spellEnd"/>
      <w:r>
        <w:rPr>
          <w:rFonts w:ascii="宋体" w:eastAsia="宋体" w:hAnsi="宋体" w:hint="eastAsia"/>
        </w:rPr>
        <w:t>中。</w:t>
      </w:r>
    </w:p>
    <w:p w14:paraId="14C454B4"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AF24672" w14:textId="1738D3C8" w:rsidR="004C44F3" w:rsidRDefault="004C44F3" w:rsidP="004C44F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432F7B08" w14:textId="7F626770" w:rsidR="004C44F3" w:rsidRDefault="004C44F3" w:rsidP="004C44F3">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：存储读取</w:t>
      </w:r>
      <w:r w:rsidR="00EF5388">
        <w:rPr>
          <w:rFonts w:ascii="宋体" w:eastAsia="宋体" w:hAnsi="宋体" w:hint="eastAsia"/>
        </w:rPr>
        <w:t>文件内容的内存指针</w:t>
      </w:r>
    </w:p>
    <w:p w14:paraId="7D2726B3" w14:textId="684D1C9C" w:rsidR="00EF5388" w:rsidRDefault="00EF5388" w:rsidP="004C44F3">
      <w:pPr>
        <w:rPr>
          <w:rFonts w:ascii="宋体" w:eastAsia="宋体" w:hAnsi="宋体"/>
        </w:rPr>
      </w:pPr>
      <w:proofErr w:type="spellStart"/>
      <w:r>
        <w:rPr>
          <w:rFonts w:ascii="宋体" w:eastAsia="宋体" w:hAnsi="宋体" w:hint="eastAsia"/>
        </w:rPr>
        <w:t>lineSize</w:t>
      </w:r>
      <w:proofErr w:type="spellEnd"/>
      <w:r>
        <w:rPr>
          <w:rFonts w:ascii="宋体" w:eastAsia="宋体" w:hAnsi="宋体" w:hint="eastAsia"/>
        </w:rPr>
        <w:t>：</w:t>
      </w:r>
      <w:proofErr w:type="spellStart"/>
      <w:r>
        <w:rPr>
          <w:rFonts w:ascii="宋体" w:eastAsia="宋体" w:hAnsi="宋体" w:hint="eastAsia"/>
        </w:rPr>
        <w:t>lineStr</w:t>
      </w:r>
      <w:proofErr w:type="spellEnd"/>
      <w:r>
        <w:rPr>
          <w:rFonts w:ascii="宋体" w:eastAsia="宋体" w:hAnsi="宋体" w:hint="eastAsia"/>
        </w:rPr>
        <w:t>所指向的内存长度</w:t>
      </w:r>
    </w:p>
    <w:p w14:paraId="4B856113"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56E9F1B0" w14:textId="33739FE0"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w:t>
      </w:r>
      <w:r w:rsidR="00EF5388">
        <w:rPr>
          <w:rFonts w:ascii="宋体" w:eastAsia="宋体" w:hAnsi="宋体" w:hint="eastAsia"/>
        </w:rPr>
        <w:t>读取</w:t>
      </w:r>
      <w:r>
        <w:rPr>
          <w:rFonts w:ascii="宋体" w:eastAsia="宋体" w:hAnsi="宋体" w:hint="eastAsia"/>
        </w:rPr>
        <w:t>失败</w:t>
      </w:r>
    </w:p>
    <w:p w14:paraId="67E9DA55" w14:textId="217C89ED"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w:t>
      </w:r>
      <w:r w:rsidR="00EF5388">
        <w:rPr>
          <w:rFonts w:ascii="宋体" w:eastAsia="宋体" w:hAnsi="宋体" w:hint="eastAsia"/>
        </w:rPr>
        <w:t>读取</w:t>
      </w:r>
      <w:r>
        <w:rPr>
          <w:rFonts w:ascii="宋体" w:eastAsia="宋体" w:hAnsi="宋体" w:hint="eastAsia"/>
        </w:rPr>
        <w:t>成功</w:t>
      </w:r>
    </w:p>
    <w:p w14:paraId="01B444A6" w14:textId="7BBA5869" w:rsidR="004C44F3" w:rsidRDefault="004C44F3" w:rsidP="00E157D2">
      <w:pPr>
        <w:rPr>
          <w:rFonts w:ascii="宋体" w:eastAsia="宋体" w:hAnsi="宋体"/>
        </w:rPr>
      </w:pPr>
    </w:p>
    <w:p w14:paraId="1A790454" w14:textId="0C6F41E4" w:rsidR="00E157D2" w:rsidRPr="00197F52" w:rsidRDefault="00E157D2" w:rsidP="00E157D2">
      <w:pPr>
        <w:rPr>
          <w:rFonts w:ascii="宋体" w:eastAsia="宋体" w:hAnsi="宋体"/>
          <w:b/>
          <w:bCs/>
        </w:rPr>
      </w:pPr>
      <w:r w:rsidRPr="00197F52">
        <w:rPr>
          <w:rFonts w:ascii="宋体" w:eastAsia="宋体" w:hAnsi="宋体"/>
          <w:b/>
          <w:bCs/>
        </w:rPr>
        <w:t xml:space="preserve">VCF_STATUS </w:t>
      </w:r>
      <w:proofErr w:type="spellStart"/>
      <w:proofErr w:type="gramStart"/>
      <w:r w:rsidRPr="00197F52">
        <w:rPr>
          <w:rFonts w:ascii="宋体" w:eastAsia="宋体" w:hAnsi="宋体"/>
          <w:b/>
          <w:bCs/>
        </w:rPr>
        <w:t>vcfFileReadHead</w:t>
      </w:r>
      <w:proofErr w:type="spellEnd"/>
      <w:r w:rsidRPr="00197F52">
        <w:rPr>
          <w:rFonts w:ascii="宋体" w:eastAsia="宋体" w:hAnsi="宋体"/>
          <w:b/>
          <w:bCs/>
        </w:rPr>
        <w:t>(</w:t>
      </w:r>
      <w:proofErr w:type="gramEnd"/>
      <w:r w:rsidRPr="00197F52">
        <w:rPr>
          <w:rFonts w:ascii="宋体" w:eastAsia="宋体" w:hAnsi="宋体"/>
          <w:b/>
          <w:bCs/>
        </w:rPr>
        <w:t>VCF_FILE *</w:t>
      </w:r>
      <w:proofErr w:type="spellStart"/>
      <w:r w:rsidRPr="00197F52">
        <w:rPr>
          <w:rFonts w:ascii="宋体" w:eastAsia="宋体" w:hAnsi="宋体"/>
          <w:b/>
          <w:bCs/>
        </w:rPr>
        <w:t>fp</w:t>
      </w:r>
      <w:proofErr w:type="spellEnd"/>
      <w:del w:id="459" w:author="zuo Oliver" w:date="2023-05-16T13:06:00Z">
        <w:r w:rsidRPr="00197F52" w:rsidDel="00FF3AC5">
          <w:rPr>
            <w:rFonts w:ascii="宋体" w:eastAsia="宋体" w:hAnsi="宋体"/>
            <w:b/>
            <w:bCs/>
          </w:rPr>
          <w:delText>,FILE_HEAD *fhp</w:delText>
        </w:r>
      </w:del>
      <w:r w:rsidRPr="00197F52">
        <w:rPr>
          <w:rFonts w:ascii="宋体" w:eastAsia="宋体" w:hAnsi="宋体"/>
          <w:b/>
          <w:bCs/>
        </w:rPr>
        <w:t>);</w:t>
      </w:r>
    </w:p>
    <w:p w14:paraId="27EB3044" w14:textId="77777777" w:rsidR="00EF5388" w:rsidRPr="006E2320" w:rsidRDefault="00EF5388" w:rsidP="00EF5388">
      <w:pPr>
        <w:rPr>
          <w:rFonts w:ascii="宋体" w:eastAsia="宋体" w:hAnsi="宋体"/>
          <w:b/>
          <w:bCs/>
        </w:rPr>
      </w:pPr>
      <w:r w:rsidRPr="006E2320">
        <w:rPr>
          <w:rFonts w:ascii="宋体" w:eastAsia="宋体" w:hAnsi="宋体" w:hint="eastAsia"/>
          <w:b/>
          <w:bCs/>
        </w:rPr>
        <w:t>功能：</w:t>
      </w:r>
    </w:p>
    <w:p w14:paraId="04A779CC" w14:textId="35887F79" w:rsidR="00EF5388" w:rsidRDefault="00EF5388" w:rsidP="00EF5388">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Pr>
          <w:rFonts w:ascii="宋体" w:eastAsia="宋体" w:hAnsi="宋体" w:hint="eastAsia"/>
        </w:rPr>
        <w:t>vcf</w:t>
      </w:r>
      <w:proofErr w:type="spellEnd"/>
      <w:r>
        <w:rPr>
          <w:rFonts w:ascii="宋体" w:eastAsia="宋体" w:hAnsi="宋体" w:hint="eastAsia"/>
        </w:rPr>
        <w:t>文件头部分，将内容存入</w:t>
      </w:r>
      <w:del w:id="460" w:author="zuo Oliver" w:date="2023-05-16T13:06:00Z">
        <w:r w:rsidRPr="00E157D2" w:rsidDel="00FF3AC5">
          <w:rPr>
            <w:rFonts w:ascii="宋体" w:eastAsia="宋体" w:hAnsi="宋体" w:hint="eastAsia"/>
          </w:rPr>
          <w:delText>fhp</w:delText>
        </w:r>
      </w:del>
      <w:proofErr w:type="spellStart"/>
      <w:ins w:id="461" w:author="zuo Oliver" w:date="2023-05-16T13:06:00Z">
        <w:r w:rsidR="00FF3AC5">
          <w:rPr>
            <w:rFonts w:ascii="宋体" w:eastAsia="宋体" w:hAnsi="宋体" w:hint="eastAsia"/>
          </w:rPr>
          <w:t>fp</w:t>
        </w:r>
        <w:proofErr w:type="spellEnd"/>
        <w:r w:rsidR="00FF3AC5">
          <w:rPr>
            <w:rFonts w:ascii="宋体" w:eastAsia="宋体" w:hAnsi="宋体"/>
          </w:rPr>
          <w:t>-&gt;head</w:t>
        </w:r>
      </w:ins>
      <w:r>
        <w:rPr>
          <w:rFonts w:ascii="宋体" w:eastAsia="宋体" w:hAnsi="宋体" w:hint="eastAsia"/>
        </w:rPr>
        <w:t>所指向的结构体中。</w:t>
      </w:r>
    </w:p>
    <w:p w14:paraId="27F83977" w14:textId="77777777" w:rsidR="00EF5388" w:rsidRPr="006E2320" w:rsidRDefault="00EF5388" w:rsidP="00EF5388">
      <w:pPr>
        <w:rPr>
          <w:rFonts w:ascii="宋体" w:eastAsia="宋体" w:hAnsi="宋体"/>
          <w:b/>
          <w:bCs/>
        </w:rPr>
      </w:pPr>
      <w:r w:rsidRPr="006E2320">
        <w:rPr>
          <w:rFonts w:ascii="宋体" w:eastAsia="宋体" w:hAnsi="宋体" w:hint="eastAsia"/>
          <w:b/>
          <w:bCs/>
        </w:rPr>
        <w:t>参数：</w:t>
      </w:r>
    </w:p>
    <w:p w14:paraId="78C1401A" w14:textId="2119FF7E" w:rsidR="00EF5388" w:rsidDel="00FF3AC5" w:rsidRDefault="00EF5388" w:rsidP="00EF5388">
      <w:pPr>
        <w:rPr>
          <w:del w:id="462" w:author="zuo Oliver" w:date="2023-05-16T13:07:00Z"/>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id="463" w:author="zuo Oliver" w:date="2023-05-16T13:06:00Z">
        <w:r w:rsidR="00FF3AC5">
          <w:rPr>
            <w:rFonts w:ascii="宋体" w:eastAsia="宋体" w:hAnsi="宋体" w:hint="eastAsia"/>
          </w:rPr>
          <w:t>,</w:t>
        </w:r>
      </w:ins>
      <w:ins w:id="464" w:author="zuo Oliver" w:date="2023-05-16T13:07:00Z">
        <w:r w:rsidR="00FF3AC5">
          <w:rPr>
            <w:rFonts w:ascii="宋体" w:eastAsia="宋体" w:hAnsi="宋体" w:hint="eastAsia"/>
          </w:rPr>
          <w:t>其中的成员变量head为</w:t>
        </w:r>
      </w:ins>
    </w:p>
    <w:p w14:paraId="3CFEB1E1" w14:textId="5FA06C5B" w:rsidR="00EF5388" w:rsidRDefault="00EF5388" w:rsidP="00EF5388">
      <w:pPr>
        <w:rPr>
          <w:rFonts w:ascii="宋体" w:eastAsia="宋体" w:hAnsi="宋体"/>
        </w:rPr>
      </w:pPr>
      <w:del w:id="465" w:author="zuo Oliver" w:date="2023-05-16T13:07:00Z">
        <w:r w:rsidRPr="00E157D2" w:rsidDel="00FF3AC5">
          <w:rPr>
            <w:rFonts w:ascii="宋体" w:eastAsia="宋体" w:hAnsi="宋体"/>
          </w:rPr>
          <w:delText>fhp</w:delText>
        </w:r>
        <w:r w:rsidDel="00FF3AC5">
          <w:rPr>
            <w:rFonts w:ascii="宋体" w:eastAsia="宋体" w:hAnsi="宋体" w:hint="eastAsia"/>
          </w:rPr>
          <w:delText>：</w:delText>
        </w:r>
      </w:del>
      <w:r>
        <w:rPr>
          <w:rFonts w:ascii="宋体" w:eastAsia="宋体" w:hAnsi="宋体" w:hint="eastAsia"/>
        </w:rPr>
        <w:t>结构体</w:t>
      </w:r>
      <w:r w:rsidRPr="00EF5388">
        <w:rPr>
          <w:rFonts w:ascii="宋体" w:eastAsia="宋体" w:hAnsi="宋体"/>
        </w:rPr>
        <w:t>FILE_HEAD</w:t>
      </w:r>
      <w:ins w:id="466" w:author="zuo Oliver" w:date="2023-05-16T13:07:00Z">
        <w:r w:rsidR="00FF3AC5">
          <w:rPr>
            <w:rFonts w:ascii="宋体" w:eastAsia="宋体" w:hAnsi="宋体" w:hint="eastAsia"/>
          </w:rPr>
          <w:t>类型</w:t>
        </w:r>
      </w:ins>
      <w:r>
        <w:rPr>
          <w:rFonts w:ascii="宋体" w:eastAsia="宋体" w:hAnsi="宋体" w:hint="eastAsia"/>
        </w:rPr>
        <w:t>的</w:t>
      </w:r>
      <w:del w:id="467" w:author="zuo Oliver" w:date="2023-05-16T13:07:00Z">
        <w:r w:rsidDel="00FF3AC5">
          <w:rPr>
            <w:rFonts w:ascii="宋体" w:eastAsia="宋体" w:hAnsi="宋体" w:hint="eastAsia"/>
          </w:rPr>
          <w:delText>指针</w:delText>
        </w:r>
      </w:del>
      <w:ins w:id="468" w:author="zuo Oliver" w:date="2023-05-16T13:07:00Z">
        <w:r w:rsidR="00FF3AC5">
          <w:rPr>
            <w:rFonts w:ascii="宋体" w:eastAsia="宋体" w:hAnsi="宋体" w:hint="eastAsia"/>
          </w:rPr>
          <w:t>变量</w:t>
        </w:r>
      </w:ins>
      <w:r>
        <w:rPr>
          <w:rFonts w:ascii="宋体" w:eastAsia="宋体" w:hAnsi="宋体" w:hint="eastAsia"/>
        </w:rPr>
        <w:t>。</w:t>
      </w:r>
      <w:del w:id="469" w:author="zuo Oliver" w:date="2023-05-16T13:08:00Z">
        <w:r w:rsidDel="00FF3AC5">
          <w:rPr>
            <w:rFonts w:ascii="宋体" w:eastAsia="宋体" w:hAnsi="宋体" w:hint="eastAsia"/>
          </w:rPr>
          <w:delText>vcflib库中</w:delText>
        </w:r>
      </w:del>
      <w:r>
        <w:rPr>
          <w:rFonts w:ascii="宋体" w:eastAsia="宋体" w:hAnsi="宋体" w:hint="eastAsia"/>
        </w:rPr>
        <w:t>用于存储</w:t>
      </w:r>
      <w:ins w:id="470" w:author="zuo Oliver" w:date="2023-05-16T13:08:00Z">
        <w:r w:rsidR="00FF3AC5">
          <w:rPr>
            <w:rFonts w:ascii="宋体" w:eastAsia="宋体" w:hAnsi="宋体" w:hint="eastAsia"/>
          </w:rPr>
          <w:t>该</w:t>
        </w:r>
      </w:ins>
      <w:proofErr w:type="spellStart"/>
      <w:r>
        <w:rPr>
          <w:rFonts w:ascii="宋体" w:eastAsia="宋体" w:hAnsi="宋体" w:hint="eastAsia"/>
        </w:rPr>
        <w:t>vcf</w:t>
      </w:r>
      <w:proofErr w:type="spellEnd"/>
      <w:r>
        <w:rPr>
          <w:rFonts w:ascii="宋体" w:eastAsia="宋体" w:hAnsi="宋体" w:hint="eastAsia"/>
        </w:rPr>
        <w:t>文件的文件头，结构体定义如下：</w:t>
      </w:r>
    </w:p>
    <w:p w14:paraId="4A733B9E" w14:textId="301F54A3" w:rsidR="00EF5388" w:rsidRPr="00EF5388" w:rsidRDefault="00EF5388" w:rsidP="00EF5388">
      <w:pPr>
        <w:ind w:firstLineChars="200" w:firstLine="420"/>
        <w:rPr>
          <w:rFonts w:ascii="宋体" w:eastAsia="宋体" w:hAnsi="宋体"/>
        </w:rPr>
      </w:pPr>
      <w:r w:rsidRPr="00EF5388">
        <w:rPr>
          <w:rFonts w:ascii="宋体" w:eastAsia="宋体" w:hAnsi="宋体"/>
        </w:rPr>
        <w:t>typedef struct</w:t>
      </w:r>
    </w:p>
    <w:p w14:paraId="41C2F198" w14:textId="77777777" w:rsidR="00EF5388" w:rsidRPr="00EF5388" w:rsidRDefault="00EF5388" w:rsidP="00EF5388">
      <w:pPr>
        <w:ind w:firstLine="420"/>
        <w:rPr>
          <w:rFonts w:ascii="宋体" w:eastAsia="宋体" w:hAnsi="宋体"/>
        </w:rPr>
      </w:pPr>
      <w:r w:rsidRPr="00EF5388">
        <w:rPr>
          <w:rFonts w:ascii="宋体" w:eastAsia="宋体" w:hAnsi="宋体"/>
        </w:rPr>
        <w:t>{</w:t>
      </w:r>
    </w:p>
    <w:p w14:paraId="6EBB1BD9" w14:textId="3B986023"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char **</w:t>
      </w:r>
      <w:proofErr w:type="spellStart"/>
      <w:r w:rsidRPr="00EF5388">
        <w:rPr>
          <w:rFonts w:ascii="宋体" w:eastAsia="宋体" w:hAnsi="宋体"/>
        </w:rPr>
        <w:t>metaInfoLines</w:t>
      </w:r>
      <w:proofErr w:type="spellEnd"/>
      <w:r w:rsidRPr="00EF5388">
        <w:rPr>
          <w:rFonts w:ascii="宋体" w:eastAsia="宋体" w:hAnsi="宋体"/>
        </w:rPr>
        <w:t>;</w:t>
      </w:r>
      <w:r>
        <w:rPr>
          <w:rFonts w:ascii="宋体" w:eastAsia="宋体" w:hAnsi="宋体"/>
        </w:rPr>
        <w:tab/>
      </w:r>
      <w:r>
        <w:rPr>
          <w:rFonts w:ascii="宋体" w:eastAsia="宋体" w:hAnsi="宋体"/>
        </w:rPr>
        <w:tab/>
        <w:t>//</w:t>
      </w:r>
      <w:r>
        <w:rPr>
          <w:rFonts w:ascii="宋体" w:eastAsia="宋体" w:hAnsi="宋体" w:hint="eastAsia"/>
        </w:rPr>
        <w:t>用于存储</w:t>
      </w:r>
      <w:proofErr w:type="spellStart"/>
      <w:r>
        <w:rPr>
          <w:rFonts w:ascii="宋体" w:eastAsia="宋体" w:hAnsi="宋体" w:hint="eastAsia"/>
        </w:rPr>
        <w:t>vcf</w:t>
      </w:r>
      <w:proofErr w:type="spellEnd"/>
      <w:r>
        <w:rPr>
          <w:rFonts w:ascii="宋体" w:eastAsia="宋体" w:hAnsi="宋体" w:hint="eastAsia"/>
        </w:rPr>
        <w:t>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w:t>
      </w:r>
    </w:p>
    <w:p w14:paraId="1B28468D" w14:textId="1640276E"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 xml:space="preserve">int </w:t>
      </w:r>
      <w:proofErr w:type="spellStart"/>
      <w:r w:rsidRPr="00EF5388">
        <w:rPr>
          <w:rFonts w:ascii="宋体" w:eastAsia="宋体" w:hAnsi="宋体"/>
        </w:rPr>
        <w:t>numMetaInfoLines</w:t>
      </w:r>
      <w:proofErr w:type="spellEnd"/>
      <w:r w:rsidRPr="00EF5388">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proofErr w:type="spellStart"/>
      <w:r>
        <w:rPr>
          <w:rFonts w:ascii="宋体" w:eastAsia="宋体" w:hAnsi="宋体" w:hint="eastAsia"/>
        </w:rPr>
        <w:t>vcf</w:t>
      </w:r>
      <w:proofErr w:type="spellEnd"/>
      <w:r>
        <w:rPr>
          <w:rFonts w:ascii="宋体" w:eastAsia="宋体" w:hAnsi="宋体" w:hint="eastAsia"/>
        </w:rPr>
        <w:t>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4FD3C789" w14:textId="77777777" w:rsidR="00EF5388" w:rsidRPr="00EF5388" w:rsidRDefault="00EF5388" w:rsidP="00EF5388">
      <w:pPr>
        <w:rPr>
          <w:rFonts w:ascii="宋体" w:eastAsia="宋体" w:hAnsi="宋体"/>
        </w:rPr>
      </w:pPr>
      <w:r w:rsidRPr="00EF5388">
        <w:rPr>
          <w:rFonts w:ascii="宋体" w:eastAsia="宋体" w:hAnsi="宋体"/>
        </w:rPr>
        <w:tab/>
      </w:r>
      <w:r>
        <w:rPr>
          <w:rFonts w:ascii="宋体" w:eastAsia="宋体" w:hAnsi="宋体"/>
        </w:rPr>
        <w:tab/>
      </w:r>
      <w:r w:rsidRPr="00EF5388">
        <w:rPr>
          <w:rFonts w:ascii="宋体" w:eastAsia="宋体" w:hAnsi="宋体"/>
        </w:rPr>
        <w:t>char *</w:t>
      </w:r>
      <w:proofErr w:type="spellStart"/>
      <w:r w:rsidRPr="00EF5388">
        <w:rPr>
          <w:rFonts w:ascii="宋体" w:eastAsia="宋体" w:hAnsi="宋体"/>
        </w:rPr>
        <w:t>headerLine</w:t>
      </w:r>
      <w:proofErr w:type="spellEnd"/>
      <w:r w:rsidRPr="00EF5388">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用于存储</w:t>
      </w:r>
      <w:proofErr w:type="spellStart"/>
      <w:r>
        <w:rPr>
          <w:rFonts w:ascii="宋体" w:eastAsia="宋体" w:hAnsi="宋体" w:hint="eastAsia"/>
        </w:rPr>
        <w:t>vcf</w:t>
      </w:r>
      <w:proofErr w:type="spellEnd"/>
      <w:r>
        <w:rPr>
          <w:rFonts w:ascii="宋体" w:eastAsia="宋体" w:hAnsi="宋体" w:hint="eastAsia"/>
        </w:rPr>
        <w:t>文件头的header</w:t>
      </w:r>
      <w:r>
        <w:rPr>
          <w:rFonts w:ascii="宋体" w:eastAsia="宋体" w:hAnsi="宋体"/>
        </w:rPr>
        <w:t xml:space="preserve"> </w:t>
      </w:r>
      <w:r>
        <w:rPr>
          <w:rFonts w:ascii="宋体" w:eastAsia="宋体" w:hAnsi="宋体" w:hint="eastAsia"/>
        </w:rPr>
        <w:t>line</w:t>
      </w:r>
    </w:p>
    <w:p w14:paraId="28C5164A" w14:textId="2BA6ED52" w:rsidR="00EF5388" w:rsidRDefault="00EF5388" w:rsidP="00EF5388">
      <w:pPr>
        <w:ind w:firstLine="420"/>
        <w:rPr>
          <w:rFonts w:ascii="宋体" w:eastAsia="宋体" w:hAnsi="宋体"/>
        </w:rPr>
      </w:pPr>
      <w:proofErr w:type="gramStart"/>
      <w:r w:rsidRPr="00EF5388">
        <w:rPr>
          <w:rFonts w:ascii="宋体" w:eastAsia="宋体" w:hAnsi="宋体"/>
        </w:rPr>
        <w:t>}FILE</w:t>
      </w:r>
      <w:proofErr w:type="gramEnd"/>
      <w:r w:rsidRPr="00EF5388">
        <w:rPr>
          <w:rFonts w:ascii="宋体" w:eastAsia="宋体" w:hAnsi="宋体"/>
        </w:rPr>
        <w:t>_HEAD;</w:t>
      </w:r>
    </w:p>
    <w:p w14:paraId="6BE79E5D" w14:textId="77777777" w:rsidR="00EF5388" w:rsidRPr="006E2320" w:rsidRDefault="00EF5388" w:rsidP="00EF5388">
      <w:pPr>
        <w:rPr>
          <w:rFonts w:ascii="宋体" w:eastAsia="宋体" w:hAnsi="宋体"/>
          <w:b/>
          <w:bCs/>
        </w:rPr>
      </w:pPr>
      <w:r w:rsidRPr="006E2320">
        <w:rPr>
          <w:rFonts w:ascii="宋体" w:eastAsia="宋体" w:hAnsi="宋体" w:hint="eastAsia"/>
          <w:b/>
          <w:bCs/>
        </w:rPr>
        <w:lastRenderedPageBreak/>
        <w:t>返回值：</w:t>
      </w:r>
    </w:p>
    <w:p w14:paraId="2FB3420F" w14:textId="77777777" w:rsidR="00EF5388" w:rsidRDefault="00EF5388" w:rsidP="00EF5388">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0AF9FF10" w14:textId="77777777" w:rsidR="00EF5388" w:rsidRDefault="00EF5388" w:rsidP="00EF5388">
      <w:pPr>
        <w:rPr>
          <w:rFonts w:ascii="宋体" w:eastAsia="宋体" w:hAnsi="宋体"/>
        </w:rPr>
      </w:pPr>
      <w:r w:rsidRPr="006E2320">
        <w:rPr>
          <w:rFonts w:ascii="宋体" w:eastAsia="宋体" w:hAnsi="宋体"/>
        </w:rPr>
        <w:t>VCF_OK</w:t>
      </w:r>
      <w:r>
        <w:rPr>
          <w:rFonts w:ascii="宋体" w:eastAsia="宋体" w:hAnsi="宋体" w:hint="eastAsia"/>
        </w:rPr>
        <w:t>：读取成功</w:t>
      </w:r>
    </w:p>
    <w:p w14:paraId="19D6C162" w14:textId="5EC58D1D" w:rsidR="00EF5388" w:rsidRDefault="00EF5388" w:rsidP="00E157D2">
      <w:pPr>
        <w:rPr>
          <w:rFonts w:ascii="宋体" w:eastAsia="宋体" w:hAnsi="宋体"/>
        </w:rPr>
      </w:pPr>
    </w:p>
    <w:p w14:paraId="51364AB0" w14:textId="394BAA90" w:rsidR="00E157D2" w:rsidRPr="00197F52" w:rsidRDefault="00E157D2" w:rsidP="00E157D2">
      <w:pPr>
        <w:rPr>
          <w:rFonts w:ascii="宋体" w:eastAsia="宋体" w:hAnsi="宋体"/>
          <w:b/>
          <w:bCs/>
        </w:rPr>
      </w:pPr>
      <w:r w:rsidRPr="00197F52">
        <w:rPr>
          <w:rFonts w:ascii="宋体" w:eastAsia="宋体" w:hAnsi="宋体"/>
          <w:b/>
          <w:bCs/>
        </w:rPr>
        <w:t xml:space="preserve">VCF_STATUS </w:t>
      </w:r>
      <w:proofErr w:type="spellStart"/>
      <w:proofErr w:type="gramStart"/>
      <w:r w:rsidRPr="00197F52">
        <w:rPr>
          <w:rFonts w:ascii="宋体" w:eastAsia="宋体" w:hAnsi="宋体"/>
          <w:b/>
          <w:bCs/>
        </w:rPr>
        <w:t>getNumMetaInfoLines</w:t>
      </w:r>
      <w:proofErr w:type="spellEnd"/>
      <w:r w:rsidRPr="00197F52">
        <w:rPr>
          <w:rFonts w:ascii="宋体" w:eastAsia="宋体" w:hAnsi="宋体"/>
          <w:b/>
          <w:bCs/>
        </w:rPr>
        <w:t>(</w:t>
      </w:r>
      <w:proofErr w:type="gramEnd"/>
      <w:r w:rsidRPr="00197F52">
        <w:rPr>
          <w:rFonts w:ascii="宋体" w:eastAsia="宋体" w:hAnsi="宋体"/>
          <w:b/>
          <w:bCs/>
        </w:rPr>
        <w:t>FILE_HEAD *</w:t>
      </w:r>
      <w:proofErr w:type="spellStart"/>
      <w:r w:rsidRPr="00197F52">
        <w:rPr>
          <w:rFonts w:ascii="宋体" w:eastAsia="宋体" w:hAnsi="宋体"/>
          <w:b/>
          <w:bCs/>
        </w:rPr>
        <w:t>fhp,int</w:t>
      </w:r>
      <w:proofErr w:type="spellEnd"/>
      <w:r w:rsidRPr="00197F52">
        <w:rPr>
          <w:rFonts w:ascii="宋体" w:eastAsia="宋体" w:hAnsi="宋体"/>
          <w:b/>
          <w:bCs/>
        </w:rPr>
        <w:t xml:space="preserve"> *</w:t>
      </w:r>
      <w:proofErr w:type="spellStart"/>
      <w:r w:rsidRPr="00197F52">
        <w:rPr>
          <w:rFonts w:ascii="宋体" w:eastAsia="宋体" w:hAnsi="宋体"/>
          <w:b/>
          <w:bCs/>
        </w:rPr>
        <w:t>NumMetaInfoLines</w:t>
      </w:r>
      <w:proofErr w:type="spellEnd"/>
      <w:r w:rsidRPr="00197F52">
        <w:rPr>
          <w:rFonts w:ascii="宋体" w:eastAsia="宋体" w:hAnsi="宋体"/>
          <w:b/>
          <w:bCs/>
        </w:rPr>
        <w:t>);</w:t>
      </w:r>
    </w:p>
    <w:p w14:paraId="77B53471" w14:textId="77777777" w:rsidR="00197F52" w:rsidRPr="006E2320" w:rsidRDefault="00197F52" w:rsidP="00197F52">
      <w:pPr>
        <w:rPr>
          <w:rFonts w:ascii="宋体" w:eastAsia="宋体" w:hAnsi="宋体"/>
          <w:b/>
          <w:bCs/>
        </w:rPr>
      </w:pPr>
      <w:r w:rsidRPr="006E2320">
        <w:rPr>
          <w:rFonts w:ascii="宋体" w:eastAsia="宋体" w:hAnsi="宋体" w:hint="eastAsia"/>
          <w:b/>
          <w:bCs/>
        </w:rPr>
        <w:t>功能：</w:t>
      </w:r>
    </w:p>
    <w:p w14:paraId="7DA9C16B" w14:textId="7CC4713B" w:rsidR="00197F52" w:rsidRDefault="00197F52" w:rsidP="00197F52">
      <w:pPr>
        <w:rPr>
          <w:rFonts w:ascii="宋体" w:eastAsia="宋体" w:hAnsi="宋体"/>
        </w:rPr>
      </w:pPr>
      <w:r>
        <w:rPr>
          <w:rFonts w:ascii="宋体" w:eastAsia="宋体" w:hAnsi="宋体" w:hint="eastAsia"/>
        </w:rPr>
        <w:t>从</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w:t>
      </w:r>
      <w:r w:rsidR="00FB07C3">
        <w:rPr>
          <w:rFonts w:ascii="宋体" w:eastAsia="宋体" w:hAnsi="宋体" w:hint="eastAsia"/>
        </w:rPr>
        <w:t>头</w:t>
      </w:r>
      <w:r>
        <w:rPr>
          <w:rFonts w:ascii="宋体" w:eastAsia="宋体" w:hAnsi="宋体" w:hint="eastAsia"/>
        </w:rPr>
        <w:t>中，</w:t>
      </w:r>
      <w:r w:rsidR="00FB07C3">
        <w:rPr>
          <w:rFonts w:ascii="宋体" w:eastAsia="宋体" w:hAnsi="宋体" w:hint="eastAsia"/>
        </w:rPr>
        <w:t>获</w:t>
      </w:r>
      <w:r>
        <w:rPr>
          <w:rFonts w:ascii="宋体" w:eastAsia="宋体" w:hAnsi="宋体" w:hint="eastAsia"/>
        </w:rPr>
        <w:t>取</w:t>
      </w:r>
      <w:r w:rsidR="00FB07C3">
        <w:rPr>
          <w:rFonts w:ascii="宋体" w:eastAsia="宋体" w:hAnsi="宋体" w:hint="eastAsia"/>
        </w:rPr>
        <w:t>meta</w:t>
      </w:r>
      <w:r w:rsidR="00FB07C3">
        <w:rPr>
          <w:rFonts w:ascii="宋体" w:eastAsia="宋体" w:hAnsi="宋体"/>
        </w:rPr>
        <w:t xml:space="preserve"> </w:t>
      </w:r>
      <w:r w:rsidR="00FB07C3">
        <w:rPr>
          <w:rFonts w:ascii="宋体" w:eastAsia="宋体" w:hAnsi="宋体" w:hint="eastAsia"/>
        </w:rPr>
        <w:t>information</w:t>
      </w:r>
      <w:r w:rsidR="00FB07C3">
        <w:rPr>
          <w:rFonts w:ascii="宋体" w:eastAsia="宋体" w:hAnsi="宋体"/>
        </w:rPr>
        <w:t xml:space="preserve"> </w:t>
      </w:r>
      <w:r w:rsidR="00FB07C3">
        <w:rPr>
          <w:rFonts w:ascii="宋体" w:eastAsia="宋体" w:hAnsi="宋体" w:hint="eastAsia"/>
        </w:rPr>
        <w:t>line行数</w:t>
      </w:r>
    </w:p>
    <w:p w14:paraId="746E1523" w14:textId="77777777" w:rsidR="00197F52" w:rsidRPr="006E2320" w:rsidRDefault="00197F52" w:rsidP="00197F52">
      <w:pPr>
        <w:rPr>
          <w:rFonts w:ascii="宋体" w:eastAsia="宋体" w:hAnsi="宋体"/>
          <w:b/>
          <w:bCs/>
        </w:rPr>
      </w:pPr>
      <w:r w:rsidRPr="006E2320">
        <w:rPr>
          <w:rFonts w:ascii="宋体" w:eastAsia="宋体" w:hAnsi="宋体" w:hint="eastAsia"/>
          <w:b/>
          <w:bCs/>
        </w:rPr>
        <w:t>参数：</w:t>
      </w:r>
    </w:p>
    <w:p w14:paraId="2904F48A" w14:textId="3AA08725" w:rsidR="00FB07C3" w:rsidRDefault="00197F52" w:rsidP="00FB07C3">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r w:rsidR="00FB07C3">
        <w:rPr>
          <w:rFonts w:ascii="宋体" w:eastAsia="宋体" w:hAnsi="宋体" w:hint="eastAsia"/>
        </w:rPr>
        <w:t>详解见上（</w:t>
      </w:r>
      <w:proofErr w:type="spellStart"/>
      <w:r w:rsidR="00FB07C3" w:rsidRPr="00197F52">
        <w:rPr>
          <w:rFonts w:ascii="宋体" w:eastAsia="宋体" w:hAnsi="宋体"/>
          <w:b/>
          <w:bCs/>
        </w:rPr>
        <w:t>vcfFileReadHead</w:t>
      </w:r>
      <w:proofErr w:type="spellEnd"/>
      <w:r w:rsidR="00FB07C3">
        <w:rPr>
          <w:rFonts w:ascii="宋体" w:eastAsia="宋体" w:hAnsi="宋体" w:hint="eastAsia"/>
        </w:rPr>
        <w:t>）</w:t>
      </w:r>
    </w:p>
    <w:p w14:paraId="3B6D7035" w14:textId="16ED59F3" w:rsidR="00FB07C3" w:rsidRPr="00FB07C3" w:rsidRDefault="00FB07C3" w:rsidP="00FB07C3">
      <w:pPr>
        <w:rPr>
          <w:rFonts w:ascii="宋体" w:eastAsia="宋体" w:hAnsi="宋体"/>
        </w:rPr>
      </w:pPr>
      <w:proofErr w:type="spellStart"/>
      <w:r w:rsidRPr="00FB07C3">
        <w:rPr>
          <w:rFonts w:ascii="宋体" w:eastAsia="宋体" w:hAnsi="宋体"/>
        </w:rPr>
        <w:t>NumMetaInfoLines</w:t>
      </w:r>
      <w:proofErr w:type="spellEnd"/>
      <w:r>
        <w:rPr>
          <w:rFonts w:ascii="宋体" w:eastAsia="宋体" w:hAnsi="宋体" w:hint="eastAsia"/>
        </w:rPr>
        <w:t>：所得到的</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文件头中meta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1C961A9A" w14:textId="3E261100" w:rsidR="00197F52" w:rsidRPr="006E2320" w:rsidRDefault="00197F52" w:rsidP="00FB07C3">
      <w:pPr>
        <w:rPr>
          <w:rFonts w:ascii="宋体" w:eastAsia="宋体" w:hAnsi="宋体"/>
          <w:b/>
          <w:bCs/>
        </w:rPr>
      </w:pPr>
      <w:r w:rsidRPr="006E2320">
        <w:rPr>
          <w:rFonts w:ascii="宋体" w:eastAsia="宋体" w:hAnsi="宋体" w:hint="eastAsia"/>
          <w:b/>
          <w:bCs/>
        </w:rPr>
        <w:t>返回值：</w:t>
      </w:r>
    </w:p>
    <w:p w14:paraId="4587536C" w14:textId="77777777" w:rsidR="00197F52" w:rsidRDefault="00197F52" w:rsidP="00197F52">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3982907" w14:textId="77777777" w:rsidR="00197F52" w:rsidRDefault="00197F52" w:rsidP="00197F52">
      <w:pPr>
        <w:rPr>
          <w:rFonts w:ascii="宋体" w:eastAsia="宋体" w:hAnsi="宋体"/>
        </w:rPr>
      </w:pPr>
      <w:r w:rsidRPr="006E2320">
        <w:rPr>
          <w:rFonts w:ascii="宋体" w:eastAsia="宋体" w:hAnsi="宋体"/>
        </w:rPr>
        <w:t>VCF_OK</w:t>
      </w:r>
      <w:r>
        <w:rPr>
          <w:rFonts w:ascii="宋体" w:eastAsia="宋体" w:hAnsi="宋体" w:hint="eastAsia"/>
        </w:rPr>
        <w:t>：读取成功</w:t>
      </w:r>
    </w:p>
    <w:p w14:paraId="26DB1CD2" w14:textId="77777777" w:rsidR="00197F52" w:rsidRPr="00197F52" w:rsidRDefault="00197F52" w:rsidP="00E157D2">
      <w:pPr>
        <w:rPr>
          <w:rFonts w:ascii="宋体" w:eastAsia="宋体" w:hAnsi="宋体"/>
        </w:rPr>
      </w:pPr>
    </w:p>
    <w:p w14:paraId="57D501F7" w14:textId="77777777" w:rsidR="00E157D2" w:rsidRPr="00FB07C3" w:rsidRDefault="00E157D2" w:rsidP="00E157D2">
      <w:pPr>
        <w:rPr>
          <w:rFonts w:ascii="宋体" w:eastAsia="宋体" w:hAnsi="宋体"/>
          <w:b/>
          <w:bCs/>
        </w:rPr>
      </w:pPr>
      <w:r w:rsidRPr="00FB07C3">
        <w:rPr>
          <w:rFonts w:ascii="宋体" w:eastAsia="宋体" w:hAnsi="宋体"/>
          <w:b/>
          <w:bCs/>
        </w:rPr>
        <w:t xml:space="preserve">VCF_STATUS </w:t>
      </w:r>
      <w:proofErr w:type="spellStart"/>
      <w:proofErr w:type="gramStart"/>
      <w:r w:rsidRPr="00FB07C3">
        <w:rPr>
          <w:rFonts w:ascii="宋体" w:eastAsia="宋体" w:hAnsi="宋体"/>
          <w:b/>
          <w:bCs/>
        </w:rPr>
        <w:t>getNumSamples</w:t>
      </w:r>
      <w:proofErr w:type="spellEnd"/>
      <w:r w:rsidRPr="00FB07C3">
        <w:rPr>
          <w:rFonts w:ascii="宋体" w:eastAsia="宋体" w:hAnsi="宋体"/>
          <w:b/>
          <w:bCs/>
        </w:rPr>
        <w:t>(</w:t>
      </w:r>
      <w:proofErr w:type="gramEnd"/>
      <w:r w:rsidRPr="00FB07C3">
        <w:rPr>
          <w:rFonts w:ascii="宋体" w:eastAsia="宋体" w:hAnsi="宋体"/>
          <w:b/>
          <w:bCs/>
        </w:rPr>
        <w:t>VCF_FILE *</w:t>
      </w:r>
      <w:proofErr w:type="spellStart"/>
      <w:r w:rsidRPr="00FB07C3">
        <w:rPr>
          <w:rFonts w:ascii="宋体" w:eastAsia="宋体" w:hAnsi="宋体"/>
          <w:b/>
          <w:bCs/>
        </w:rPr>
        <w:t>fp,int</w:t>
      </w:r>
      <w:proofErr w:type="spellEnd"/>
      <w:r w:rsidRPr="00FB07C3">
        <w:rPr>
          <w:rFonts w:ascii="宋体" w:eastAsia="宋体" w:hAnsi="宋体"/>
          <w:b/>
          <w:bCs/>
        </w:rPr>
        <w:t xml:space="preserve"> *</w:t>
      </w:r>
      <w:proofErr w:type="spellStart"/>
      <w:r w:rsidRPr="00FB07C3">
        <w:rPr>
          <w:rFonts w:ascii="宋体" w:eastAsia="宋体" w:hAnsi="宋体"/>
          <w:b/>
          <w:bCs/>
        </w:rPr>
        <w:t>NumSamples</w:t>
      </w:r>
      <w:proofErr w:type="spellEnd"/>
      <w:r w:rsidRPr="00FB07C3">
        <w:rPr>
          <w:rFonts w:ascii="宋体" w:eastAsia="宋体" w:hAnsi="宋体"/>
          <w:b/>
          <w:bCs/>
        </w:rPr>
        <w:t>);</w:t>
      </w:r>
    </w:p>
    <w:p w14:paraId="178D85C8" w14:textId="77777777" w:rsidR="00FB07C3" w:rsidRPr="006E2320" w:rsidRDefault="00FB07C3" w:rsidP="00FB07C3">
      <w:pPr>
        <w:rPr>
          <w:rFonts w:ascii="宋体" w:eastAsia="宋体" w:hAnsi="宋体"/>
          <w:b/>
          <w:bCs/>
        </w:rPr>
      </w:pPr>
      <w:r w:rsidRPr="006E2320">
        <w:rPr>
          <w:rFonts w:ascii="宋体" w:eastAsia="宋体" w:hAnsi="宋体" w:hint="eastAsia"/>
          <w:b/>
          <w:bCs/>
        </w:rPr>
        <w:t>功能：</w:t>
      </w:r>
    </w:p>
    <w:p w14:paraId="2B521410" w14:textId="7050212A" w:rsidR="00FB07C3" w:rsidRDefault="00FB07C3" w:rsidP="00FB07C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文件中，获取该文件的sample个数</w:t>
      </w:r>
    </w:p>
    <w:p w14:paraId="06D86B74" w14:textId="77777777" w:rsidR="00FB07C3" w:rsidRPr="006E2320" w:rsidRDefault="00FB07C3" w:rsidP="00FB07C3">
      <w:pPr>
        <w:rPr>
          <w:rFonts w:ascii="宋体" w:eastAsia="宋体" w:hAnsi="宋体"/>
          <w:b/>
          <w:bCs/>
        </w:rPr>
      </w:pPr>
      <w:r w:rsidRPr="006E2320">
        <w:rPr>
          <w:rFonts w:ascii="宋体" w:eastAsia="宋体" w:hAnsi="宋体" w:hint="eastAsia"/>
          <w:b/>
          <w:bCs/>
        </w:rPr>
        <w:t>参数：</w:t>
      </w:r>
    </w:p>
    <w:p w14:paraId="379EF91D" w14:textId="6229E85F" w:rsidR="00FB07C3" w:rsidRDefault="00FB07C3" w:rsidP="00FB07C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2C2387D4" w14:textId="618E0CF8" w:rsidR="00FB07C3" w:rsidRDefault="00FB07C3" w:rsidP="00FB07C3">
      <w:pPr>
        <w:rPr>
          <w:rFonts w:ascii="宋体" w:eastAsia="宋体" w:hAnsi="宋体"/>
        </w:rPr>
      </w:pPr>
      <w:proofErr w:type="spellStart"/>
      <w:r w:rsidRPr="00FB07C3">
        <w:rPr>
          <w:rFonts w:ascii="宋体" w:eastAsia="宋体" w:hAnsi="宋体"/>
        </w:rPr>
        <w:t>NumSamples</w:t>
      </w:r>
      <w:proofErr w:type="spellEnd"/>
      <w:r>
        <w:rPr>
          <w:rFonts w:ascii="宋体" w:eastAsia="宋体" w:hAnsi="宋体" w:hint="eastAsia"/>
        </w:rPr>
        <w:t>：所获得的sample个数</w:t>
      </w:r>
    </w:p>
    <w:p w14:paraId="6A1EA788" w14:textId="77777777" w:rsidR="00FB07C3" w:rsidRPr="006E2320" w:rsidRDefault="00FB07C3" w:rsidP="00FB07C3">
      <w:pPr>
        <w:rPr>
          <w:rFonts w:ascii="宋体" w:eastAsia="宋体" w:hAnsi="宋体"/>
          <w:b/>
          <w:bCs/>
        </w:rPr>
      </w:pPr>
      <w:r w:rsidRPr="006E2320">
        <w:rPr>
          <w:rFonts w:ascii="宋体" w:eastAsia="宋体" w:hAnsi="宋体" w:hint="eastAsia"/>
          <w:b/>
          <w:bCs/>
        </w:rPr>
        <w:t>返回值：</w:t>
      </w:r>
    </w:p>
    <w:p w14:paraId="350DEC3E" w14:textId="77777777" w:rsidR="00FB07C3" w:rsidRDefault="00FB07C3" w:rsidP="00FB07C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22CC636" w14:textId="77777777" w:rsidR="00FB07C3" w:rsidRDefault="00FB07C3" w:rsidP="00FB07C3">
      <w:pPr>
        <w:rPr>
          <w:rFonts w:ascii="宋体" w:eastAsia="宋体" w:hAnsi="宋体"/>
        </w:rPr>
      </w:pPr>
      <w:r w:rsidRPr="006E2320">
        <w:rPr>
          <w:rFonts w:ascii="宋体" w:eastAsia="宋体" w:hAnsi="宋体"/>
        </w:rPr>
        <w:t>VCF_OK</w:t>
      </w:r>
      <w:r>
        <w:rPr>
          <w:rFonts w:ascii="宋体" w:eastAsia="宋体" w:hAnsi="宋体" w:hint="eastAsia"/>
        </w:rPr>
        <w:t>：读取成功</w:t>
      </w:r>
    </w:p>
    <w:p w14:paraId="2CEA63FD" w14:textId="1ACFC835" w:rsidR="00FB07C3" w:rsidRDefault="00FB07C3" w:rsidP="00E157D2">
      <w:pPr>
        <w:rPr>
          <w:rFonts w:ascii="宋体" w:eastAsia="宋体" w:hAnsi="宋体"/>
        </w:rPr>
      </w:pPr>
    </w:p>
    <w:p w14:paraId="5C9DE6F7" w14:textId="56F1BFA3" w:rsidR="00E157D2" w:rsidRPr="00FC2552" w:rsidRDefault="00E157D2" w:rsidP="00E157D2">
      <w:pPr>
        <w:rPr>
          <w:rFonts w:ascii="宋体" w:eastAsia="宋体" w:hAnsi="宋体"/>
          <w:b/>
          <w:bCs/>
        </w:rPr>
      </w:pPr>
      <w:r w:rsidRPr="00FC2552">
        <w:rPr>
          <w:rFonts w:ascii="宋体" w:eastAsia="宋体" w:hAnsi="宋体"/>
          <w:b/>
          <w:bCs/>
        </w:rPr>
        <w:t xml:space="preserve">char* </w:t>
      </w:r>
      <w:proofErr w:type="spellStart"/>
      <w:proofErr w:type="gramStart"/>
      <w:r w:rsidRPr="00FC2552">
        <w:rPr>
          <w:rFonts w:ascii="宋体" w:eastAsia="宋体" w:hAnsi="宋体"/>
          <w:b/>
          <w:bCs/>
        </w:rPr>
        <w:t>vcfFileParseDataLineInfo</w:t>
      </w:r>
      <w:proofErr w:type="spellEnd"/>
      <w:r w:rsidRPr="00FC2552">
        <w:rPr>
          <w:rFonts w:ascii="宋体" w:eastAsia="宋体" w:hAnsi="宋体"/>
          <w:b/>
          <w:bCs/>
        </w:rPr>
        <w:t>(</w:t>
      </w:r>
      <w:proofErr w:type="gramEnd"/>
      <w:r w:rsidRPr="00FC2552">
        <w:rPr>
          <w:rFonts w:ascii="宋体" w:eastAsia="宋体" w:hAnsi="宋体"/>
          <w:b/>
          <w:bCs/>
        </w:rPr>
        <w:t>char *</w:t>
      </w:r>
      <w:proofErr w:type="spellStart"/>
      <w:r w:rsidRPr="00FC2552">
        <w:rPr>
          <w:rFonts w:ascii="宋体" w:eastAsia="宋体" w:hAnsi="宋体"/>
          <w:b/>
          <w:bCs/>
        </w:rPr>
        <w:t>lineStr,DATA_INFO</w:t>
      </w:r>
      <w:proofErr w:type="spellEnd"/>
      <w:r w:rsidRPr="00FC2552">
        <w:rPr>
          <w:rFonts w:ascii="宋体" w:eastAsia="宋体" w:hAnsi="宋体"/>
          <w:b/>
          <w:bCs/>
        </w:rPr>
        <w:t xml:space="preserve"> *</w:t>
      </w:r>
      <w:proofErr w:type="spellStart"/>
      <w:r w:rsidRPr="00FC2552">
        <w:rPr>
          <w:rFonts w:ascii="宋体" w:eastAsia="宋体" w:hAnsi="宋体"/>
          <w:b/>
          <w:bCs/>
        </w:rPr>
        <w:t>dataInfo</w:t>
      </w:r>
      <w:proofErr w:type="spellEnd"/>
      <w:r w:rsidRPr="00FC2552">
        <w:rPr>
          <w:rFonts w:ascii="宋体" w:eastAsia="宋体" w:hAnsi="宋体"/>
          <w:b/>
          <w:bCs/>
        </w:rPr>
        <w:t>);</w:t>
      </w:r>
    </w:p>
    <w:p w14:paraId="6DBF6805" w14:textId="617E82AA" w:rsidR="0056745B" w:rsidRDefault="0056745B" w:rsidP="0056745B">
      <w:pPr>
        <w:rPr>
          <w:rFonts w:ascii="宋体" w:eastAsia="宋体" w:hAnsi="宋体"/>
          <w:b/>
          <w:bCs/>
        </w:rPr>
      </w:pPr>
      <w:r w:rsidRPr="006E2320">
        <w:rPr>
          <w:rFonts w:ascii="宋体" w:eastAsia="宋体" w:hAnsi="宋体" w:hint="eastAsia"/>
          <w:b/>
          <w:bCs/>
        </w:rPr>
        <w:t>功能：</w:t>
      </w:r>
    </w:p>
    <w:p w14:paraId="56A86F6B" w14:textId="5E72500D" w:rsidR="00FC2552" w:rsidRDefault="00FC2552" w:rsidP="00FC2552">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文件的数据中的前九项，解析到</w:t>
      </w:r>
      <w:proofErr w:type="spellStart"/>
      <w:r w:rsidRPr="00E157D2">
        <w:rPr>
          <w:rFonts w:ascii="宋体" w:eastAsia="宋体" w:hAnsi="宋体"/>
        </w:rPr>
        <w:t>dataInfo</w:t>
      </w:r>
      <w:proofErr w:type="spellEnd"/>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结构体中。操作后</w:t>
      </w:r>
      <w:proofErr w:type="spellStart"/>
      <w:r w:rsidRPr="00E157D2">
        <w:rPr>
          <w:rFonts w:ascii="宋体" w:eastAsia="宋体" w:hAnsi="宋体"/>
        </w:rPr>
        <w:t>lineStr</w:t>
      </w:r>
      <w:proofErr w:type="spellEnd"/>
      <w:r>
        <w:rPr>
          <w:rFonts w:ascii="宋体" w:eastAsia="宋体" w:hAnsi="宋体" w:hint="eastAsia"/>
        </w:rPr>
        <w:t>中去掉前九项</w:t>
      </w:r>
    </w:p>
    <w:p w14:paraId="0883C8D9" w14:textId="77777777" w:rsidR="0056745B" w:rsidRPr="006E2320" w:rsidRDefault="0056745B" w:rsidP="0056745B">
      <w:pPr>
        <w:rPr>
          <w:rFonts w:ascii="宋体" w:eastAsia="宋体" w:hAnsi="宋体"/>
          <w:b/>
          <w:bCs/>
        </w:rPr>
      </w:pPr>
      <w:r w:rsidRPr="006E2320">
        <w:rPr>
          <w:rFonts w:ascii="宋体" w:eastAsia="宋体" w:hAnsi="宋体" w:hint="eastAsia"/>
          <w:b/>
          <w:bCs/>
        </w:rPr>
        <w:t>参数：</w:t>
      </w:r>
    </w:p>
    <w:p w14:paraId="46735DB1" w14:textId="6875F510" w:rsidR="00FC2552" w:rsidRDefault="00FC2552" w:rsidP="00FC2552">
      <w:pPr>
        <w:rPr>
          <w:rFonts w:ascii="宋体" w:eastAsia="宋体" w:hAnsi="宋体"/>
        </w:rPr>
      </w:pPr>
      <w:proofErr w:type="spellStart"/>
      <w:r w:rsidRPr="00E157D2">
        <w:rPr>
          <w:rFonts w:ascii="宋体" w:eastAsia="宋体" w:hAnsi="宋体"/>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p>
    <w:p w14:paraId="606F4578" w14:textId="492A987E" w:rsidR="0056745B" w:rsidRDefault="00FC2552" w:rsidP="0056745B">
      <w:pPr>
        <w:rPr>
          <w:rFonts w:ascii="宋体" w:eastAsia="宋体" w:hAnsi="宋体"/>
        </w:rPr>
      </w:pPr>
      <w:proofErr w:type="spellStart"/>
      <w:r w:rsidRPr="00E157D2">
        <w:rPr>
          <w:rFonts w:ascii="宋体" w:eastAsia="宋体" w:hAnsi="宋体"/>
        </w:rPr>
        <w:t>dataInfo</w:t>
      </w:r>
      <w:proofErr w:type="spellEnd"/>
      <w:r w:rsidR="0056745B">
        <w:rPr>
          <w:rFonts w:ascii="宋体" w:eastAsia="宋体" w:hAnsi="宋体" w:hint="eastAsia"/>
        </w:rPr>
        <w:t>：</w:t>
      </w:r>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文件中每行数据的前九项，结构体定义如下：</w:t>
      </w:r>
    </w:p>
    <w:p w14:paraId="35646ED1" w14:textId="77777777" w:rsidR="00FC2552" w:rsidRPr="00FC2552" w:rsidRDefault="00FC2552" w:rsidP="00FC2552">
      <w:pPr>
        <w:ind w:firstLine="420"/>
        <w:rPr>
          <w:rFonts w:ascii="宋体" w:eastAsia="宋体" w:hAnsi="宋体"/>
        </w:rPr>
      </w:pPr>
      <w:r w:rsidRPr="00FC2552">
        <w:rPr>
          <w:rFonts w:ascii="宋体" w:eastAsia="宋体" w:hAnsi="宋体"/>
        </w:rPr>
        <w:t>typedef struct</w:t>
      </w:r>
    </w:p>
    <w:p w14:paraId="68FC2090" w14:textId="77777777" w:rsidR="00FC2552" w:rsidRPr="00FC2552" w:rsidRDefault="00FC2552" w:rsidP="00FC2552">
      <w:pPr>
        <w:ind w:firstLine="420"/>
        <w:rPr>
          <w:rFonts w:ascii="宋体" w:eastAsia="宋体" w:hAnsi="宋体"/>
        </w:rPr>
      </w:pPr>
      <w:r w:rsidRPr="00FC2552">
        <w:rPr>
          <w:rFonts w:ascii="宋体" w:eastAsia="宋体" w:hAnsi="宋体"/>
        </w:rPr>
        <w:t>{</w:t>
      </w:r>
    </w:p>
    <w:p w14:paraId="2B7A2FF2" w14:textId="64BFEB9A" w:rsidR="00FC2552" w:rsidRPr="00FC2552" w:rsidRDefault="00FC2552" w:rsidP="00FC2552">
      <w:pPr>
        <w:rPr>
          <w:rFonts w:ascii="宋体" w:eastAsia="宋体" w:hAnsi="宋体"/>
        </w:rPr>
      </w:pPr>
      <w:r>
        <w:rPr>
          <w:rFonts w:ascii="宋体" w:eastAsia="宋体" w:hAnsi="宋体"/>
        </w:rPr>
        <w:tab/>
      </w:r>
      <w:r w:rsidRPr="00FC2552">
        <w:rPr>
          <w:rFonts w:ascii="宋体" w:eastAsia="宋体" w:hAnsi="宋体"/>
        </w:rPr>
        <w:tab/>
        <w:t>char *</w:t>
      </w:r>
      <w:proofErr w:type="spellStart"/>
      <w:r w:rsidRPr="00FC2552">
        <w:rPr>
          <w:rFonts w:ascii="宋体" w:eastAsia="宋体" w:hAnsi="宋体"/>
        </w:rPr>
        <w:t>chrom</w:t>
      </w:r>
      <w:proofErr w:type="spellEnd"/>
      <w:r w:rsidRPr="00FC2552">
        <w:rPr>
          <w:rFonts w:ascii="宋体" w:eastAsia="宋体" w:hAnsi="宋体"/>
        </w:rPr>
        <w:t>;</w:t>
      </w:r>
    </w:p>
    <w:p w14:paraId="098E2584"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*pos;</w:t>
      </w:r>
    </w:p>
    <w:p w14:paraId="2D42012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*ID;</w:t>
      </w:r>
    </w:p>
    <w:p w14:paraId="583445C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*ref;</w:t>
      </w:r>
    </w:p>
    <w:p w14:paraId="6866F8F4" w14:textId="64597960"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*alt;</w:t>
      </w:r>
    </w:p>
    <w:p w14:paraId="516991EA" w14:textId="57923B3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*qual;</w:t>
      </w:r>
    </w:p>
    <w:p w14:paraId="5A0F9FB7" w14:textId="1FF71AB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*filter;</w:t>
      </w:r>
    </w:p>
    <w:p w14:paraId="246F03ED" w14:textId="65C938A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*info;</w:t>
      </w:r>
    </w:p>
    <w:p w14:paraId="51F669C6" w14:textId="59210F6C" w:rsidR="00FC2552" w:rsidRPr="00FC2552" w:rsidRDefault="00FC2552" w:rsidP="00FC2552">
      <w:pPr>
        <w:rPr>
          <w:rFonts w:ascii="宋体" w:eastAsia="宋体" w:hAnsi="宋体"/>
        </w:rPr>
      </w:pPr>
      <w:r w:rsidRPr="00FC2552">
        <w:rPr>
          <w:rFonts w:ascii="宋体" w:eastAsia="宋体" w:hAnsi="宋体"/>
        </w:rPr>
        <w:tab/>
      </w:r>
      <w:r>
        <w:rPr>
          <w:rFonts w:ascii="宋体" w:eastAsia="宋体" w:hAnsi="宋体"/>
        </w:rPr>
        <w:tab/>
      </w:r>
      <w:r w:rsidRPr="00FC2552">
        <w:rPr>
          <w:rFonts w:ascii="宋体" w:eastAsia="宋体" w:hAnsi="宋体"/>
        </w:rPr>
        <w:t>char *format;</w:t>
      </w:r>
    </w:p>
    <w:p w14:paraId="0228F0B2" w14:textId="7544A020" w:rsidR="00FC2552" w:rsidRPr="00FC2552" w:rsidRDefault="00FC2552" w:rsidP="00FC2552">
      <w:pPr>
        <w:ind w:firstLine="420"/>
        <w:rPr>
          <w:rFonts w:ascii="宋体" w:eastAsia="宋体" w:hAnsi="宋体"/>
        </w:rPr>
      </w:pPr>
      <w:r w:rsidRPr="00FC2552">
        <w:rPr>
          <w:rFonts w:ascii="宋体" w:eastAsia="宋体" w:hAnsi="宋体"/>
        </w:rPr>
        <w:t>}DATA_INFO;</w:t>
      </w:r>
    </w:p>
    <w:p w14:paraId="27C8EC81" w14:textId="77777777" w:rsidR="0056745B" w:rsidRPr="006E2320" w:rsidRDefault="0056745B" w:rsidP="0056745B">
      <w:pPr>
        <w:rPr>
          <w:rFonts w:ascii="宋体" w:eastAsia="宋体" w:hAnsi="宋体"/>
          <w:b/>
          <w:bCs/>
        </w:rPr>
      </w:pPr>
      <w:r w:rsidRPr="006E2320">
        <w:rPr>
          <w:rFonts w:ascii="宋体" w:eastAsia="宋体" w:hAnsi="宋体" w:hint="eastAsia"/>
          <w:b/>
          <w:bCs/>
        </w:rPr>
        <w:lastRenderedPageBreak/>
        <w:t>返回值：</w:t>
      </w:r>
    </w:p>
    <w:p w14:paraId="1351A15E" w14:textId="454FACC4" w:rsidR="00E16F6C" w:rsidRDefault="00FC2552" w:rsidP="00E157D2">
      <w:pPr>
        <w:rPr>
          <w:rFonts w:ascii="宋体" w:eastAsia="宋体" w:hAnsi="宋体"/>
        </w:rPr>
      </w:pPr>
      <w:r>
        <w:rPr>
          <w:rFonts w:ascii="宋体" w:eastAsia="宋体" w:hAnsi="宋体" w:hint="eastAsia"/>
        </w:rPr>
        <w:t>去掉前九项的</w:t>
      </w:r>
      <w:proofErr w:type="spellStart"/>
      <w:r>
        <w:rPr>
          <w:rFonts w:ascii="宋体" w:eastAsia="宋体" w:hAnsi="宋体" w:hint="eastAsia"/>
        </w:rPr>
        <w:t>vcf</w:t>
      </w:r>
      <w:proofErr w:type="spellEnd"/>
      <w:r>
        <w:rPr>
          <w:rFonts w:ascii="宋体" w:eastAsia="宋体" w:hAnsi="宋体" w:hint="eastAsia"/>
        </w:rPr>
        <w:t>文件数据行</w:t>
      </w:r>
    </w:p>
    <w:p w14:paraId="7A096C8C" w14:textId="5696265A" w:rsidR="00E16F6C" w:rsidRDefault="00E16F6C" w:rsidP="00E157D2">
      <w:pPr>
        <w:rPr>
          <w:rFonts w:ascii="宋体" w:eastAsia="宋体" w:hAnsi="宋体"/>
        </w:rPr>
      </w:pPr>
    </w:p>
    <w:p w14:paraId="49737F16" w14:textId="3660FBF6" w:rsidR="00E157D2" w:rsidRPr="002478EF" w:rsidRDefault="00E157D2" w:rsidP="00E157D2">
      <w:pPr>
        <w:rPr>
          <w:rFonts w:ascii="宋体" w:eastAsia="宋体" w:hAnsi="宋体"/>
          <w:b/>
          <w:bCs/>
        </w:rPr>
      </w:pPr>
      <w:r w:rsidRPr="002478EF">
        <w:rPr>
          <w:rFonts w:ascii="宋体" w:eastAsia="宋体" w:hAnsi="宋体"/>
          <w:b/>
          <w:bCs/>
        </w:rPr>
        <w:t xml:space="preserve">VCF_STATUS </w:t>
      </w:r>
      <w:proofErr w:type="spellStart"/>
      <w:proofErr w:type="gramStart"/>
      <w:r w:rsidRPr="002478EF">
        <w:rPr>
          <w:rFonts w:ascii="宋体" w:eastAsia="宋体" w:hAnsi="宋体"/>
          <w:b/>
          <w:bCs/>
        </w:rPr>
        <w:t>vcfFileParseDataLine</w:t>
      </w:r>
      <w:proofErr w:type="spellEnd"/>
      <w:r w:rsidRPr="002478EF">
        <w:rPr>
          <w:rFonts w:ascii="宋体" w:eastAsia="宋体" w:hAnsi="宋体"/>
          <w:b/>
          <w:bCs/>
        </w:rPr>
        <w:t>(</w:t>
      </w:r>
      <w:proofErr w:type="gramEnd"/>
      <w:r w:rsidR="0081191C" w:rsidRPr="00FB07C3">
        <w:rPr>
          <w:rFonts w:ascii="宋体" w:eastAsia="宋体" w:hAnsi="宋体"/>
          <w:b/>
          <w:bCs/>
        </w:rPr>
        <w:t>VCF_FILE *</w:t>
      </w:r>
      <w:proofErr w:type="spellStart"/>
      <w:r w:rsidR="0081191C" w:rsidRPr="00FB07C3">
        <w:rPr>
          <w:rFonts w:ascii="宋体" w:eastAsia="宋体" w:hAnsi="宋体"/>
          <w:b/>
          <w:bCs/>
        </w:rPr>
        <w:t>fp,</w:t>
      </w:r>
      <w:r w:rsidRPr="002478EF">
        <w:rPr>
          <w:rFonts w:ascii="宋体" w:eastAsia="宋体" w:hAnsi="宋体"/>
          <w:b/>
          <w:bCs/>
        </w:rPr>
        <w:t>char</w:t>
      </w:r>
      <w:proofErr w:type="spellEnd"/>
      <w:r w:rsidRPr="002478EF">
        <w:rPr>
          <w:rFonts w:ascii="宋体" w:eastAsia="宋体" w:hAnsi="宋体"/>
          <w:b/>
          <w:bCs/>
        </w:rPr>
        <w:t xml:space="preserve"> *</w:t>
      </w:r>
      <w:proofErr w:type="spellStart"/>
      <w:r w:rsidRPr="002478EF">
        <w:rPr>
          <w:rFonts w:ascii="宋体" w:eastAsia="宋体" w:hAnsi="宋体"/>
          <w:b/>
          <w:bCs/>
        </w:rPr>
        <w:t>lineStr,DATA_LINE</w:t>
      </w:r>
      <w:proofErr w:type="spellEnd"/>
      <w:r w:rsidRPr="002478EF">
        <w:rPr>
          <w:rFonts w:ascii="宋体" w:eastAsia="宋体" w:hAnsi="宋体"/>
          <w:b/>
          <w:bCs/>
        </w:rPr>
        <w:t xml:space="preserve"> *</w:t>
      </w:r>
      <w:proofErr w:type="spellStart"/>
      <w:r w:rsidRPr="002478EF">
        <w:rPr>
          <w:rFonts w:ascii="宋体" w:eastAsia="宋体" w:hAnsi="宋体"/>
          <w:b/>
          <w:bCs/>
        </w:rPr>
        <w:t>dlp</w:t>
      </w:r>
      <w:proofErr w:type="spellEnd"/>
      <w:r w:rsidRPr="002478EF">
        <w:rPr>
          <w:rFonts w:ascii="宋体" w:eastAsia="宋体" w:hAnsi="宋体"/>
          <w:b/>
          <w:bCs/>
        </w:rPr>
        <w:t>);</w:t>
      </w:r>
    </w:p>
    <w:p w14:paraId="66109B85" w14:textId="77777777" w:rsidR="009637FF" w:rsidRPr="006E2320" w:rsidRDefault="009637FF" w:rsidP="009637FF">
      <w:pPr>
        <w:rPr>
          <w:rFonts w:ascii="宋体" w:eastAsia="宋体" w:hAnsi="宋体"/>
          <w:b/>
          <w:bCs/>
        </w:rPr>
      </w:pPr>
      <w:r w:rsidRPr="006E2320">
        <w:rPr>
          <w:rFonts w:ascii="宋体" w:eastAsia="宋体" w:hAnsi="宋体" w:hint="eastAsia"/>
          <w:b/>
          <w:bCs/>
        </w:rPr>
        <w:t>功能：</w:t>
      </w:r>
    </w:p>
    <w:p w14:paraId="1EF5C4A7" w14:textId="5C32634A" w:rsidR="009637FF" w:rsidRDefault="009637FF" w:rsidP="009637FF">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文件的数据，解析到</w:t>
      </w: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62151DCF" w14:textId="6DBA4BAB" w:rsidR="009637FF" w:rsidRPr="006E2320" w:rsidRDefault="009637FF" w:rsidP="009637FF">
      <w:pPr>
        <w:rPr>
          <w:rFonts w:ascii="宋体" w:eastAsia="宋体" w:hAnsi="宋体"/>
          <w:b/>
          <w:bCs/>
        </w:rPr>
      </w:pPr>
      <w:r w:rsidRPr="006E2320">
        <w:rPr>
          <w:rFonts w:ascii="宋体" w:eastAsia="宋体" w:hAnsi="宋体" w:hint="eastAsia"/>
          <w:b/>
          <w:bCs/>
        </w:rPr>
        <w:t>参数：</w:t>
      </w:r>
    </w:p>
    <w:p w14:paraId="646BD843" w14:textId="77777777" w:rsidR="0081191C" w:rsidRDefault="0081191C" w:rsidP="0081191C">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01F3CEF5" w14:textId="03C82D7A" w:rsidR="009637FF" w:rsidRDefault="009637FF" w:rsidP="009637FF">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p>
    <w:p w14:paraId="6F5A98DE" w14:textId="01819901" w:rsidR="009637FF" w:rsidRDefault="009637FF" w:rsidP="009637FF">
      <w:pPr>
        <w:rPr>
          <w:rFonts w:ascii="宋体" w:eastAsia="宋体" w:hAnsi="宋体"/>
        </w:rPr>
      </w:pP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文件中每行数据，结构体定义如下：</w:t>
      </w:r>
    </w:p>
    <w:p w14:paraId="2E863A77" w14:textId="77777777" w:rsidR="009637FF" w:rsidRPr="009637FF" w:rsidRDefault="009637FF" w:rsidP="002478EF">
      <w:pPr>
        <w:ind w:firstLine="420"/>
        <w:rPr>
          <w:rFonts w:ascii="宋体" w:eastAsia="宋体" w:hAnsi="宋体"/>
        </w:rPr>
      </w:pPr>
      <w:r w:rsidRPr="009637FF">
        <w:rPr>
          <w:rFonts w:ascii="宋体" w:eastAsia="宋体" w:hAnsi="宋体"/>
        </w:rPr>
        <w:t>typedef struct</w:t>
      </w:r>
    </w:p>
    <w:p w14:paraId="6E7DC231" w14:textId="77777777" w:rsidR="009637FF" w:rsidRPr="009637FF" w:rsidRDefault="009637FF" w:rsidP="002478EF">
      <w:pPr>
        <w:ind w:firstLine="420"/>
        <w:rPr>
          <w:rFonts w:ascii="宋体" w:eastAsia="宋体" w:hAnsi="宋体"/>
        </w:rPr>
      </w:pPr>
      <w:r w:rsidRPr="009637FF">
        <w:rPr>
          <w:rFonts w:ascii="宋体" w:eastAsia="宋体" w:hAnsi="宋体"/>
        </w:rPr>
        <w:t>{</w:t>
      </w:r>
    </w:p>
    <w:p w14:paraId="1251EFE2" w14:textId="3482EE92" w:rsidR="007A1AB7"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rawDataLine</w:t>
      </w:r>
      <w:proofErr w:type="spellEnd"/>
      <w:r w:rsidRPr="009637FF">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w:t>
      </w:r>
      <w:proofErr w:type="gramStart"/>
      <w:r>
        <w:rPr>
          <w:rFonts w:ascii="宋体" w:eastAsia="宋体" w:hAnsi="宋体" w:hint="eastAsia"/>
        </w:rPr>
        <w:t>原串</w:t>
      </w:r>
      <w:r w:rsidR="007A1AB7">
        <w:rPr>
          <w:rFonts w:ascii="宋体" w:eastAsia="宋体" w:hAnsi="宋体" w:hint="eastAsia"/>
        </w:rPr>
        <w:t>首</w:t>
      </w:r>
      <w:proofErr w:type="gramEnd"/>
      <w:r w:rsidR="007A1AB7">
        <w:rPr>
          <w:rFonts w:ascii="宋体" w:eastAsia="宋体" w:hAnsi="宋体" w:hint="eastAsia"/>
        </w:rPr>
        <w:t>地址，不是整字符串</w:t>
      </w:r>
    </w:p>
    <w:p w14:paraId="698FBF45" w14:textId="5E178B35" w:rsidR="009637FF" w:rsidRPr="009637FF" w:rsidRDefault="007A1AB7" w:rsidP="007A1AB7">
      <w:pPr>
        <w:ind w:left="3360" w:firstLine="420"/>
        <w:rPr>
          <w:rFonts w:ascii="宋体" w:eastAsia="宋体" w:hAnsi="宋体"/>
        </w:rPr>
      </w:pPr>
      <w:r>
        <w:rPr>
          <w:rFonts w:ascii="宋体" w:eastAsia="宋体" w:hAnsi="宋体"/>
        </w:rPr>
        <w:t>//</w:t>
      </w:r>
      <w:r>
        <w:rPr>
          <w:rFonts w:ascii="宋体" w:eastAsia="宋体" w:hAnsi="宋体" w:hint="eastAsia"/>
        </w:rPr>
        <w:t>其中前九项的\</w:t>
      </w:r>
      <w:r>
        <w:rPr>
          <w:rFonts w:ascii="宋体" w:eastAsia="宋体" w:hAnsi="宋体"/>
        </w:rPr>
        <w:t>t</w:t>
      </w:r>
      <w:r>
        <w:rPr>
          <w:rFonts w:ascii="宋体" w:eastAsia="宋体" w:hAnsi="宋体" w:hint="eastAsia"/>
        </w:rPr>
        <w:t>已经被替换成\</w:t>
      </w:r>
      <w:r>
        <w:rPr>
          <w:rFonts w:ascii="宋体" w:eastAsia="宋体" w:hAnsi="宋体"/>
        </w:rPr>
        <w:t>0</w:t>
      </w:r>
    </w:p>
    <w:p w14:paraId="4AA9A271" w14:textId="1DD672E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 xml:space="preserve">DATA_INFO </w:t>
      </w:r>
      <w:proofErr w:type="spellStart"/>
      <w:r w:rsidRPr="009637FF">
        <w:rPr>
          <w:rFonts w:ascii="宋体" w:eastAsia="宋体" w:hAnsi="宋体"/>
        </w:rPr>
        <w:t>dataInfo</w:t>
      </w:r>
      <w:proofErr w:type="spellEnd"/>
      <w:r w:rsidRPr="009637FF">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该行数据的前九项</w:t>
      </w:r>
    </w:p>
    <w:p w14:paraId="68C9A3DD" w14:textId="4701BC9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samplesRawString</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hint="eastAsia"/>
        </w:rPr>
        <w:t>/</w:t>
      </w:r>
      <w:r w:rsidR="00AA30AD">
        <w:rPr>
          <w:rFonts w:ascii="宋体" w:eastAsia="宋体" w:hAnsi="宋体"/>
        </w:rPr>
        <w:t>/</w:t>
      </w:r>
      <w:r w:rsidR="00AA30AD">
        <w:rPr>
          <w:rFonts w:ascii="宋体" w:eastAsia="宋体" w:hAnsi="宋体" w:hint="eastAsia"/>
        </w:rPr>
        <w:t>该行数据去掉前九项后的数据内容原串</w:t>
      </w:r>
    </w:p>
    <w:p w14:paraId="1AA034D2" w14:textId="11FCAFB8" w:rsid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gtData</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w:t>
      </w:r>
      <w:r w:rsidR="00F455BE">
        <w:rPr>
          <w:rFonts w:ascii="宋体" w:eastAsia="宋体" w:hAnsi="宋体" w:hint="eastAsia"/>
        </w:rPr>
        <w:t>GT</w:t>
      </w:r>
      <w:r w:rsidR="00AA30AD">
        <w:rPr>
          <w:rFonts w:ascii="宋体" w:eastAsia="宋体" w:hAnsi="宋体" w:hint="eastAsia"/>
        </w:rPr>
        <w:t>部分数据</w:t>
      </w:r>
    </w:p>
    <w:p w14:paraId="32263A1F" w14:textId="0A16AA13" w:rsidR="00F455BE" w:rsidRPr="009637FF" w:rsidRDefault="00F455BE" w:rsidP="009637FF">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float</w:t>
      </w:r>
      <w:r>
        <w:rPr>
          <w:rFonts w:ascii="宋体" w:eastAsia="宋体" w:hAnsi="宋体"/>
        </w:rPr>
        <w:t xml:space="preserve"> *</w:t>
      </w:r>
      <w:proofErr w:type="spellStart"/>
      <w:r>
        <w:rPr>
          <w:rFonts w:ascii="宋体" w:eastAsia="宋体" w:hAnsi="宋体" w:hint="eastAsia"/>
        </w:rPr>
        <w:t>dsData</w:t>
      </w:r>
      <w:proofErr w:type="spellEnd"/>
      <w:r>
        <w:rPr>
          <w:rFonts w:ascii="宋体" w:eastAsia="宋体" w:hAnsi="宋体" w:hint="eastAsia"/>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Pr>
          <w:rFonts w:ascii="宋体" w:eastAsia="宋体" w:hAnsi="宋体" w:hint="eastAsia"/>
        </w:rPr>
        <w:t>该行数据DS部分数据</w:t>
      </w:r>
    </w:p>
    <w:p w14:paraId="0F172679" w14:textId="5F397A07"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 xml:space="preserve">int </w:t>
      </w:r>
      <w:proofErr w:type="spellStart"/>
      <w:r w:rsidRPr="009637FF">
        <w:rPr>
          <w:rFonts w:ascii="宋体" w:eastAsia="宋体" w:hAnsi="宋体"/>
        </w:rPr>
        <w:t>numSamples</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该行数据Sample的个数</w:t>
      </w:r>
    </w:p>
    <w:p w14:paraId="5FDFF0E3" w14:textId="062B9CB1" w:rsidR="009637FF" w:rsidRPr="009637FF" w:rsidRDefault="009637FF" w:rsidP="002478EF">
      <w:pPr>
        <w:ind w:firstLine="420"/>
        <w:rPr>
          <w:rFonts w:ascii="宋体" w:eastAsia="宋体" w:hAnsi="宋体"/>
        </w:rPr>
      </w:pPr>
      <w:r w:rsidRPr="009637FF">
        <w:rPr>
          <w:rFonts w:ascii="宋体" w:eastAsia="宋体" w:hAnsi="宋体"/>
        </w:rPr>
        <w:t>}DATA_LINE;</w:t>
      </w:r>
    </w:p>
    <w:p w14:paraId="01A78133" w14:textId="77777777" w:rsidR="009637FF" w:rsidRPr="006E2320" w:rsidRDefault="009637FF" w:rsidP="009637FF">
      <w:pPr>
        <w:rPr>
          <w:rFonts w:ascii="宋体" w:eastAsia="宋体" w:hAnsi="宋体"/>
          <w:b/>
          <w:bCs/>
        </w:rPr>
      </w:pPr>
      <w:r w:rsidRPr="006E2320">
        <w:rPr>
          <w:rFonts w:ascii="宋体" w:eastAsia="宋体" w:hAnsi="宋体" w:hint="eastAsia"/>
          <w:b/>
          <w:bCs/>
        </w:rPr>
        <w:t>返回值：</w:t>
      </w:r>
    </w:p>
    <w:p w14:paraId="12144172" w14:textId="1EDE990F" w:rsidR="009637FF" w:rsidRDefault="009637FF" w:rsidP="009637FF">
      <w:pPr>
        <w:rPr>
          <w:rFonts w:ascii="宋体" w:eastAsia="宋体" w:hAnsi="宋体"/>
        </w:rPr>
      </w:pPr>
      <w:r w:rsidRPr="006E2320">
        <w:rPr>
          <w:rFonts w:ascii="宋体" w:eastAsia="宋体" w:hAnsi="宋体"/>
        </w:rPr>
        <w:t>VCF_ERROR</w:t>
      </w:r>
      <w:r>
        <w:rPr>
          <w:rFonts w:ascii="宋体" w:eastAsia="宋体" w:hAnsi="宋体" w:hint="eastAsia"/>
        </w:rPr>
        <w:t>：</w:t>
      </w:r>
      <w:r w:rsidR="002478EF">
        <w:rPr>
          <w:rFonts w:ascii="宋体" w:eastAsia="宋体" w:hAnsi="宋体" w:hint="eastAsia"/>
        </w:rPr>
        <w:t>解析</w:t>
      </w:r>
      <w:r>
        <w:rPr>
          <w:rFonts w:ascii="宋体" w:eastAsia="宋体" w:hAnsi="宋体" w:hint="eastAsia"/>
        </w:rPr>
        <w:t>失败</w:t>
      </w:r>
    </w:p>
    <w:p w14:paraId="2E1F6392" w14:textId="46178F91" w:rsidR="009637FF" w:rsidRDefault="009637FF" w:rsidP="009637FF">
      <w:pPr>
        <w:rPr>
          <w:rFonts w:ascii="宋体" w:eastAsia="宋体" w:hAnsi="宋体"/>
        </w:rPr>
      </w:pPr>
      <w:r w:rsidRPr="006E2320">
        <w:rPr>
          <w:rFonts w:ascii="宋体" w:eastAsia="宋体" w:hAnsi="宋体"/>
        </w:rPr>
        <w:t>VCF_OK</w:t>
      </w:r>
      <w:r>
        <w:rPr>
          <w:rFonts w:ascii="宋体" w:eastAsia="宋体" w:hAnsi="宋体" w:hint="eastAsia"/>
        </w:rPr>
        <w:t>：</w:t>
      </w:r>
      <w:r w:rsidR="002478EF">
        <w:rPr>
          <w:rFonts w:ascii="宋体" w:eastAsia="宋体" w:hAnsi="宋体" w:hint="eastAsia"/>
        </w:rPr>
        <w:t>解析</w:t>
      </w:r>
      <w:r>
        <w:rPr>
          <w:rFonts w:ascii="宋体" w:eastAsia="宋体" w:hAnsi="宋体" w:hint="eastAsia"/>
        </w:rPr>
        <w:t>成功</w:t>
      </w:r>
    </w:p>
    <w:p w14:paraId="37472E4F" w14:textId="40C84CC3" w:rsidR="009637FF" w:rsidRDefault="009637FF" w:rsidP="00E157D2">
      <w:pPr>
        <w:rPr>
          <w:rFonts w:ascii="宋体" w:eastAsia="宋体" w:hAnsi="宋体"/>
        </w:rPr>
      </w:pPr>
    </w:p>
    <w:p w14:paraId="09F682A7" w14:textId="77777777" w:rsidR="00E157D2" w:rsidRPr="002478EF" w:rsidRDefault="00E157D2" w:rsidP="00E157D2">
      <w:pPr>
        <w:rPr>
          <w:rFonts w:ascii="宋体" w:eastAsia="宋体" w:hAnsi="宋体"/>
          <w:b/>
          <w:bCs/>
        </w:rPr>
      </w:pPr>
      <w:r w:rsidRPr="002478EF">
        <w:rPr>
          <w:rFonts w:ascii="宋体" w:eastAsia="宋体" w:hAnsi="宋体"/>
          <w:b/>
          <w:bCs/>
        </w:rPr>
        <w:t xml:space="preserve">VCF_STATUS </w:t>
      </w:r>
      <w:proofErr w:type="spellStart"/>
      <w:proofErr w:type="gramStart"/>
      <w:r w:rsidRPr="002478EF">
        <w:rPr>
          <w:rFonts w:ascii="宋体" w:eastAsia="宋体" w:hAnsi="宋体"/>
          <w:b/>
          <w:bCs/>
        </w:rPr>
        <w:t>vcfFileReadDataLine</w:t>
      </w:r>
      <w:proofErr w:type="spellEnd"/>
      <w:r w:rsidRPr="002478EF">
        <w:rPr>
          <w:rFonts w:ascii="宋体" w:eastAsia="宋体" w:hAnsi="宋体"/>
          <w:b/>
          <w:bCs/>
        </w:rPr>
        <w:t>(</w:t>
      </w:r>
      <w:proofErr w:type="gramEnd"/>
      <w:r w:rsidRPr="002478EF">
        <w:rPr>
          <w:rFonts w:ascii="宋体" w:eastAsia="宋体" w:hAnsi="宋体"/>
          <w:b/>
          <w:bCs/>
        </w:rPr>
        <w:t>VCF_FILE *</w:t>
      </w:r>
      <w:proofErr w:type="spellStart"/>
      <w:r w:rsidRPr="002478EF">
        <w:rPr>
          <w:rFonts w:ascii="宋体" w:eastAsia="宋体" w:hAnsi="宋体"/>
          <w:b/>
          <w:bCs/>
        </w:rPr>
        <w:t>fp,DATA_LINE</w:t>
      </w:r>
      <w:proofErr w:type="spellEnd"/>
      <w:r w:rsidRPr="002478EF">
        <w:rPr>
          <w:rFonts w:ascii="宋体" w:eastAsia="宋体" w:hAnsi="宋体"/>
          <w:b/>
          <w:bCs/>
        </w:rPr>
        <w:t xml:space="preserve"> *</w:t>
      </w:r>
      <w:proofErr w:type="spellStart"/>
      <w:r w:rsidRPr="002478EF">
        <w:rPr>
          <w:rFonts w:ascii="宋体" w:eastAsia="宋体" w:hAnsi="宋体"/>
          <w:b/>
          <w:bCs/>
        </w:rPr>
        <w:t>dlp</w:t>
      </w:r>
      <w:proofErr w:type="spellEnd"/>
      <w:r w:rsidRPr="002478EF">
        <w:rPr>
          <w:rFonts w:ascii="宋体" w:eastAsia="宋体" w:hAnsi="宋体"/>
          <w:b/>
          <w:bCs/>
        </w:rPr>
        <w:t>);</w:t>
      </w:r>
    </w:p>
    <w:p w14:paraId="36089E40"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71F74F88" w14:textId="6F6DA3D0" w:rsidR="002478EF" w:rsidRDefault="002478EF" w:rsidP="002478EF">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文件中，读取当前数据行，将内容存入</w:t>
      </w: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71D4C59F"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0B814EA2" w14:textId="77777777" w:rsidR="002478EF" w:rsidRDefault="002478EF" w:rsidP="002478EF">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7B7261F1" w14:textId="11438FA3" w:rsidR="002478EF" w:rsidRDefault="002478EF" w:rsidP="002478EF">
      <w:pPr>
        <w:rPr>
          <w:rFonts w:ascii="宋体" w:eastAsia="宋体" w:hAnsi="宋体"/>
        </w:rPr>
      </w:pP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结构体指针。详解见上（</w:t>
      </w:r>
      <w:proofErr w:type="spellStart"/>
      <w:r w:rsidRPr="002478EF">
        <w:rPr>
          <w:rFonts w:ascii="宋体" w:eastAsia="宋体" w:hAnsi="宋体"/>
          <w:b/>
          <w:bCs/>
        </w:rPr>
        <w:t>vcfFileParseDataLine</w:t>
      </w:r>
      <w:proofErr w:type="spellEnd"/>
      <w:r>
        <w:rPr>
          <w:rFonts w:ascii="宋体" w:eastAsia="宋体" w:hAnsi="宋体" w:hint="eastAsia"/>
        </w:rPr>
        <w:t>）</w:t>
      </w:r>
    </w:p>
    <w:p w14:paraId="6E244F36" w14:textId="77777777"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01FFC3C8" w14:textId="42719060"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4C067831" w14:textId="686BE540"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5852531F" w14:textId="77777777" w:rsidR="002478EF" w:rsidRDefault="002478EF" w:rsidP="00E157D2">
      <w:pPr>
        <w:rPr>
          <w:rFonts w:ascii="宋体" w:eastAsia="宋体" w:hAnsi="宋体"/>
        </w:rPr>
      </w:pPr>
    </w:p>
    <w:p w14:paraId="624A65B2" w14:textId="77777777" w:rsidR="00E157D2" w:rsidRPr="007A0253" w:rsidRDefault="00E157D2" w:rsidP="00E157D2">
      <w:pPr>
        <w:rPr>
          <w:rFonts w:ascii="宋体" w:eastAsia="宋体" w:hAnsi="宋体"/>
          <w:b/>
          <w:bCs/>
        </w:rPr>
      </w:pPr>
      <w:r w:rsidRPr="007A0253">
        <w:rPr>
          <w:rFonts w:ascii="宋体" w:eastAsia="宋体" w:hAnsi="宋体"/>
          <w:b/>
          <w:bCs/>
        </w:rPr>
        <w:t xml:space="preserve">VCF_STATUS </w:t>
      </w:r>
      <w:proofErr w:type="spellStart"/>
      <w:proofErr w:type="gramStart"/>
      <w:r w:rsidRPr="007A0253">
        <w:rPr>
          <w:rFonts w:ascii="宋体" w:eastAsia="宋体" w:hAnsi="宋体"/>
          <w:b/>
          <w:bCs/>
        </w:rPr>
        <w:t>vcfFileReadDataBlock</w:t>
      </w:r>
      <w:proofErr w:type="spellEnd"/>
      <w:r w:rsidRPr="007A0253">
        <w:rPr>
          <w:rFonts w:ascii="宋体" w:eastAsia="宋体" w:hAnsi="宋体"/>
          <w:b/>
          <w:bCs/>
        </w:rPr>
        <w:t>(</w:t>
      </w:r>
      <w:proofErr w:type="gramEnd"/>
      <w:r w:rsidRPr="007A0253">
        <w:rPr>
          <w:rFonts w:ascii="宋体" w:eastAsia="宋体" w:hAnsi="宋体"/>
          <w:b/>
          <w:bCs/>
        </w:rPr>
        <w:t>VCF_FILE *</w:t>
      </w:r>
      <w:proofErr w:type="spellStart"/>
      <w:r w:rsidRPr="007A0253">
        <w:rPr>
          <w:rFonts w:ascii="宋体" w:eastAsia="宋体" w:hAnsi="宋体"/>
          <w:b/>
          <w:bCs/>
        </w:rPr>
        <w:t>fp,DATA_BLOCK</w:t>
      </w:r>
      <w:proofErr w:type="spellEnd"/>
      <w:r w:rsidRPr="007A0253">
        <w:rPr>
          <w:rFonts w:ascii="宋体" w:eastAsia="宋体" w:hAnsi="宋体"/>
          <w:b/>
          <w:bCs/>
        </w:rPr>
        <w:t xml:space="preserve"> *</w:t>
      </w:r>
      <w:proofErr w:type="spellStart"/>
      <w:r w:rsidRPr="007A0253">
        <w:rPr>
          <w:rFonts w:ascii="宋体" w:eastAsia="宋体" w:hAnsi="宋体"/>
          <w:b/>
          <w:bCs/>
        </w:rPr>
        <w:t>dbp,int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p>
    <w:p w14:paraId="3E8D19CB"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46234C6C" w14:textId="6D0BCB16" w:rsidR="002478EF" w:rsidRDefault="002478EF" w:rsidP="002478EF">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w:t>
      </w:r>
    </w:p>
    <w:p w14:paraId="5337B69B"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1B653D51" w14:textId="77777777" w:rsidR="002478EF" w:rsidRDefault="002478EF" w:rsidP="002478EF">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4B865BF7" w14:textId="77777777" w:rsidR="002478EF" w:rsidRDefault="002478EF" w:rsidP="002478EF">
      <w:pPr>
        <w:rPr>
          <w:rFonts w:ascii="宋体" w:eastAsia="宋体" w:hAnsi="宋体"/>
        </w:rPr>
      </w:pP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文件中每行数据，结构体定义如下：</w:t>
      </w:r>
    </w:p>
    <w:p w14:paraId="529B302C" w14:textId="77777777" w:rsidR="007A0253" w:rsidRPr="007A0253" w:rsidRDefault="007A0253" w:rsidP="007A0253">
      <w:pPr>
        <w:ind w:firstLine="420"/>
        <w:rPr>
          <w:rFonts w:ascii="宋体" w:eastAsia="宋体" w:hAnsi="宋体"/>
        </w:rPr>
      </w:pPr>
      <w:r w:rsidRPr="007A0253">
        <w:rPr>
          <w:rFonts w:ascii="宋体" w:eastAsia="宋体" w:hAnsi="宋体"/>
        </w:rPr>
        <w:lastRenderedPageBreak/>
        <w:t>typedef struct</w:t>
      </w:r>
    </w:p>
    <w:p w14:paraId="2693E5F3" w14:textId="77777777" w:rsidR="007A0253" w:rsidRPr="007A0253" w:rsidRDefault="007A0253" w:rsidP="007A0253">
      <w:pPr>
        <w:ind w:firstLine="420"/>
        <w:rPr>
          <w:rFonts w:ascii="宋体" w:eastAsia="宋体" w:hAnsi="宋体"/>
        </w:rPr>
      </w:pPr>
      <w:r w:rsidRPr="007A0253">
        <w:rPr>
          <w:rFonts w:ascii="宋体" w:eastAsia="宋体" w:hAnsi="宋体"/>
        </w:rPr>
        <w:t>{</w:t>
      </w:r>
    </w:p>
    <w:p w14:paraId="12E95D38" w14:textId="5F9D9D17" w:rsidR="007A0253" w:rsidRPr="007A0253" w:rsidRDefault="007A0253" w:rsidP="007A0253">
      <w:pPr>
        <w:rPr>
          <w:rFonts w:ascii="宋体" w:eastAsia="宋体" w:hAnsi="宋体"/>
        </w:rPr>
      </w:pPr>
      <w:r>
        <w:rPr>
          <w:rFonts w:ascii="宋体" w:eastAsia="宋体" w:hAnsi="宋体"/>
        </w:rPr>
        <w:tab/>
      </w:r>
      <w:r w:rsidRPr="007A0253">
        <w:rPr>
          <w:rFonts w:ascii="宋体" w:eastAsia="宋体" w:hAnsi="宋体"/>
        </w:rPr>
        <w:tab/>
        <w:t>DATA_LINE *</w:t>
      </w:r>
      <w:proofErr w:type="spellStart"/>
      <w:r w:rsidRPr="007A0253">
        <w:rPr>
          <w:rFonts w:ascii="宋体" w:eastAsia="宋体" w:hAnsi="宋体"/>
        </w:rPr>
        <w:t>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存储该数据块的多行数据的数组指针</w:t>
      </w:r>
    </w:p>
    <w:p w14:paraId="1DA9DAD4" w14:textId="3CA05AD1" w:rsidR="007A0253" w:rsidRPr="007A0253" w:rsidRDefault="007A0253" w:rsidP="007A0253">
      <w:pPr>
        <w:rPr>
          <w:rFonts w:ascii="宋体" w:eastAsia="宋体" w:hAnsi="宋体"/>
        </w:rPr>
      </w:pPr>
      <w:r w:rsidRPr="007A0253">
        <w:rPr>
          <w:rFonts w:ascii="宋体" w:eastAsia="宋体" w:hAnsi="宋体"/>
        </w:rPr>
        <w:tab/>
      </w:r>
      <w:r>
        <w:rPr>
          <w:rFonts w:ascii="宋体" w:eastAsia="宋体" w:hAnsi="宋体"/>
        </w:rPr>
        <w:tab/>
      </w:r>
      <w:r w:rsidRPr="007A0253">
        <w:rPr>
          <w:rFonts w:ascii="宋体" w:eastAsia="宋体" w:hAnsi="宋体"/>
        </w:rPr>
        <w:t xml:space="preserve">int </w:t>
      </w:r>
      <w:proofErr w:type="spellStart"/>
      <w:r w:rsidRPr="007A0253">
        <w:rPr>
          <w:rFonts w:ascii="宋体" w:eastAsia="宋体" w:hAnsi="宋体"/>
        </w:rPr>
        <w:t>numDataLines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该数据</w:t>
      </w:r>
      <w:proofErr w:type="gramStart"/>
      <w:r>
        <w:rPr>
          <w:rFonts w:ascii="宋体" w:eastAsia="宋体" w:hAnsi="宋体" w:hint="eastAsia"/>
        </w:rPr>
        <w:t>块数据</w:t>
      </w:r>
      <w:proofErr w:type="gramEnd"/>
      <w:r>
        <w:rPr>
          <w:rFonts w:ascii="宋体" w:eastAsia="宋体" w:hAnsi="宋体" w:hint="eastAsia"/>
        </w:rPr>
        <w:t>行数</w:t>
      </w:r>
    </w:p>
    <w:p w14:paraId="15EDFA36" w14:textId="183CB44F" w:rsidR="002478EF" w:rsidRPr="002478EF" w:rsidRDefault="007A0253" w:rsidP="007A0253">
      <w:pPr>
        <w:ind w:firstLine="420"/>
        <w:rPr>
          <w:rFonts w:ascii="宋体" w:eastAsia="宋体" w:hAnsi="宋体"/>
        </w:rPr>
      </w:pPr>
      <w:r w:rsidRPr="007A0253">
        <w:rPr>
          <w:rFonts w:ascii="宋体" w:eastAsia="宋体" w:hAnsi="宋体"/>
        </w:rPr>
        <w:t>}DATA_BLOCK;</w:t>
      </w:r>
    </w:p>
    <w:p w14:paraId="278C60EF" w14:textId="5EC5726C" w:rsidR="007A0253" w:rsidRDefault="007A0253" w:rsidP="002478EF">
      <w:pPr>
        <w:rPr>
          <w:rFonts w:ascii="宋体" w:eastAsia="宋体" w:hAnsi="宋体"/>
          <w:b/>
          <w:bCs/>
        </w:rPr>
      </w:pPr>
      <w:proofErr w:type="spellStart"/>
      <w:r w:rsidRPr="00E157D2">
        <w:rPr>
          <w:rFonts w:ascii="宋体" w:eastAsia="宋体" w:hAnsi="宋体"/>
        </w:rPr>
        <w:t>numLines</w:t>
      </w:r>
      <w:proofErr w:type="spellEnd"/>
      <w:r>
        <w:rPr>
          <w:rFonts w:ascii="宋体" w:eastAsia="宋体" w:hAnsi="宋体" w:hint="eastAsia"/>
        </w:rPr>
        <w:t>：从文件中一次性读取的行数</w:t>
      </w:r>
    </w:p>
    <w:p w14:paraId="65A49C6B" w14:textId="6EC8C722"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7711948D" w14:textId="77777777"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87CE3B3" w14:textId="77777777"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03E21553" w14:textId="77777777" w:rsidR="002478EF" w:rsidRPr="0081191C" w:rsidRDefault="002478EF" w:rsidP="00E157D2">
      <w:pPr>
        <w:rPr>
          <w:rFonts w:ascii="宋体" w:eastAsia="宋体" w:hAnsi="宋体"/>
        </w:rPr>
      </w:pPr>
    </w:p>
    <w:p w14:paraId="4B96534F" w14:textId="77777777" w:rsidR="00E157D2" w:rsidRPr="007A0253" w:rsidRDefault="00E157D2" w:rsidP="00E157D2">
      <w:pPr>
        <w:rPr>
          <w:rFonts w:ascii="宋体" w:eastAsia="宋体" w:hAnsi="宋体"/>
          <w:b/>
          <w:bCs/>
        </w:rPr>
      </w:pPr>
      <w:r w:rsidRPr="007A0253">
        <w:rPr>
          <w:rFonts w:ascii="宋体" w:eastAsia="宋体" w:hAnsi="宋体"/>
          <w:b/>
          <w:bCs/>
        </w:rPr>
        <w:t>VCF_STATUS vcfFileReadDataBlockOverlap1</w:t>
      </w:r>
      <w:proofErr w:type="gramStart"/>
      <w:r w:rsidRPr="007A0253">
        <w:rPr>
          <w:rFonts w:ascii="宋体" w:eastAsia="宋体" w:hAnsi="宋体"/>
          <w:b/>
          <w:bCs/>
        </w:rPr>
        <w:t>Line(</w:t>
      </w:r>
      <w:proofErr w:type="gramEnd"/>
      <w:r w:rsidRPr="007A0253">
        <w:rPr>
          <w:rFonts w:ascii="宋体" w:eastAsia="宋体" w:hAnsi="宋体"/>
          <w:b/>
          <w:bCs/>
        </w:rPr>
        <w:t>VCF_FILE *</w:t>
      </w:r>
      <w:proofErr w:type="spellStart"/>
      <w:r w:rsidRPr="007A0253">
        <w:rPr>
          <w:rFonts w:ascii="宋体" w:eastAsia="宋体" w:hAnsi="宋体"/>
          <w:b/>
          <w:bCs/>
        </w:rPr>
        <w:t>fp,DATA_BLOCK</w:t>
      </w:r>
      <w:proofErr w:type="spellEnd"/>
      <w:r w:rsidRPr="007A0253">
        <w:rPr>
          <w:rFonts w:ascii="宋体" w:eastAsia="宋体" w:hAnsi="宋体"/>
          <w:b/>
          <w:bCs/>
        </w:rPr>
        <w:t xml:space="preserve"> *</w:t>
      </w:r>
      <w:proofErr w:type="spellStart"/>
      <w:r w:rsidRPr="007A0253">
        <w:rPr>
          <w:rFonts w:ascii="宋体" w:eastAsia="宋体" w:hAnsi="宋体"/>
          <w:b/>
          <w:bCs/>
        </w:rPr>
        <w:t>dbp,int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p>
    <w:p w14:paraId="76312C0A" w14:textId="77777777" w:rsidR="007A0253" w:rsidRPr="006E2320" w:rsidRDefault="007A0253" w:rsidP="007A0253">
      <w:pPr>
        <w:rPr>
          <w:rFonts w:ascii="宋体" w:eastAsia="宋体" w:hAnsi="宋体"/>
          <w:b/>
          <w:bCs/>
        </w:rPr>
      </w:pPr>
      <w:r w:rsidRPr="006E2320">
        <w:rPr>
          <w:rFonts w:ascii="宋体" w:eastAsia="宋体" w:hAnsi="宋体" w:hint="eastAsia"/>
          <w:b/>
          <w:bCs/>
        </w:rPr>
        <w:t>功能：</w:t>
      </w:r>
    </w:p>
    <w:p w14:paraId="5A6B9648" w14:textId="71D65836" w:rsidR="007A0253" w:rsidRDefault="007A0253" w:rsidP="007A025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结构体中。除第一次以外，后面每次读取的数据块的第一行内容都是上次读取的数据块中最后一行内容。即有一行overlap</w:t>
      </w:r>
    </w:p>
    <w:p w14:paraId="01A811D8" w14:textId="6C712B95" w:rsidR="007A0253" w:rsidRPr="006E2320" w:rsidRDefault="007A0253" w:rsidP="007A0253">
      <w:pPr>
        <w:rPr>
          <w:rFonts w:ascii="宋体" w:eastAsia="宋体" w:hAnsi="宋体"/>
          <w:b/>
          <w:bCs/>
        </w:rPr>
      </w:pPr>
      <w:r w:rsidRPr="006E2320">
        <w:rPr>
          <w:rFonts w:ascii="宋体" w:eastAsia="宋体" w:hAnsi="宋体" w:hint="eastAsia"/>
          <w:b/>
          <w:bCs/>
        </w:rPr>
        <w:t>参数：</w:t>
      </w:r>
    </w:p>
    <w:p w14:paraId="27C14278" w14:textId="77777777" w:rsidR="007A0253" w:rsidRDefault="007A0253" w:rsidP="007A025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3C1FB582" w14:textId="2ED55C39" w:rsidR="007A0253" w:rsidRDefault="007A0253" w:rsidP="007A0253">
      <w:pPr>
        <w:rPr>
          <w:rFonts w:ascii="宋体" w:eastAsia="宋体" w:hAnsi="宋体"/>
        </w:rPr>
      </w:pP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结构体指针。详解见上（</w:t>
      </w:r>
      <w:proofErr w:type="spellStart"/>
      <w:r w:rsidRPr="007A0253">
        <w:rPr>
          <w:rFonts w:ascii="宋体" w:eastAsia="宋体" w:hAnsi="宋体"/>
          <w:b/>
          <w:bCs/>
        </w:rPr>
        <w:t>vcfFileReadDataBlock</w:t>
      </w:r>
      <w:proofErr w:type="spellEnd"/>
      <w:r>
        <w:rPr>
          <w:rFonts w:ascii="宋体" w:eastAsia="宋体" w:hAnsi="宋体" w:hint="eastAsia"/>
        </w:rPr>
        <w:t>）</w:t>
      </w:r>
    </w:p>
    <w:p w14:paraId="0BEB8B26" w14:textId="77777777" w:rsidR="007A0253" w:rsidRDefault="007A0253" w:rsidP="007A0253">
      <w:pPr>
        <w:rPr>
          <w:rFonts w:ascii="宋体" w:eastAsia="宋体" w:hAnsi="宋体"/>
          <w:b/>
          <w:bCs/>
        </w:rPr>
      </w:pPr>
      <w:proofErr w:type="spellStart"/>
      <w:r w:rsidRPr="00E157D2">
        <w:rPr>
          <w:rFonts w:ascii="宋体" w:eastAsia="宋体" w:hAnsi="宋体"/>
        </w:rPr>
        <w:t>numLines</w:t>
      </w:r>
      <w:proofErr w:type="spellEnd"/>
      <w:r>
        <w:rPr>
          <w:rFonts w:ascii="宋体" w:eastAsia="宋体" w:hAnsi="宋体" w:hint="eastAsia"/>
        </w:rPr>
        <w:t>：从文件中一次性读取的行数</w:t>
      </w:r>
    </w:p>
    <w:p w14:paraId="27831F3F" w14:textId="77777777" w:rsidR="007A0253" w:rsidRPr="006E2320" w:rsidRDefault="007A0253" w:rsidP="007A0253">
      <w:pPr>
        <w:rPr>
          <w:rFonts w:ascii="宋体" w:eastAsia="宋体" w:hAnsi="宋体"/>
          <w:b/>
          <w:bCs/>
        </w:rPr>
      </w:pPr>
      <w:r w:rsidRPr="006E2320">
        <w:rPr>
          <w:rFonts w:ascii="宋体" w:eastAsia="宋体" w:hAnsi="宋体" w:hint="eastAsia"/>
          <w:b/>
          <w:bCs/>
        </w:rPr>
        <w:t>返回值：</w:t>
      </w:r>
    </w:p>
    <w:p w14:paraId="6C527BF7" w14:textId="77777777" w:rsidR="007A0253" w:rsidRDefault="007A0253" w:rsidP="007A025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336AA8E5" w14:textId="77777777" w:rsidR="007A0253" w:rsidRDefault="007A0253" w:rsidP="007A0253">
      <w:pPr>
        <w:rPr>
          <w:rFonts w:ascii="宋体" w:eastAsia="宋体" w:hAnsi="宋体"/>
        </w:rPr>
      </w:pPr>
      <w:r w:rsidRPr="006E2320">
        <w:rPr>
          <w:rFonts w:ascii="宋体" w:eastAsia="宋体" w:hAnsi="宋体"/>
        </w:rPr>
        <w:t>VCF_OK</w:t>
      </w:r>
      <w:r>
        <w:rPr>
          <w:rFonts w:ascii="宋体" w:eastAsia="宋体" w:hAnsi="宋体" w:hint="eastAsia"/>
        </w:rPr>
        <w:t>：读取成功</w:t>
      </w:r>
    </w:p>
    <w:p w14:paraId="1DDE1DE7" w14:textId="77777777" w:rsidR="007A0253" w:rsidRDefault="007A0253" w:rsidP="007A0253">
      <w:pPr>
        <w:rPr>
          <w:rFonts w:ascii="宋体" w:eastAsia="宋体" w:hAnsi="宋体"/>
        </w:rPr>
      </w:pPr>
    </w:p>
    <w:p w14:paraId="62909073" w14:textId="27CDDF35" w:rsidR="00C76C47" w:rsidRPr="001B1A67" w:rsidRDefault="00C76C47" w:rsidP="0018677F">
      <w:pPr>
        <w:pStyle w:val="3"/>
      </w:pPr>
      <w:bookmarkStart w:id="471" w:name="_Toc135517627"/>
      <w:r w:rsidRPr="001B1A67">
        <w:t>3</w:t>
      </w:r>
      <w:r w:rsidRPr="001B1A67">
        <w:rPr>
          <w:rFonts w:hint="eastAsia"/>
        </w:rPr>
        <w:t>．文件写接口</w:t>
      </w:r>
      <w:bookmarkEnd w:id="471"/>
    </w:p>
    <w:p w14:paraId="052CD4D6" w14:textId="1A863714" w:rsidR="00E157D2" w:rsidRPr="001B1A67" w:rsidRDefault="00E157D2" w:rsidP="00E157D2">
      <w:pPr>
        <w:rPr>
          <w:rFonts w:ascii="宋体" w:eastAsia="宋体" w:hAnsi="宋体"/>
          <w:b/>
          <w:bCs/>
        </w:rPr>
      </w:pPr>
      <w:r w:rsidRPr="001B1A67">
        <w:rPr>
          <w:rFonts w:ascii="宋体" w:eastAsia="宋体" w:hAnsi="宋体"/>
          <w:b/>
          <w:bCs/>
        </w:rPr>
        <w:t xml:space="preserve">VCF_STATUS </w:t>
      </w:r>
      <w:proofErr w:type="spellStart"/>
      <w:proofErr w:type="gramStart"/>
      <w:r w:rsidRPr="001B1A67">
        <w:rPr>
          <w:rFonts w:ascii="宋体" w:eastAsia="宋体" w:hAnsi="宋体"/>
          <w:b/>
          <w:bCs/>
        </w:rPr>
        <w:t>vcfFileWriteLine</w:t>
      </w:r>
      <w:proofErr w:type="spellEnd"/>
      <w:r w:rsidRPr="001B1A67">
        <w:rPr>
          <w:rFonts w:ascii="宋体" w:eastAsia="宋体" w:hAnsi="宋体"/>
          <w:b/>
          <w:bCs/>
        </w:rPr>
        <w:t>(</w:t>
      </w:r>
      <w:proofErr w:type="gramEnd"/>
      <w:r w:rsidRPr="001B1A67">
        <w:rPr>
          <w:rFonts w:ascii="宋体" w:eastAsia="宋体" w:hAnsi="宋体"/>
          <w:b/>
          <w:bCs/>
        </w:rPr>
        <w:t>VCF_FILE *</w:t>
      </w:r>
      <w:proofErr w:type="spellStart"/>
      <w:r w:rsidRPr="001B1A67">
        <w:rPr>
          <w:rFonts w:ascii="宋体" w:eastAsia="宋体" w:hAnsi="宋体"/>
          <w:b/>
          <w:bCs/>
        </w:rPr>
        <w:t>fp,char</w:t>
      </w:r>
      <w:proofErr w:type="spellEnd"/>
      <w:r w:rsidRPr="001B1A67">
        <w:rPr>
          <w:rFonts w:ascii="宋体" w:eastAsia="宋体" w:hAnsi="宋体"/>
          <w:b/>
          <w:bCs/>
        </w:rPr>
        <w:t xml:space="preserve"> *</w:t>
      </w:r>
      <w:proofErr w:type="spellStart"/>
      <w:r w:rsidRPr="001B1A67">
        <w:rPr>
          <w:rFonts w:ascii="宋体" w:eastAsia="宋体" w:hAnsi="宋体"/>
          <w:b/>
          <w:bCs/>
        </w:rPr>
        <w:t>lineStr</w:t>
      </w:r>
      <w:proofErr w:type="spellEnd"/>
      <w:r w:rsidRPr="001B1A67">
        <w:rPr>
          <w:rFonts w:ascii="宋体" w:eastAsia="宋体" w:hAnsi="宋体"/>
          <w:b/>
          <w:bCs/>
        </w:rPr>
        <w:t>);</w:t>
      </w:r>
    </w:p>
    <w:p w14:paraId="0DAC199D" w14:textId="77777777" w:rsidR="001B1A67" w:rsidRPr="006E2320" w:rsidRDefault="001B1A67" w:rsidP="001B1A67">
      <w:pPr>
        <w:rPr>
          <w:rFonts w:ascii="宋体" w:eastAsia="宋体" w:hAnsi="宋体"/>
          <w:b/>
          <w:bCs/>
        </w:rPr>
      </w:pPr>
      <w:r w:rsidRPr="006E2320">
        <w:rPr>
          <w:rFonts w:ascii="宋体" w:eastAsia="宋体" w:hAnsi="宋体" w:hint="eastAsia"/>
          <w:b/>
          <w:bCs/>
        </w:rPr>
        <w:t>功能：</w:t>
      </w:r>
    </w:p>
    <w:p w14:paraId="1E5F465F" w14:textId="5FE32AB8" w:rsidR="001B1A67" w:rsidRDefault="001B1A67" w:rsidP="001B1A67">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内容，</w:t>
      </w:r>
      <w:proofErr w:type="gramStart"/>
      <w:r>
        <w:rPr>
          <w:rFonts w:ascii="宋体" w:eastAsia="宋体" w:hAnsi="宋体" w:hint="eastAsia"/>
        </w:rPr>
        <w:t>做为</w:t>
      </w:r>
      <w:proofErr w:type="gramEnd"/>
      <w:r>
        <w:rPr>
          <w:rFonts w:ascii="宋体" w:eastAsia="宋体" w:hAnsi="宋体" w:hint="eastAsia"/>
        </w:rPr>
        <w:t>一行写入打开的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p>
    <w:p w14:paraId="481B760A" w14:textId="77777777" w:rsidR="001B1A67" w:rsidRPr="006E2320" w:rsidRDefault="001B1A67" w:rsidP="001B1A67">
      <w:pPr>
        <w:rPr>
          <w:rFonts w:ascii="宋体" w:eastAsia="宋体" w:hAnsi="宋体"/>
          <w:b/>
          <w:bCs/>
        </w:rPr>
      </w:pPr>
      <w:r w:rsidRPr="006E2320">
        <w:rPr>
          <w:rFonts w:ascii="宋体" w:eastAsia="宋体" w:hAnsi="宋体" w:hint="eastAsia"/>
          <w:b/>
          <w:bCs/>
        </w:rPr>
        <w:t>参数：</w:t>
      </w:r>
    </w:p>
    <w:p w14:paraId="608C3B11" w14:textId="4AA94E0A" w:rsidR="001B1A67" w:rsidRDefault="001B1A67" w:rsidP="001B1A67">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7EC2E86B" w14:textId="7A557DA1" w:rsidR="001B1A67" w:rsidRDefault="001B1A67" w:rsidP="001B1A67">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：存储写入文件内容的内存指针</w:t>
      </w:r>
    </w:p>
    <w:p w14:paraId="474AE2C5" w14:textId="77777777" w:rsidR="001B1A67" w:rsidRPr="006E2320" w:rsidRDefault="001B1A67" w:rsidP="001B1A67">
      <w:pPr>
        <w:rPr>
          <w:rFonts w:ascii="宋体" w:eastAsia="宋体" w:hAnsi="宋体"/>
          <w:b/>
          <w:bCs/>
        </w:rPr>
      </w:pPr>
      <w:r w:rsidRPr="006E2320">
        <w:rPr>
          <w:rFonts w:ascii="宋体" w:eastAsia="宋体" w:hAnsi="宋体" w:hint="eastAsia"/>
          <w:b/>
          <w:bCs/>
        </w:rPr>
        <w:t>返回值：</w:t>
      </w:r>
    </w:p>
    <w:p w14:paraId="1EEA8911" w14:textId="0198D009" w:rsidR="001B1A67" w:rsidRDefault="001B1A67" w:rsidP="001B1A67">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2699216D" w14:textId="0EE531AA" w:rsidR="001B1A67" w:rsidRDefault="001B1A67" w:rsidP="001B1A67">
      <w:pPr>
        <w:rPr>
          <w:rFonts w:ascii="宋体" w:eastAsia="宋体" w:hAnsi="宋体"/>
        </w:rPr>
      </w:pPr>
      <w:r w:rsidRPr="006E2320">
        <w:rPr>
          <w:rFonts w:ascii="宋体" w:eastAsia="宋体" w:hAnsi="宋体"/>
        </w:rPr>
        <w:t>VCF_OK</w:t>
      </w:r>
      <w:r>
        <w:rPr>
          <w:rFonts w:ascii="宋体" w:eastAsia="宋体" w:hAnsi="宋体" w:hint="eastAsia"/>
        </w:rPr>
        <w:t>：写入成功</w:t>
      </w:r>
    </w:p>
    <w:p w14:paraId="29FBB550" w14:textId="77777777" w:rsidR="001B1A67" w:rsidRPr="00E157D2" w:rsidRDefault="001B1A67" w:rsidP="00E157D2">
      <w:pPr>
        <w:rPr>
          <w:rFonts w:ascii="宋体" w:eastAsia="宋体" w:hAnsi="宋体"/>
        </w:rPr>
      </w:pPr>
    </w:p>
    <w:p w14:paraId="76724250" w14:textId="7651E558" w:rsidR="00E157D2" w:rsidRPr="00D02378" w:rsidRDefault="00E157D2" w:rsidP="00E157D2">
      <w:pPr>
        <w:rPr>
          <w:rFonts w:ascii="宋体" w:eastAsia="宋体" w:hAnsi="宋体"/>
          <w:b/>
          <w:bCs/>
        </w:rPr>
      </w:pPr>
      <w:r w:rsidRPr="00D02378">
        <w:rPr>
          <w:rFonts w:ascii="宋体" w:eastAsia="宋体" w:hAnsi="宋体"/>
          <w:b/>
          <w:bCs/>
        </w:rPr>
        <w:t xml:space="preserve">VCF_STATUS </w:t>
      </w:r>
      <w:proofErr w:type="spellStart"/>
      <w:proofErr w:type="gramStart"/>
      <w:r w:rsidRPr="00D02378">
        <w:rPr>
          <w:rFonts w:ascii="宋体" w:eastAsia="宋体" w:hAnsi="宋体"/>
          <w:b/>
          <w:bCs/>
        </w:rPr>
        <w:t>vcfFileWriteHead</w:t>
      </w:r>
      <w:proofErr w:type="spellEnd"/>
      <w:r w:rsidRPr="00D02378">
        <w:rPr>
          <w:rFonts w:ascii="宋体" w:eastAsia="宋体" w:hAnsi="宋体"/>
          <w:b/>
          <w:bCs/>
        </w:rPr>
        <w:t>(</w:t>
      </w:r>
      <w:proofErr w:type="gramEnd"/>
      <w:r w:rsidRPr="00D02378">
        <w:rPr>
          <w:rFonts w:ascii="宋体" w:eastAsia="宋体" w:hAnsi="宋体"/>
          <w:b/>
          <w:bCs/>
        </w:rPr>
        <w:t>VCF_FILE *</w:t>
      </w:r>
      <w:proofErr w:type="spellStart"/>
      <w:r w:rsidRPr="00D02378">
        <w:rPr>
          <w:rFonts w:ascii="宋体" w:eastAsia="宋体" w:hAnsi="宋体"/>
          <w:b/>
          <w:bCs/>
        </w:rPr>
        <w:t>fp,FILE_HEAD</w:t>
      </w:r>
      <w:proofErr w:type="spellEnd"/>
      <w:r w:rsidRPr="00D02378">
        <w:rPr>
          <w:rFonts w:ascii="宋体" w:eastAsia="宋体" w:hAnsi="宋体"/>
          <w:b/>
          <w:bCs/>
        </w:rPr>
        <w:t xml:space="preserve"> *</w:t>
      </w:r>
      <w:proofErr w:type="spellStart"/>
      <w:r w:rsidRPr="00D02378">
        <w:rPr>
          <w:rFonts w:ascii="宋体" w:eastAsia="宋体" w:hAnsi="宋体"/>
          <w:b/>
          <w:bCs/>
        </w:rPr>
        <w:t>fhp</w:t>
      </w:r>
      <w:proofErr w:type="spellEnd"/>
      <w:r w:rsidRPr="00D02378">
        <w:rPr>
          <w:rFonts w:ascii="宋体" w:eastAsia="宋体" w:hAnsi="宋体"/>
          <w:b/>
          <w:bCs/>
        </w:rPr>
        <w:t>);</w:t>
      </w:r>
    </w:p>
    <w:p w14:paraId="213FC834" w14:textId="77777777" w:rsidR="00D02378" w:rsidRPr="006E2320" w:rsidRDefault="00D02378" w:rsidP="00D02378">
      <w:pPr>
        <w:rPr>
          <w:rFonts w:ascii="宋体" w:eastAsia="宋体" w:hAnsi="宋体"/>
          <w:b/>
          <w:bCs/>
        </w:rPr>
      </w:pPr>
      <w:r w:rsidRPr="006E2320">
        <w:rPr>
          <w:rFonts w:ascii="宋体" w:eastAsia="宋体" w:hAnsi="宋体" w:hint="eastAsia"/>
          <w:b/>
          <w:bCs/>
        </w:rPr>
        <w:t>功能：</w:t>
      </w:r>
    </w:p>
    <w:p w14:paraId="6000D8A2" w14:textId="28EAB2E1" w:rsidR="00D02378" w:rsidRDefault="00D02378" w:rsidP="00D02378">
      <w:pPr>
        <w:rPr>
          <w:rFonts w:ascii="宋体" w:eastAsia="宋体" w:hAnsi="宋体"/>
        </w:rPr>
      </w:pPr>
      <w:r>
        <w:rPr>
          <w:rFonts w:ascii="宋体" w:eastAsia="宋体" w:hAnsi="宋体" w:hint="eastAsia"/>
        </w:rPr>
        <w:t>将</w:t>
      </w:r>
      <w:proofErr w:type="spellStart"/>
      <w:r w:rsidRPr="00E157D2">
        <w:rPr>
          <w:rFonts w:ascii="宋体" w:eastAsia="宋体" w:hAnsi="宋体"/>
        </w:rPr>
        <w:t>fhp</w:t>
      </w:r>
      <w:proofErr w:type="spellEnd"/>
      <w:r>
        <w:rPr>
          <w:rFonts w:ascii="宋体" w:eastAsia="宋体" w:hAnsi="宋体" w:hint="eastAsia"/>
        </w:rPr>
        <w:t>所指向的结构体中的</w:t>
      </w:r>
      <w:proofErr w:type="spellStart"/>
      <w:r>
        <w:rPr>
          <w:rFonts w:ascii="宋体" w:eastAsia="宋体" w:hAnsi="宋体" w:hint="eastAsia"/>
        </w:rPr>
        <w:t>vcf</w:t>
      </w:r>
      <w:proofErr w:type="spellEnd"/>
      <w:r>
        <w:rPr>
          <w:rFonts w:ascii="宋体" w:eastAsia="宋体" w:hAnsi="宋体" w:hint="eastAsia"/>
        </w:rPr>
        <w:t>文件头信息，写入打开的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p>
    <w:p w14:paraId="667B3021" w14:textId="77777777" w:rsidR="00D02378" w:rsidRPr="006E2320" w:rsidRDefault="00D02378" w:rsidP="00D02378">
      <w:pPr>
        <w:rPr>
          <w:rFonts w:ascii="宋体" w:eastAsia="宋体" w:hAnsi="宋体"/>
          <w:b/>
          <w:bCs/>
        </w:rPr>
      </w:pPr>
      <w:r w:rsidRPr="006E2320">
        <w:rPr>
          <w:rFonts w:ascii="宋体" w:eastAsia="宋体" w:hAnsi="宋体" w:hint="eastAsia"/>
          <w:b/>
          <w:bCs/>
        </w:rPr>
        <w:t>参数：</w:t>
      </w:r>
    </w:p>
    <w:p w14:paraId="1EF245DF" w14:textId="5C23AB59" w:rsidR="00D02378" w:rsidRDefault="00D02378" w:rsidP="00D02378">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5312A5E6" w14:textId="5F716DBD" w:rsidR="00D02378" w:rsidRDefault="00D02378" w:rsidP="00D02378">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0D733C67" w14:textId="77777777" w:rsidR="00D02378" w:rsidRPr="006E2320" w:rsidRDefault="00D02378" w:rsidP="00D02378">
      <w:pPr>
        <w:rPr>
          <w:rFonts w:ascii="宋体" w:eastAsia="宋体" w:hAnsi="宋体"/>
          <w:b/>
          <w:bCs/>
        </w:rPr>
      </w:pPr>
      <w:r w:rsidRPr="006E2320">
        <w:rPr>
          <w:rFonts w:ascii="宋体" w:eastAsia="宋体" w:hAnsi="宋体" w:hint="eastAsia"/>
          <w:b/>
          <w:bCs/>
        </w:rPr>
        <w:t>返回值：</w:t>
      </w:r>
    </w:p>
    <w:p w14:paraId="18E0F8B6" w14:textId="4316DCF6" w:rsidR="00D02378" w:rsidRDefault="00D02378" w:rsidP="00D02378">
      <w:pPr>
        <w:rPr>
          <w:rFonts w:ascii="宋体" w:eastAsia="宋体" w:hAnsi="宋体"/>
        </w:rPr>
      </w:pPr>
      <w:r w:rsidRPr="006E2320">
        <w:rPr>
          <w:rFonts w:ascii="宋体" w:eastAsia="宋体" w:hAnsi="宋体"/>
        </w:rPr>
        <w:lastRenderedPageBreak/>
        <w:t>VCF_ERROR</w:t>
      </w:r>
      <w:r>
        <w:rPr>
          <w:rFonts w:ascii="宋体" w:eastAsia="宋体" w:hAnsi="宋体" w:hint="eastAsia"/>
        </w:rPr>
        <w:t>：写入失败</w:t>
      </w:r>
    </w:p>
    <w:p w14:paraId="09B227ED" w14:textId="7C46FEA7" w:rsidR="00D02378" w:rsidRDefault="00D02378" w:rsidP="00D02378">
      <w:pPr>
        <w:rPr>
          <w:rFonts w:ascii="宋体" w:eastAsia="宋体" w:hAnsi="宋体"/>
        </w:rPr>
      </w:pPr>
      <w:r w:rsidRPr="006E2320">
        <w:rPr>
          <w:rFonts w:ascii="宋体" w:eastAsia="宋体" w:hAnsi="宋体"/>
        </w:rPr>
        <w:t>VCF_OK</w:t>
      </w:r>
      <w:r>
        <w:rPr>
          <w:rFonts w:ascii="宋体" w:eastAsia="宋体" w:hAnsi="宋体" w:hint="eastAsia"/>
        </w:rPr>
        <w:t>：写入成功</w:t>
      </w:r>
    </w:p>
    <w:p w14:paraId="10338CBB" w14:textId="77777777" w:rsidR="00D02378" w:rsidRPr="00E157D2" w:rsidRDefault="00D02378" w:rsidP="00E157D2">
      <w:pPr>
        <w:rPr>
          <w:rFonts w:ascii="宋体" w:eastAsia="宋体" w:hAnsi="宋体"/>
        </w:rPr>
      </w:pPr>
    </w:p>
    <w:p w14:paraId="3E1DC06C" w14:textId="4644D649" w:rsidR="00E157D2" w:rsidRPr="008E0A2A" w:rsidRDefault="00E157D2" w:rsidP="00E157D2">
      <w:pPr>
        <w:rPr>
          <w:rFonts w:ascii="宋体" w:eastAsia="宋体" w:hAnsi="宋体"/>
          <w:b/>
          <w:bCs/>
        </w:rPr>
      </w:pPr>
      <w:r w:rsidRPr="008E0A2A">
        <w:rPr>
          <w:rFonts w:ascii="宋体" w:eastAsia="宋体" w:hAnsi="宋体"/>
          <w:b/>
          <w:bCs/>
        </w:rPr>
        <w:t xml:space="preserve">VCF_STATUS </w:t>
      </w:r>
      <w:proofErr w:type="spellStart"/>
      <w:proofErr w:type="gramStart"/>
      <w:r w:rsidRPr="008E0A2A">
        <w:rPr>
          <w:rFonts w:ascii="宋体" w:eastAsia="宋体" w:hAnsi="宋体"/>
          <w:b/>
          <w:bCs/>
        </w:rPr>
        <w:t>vcfFileAddMetaInfoLine</w:t>
      </w:r>
      <w:proofErr w:type="spellEnd"/>
      <w:r w:rsidRPr="008E0A2A">
        <w:rPr>
          <w:rFonts w:ascii="宋体" w:eastAsia="宋体" w:hAnsi="宋体"/>
          <w:b/>
          <w:bCs/>
        </w:rPr>
        <w:t>(</w:t>
      </w:r>
      <w:proofErr w:type="gramEnd"/>
      <w:r w:rsidRPr="008E0A2A">
        <w:rPr>
          <w:rFonts w:ascii="宋体" w:eastAsia="宋体" w:hAnsi="宋体"/>
          <w:b/>
          <w:bCs/>
        </w:rPr>
        <w:t>FILE_HEAD *</w:t>
      </w:r>
      <w:proofErr w:type="spellStart"/>
      <w:r w:rsidRPr="008E0A2A">
        <w:rPr>
          <w:rFonts w:ascii="宋体" w:eastAsia="宋体" w:hAnsi="宋体"/>
          <w:b/>
          <w:bCs/>
        </w:rPr>
        <w:t>fhp,int</w:t>
      </w:r>
      <w:proofErr w:type="spellEnd"/>
      <w:r w:rsidRPr="008E0A2A">
        <w:rPr>
          <w:rFonts w:ascii="宋体" w:eastAsia="宋体" w:hAnsi="宋体"/>
          <w:b/>
          <w:bCs/>
        </w:rPr>
        <w:t xml:space="preserve"> </w:t>
      </w:r>
      <w:proofErr w:type="spellStart"/>
      <w:r w:rsidRPr="008E0A2A">
        <w:rPr>
          <w:rFonts w:ascii="宋体" w:eastAsia="宋体" w:hAnsi="宋体"/>
          <w:b/>
          <w:bCs/>
        </w:rPr>
        <w:t>posIndex,char</w:t>
      </w:r>
      <w:proofErr w:type="spellEnd"/>
      <w:r w:rsidRPr="008E0A2A">
        <w:rPr>
          <w:rFonts w:ascii="宋体" w:eastAsia="宋体" w:hAnsi="宋体"/>
          <w:b/>
          <w:bCs/>
        </w:rPr>
        <w:t xml:space="preserve"> *</w:t>
      </w:r>
      <w:proofErr w:type="spellStart"/>
      <w:r w:rsidRPr="008E0A2A">
        <w:rPr>
          <w:rFonts w:ascii="宋体" w:eastAsia="宋体" w:hAnsi="宋体"/>
          <w:b/>
          <w:bCs/>
        </w:rPr>
        <w:t>MetaInfoLine</w:t>
      </w:r>
      <w:proofErr w:type="spellEnd"/>
      <w:r w:rsidRPr="008E0A2A">
        <w:rPr>
          <w:rFonts w:ascii="宋体" w:eastAsia="宋体" w:hAnsi="宋体"/>
          <w:b/>
          <w:bCs/>
        </w:rPr>
        <w:t>);</w:t>
      </w:r>
    </w:p>
    <w:p w14:paraId="2460109A" w14:textId="77777777" w:rsidR="00F74451" w:rsidRPr="006E2320" w:rsidRDefault="00F74451" w:rsidP="00F74451">
      <w:pPr>
        <w:rPr>
          <w:rFonts w:ascii="宋体" w:eastAsia="宋体" w:hAnsi="宋体"/>
          <w:b/>
          <w:bCs/>
        </w:rPr>
      </w:pPr>
      <w:r w:rsidRPr="006E2320">
        <w:rPr>
          <w:rFonts w:ascii="宋体" w:eastAsia="宋体" w:hAnsi="宋体" w:hint="eastAsia"/>
          <w:b/>
          <w:bCs/>
        </w:rPr>
        <w:t>功能：</w:t>
      </w:r>
    </w:p>
    <w:p w14:paraId="7D1DE5DE" w14:textId="4EDD3A01" w:rsidR="008E0A2A" w:rsidRDefault="008E0A2A" w:rsidP="00F74451">
      <w:pPr>
        <w:rPr>
          <w:rFonts w:ascii="宋体" w:eastAsia="宋体" w:hAnsi="宋体"/>
        </w:rPr>
      </w:pPr>
      <w:r>
        <w:rPr>
          <w:rFonts w:ascii="宋体" w:eastAsia="宋体" w:hAnsi="宋体" w:hint="eastAsia"/>
        </w:rPr>
        <w:t>将</w:t>
      </w:r>
      <w:proofErr w:type="spellStart"/>
      <w:r w:rsidRPr="00E157D2">
        <w:rPr>
          <w:rFonts w:ascii="宋体" w:eastAsia="宋体" w:hAnsi="宋体"/>
        </w:rPr>
        <w:t>MetaInfoLine</w:t>
      </w:r>
      <w:proofErr w:type="spellEnd"/>
      <w:r>
        <w:rPr>
          <w:rFonts w:ascii="宋体" w:eastAsia="宋体" w:hAnsi="宋体" w:hint="eastAsia"/>
        </w:rPr>
        <w:t>内的meta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line增加到</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文件头结构体中，并指定新增加的meta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line位置在meta</w:t>
      </w:r>
      <w:r>
        <w:rPr>
          <w:rFonts w:ascii="宋体" w:eastAsia="宋体" w:hAnsi="宋体"/>
        </w:rPr>
        <w:t xml:space="preserve"> </w:t>
      </w:r>
      <w:r>
        <w:rPr>
          <w:rFonts w:ascii="宋体" w:eastAsia="宋体" w:hAnsi="宋体" w:hint="eastAsia"/>
        </w:rPr>
        <w:t>information中的第</w:t>
      </w:r>
      <w:proofErr w:type="spellStart"/>
      <w:r w:rsidRPr="00E157D2">
        <w:rPr>
          <w:rFonts w:ascii="宋体" w:eastAsia="宋体" w:hAnsi="宋体"/>
        </w:rPr>
        <w:t>posIndex</w:t>
      </w:r>
      <w:proofErr w:type="spellEnd"/>
      <w:r>
        <w:rPr>
          <w:rFonts w:ascii="宋体" w:eastAsia="宋体" w:hAnsi="宋体" w:hint="eastAsia"/>
        </w:rPr>
        <w:t>行</w:t>
      </w:r>
    </w:p>
    <w:p w14:paraId="357D9265" w14:textId="77777777" w:rsidR="00F74451" w:rsidRPr="006E2320" w:rsidRDefault="00F74451" w:rsidP="00F74451">
      <w:pPr>
        <w:rPr>
          <w:rFonts w:ascii="宋体" w:eastAsia="宋体" w:hAnsi="宋体"/>
          <w:b/>
          <w:bCs/>
        </w:rPr>
      </w:pPr>
      <w:r w:rsidRPr="006E2320">
        <w:rPr>
          <w:rFonts w:ascii="宋体" w:eastAsia="宋体" w:hAnsi="宋体" w:hint="eastAsia"/>
          <w:b/>
          <w:bCs/>
        </w:rPr>
        <w:t>参数：</w:t>
      </w:r>
    </w:p>
    <w:p w14:paraId="3B3E21CC" w14:textId="1D8BE7E5" w:rsidR="00F74451" w:rsidRDefault="00F74451" w:rsidP="00F74451">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3D74EC9C" w14:textId="578F0070" w:rsidR="008E0A2A" w:rsidRDefault="008E0A2A" w:rsidP="00F74451">
      <w:pPr>
        <w:rPr>
          <w:rFonts w:ascii="宋体" w:eastAsia="宋体" w:hAnsi="宋体"/>
        </w:rPr>
      </w:pPr>
      <w:proofErr w:type="spellStart"/>
      <w:r w:rsidRPr="00E157D2">
        <w:rPr>
          <w:rFonts w:ascii="宋体" w:eastAsia="宋体" w:hAnsi="宋体"/>
        </w:rPr>
        <w:t>posIndex</w:t>
      </w:r>
      <w:proofErr w:type="spellEnd"/>
      <w:r>
        <w:rPr>
          <w:rFonts w:ascii="宋体" w:eastAsia="宋体" w:hAnsi="宋体" w:hint="eastAsia"/>
        </w:rPr>
        <w:t>：指定写入meta</w:t>
      </w:r>
      <w:r>
        <w:rPr>
          <w:rFonts w:ascii="宋体" w:eastAsia="宋体" w:hAnsi="宋体"/>
        </w:rPr>
        <w:t xml:space="preserve"> </w:t>
      </w:r>
      <w:r>
        <w:rPr>
          <w:rFonts w:ascii="宋体" w:eastAsia="宋体" w:hAnsi="宋体" w:hint="eastAsia"/>
        </w:rPr>
        <w:t>information中的第几行</w:t>
      </w:r>
    </w:p>
    <w:p w14:paraId="4328DF8C" w14:textId="034B3E33" w:rsidR="008E0A2A" w:rsidRDefault="008E0A2A" w:rsidP="00F74451">
      <w:pPr>
        <w:rPr>
          <w:rFonts w:ascii="宋体" w:eastAsia="宋体" w:hAnsi="宋体"/>
        </w:rPr>
      </w:pPr>
      <w:proofErr w:type="spellStart"/>
      <w:r w:rsidRPr="00E157D2">
        <w:rPr>
          <w:rFonts w:ascii="宋体" w:eastAsia="宋体" w:hAnsi="宋体"/>
        </w:rPr>
        <w:t>MetaInfoLine</w:t>
      </w:r>
      <w:proofErr w:type="spellEnd"/>
      <w:r>
        <w:rPr>
          <w:rFonts w:ascii="宋体" w:eastAsia="宋体" w:hAnsi="宋体" w:hint="eastAsia"/>
        </w:rPr>
        <w:t>：要写入的meta</w:t>
      </w:r>
      <w:r>
        <w:rPr>
          <w:rFonts w:ascii="宋体" w:eastAsia="宋体" w:hAnsi="宋体"/>
        </w:rPr>
        <w:t xml:space="preserve"> </w:t>
      </w:r>
      <w:r>
        <w:rPr>
          <w:rFonts w:ascii="宋体" w:eastAsia="宋体" w:hAnsi="宋体" w:hint="eastAsia"/>
        </w:rPr>
        <w:t>information内容</w:t>
      </w:r>
    </w:p>
    <w:p w14:paraId="59A36F51" w14:textId="68A5D8A4" w:rsidR="00F74451" w:rsidRPr="006E2320" w:rsidRDefault="00F74451" w:rsidP="00F74451">
      <w:pPr>
        <w:rPr>
          <w:rFonts w:ascii="宋体" w:eastAsia="宋体" w:hAnsi="宋体"/>
          <w:b/>
          <w:bCs/>
        </w:rPr>
      </w:pPr>
      <w:r w:rsidRPr="006E2320">
        <w:rPr>
          <w:rFonts w:ascii="宋体" w:eastAsia="宋体" w:hAnsi="宋体" w:hint="eastAsia"/>
          <w:b/>
          <w:bCs/>
        </w:rPr>
        <w:t>返回值：</w:t>
      </w:r>
    </w:p>
    <w:p w14:paraId="6DF258F4" w14:textId="77777777" w:rsidR="00F74451" w:rsidRDefault="00F74451" w:rsidP="00F74451">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54B8361" w14:textId="77777777" w:rsidR="00F74451" w:rsidRDefault="00F74451" w:rsidP="00F74451">
      <w:pPr>
        <w:rPr>
          <w:rFonts w:ascii="宋体" w:eastAsia="宋体" w:hAnsi="宋体"/>
        </w:rPr>
      </w:pPr>
      <w:r w:rsidRPr="006E2320">
        <w:rPr>
          <w:rFonts w:ascii="宋体" w:eastAsia="宋体" w:hAnsi="宋体"/>
        </w:rPr>
        <w:t>VCF_OK</w:t>
      </w:r>
      <w:r>
        <w:rPr>
          <w:rFonts w:ascii="宋体" w:eastAsia="宋体" w:hAnsi="宋体" w:hint="eastAsia"/>
        </w:rPr>
        <w:t>：写入成功</w:t>
      </w:r>
    </w:p>
    <w:p w14:paraId="59DD9312" w14:textId="77777777" w:rsidR="00F74451" w:rsidRPr="00F74451" w:rsidRDefault="00F74451" w:rsidP="00E157D2">
      <w:pPr>
        <w:rPr>
          <w:rFonts w:ascii="宋体" w:eastAsia="宋体" w:hAnsi="宋体"/>
        </w:rPr>
      </w:pPr>
    </w:p>
    <w:p w14:paraId="40A048FB" w14:textId="77777777" w:rsidR="00E157D2" w:rsidRPr="0056745B" w:rsidRDefault="00E157D2" w:rsidP="00E157D2">
      <w:pPr>
        <w:rPr>
          <w:rFonts w:ascii="宋体" w:eastAsia="宋体" w:hAnsi="宋体"/>
          <w:b/>
          <w:bCs/>
        </w:rPr>
      </w:pPr>
      <w:r w:rsidRPr="0056745B">
        <w:rPr>
          <w:rFonts w:ascii="宋体" w:eastAsia="宋体" w:hAnsi="宋体"/>
          <w:b/>
          <w:bCs/>
        </w:rPr>
        <w:t xml:space="preserve">VCF_STATUS </w:t>
      </w:r>
      <w:proofErr w:type="spellStart"/>
      <w:proofErr w:type="gramStart"/>
      <w:r w:rsidRPr="0056745B">
        <w:rPr>
          <w:rFonts w:ascii="宋体" w:eastAsia="宋体" w:hAnsi="宋体"/>
          <w:b/>
          <w:bCs/>
        </w:rPr>
        <w:t>vcfFileRemoveMetaInfoLine</w:t>
      </w:r>
      <w:proofErr w:type="spellEnd"/>
      <w:r w:rsidRPr="0056745B">
        <w:rPr>
          <w:rFonts w:ascii="宋体" w:eastAsia="宋体" w:hAnsi="宋体"/>
          <w:b/>
          <w:bCs/>
        </w:rPr>
        <w:t>(</w:t>
      </w:r>
      <w:proofErr w:type="gramEnd"/>
      <w:r w:rsidRPr="0056745B">
        <w:rPr>
          <w:rFonts w:ascii="宋体" w:eastAsia="宋体" w:hAnsi="宋体"/>
          <w:b/>
          <w:bCs/>
        </w:rPr>
        <w:t>FILE_HEAD *</w:t>
      </w:r>
      <w:proofErr w:type="spellStart"/>
      <w:r w:rsidRPr="0056745B">
        <w:rPr>
          <w:rFonts w:ascii="宋体" w:eastAsia="宋体" w:hAnsi="宋体"/>
          <w:b/>
          <w:bCs/>
        </w:rPr>
        <w:t>fhp,int</w:t>
      </w:r>
      <w:proofErr w:type="spellEnd"/>
      <w:r w:rsidRPr="0056745B">
        <w:rPr>
          <w:rFonts w:ascii="宋体" w:eastAsia="宋体" w:hAnsi="宋体"/>
          <w:b/>
          <w:bCs/>
        </w:rPr>
        <w:t xml:space="preserve"> </w:t>
      </w:r>
      <w:proofErr w:type="spellStart"/>
      <w:r w:rsidRPr="0056745B">
        <w:rPr>
          <w:rFonts w:ascii="宋体" w:eastAsia="宋体" w:hAnsi="宋体"/>
          <w:b/>
          <w:bCs/>
        </w:rPr>
        <w:t>posIndex</w:t>
      </w:r>
      <w:proofErr w:type="spellEnd"/>
      <w:r w:rsidRPr="0056745B">
        <w:rPr>
          <w:rFonts w:ascii="宋体" w:eastAsia="宋体" w:hAnsi="宋体"/>
          <w:b/>
          <w:bCs/>
        </w:rPr>
        <w:t>);</w:t>
      </w:r>
    </w:p>
    <w:p w14:paraId="78354970" w14:textId="5DE307EC" w:rsidR="008E0A2A" w:rsidRDefault="008E0A2A" w:rsidP="008E0A2A">
      <w:pPr>
        <w:rPr>
          <w:rFonts w:ascii="宋体" w:eastAsia="宋体" w:hAnsi="宋体"/>
          <w:b/>
          <w:bCs/>
        </w:rPr>
      </w:pPr>
      <w:r w:rsidRPr="006E2320">
        <w:rPr>
          <w:rFonts w:ascii="宋体" w:eastAsia="宋体" w:hAnsi="宋体" w:hint="eastAsia"/>
          <w:b/>
          <w:bCs/>
        </w:rPr>
        <w:t>功能：</w:t>
      </w:r>
    </w:p>
    <w:p w14:paraId="69B3DA8C" w14:textId="18071128" w:rsidR="008E0A2A" w:rsidRPr="008E0A2A" w:rsidRDefault="008E0A2A" w:rsidP="008E0A2A">
      <w:pPr>
        <w:rPr>
          <w:rFonts w:ascii="宋体" w:eastAsia="宋体" w:hAnsi="宋体"/>
        </w:rPr>
      </w:pPr>
      <w:r>
        <w:rPr>
          <w:rFonts w:ascii="宋体" w:eastAsia="宋体" w:hAnsi="宋体" w:hint="eastAsia"/>
        </w:rPr>
        <w:t>将</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文件头结构体中，第</w:t>
      </w:r>
      <w:proofErr w:type="spellStart"/>
      <w:r w:rsidRPr="00E157D2">
        <w:rPr>
          <w:rFonts w:ascii="宋体" w:eastAsia="宋体" w:hAnsi="宋体"/>
        </w:rPr>
        <w:t>posIndex</w:t>
      </w:r>
      <w:proofErr w:type="spellEnd"/>
      <w:r>
        <w:rPr>
          <w:rFonts w:ascii="宋体" w:eastAsia="宋体" w:hAnsi="宋体" w:hint="eastAsia"/>
        </w:rPr>
        <w:t>条meta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line删除</w:t>
      </w:r>
    </w:p>
    <w:p w14:paraId="11210D81" w14:textId="77777777" w:rsidR="008E0A2A" w:rsidRPr="006E2320" w:rsidRDefault="008E0A2A" w:rsidP="008E0A2A">
      <w:pPr>
        <w:rPr>
          <w:rFonts w:ascii="宋体" w:eastAsia="宋体" w:hAnsi="宋体"/>
          <w:b/>
          <w:bCs/>
        </w:rPr>
      </w:pPr>
      <w:r w:rsidRPr="006E2320">
        <w:rPr>
          <w:rFonts w:ascii="宋体" w:eastAsia="宋体" w:hAnsi="宋体" w:hint="eastAsia"/>
          <w:b/>
          <w:bCs/>
        </w:rPr>
        <w:t>参数：</w:t>
      </w:r>
    </w:p>
    <w:p w14:paraId="3C0FD7BE" w14:textId="77777777" w:rsidR="008E0A2A" w:rsidRDefault="008E0A2A" w:rsidP="008E0A2A">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46D4719C" w14:textId="7A0A9C84" w:rsidR="008E0A2A" w:rsidRDefault="008E0A2A" w:rsidP="008E0A2A">
      <w:pPr>
        <w:rPr>
          <w:rFonts w:ascii="宋体" w:eastAsia="宋体" w:hAnsi="宋体"/>
        </w:rPr>
      </w:pPr>
      <w:proofErr w:type="spellStart"/>
      <w:r w:rsidRPr="00E157D2">
        <w:rPr>
          <w:rFonts w:ascii="宋体" w:eastAsia="宋体" w:hAnsi="宋体"/>
        </w:rPr>
        <w:t>posIndex</w:t>
      </w:r>
      <w:proofErr w:type="spellEnd"/>
      <w:r>
        <w:rPr>
          <w:rFonts w:ascii="宋体" w:eastAsia="宋体" w:hAnsi="宋体" w:hint="eastAsia"/>
        </w:rPr>
        <w:t>：要删除meta</w:t>
      </w:r>
      <w:r>
        <w:rPr>
          <w:rFonts w:ascii="宋体" w:eastAsia="宋体" w:hAnsi="宋体"/>
        </w:rPr>
        <w:t xml:space="preserve"> </w:t>
      </w:r>
      <w:r>
        <w:rPr>
          <w:rFonts w:ascii="宋体" w:eastAsia="宋体" w:hAnsi="宋体" w:hint="eastAsia"/>
        </w:rPr>
        <w:t>information中的第几行</w:t>
      </w:r>
    </w:p>
    <w:p w14:paraId="1A5EA6EE" w14:textId="77777777" w:rsidR="008E0A2A" w:rsidRPr="006E2320" w:rsidRDefault="008E0A2A" w:rsidP="008E0A2A">
      <w:pPr>
        <w:rPr>
          <w:rFonts w:ascii="宋体" w:eastAsia="宋体" w:hAnsi="宋体"/>
          <w:b/>
          <w:bCs/>
        </w:rPr>
      </w:pPr>
      <w:r w:rsidRPr="006E2320">
        <w:rPr>
          <w:rFonts w:ascii="宋体" w:eastAsia="宋体" w:hAnsi="宋体" w:hint="eastAsia"/>
          <w:b/>
          <w:bCs/>
        </w:rPr>
        <w:t>返回值：</w:t>
      </w:r>
    </w:p>
    <w:p w14:paraId="3C36B30E" w14:textId="3C48AE2F" w:rsidR="008E0A2A" w:rsidRDefault="008E0A2A" w:rsidP="008E0A2A">
      <w:pPr>
        <w:rPr>
          <w:rFonts w:ascii="宋体" w:eastAsia="宋体" w:hAnsi="宋体"/>
        </w:rPr>
      </w:pPr>
      <w:r w:rsidRPr="006E2320">
        <w:rPr>
          <w:rFonts w:ascii="宋体" w:eastAsia="宋体" w:hAnsi="宋体"/>
        </w:rPr>
        <w:t>VCF_ERROR</w:t>
      </w:r>
      <w:r>
        <w:rPr>
          <w:rFonts w:ascii="宋体" w:eastAsia="宋体" w:hAnsi="宋体" w:hint="eastAsia"/>
        </w:rPr>
        <w:t>：删除失败</w:t>
      </w:r>
    </w:p>
    <w:p w14:paraId="197FFB93" w14:textId="2C05C616" w:rsidR="008E0A2A" w:rsidRDefault="008E0A2A" w:rsidP="008E0A2A">
      <w:pPr>
        <w:rPr>
          <w:rFonts w:ascii="宋体" w:eastAsia="宋体" w:hAnsi="宋体"/>
        </w:rPr>
      </w:pPr>
      <w:r w:rsidRPr="006E2320">
        <w:rPr>
          <w:rFonts w:ascii="宋体" w:eastAsia="宋体" w:hAnsi="宋体"/>
        </w:rPr>
        <w:t>VCF_OK</w:t>
      </w:r>
      <w:r>
        <w:rPr>
          <w:rFonts w:ascii="宋体" w:eastAsia="宋体" w:hAnsi="宋体" w:hint="eastAsia"/>
        </w:rPr>
        <w:t>：删除成功</w:t>
      </w:r>
    </w:p>
    <w:p w14:paraId="1FF8BAC4" w14:textId="3805E13C" w:rsidR="00C76C47" w:rsidRPr="001B1A67" w:rsidRDefault="00C76C47" w:rsidP="0018677F">
      <w:pPr>
        <w:pStyle w:val="3"/>
      </w:pPr>
      <w:bookmarkStart w:id="472" w:name="_Toc135517628"/>
      <w:r w:rsidRPr="001B1A67">
        <w:t>4</w:t>
      </w:r>
      <w:r w:rsidRPr="001B1A67">
        <w:rPr>
          <w:rFonts w:hint="eastAsia"/>
        </w:rPr>
        <w:t>．其他接口</w:t>
      </w:r>
      <w:bookmarkEnd w:id="472"/>
    </w:p>
    <w:p w14:paraId="311863D3" w14:textId="58B180D5"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clearFileHead</w:t>
      </w:r>
      <w:proofErr w:type="spellEnd"/>
      <w:r w:rsidRPr="00C76C47">
        <w:rPr>
          <w:rFonts w:ascii="宋体" w:eastAsia="宋体" w:hAnsi="宋体"/>
          <w:b/>
          <w:bCs/>
        </w:rPr>
        <w:t>(</w:t>
      </w:r>
      <w:proofErr w:type="gramEnd"/>
      <w:r w:rsidRPr="00C76C47">
        <w:rPr>
          <w:rFonts w:ascii="宋体" w:eastAsia="宋体" w:hAnsi="宋体"/>
          <w:b/>
          <w:bCs/>
        </w:rPr>
        <w:t>FILE_HEAD *</w:t>
      </w:r>
      <w:proofErr w:type="spellStart"/>
      <w:r w:rsidRPr="00C76C47">
        <w:rPr>
          <w:rFonts w:ascii="宋体" w:eastAsia="宋体" w:hAnsi="宋体"/>
          <w:b/>
          <w:bCs/>
        </w:rPr>
        <w:t>fhp</w:t>
      </w:r>
      <w:proofErr w:type="spellEnd"/>
      <w:r w:rsidRPr="00C76C47">
        <w:rPr>
          <w:rFonts w:ascii="宋体" w:eastAsia="宋体" w:hAnsi="宋体"/>
          <w:b/>
          <w:bCs/>
        </w:rPr>
        <w:t>);</w:t>
      </w:r>
    </w:p>
    <w:p w14:paraId="504E91A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71377DCD" w14:textId="6202B29C"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fhp</w:t>
      </w:r>
      <w:proofErr w:type="spellEnd"/>
      <w:r>
        <w:rPr>
          <w:rFonts w:ascii="宋体" w:eastAsia="宋体" w:hAnsi="宋体" w:hint="eastAsia"/>
        </w:rPr>
        <w:t>所指向的FILE_HEAD结构体中的数据并释放其内存空间</w:t>
      </w:r>
    </w:p>
    <w:p w14:paraId="78E2072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7E7F92DE" w14:textId="1C8AF599" w:rsidR="00C76C47" w:rsidRDefault="00C76C47" w:rsidP="00C76C47">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7F325092"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78AAB57" w14:textId="75EB1EB2" w:rsidR="00C76C47" w:rsidRDefault="00C76C47" w:rsidP="00C76C47">
      <w:pPr>
        <w:rPr>
          <w:rFonts w:ascii="宋体" w:eastAsia="宋体" w:hAnsi="宋体"/>
        </w:rPr>
      </w:pPr>
      <w:r>
        <w:rPr>
          <w:rFonts w:ascii="宋体" w:eastAsia="宋体" w:hAnsi="宋体" w:hint="eastAsia"/>
        </w:rPr>
        <w:t>无</w:t>
      </w:r>
    </w:p>
    <w:p w14:paraId="2CA85195" w14:textId="77777777" w:rsidR="00C76C47" w:rsidRPr="00C76C47" w:rsidRDefault="00C76C47" w:rsidP="00E157D2">
      <w:pPr>
        <w:rPr>
          <w:rFonts w:ascii="宋体" w:eastAsia="宋体" w:hAnsi="宋体"/>
        </w:rPr>
      </w:pPr>
    </w:p>
    <w:p w14:paraId="0FBA62FB" w14:textId="48B04782"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clearDataLine</w:t>
      </w:r>
      <w:proofErr w:type="spellEnd"/>
      <w:r w:rsidRPr="00C76C47">
        <w:rPr>
          <w:rFonts w:ascii="宋体" w:eastAsia="宋体" w:hAnsi="宋体"/>
          <w:b/>
          <w:bCs/>
        </w:rPr>
        <w:t>(</w:t>
      </w:r>
      <w:proofErr w:type="gramEnd"/>
      <w:r w:rsidRPr="00C76C47">
        <w:rPr>
          <w:rFonts w:ascii="宋体" w:eastAsia="宋体" w:hAnsi="宋体"/>
          <w:b/>
          <w:bCs/>
        </w:rPr>
        <w:t>DATA_LINE *</w:t>
      </w:r>
      <w:proofErr w:type="spellStart"/>
      <w:r w:rsidRPr="00C76C47">
        <w:rPr>
          <w:rFonts w:ascii="宋体" w:eastAsia="宋体" w:hAnsi="宋体"/>
          <w:b/>
          <w:bCs/>
        </w:rPr>
        <w:t>dlp</w:t>
      </w:r>
      <w:proofErr w:type="spellEnd"/>
      <w:r w:rsidRPr="00C76C47">
        <w:rPr>
          <w:rFonts w:ascii="宋体" w:eastAsia="宋体" w:hAnsi="宋体"/>
          <w:b/>
          <w:bCs/>
        </w:rPr>
        <w:t>);</w:t>
      </w:r>
    </w:p>
    <w:p w14:paraId="74C8A09E"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4FC6C283" w14:textId="7DF494C7"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dlp</w:t>
      </w:r>
      <w:proofErr w:type="spellEnd"/>
      <w:r>
        <w:rPr>
          <w:rFonts w:ascii="宋体" w:eastAsia="宋体" w:hAnsi="宋体" w:hint="eastAsia"/>
        </w:rPr>
        <w:t>所指向的DATA_LINE结构体中的数据并释放其内存空间（注：若调用</w:t>
      </w:r>
      <w:proofErr w:type="spellStart"/>
      <w:r w:rsidRPr="00E157D2">
        <w:rPr>
          <w:rFonts w:ascii="宋体" w:eastAsia="宋体" w:hAnsi="宋体"/>
        </w:rPr>
        <w:t>vcfFileReadDataLine</w:t>
      </w:r>
      <w:proofErr w:type="spellEnd"/>
      <w:r>
        <w:rPr>
          <w:rFonts w:ascii="宋体" w:eastAsia="宋体" w:hAnsi="宋体" w:hint="eastAsia"/>
        </w:rPr>
        <w:t>接口后，用相同</w:t>
      </w:r>
      <w:proofErr w:type="spellStart"/>
      <w:r>
        <w:rPr>
          <w:rFonts w:ascii="宋体" w:eastAsia="宋体" w:hAnsi="宋体" w:hint="eastAsia"/>
        </w:rPr>
        <w:t>dlp</w:t>
      </w:r>
      <w:proofErr w:type="spellEnd"/>
      <w:r>
        <w:rPr>
          <w:rFonts w:ascii="宋体" w:eastAsia="宋体" w:hAnsi="宋体" w:hint="eastAsia"/>
        </w:rPr>
        <w:t>参数再次调用</w:t>
      </w:r>
      <w:proofErr w:type="spellStart"/>
      <w:r w:rsidRPr="00E157D2">
        <w:rPr>
          <w:rFonts w:ascii="宋体" w:eastAsia="宋体" w:hAnsi="宋体"/>
        </w:rPr>
        <w:t>vcfFileReadDataLine</w:t>
      </w:r>
      <w:proofErr w:type="spellEnd"/>
      <w:r>
        <w:rPr>
          <w:rFonts w:ascii="宋体" w:eastAsia="宋体" w:hAnsi="宋体" w:hint="eastAsia"/>
        </w:rPr>
        <w:t>接口之前，需要调用本接口清空并释放上一次DATA_LINE结构体中的内容，否则会造成内存泄露）</w:t>
      </w:r>
    </w:p>
    <w:p w14:paraId="1720F1D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65EA54D7" w14:textId="641E93B7" w:rsidR="00C76C47" w:rsidRDefault="00C76C47" w:rsidP="00C76C47">
      <w:pPr>
        <w:rPr>
          <w:rFonts w:ascii="宋体" w:eastAsia="宋体" w:hAnsi="宋体"/>
        </w:rPr>
      </w:pPr>
      <w:proofErr w:type="spellStart"/>
      <w:r>
        <w:rPr>
          <w:rFonts w:ascii="宋体" w:eastAsia="宋体" w:hAnsi="宋体" w:hint="eastAsia"/>
        </w:rPr>
        <w:t>dlp</w:t>
      </w:r>
      <w:proofErr w:type="spellEnd"/>
      <w:r>
        <w:rPr>
          <w:rFonts w:ascii="宋体" w:eastAsia="宋体" w:hAnsi="宋体" w:hint="eastAsia"/>
        </w:rPr>
        <w:t>：结构体DATA_LINE的指针</w:t>
      </w:r>
    </w:p>
    <w:p w14:paraId="69C59B7D"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CEAED04" w14:textId="77777777" w:rsidR="00C76C47" w:rsidRDefault="00C76C47" w:rsidP="00C76C47">
      <w:pPr>
        <w:rPr>
          <w:rFonts w:ascii="宋体" w:eastAsia="宋体" w:hAnsi="宋体"/>
        </w:rPr>
      </w:pPr>
      <w:r>
        <w:rPr>
          <w:rFonts w:ascii="宋体" w:eastAsia="宋体" w:hAnsi="宋体" w:hint="eastAsia"/>
        </w:rPr>
        <w:lastRenderedPageBreak/>
        <w:t>无</w:t>
      </w:r>
    </w:p>
    <w:p w14:paraId="2DB43100" w14:textId="77777777" w:rsidR="00C76C47" w:rsidRPr="00E157D2" w:rsidRDefault="00C76C47" w:rsidP="00E157D2">
      <w:pPr>
        <w:rPr>
          <w:rFonts w:ascii="宋体" w:eastAsia="宋体" w:hAnsi="宋体"/>
        </w:rPr>
      </w:pPr>
    </w:p>
    <w:p w14:paraId="7C73FC0A" w14:textId="0415C2FA"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clearDataBlock</w:t>
      </w:r>
      <w:proofErr w:type="spellEnd"/>
      <w:r w:rsidRPr="00C76C47">
        <w:rPr>
          <w:rFonts w:ascii="宋体" w:eastAsia="宋体" w:hAnsi="宋体"/>
          <w:b/>
          <w:bCs/>
        </w:rPr>
        <w:t>(</w:t>
      </w:r>
      <w:proofErr w:type="gramEnd"/>
      <w:r w:rsidRPr="00C76C47">
        <w:rPr>
          <w:rFonts w:ascii="宋体" w:eastAsia="宋体" w:hAnsi="宋体"/>
          <w:b/>
          <w:bCs/>
        </w:rPr>
        <w:t>DATA_BLOCK *</w:t>
      </w:r>
      <w:proofErr w:type="spellStart"/>
      <w:r w:rsidRPr="00C76C47">
        <w:rPr>
          <w:rFonts w:ascii="宋体" w:eastAsia="宋体" w:hAnsi="宋体"/>
          <w:b/>
          <w:bCs/>
        </w:rPr>
        <w:t>dbp</w:t>
      </w:r>
      <w:proofErr w:type="spellEnd"/>
      <w:r w:rsidRPr="00C76C47">
        <w:rPr>
          <w:rFonts w:ascii="宋体" w:eastAsia="宋体" w:hAnsi="宋体"/>
          <w:b/>
          <w:bCs/>
        </w:rPr>
        <w:t>);</w:t>
      </w:r>
    </w:p>
    <w:p w14:paraId="515E0C5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200D2CD2" w14:textId="3ACAB485"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dbp</w:t>
      </w:r>
      <w:proofErr w:type="spellEnd"/>
      <w:r>
        <w:rPr>
          <w:rFonts w:ascii="宋体" w:eastAsia="宋体" w:hAnsi="宋体" w:hint="eastAsia"/>
        </w:rPr>
        <w:t>所指向的DATA_BLOCK结构体中的数据并释放其内存空间</w:t>
      </w:r>
    </w:p>
    <w:p w14:paraId="347D3062"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41B5ED01" w14:textId="4E801700" w:rsidR="00C76C47" w:rsidRDefault="00C76C47" w:rsidP="00C76C47">
      <w:pPr>
        <w:rPr>
          <w:rFonts w:ascii="宋体" w:eastAsia="宋体" w:hAnsi="宋体"/>
        </w:rPr>
      </w:pPr>
      <w:proofErr w:type="spellStart"/>
      <w:r>
        <w:rPr>
          <w:rFonts w:ascii="宋体" w:eastAsia="宋体" w:hAnsi="宋体" w:hint="eastAsia"/>
        </w:rPr>
        <w:t>dbp</w:t>
      </w:r>
      <w:proofErr w:type="spellEnd"/>
      <w:r>
        <w:rPr>
          <w:rFonts w:ascii="宋体" w:eastAsia="宋体" w:hAnsi="宋体" w:hint="eastAsia"/>
        </w:rPr>
        <w:t>：结构体DATA_BLOCK的指针</w:t>
      </w:r>
    </w:p>
    <w:p w14:paraId="7B520B30"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158429C0" w14:textId="77777777" w:rsidR="00C76C47" w:rsidRDefault="00C76C47" w:rsidP="00C76C47">
      <w:pPr>
        <w:rPr>
          <w:rFonts w:ascii="宋体" w:eastAsia="宋体" w:hAnsi="宋体"/>
        </w:rPr>
      </w:pPr>
      <w:r>
        <w:rPr>
          <w:rFonts w:ascii="宋体" w:eastAsia="宋体" w:hAnsi="宋体" w:hint="eastAsia"/>
        </w:rPr>
        <w:t>无</w:t>
      </w:r>
    </w:p>
    <w:p w14:paraId="45BE38CD" w14:textId="77777777" w:rsidR="00C76C47" w:rsidRPr="00E157D2" w:rsidRDefault="00C76C47" w:rsidP="00E157D2">
      <w:pPr>
        <w:rPr>
          <w:rFonts w:ascii="宋体" w:eastAsia="宋体" w:hAnsi="宋体"/>
        </w:rPr>
      </w:pPr>
    </w:p>
    <w:p w14:paraId="5F2E87A6" w14:textId="1A1C5E81" w:rsidR="008B4468" w:rsidRPr="001B1A67" w:rsidRDefault="00E157D2" w:rsidP="00E157D2">
      <w:pPr>
        <w:rPr>
          <w:rFonts w:ascii="宋体" w:eastAsia="宋体" w:hAnsi="宋体"/>
          <w:b/>
          <w:bCs/>
        </w:rPr>
      </w:pPr>
      <w:r w:rsidRPr="001B1A67">
        <w:rPr>
          <w:rFonts w:ascii="宋体" w:eastAsia="宋体" w:hAnsi="宋体"/>
          <w:b/>
          <w:bCs/>
        </w:rPr>
        <w:t xml:space="preserve">VCF_STATUS </w:t>
      </w:r>
      <w:proofErr w:type="spellStart"/>
      <w:proofErr w:type="gramStart"/>
      <w:r w:rsidRPr="001B1A67">
        <w:rPr>
          <w:rFonts w:ascii="宋体" w:eastAsia="宋体" w:hAnsi="宋体"/>
          <w:b/>
          <w:bCs/>
        </w:rPr>
        <w:t>vcfPopSubString</w:t>
      </w:r>
      <w:proofErr w:type="spellEnd"/>
      <w:r w:rsidRPr="001B1A67">
        <w:rPr>
          <w:rFonts w:ascii="宋体" w:eastAsia="宋体" w:hAnsi="宋体"/>
          <w:b/>
          <w:bCs/>
        </w:rPr>
        <w:t>(</w:t>
      </w:r>
      <w:proofErr w:type="gramEnd"/>
      <w:r w:rsidRPr="001B1A67">
        <w:rPr>
          <w:rFonts w:ascii="宋体" w:eastAsia="宋体" w:hAnsi="宋体"/>
          <w:b/>
          <w:bCs/>
        </w:rPr>
        <w:t>char **</w:t>
      </w:r>
      <w:proofErr w:type="spellStart"/>
      <w:r w:rsidRPr="001B1A67">
        <w:rPr>
          <w:rFonts w:ascii="宋体" w:eastAsia="宋体" w:hAnsi="宋体"/>
          <w:b/>
          <w:bCs/>
        </w:rPr>
        <w:t>lineStr,char</w:t>
      </w:r>
      <w:proofErr w:type="spellEnd"/>
      <w:r w:rsidRPr="001B1A67">
        <w:rPr>
          <w:rFonts w:ascii="宋体" w:eastAsia="宋体" w:hAnsi="宋体"/>
          <w:b/>
          <w:bCs/>
        </w:rPr>
        <w:t xml:space="preserve"> *</w:t>
      </w:r>
      <w:proofErr w:type="spellStart"/>
      <w:r w:rsidRPr="001B1A67">
        <w:rPr>
          <w:rFonts w:ascii="宋体" w:eastAsia="宋体" w:hAnsi="宋体"/>
          <w:b/>
          <w:bCs/>
        </w:rPr>
        <w:t>subStr</w:t>
      </w:r>
      <w:proofErr w:type="spellEnd"/>
      <w:r w:rsidRPr="001B1A67">
        <w:rPr>
          <w:rFonts w:ascii="宋体" w:eastAsia="宋体" w:hAnsi="宋体"/>
          <w:b/>
          <w:bCs/>
        </w:rPr>
        <w:t>);</w:t>
      </w:r>
    </w:p>
    <w:p w14:paraId="4C4D7D9F" w14:textId="77777777" w:rsidR="00305CE2" w:rsidRPr="006E2320" w:rsidRDefault="00305CE2" w:rsidP="00305CE2">
      <w:pPr>
        <w:rPr>
          <w:rFonts w:ascii="宋体" w:eastAsia="宋体" w:hAnsi="宋体"/>
          <w:b/>
          <w:bCs/>
        </w:rPr>
      </w:pPr>
      <w:r w:rsidRPr="006E2320">
        <w:rPr>
          <w:rFonts w:ascii="宋体" w:eastAsia="宋体" w:hAnsi="宋体" w:hint="eastAsia"/>
          <w:b/>
          <w:bCs/>
        </w:rPr>
        <w:t>功能：</w:t>
      </w:r>
    </w:p>
    <w:p w14:paraId="53D90990" w14:textId="6275E4F4" w:rsidR="00305CE2" w:rsidRDefault="00507F6D" w:rsidP="00305CE2">
      <w:pPr>
        <w:rPr>
          <w:rFonts w:ascii="宋体" w:eastAsia="宋体" w:hAnsi="宋体"/>
        </w:rPr>
      </w:pPr>
      <w:r>
        <w:rPr>
          <w:rFonts w:ascii="宋体" w:eastAsia="宋体" w:hAnsi="宋体" w:hint="eastAsia"/>
        </w:rPr>
        <w:t>从</w:t>
      </w:r>
      <w:del w:id="473" w:author="zuo Oliver" w:date="2023-05-16T13:15:00Z">
        <w:r w:rsidRPr="00E157D2" w:rsidDel="00124ADF">
          <w:rPr>
            <w:rFonts w:ascii="宋体" w:eastAsia="宋体" w:hAnsi="宋体"/>
          </w:rPr>
          <w:delText>*</w:delText>
        </w:r>
      </w:del>
      <w:proofErr w:type="spellStart"/>
      <w:r w:rsidRPr="00E157D2">
        <w:rPr>
          <w:rFonts w:ascii="宋体" w:eastAsia="宋体" w:hAnsi="宋体"/>
        </w:rPr>
        <w:t>lineStr</w:t>
      </w:r>
      <w:proofErr w:type="spellEnd"/>
      <w:r>
        <w:rPr>
          <w:rFonts w:ascii="宋体" w:eastAsia="宋体" w:hAnsi="宋体" w:hint="eastAsia"/>
        </w:rPr>
        <w:t>所指向的字符串中，截出用空格、制表符‘\</w:t>
      </w:r>
      <w:r>
        <w:rPr>
          <w:rFonts w:ascii="宋体" w:eastAsia="宋体" w:hAnsi="宋体"/>
        </w:rPr>
        <w:t>t</w:t>
      </w:r>
      <w:r>
        <w:rPr>
          <w:rFonts w:ascii="宋体" w:eastAsia="宋体" w:hAnsi="宋体" w:hint="eastAsia"/>
        </w:rPr>
        <w:t>’、换行符‘\</w:t>
      </w:r>
      <w:r>
        <w:rPr>
          <w:rFonts w:ascii="宋体" w:eastAsia="宋体" w:hAnsi="宋体"/>
        </w:rPr>
        <w:t>n</w:t>
      </w:r>
      <w:r>
        <w:rPr>
          <w:rFonts w:ascii="宋体" w:eastAsia="宋体" w:hAnsi="宋体" w:hint="eastAsia"/>
        </w:rPr>
        <w:t>’所分隔的第一段子串，存入</w:t>
      </w:r>
      <w:proofErr w:type="spellStart"/>
      <w:r w:rsidRPr="00E157D2">
        <w:rPr>
          <w:rFonts w:ascii="宋体" w:eastAsia="宋体" w:hAnsi="宋体"/>
        </w:rPr>
        <w:t>subStr</w:t>
      </w:r>
      <w:proofErr w:type="spellEnd"/>
      <w:r>
        <w:rPr>
          <w:rFonts w:ascii="宋体" w:eastAsia="宋体" w:hAnsi="宋体" w:hint="eastAsia"/>
        </w:rPr>
        <w:t>中。操作后</w:t>
      </w:r>
      <w:proofErr w:type="spellStart"/>
      <w:r w:rsidRPr="00E157D2">
        <w:rPr>
          <w:rFonts w:ascii="宋体" w:eastAsia="宋体" w:hAnsi="宋体"/>
        </w:rPr>
        <w:t>lineStr</w:t>
      </w:r>
      <w:proofErr w:type="spellEnd"/>
      <w:r>
        <w:rPr>
          <w:rFonts w:ascii="宋体" w:eastAsia="宋体" w:hAnsi="宋体" w:hint="eastAsia"/>
        </w:rPr>
        <w:t>中去掉截出的子串</w:t>
      </w:r>
    </w:p>
    <w:p w14:paraId="4850BA1F" w14:textId="77777777" w:rsidR="00305CE2" w:rsidRPr="006E2320" w:rsidRDefault="00305CE2" w:rsidP="00305CE2">
      <w:pPr>
        <w:rPr>
          <w:rFonts w:ascii="宋体" w:eastAsia="宋体" w:hAnsi="宋体"/>
          <w:b/>
          <w:bCs/>
        </w:rPr>
      </w:pPr>
      <w:r w:rsidRPr="006E2320">
        <w:rPr>
          <w:rFonts w:ascii="宋体" w:eastAsia="宋体" w:hAnsi="宋体" w:hint="eastAsia"/>
          <w:b/>
          <w:bCs/>
        </w:rPr>
        <w:t>参数：</w:t>
      </w:r>
    </w:p>
    <w:p w14:paraId="5C0104D0" w14:textId="4724D3E5" w:rsidR="00305CE2" w:rsidRDefault="00507F6D" w:rsidP="00305CE2">
      <w:pPr>
        <w:rPr>
          <w:rFonts w:ascii="宋体" w:eastAsia="宋体" w:hAnsi="宋体"/>
        </w:rPr>
      </w:pPr>
      <w:proofErr w:type="spellStart"/>
      <w:r w:rsidRPr="00E157D2">
        <w:rPr>
          <w:rFonts w:ascii="宋体" w:eastAsia="宋体" w:hAnsi="宋体"/>
        </w:rPr>
        <w:t>lineStr</w:t>
      </w:r>
      <w:proofErr w:type="spellEnd"/>
      <w:r w:rsidR="00305CE2">
        <w:rPr>
          <w:rFonts w:ascii="宋体" w:eastAsia="宋体" w:hAnsi="宋体" w:hint="eastAsia"/>
        </w:rPr>
        <w:t>：</w:t>
      </w:r>
      <w:r>
        <w:rPr>
          <w:rFonts w:ascii="宋体" w:eastAsia="宋体" w:hAnsi="宋体" w:hint="eastAsia"/>
        </w:rPr>
        <w:t>待截断的长字符串</w:t>
      </w:r>
    </w:p>
    <w:p w14:paraId="6AE1DB8B" w14:textId="05CB6080" w:rsidR="00507F6D" w:rsidRDefault="00507F6D" w:rsidP="00305CE2">
      <w:pPr>
        <w:rPr>
          <w:rFonts w:ascii="宋体" w:eastAsia="宋体" w:hAnsi="宋体"/>
        </w:rPr>
      </w:pPr>
      <w:proofErr w:type="spellStart"/>
      <w:r>
        <w:rPr>
          <w:rFonts w:ascii="宋体" w:eastAsia="宋体" w:hAnsi="宋体" w:hint="eastAsia"/>
        </w:rPr>
        <w:t>sub</w:t>
      </w:r>
      <w:r>
        <w:rPr>
          <w:rFonts w:ascii="宋体" w:eastAsia="宋体" w:hAnsi="宋体"/>
        </w:rPr>
        <w:t>Str</w:t>
      </w:r>
      <w:proofErr w:type="spellEnd"/>
      <w:r>
        <w:rPr>
          <w:rFonts w:ascii="宋体" w:eastAsia="宋体" w:hAnsi="宋体"/>
        </w:rPr>
        <w:t xml:space="preserve">: </w:t>
      </w:r>
      <w:proofErr w:type="gramStart"/>
      <w:r>
        <w:rPr>
          <w:rFonts w:ascii="宋体" w:eastAsia="宋体" w:hAnsi="宋体" w:hint="eastAsia"/>
        </w:rPr>
        <w:t>截</w:t>
      </w:r>
      <w:proofErr w:type="gramEnd"/>
      <w:r>
        <w:rPr>
          <w:rFonts w:ascii="宋体" w:eastAsia="宋体" w:hAnsi="宋体" w:hint="eastAsia"/>
        </w:rPr>
        <w:t>出来的子串</w:t>
      </w:r>
    </w:p>
    <w:p w14:paraId="2E227954" w14:textId="77777777" w:rsidR="00305CE2" w:rsidRPr="006E2320" w:rsidRDefault="00305CE2" w:rsidP="00305CE2">
      <w:pPr>
        <w:rPr>
          <w:rFonts w:ascii="宋体" w:eastAsia="宋体" w:hAnsi="宋体"/>
          <w:b/>
          <w:bCs/>
        </w:rPr>
      </w:pPr>
      <w:r w:rsidRPr="006E2320">
        <w:rPr>
          <w:rFonts w:ascii="宋体" w:eastAsia="宋体" w:hAnsi="宋体" w:hint="eastAsia"/>
          <w:b/>
          <w:bCs/>
        </w:rPr>
        <w:t>返回值：</w:t>
      </w:r>
    </w:p>
    <w:p w14:paraId="3C40690B" w14:textId="791F5024" w:rsidR="00507F6D" w:rsidRDefault="00507F6D" w:rsidP="00507F6D">
      <w:pPr>
        <w:rPr>
          <w:rFonts w:ascii="宋体" w:eastAsia="宋体" w:hAnsi="宋体"/>
        </w:rPr>
      </w:pPr>
      <w:r w:rsidRPr="006E2320">
        <w:rPr>
          <w:rFonts w:ascii="宋体" w:eastAsia="宋体" w:hAnsi="宋体"/>
        </w:rPr>
        <w:t>VCF_ERROR</w:t>
      </w:r>
      <w:r>
        <w:rPr>
          <w:rFonts w:ascii="宋体" w:eastAsia="宋体" w:hAnsi="宋体" w:hint="eastAsia"/>
        </w:rPr>
        <w:t>：截取失败</w:t>
      </w:r>
      <w:r w:rsidR="000D01B8">
        <w:rPr>
          <w:rFonts w:ascii="宋体" w:eastAsia="宋体" w:hAnsi="宋体" w:hint="eastAsia"/>
        </w:rPr>
        <w:t>；或待截长字符串为空（长字符串全部截完）</w:t>
      </w:r>
    </w:p>
    <w:p w14:paraId="0E0AB014" w14:textId="473A8881" w:rsidR="00507F6D" w:rsidRDefault="00507F6D" w:rsidP="00507F6D">
      <w:pPr>
        <w:rPr>
          <w:rFonts w:ascii="宋体" w:eastAsia="宋体" w:hAnsi="宋体"/>
        </w:rPr>
      </w:pPr>
      <w:r w:rsidRPr="006E2320">
        <w:rPr>
          <w:rFonts w:ascii="宋体" w:eastAsia="宋体" w:hAnsi="宋体"/>
        </w:rPr>
        <w:t>VCF_OK</w:t>
      </w:r>
      <w:r>
        <w:rPr>
          <w:rFonts w:ascii="宋体" w:eastAsia="宋体" w:hAnsi="宋体" w:hint="eastAsia"/>
        </w:rPr>
        <w:t>：截取成功</w:t>
      </w:r>
    </w:p>
    <w:p w14:paraId="4D6239BA" w14:textId="176789E8" w:rsidR="00305CE2" w:rsidRDefault="00305CE2" w:rsidP="00E157D2">
      <w:pPr>
        <w:rPr>
          <w:rFonts w:ascii="宋体" w:eastAsia="宋体" w:hAnsi="宋体"/>
        </w:rPr>
      </w:pPr>
    </w:p>
    <w:p w14:paraId="7A225A6D" w14:textId="1C927C23" w:rsidR="004C70ED" w:rsidRPr="00FF3AC5" w:rsidRDefault="00FF3AC5" w:rsidP="00E157D2">
      <w:pPr>
        <w:rPr>
          <w:ins w:id="474" w:author="zuo Oliver" w:date="2023-05-16T13:10:00Z"/>
          <w:rFonts w:ascii="宋体" w:eastAsia="宋体" w:hAnsi="宋体"/>
          <w:b/>
          <w:bCs/>
          <w:rPrChange w:id="475" w:author="zuo Oliver" w:date="2023-05-16T13:11:00Z">
            <w:rPr>
              <w:ins w:id="476" w:author="zuo Oliver" w:date="2023-05-16T13:10:00Z"/>
              <w:rFonts w:ascii="宋体" w:eastAsia="宋体" w:hAnsi="宋体"/>
            </w:rPr>
          </w:rPrChange>
        </w:rPr>
      </w:pPr>
      <w:ins w:id="477" w:author="zuo Oliver" w:date="2023-05-16T13:10:00Z">
        <w:r w:rsidRPr="00FF3AC5">
          <w:rPr>
            <w:rFonts w:ascii="宋体" w:eastAsia="宋体" w:hAnsi="宋体"/>
            <w:b/>
            <w:bCs/>
            <w:rPrChange w:id="478" w:author="zuo Oliver" w:date="2023-05-16T13:11:00Z">
              <w:rPr>
                <w:rFonts w:ascii="宋体" w:eastAsia="宋体" w:hAnsi="宋体"/>
              </w:rPr>
            </w:rPrChange>
          </w:rPr>
          <w:t xml:space="preserve">void </w:t>
        </w:r>
        <w:proofErr w:type="spellStart"/>
        <w:proofErr w:type="gramStart"/>
        <w:r w:rsidRPr="00FF3AC5">
          <w:rPr>
            <w:rFonts w:ascii="宋体" w:eastAsia="宋体" w:hAnsi="宋体"/>
            <w:b/>
            <w:bCs/>
            <w:rPrChange w:id="479" w:author="zuo Oliver" w:date="2023-05-16T13:11:00Z">
              <w:rPr>
                <w:rFonts w:ascii="宋体" w:eastAsia="宋体" w:hAnsi="宋体"/>
              </w:rPr>
            </w:rPrChange>
          </w:rPr>
          <w:t>printDataLine</w:t>
        </w:r>
        <w:proofErr w:type="spellEnd"/>
        <w:r w:rsidRPr="00FF3AC5">
          <w:rPr>
            <w:rFonts w:ascii="宋体" w:eastAsia="宋体" w:hAnsi="宋体"/>
            <w:b/>
            <w:bCs/>
            <w:rPrChange w:id="480" w:author="zuo Oliver" w:date="2023-05-16T13:11:00Z">
              <w:rPr>
                <w:rFonts w:ascii="宋体" w:eastAsia="宋体" w:hAnsi="宋体"/>
              </w:rPr>
            </w:rPrChange>
          </w:rPr>
          <w:t>(</w:t>
        </w:r>
        <w:proofErr w:type="gramEnd"/>
        <w:r w:rsidRPr="00FF3AC5">
          <w:rPr>
            <w:rFonts w:ascii="宋体" w:eastAsia="宋体" w:hAnsi="宋体"/>
            <w:b/>
            <w:bCs/>
            <w:rPrChange w:id="481" w:author="zuo Oliver" w:date="2023-05-16T13:11:00Z">
              <w:rPr>
                <w:rFonts w:ascii="宋体" w:eastAsia="宋体" w:hAnsi="宋体"/>
              </w:rPr>
            </w:rPrChange>
          </w:rPr>
          <w:t>DATA_LINE *</w:t>
        </w:r>
        <w:proofErr w:type="spellStart"/>
        <w:r w:rsidRPr="00FF3AC5">
          <w:rPr>
            <w:rFonts w:ascii="宋体" w:eastAsia="宋体" w:hAnsi="宋体"/>
            <w:b/>
            <w:bCs/>
            <w:rPrChange w:id="482" w:author="zuo Oliver" w:date="2023-05-16T13:11:00Z">
              <w:rPr>
                <w:rFonts w:ascii="宋体" w:eastAsia="宋体" w:hAnsi="宋体"/>
              </w:rPr>
            </w:rPrChange>
          </w:rPr>
          <w:t>dl</w:t>
        </w:r>
      </w:ins>
      <w:ins w:id="483" w:author="zuo Oliver" w:date="2023-05-16T13:12:00Z">
        <w:r>
          <w:rPr>
            <w:rFonts w:ascii="宋体" w:eastAsia="宋体" w:hAnsi="宋体" w:hint="eastAsia"/>
            <w:b/>
            <w:bCs/>
          </w:rPr>
          <w:t>p</w:t>
        </w:r>
      </w:ins>
      <w:proofErr w:type="spellEnd"/>
      <w:ins w:id="484" w:author="zuo Oliver" w:date="2023-05-16T13:10:00Z">
        <w:r w:rsidRPr="00FF3AC5">
          <w:rPr>
            <w:rFonts w:ascii="宋体" w:eastAsia="宋体" w:hAnsi="宋体"/>
            <w:b/>
            <w:bCs/>
            <w:rPrChange w:id="485" w:author="zuo Oliver" w:date="2023-05-16T13:11:00Z">
              <w:rPr>
                <w:rFonts w:ascii="宋体" w:eastAsia="宋体" w:hAnsi="宋体"/>
              </w:rPr>
            </w:rPrChange>
          </w:rPr>
          <w:t>)</w:t>
        </w:r>
      </w:ins>
      <w:ins w:id="486" w:author="zuo Oliver" w:date="2023-05-16T13:11:00Z">
        <w:r>
          <w:rPr>
            <w:rFonts w:ascii="宋体" w:eastAsia="宋体" w:hAnsi="宋体"/>
            <w:b/>
            <w:bCs/>
          </w:rPr>
          <w:t>;</w:t>
        </w:r>
      </w:ins>
    </w:p>
    <w:p w14:paraId="2D8C1A5B" w14:textId="77777777" w:rsidR="00FF3AC5" w:rsidRPr="006E2320" w:rsidRDefault="00FF3AC5" w:rsidP="00FF3AC5">
      <w:pPr>
        <w:rPr>
          <w:ins w:id="487" w:author="zuo Oliver" w:date="2023-05-16T13:11:00Z"/>
          <w:rFonts w:ascii="宋体" w:eastAsia="宋体" w:hAnsi="宋体"/>
          <w:b/>
          <w:bCs/>
        </w:rPr>
      </w:pPr>
      <w:ins w:id="488" w:author="zuo Oliver" w:date="2023-05-16T13:11:00Z">
        <w:r w:rsidRPr="006E2320">
          <w:rPr>
            <w:rFonts w:ascii="宋体" w:eastAsia="宋体" w:hAnsi="宋体" w:hint="eastAsia"/>
            <w:b/>
            <w:bCs/>
          </w:rPr>
          <w:t>功能：</w:t>
        </w:r>
      </w:ins>
    </w:p>
    <w:p w14:paraId="72DBCE00" w14:textId="5442660D" w:rsidR="00FF3AC5" w:rsidRDefault="00FF3AC5" w:rsidP="00FF3AC5">
      <w:pPr>
        <w:rPr>
          <w:ins w:id="489" w:author="zuo Oliver" w:date="2023-05-16T13:11:00Z"/>
          <w:rFonts w:ascii="宋体" w:eastAsia="宋体" w:hAnsi="宋体"/>
        </w:rPr>
      </w:pPr>
      <w:ins w:id="490" w:author="zuo Oliver" w:date="2023-05-16T13:12:00Z">
        <w:r>
          <w:rPr>
            <w:rFonts w:ascii="宋体" w:eastAsia="宋体" w:hAnsi="宋体" w:hint="eastAsia"/>
          </w:rPr>
          <w:t>打印显示</w:t>
        </w:r>
      </w:ins>
      <w:proofErr w:type="spellStart"/>
      <w:ins w:id="491" w:author="zuo Oliver" w:date="2023-05-16T13:11:00Z">
        <w:r>
          <w:rPr>
            <w:rFonts w:ascii="宋体" w:eastAsia="宋体" w:hAnsi="宋体"/>
          </w:rPr>
          <w:t>dl</w:t>
        </w:r>
      </w:ins>
      <w:ins w:id="492" w:author="zuo Oliver" w:date="2023-05-16T13:14:00Z">
        <w:r w:rsidR="00124ADF">
          <w:rPr>
            <w:rFonts w:ascii="宋体" w:eastAsia="宋体" w:hAnsi="宋体" w:hint="eastAsia"/>
          </w:rPr>
          <w:t>p</w:t>
        </w:r>
      </w:ins>
      <w:proofErr w:type="spellEnd"/>
      <w:ins w:id="493" w:author="zuo Oliver" w:date="2023-05-16T13:15:00Z">
        <w:r w:rsidR="00124ADF">
          <w:rPr>
            <w:rFonts w:ascii="宋体" w:eastAsia="宋体" w:hAnsi="宋体" w:hint="eastAsia"/>
          </w:rPr>
          <w:t>指向的</w:t>
        </w:r>
        <w:r w:rsidR="00124ADF" w:rsidRPr="00E157D2">
          <w:rPr>
            <w:rFonts w:ascii="宋体" w:eastAsia="宋体" w:hAnsi="宋体"/>
          </w:rPr>
          <w:t>DATA_LINE</w:t>
        </w:r>
        <w:r w:rsidR="00124ADF">
          <w:rPr>
            <w:rFonts w:ascii="宋体" w:eastAsia="宋体" w:hAnsi="宋体" w:hint="eastAsia"/>
          </w:rPr>
          <w:t>结构体中的所有成员变量的值，用于显示</w:t>
        </w:r>
        <w:proofErr w:type="spellStart"/>
        <w:r w:rsidR="00124ADF">
          <w:rPr>
            <w:rFonts w:ascii="宋体" w:eastAsia="宋体" w:hAnsi="宋体" w:hint="eastAsia"/>
          </w:rPr>
          <w:t>dlp</w:t>
        </w:r>
        <w:proofErr w:type="spellEnd"/>
        <w:r w:rsidR="00124ADF">
          <w:rPr>
            <w:rFonts w:ascii="宋体" w:eastAsia="宋体" w:hAnsi="宋体" w:hint="eastAsia"/>
          </w:rPr>
          <w:t>中存储内容。</w:t>
        </w:r>
      </w:ins>
    </w:p>
    <w:p w14:paraId="757AD7FF" w14:textId="77777777" w:rsidR="00FF3AC5" w:rsidRPr="006E2320" w:rsidRDefault="00FF3AC5" w:rsidP="00FF3AC5">
      <w:pPr>
        <w:rPr>
          <w:ins w:id="494" w:author="zuo Oliver" w:date="2023-05-16T13:11:00Z"/>
          <w:rFonts w:ascii="宋体" w:eastAsia="宋体" w:hAnsi="宋体"/>
          <w:b/>
          <w:bCs/>
        </w:rPr>
      </w:pPr>
      <w:ins w:id="495" w:author="zuo Oliver" w:date="2023-05-16T13:11:00Z">
        <w:r w:rsidRPr="006E2320">
          <w:rPr>
            <w:rFonts w:ascii="宋体" w:eastAsia="宋体" w:hAnsi="宋体" w:hint="eastAsia"/>
            <w:b/>
            <w:bCs/>
          </w:rPr>
          <w:t>参数：</w:t>
        </w:r>
      </w:ins>
    </w:p>
    <w:p w14:paraId="04BD578A" w14:textId="5AFCB86B" w:rsidR="00FF3AC5" w:rsidRDefault="00124ADF" w:rsidP="00FF3AC5">
      <w:pPr>
        <w:rPr>
          <w:ins w:id="496" w:author="zuo Oliver" w:date="2023-05-16T13:11:00Z"/>
          <w:rFonts w:ascii="宋体" w:eastAsia="宋体" w:hAnsi="宋体"/>
        </w:rPr>
      </w:pPr>
      <w:proofErr w:type="spellStart"/>
      <w:ins w:id="497" w:author="zuo Oliver" w:date="2023-05-16T13:16:00Z">
        <w:r>
          <w:rPr>
            <w:rFonts w:ascii="宋体" w:eastAsia="宋体" w:hAnsi="宋体"/>
          </w:rPr>
          <w:t>dl</w:t>
        </w:r>
        <w:r>
          <w:rPr>
            <w:rFonts w:ascii="宋体" w:eastAsia="宋体" w:hAnsi="宋体" w:hint="eastAsia"/>
          </w:rPr>
          <w:t>p</w:t>
        </w:r>
      </w:ins>
      <w:proofErr w:type="spellEnd"/>
      <w:ins w:id="498" w:author="zuo Oliver" w:date="2023-05-16T13:11:00Z">
        <w:r w:rsidR="00FF3AC5">
          <w:rPr>
            <w:rFonts w:ascii="宋体" w:eastAsia="宋体" w:hAnsi="宋体" w:hint="eastAsia"/>
          </w:rPr>
          <w:t>：</w:t>
        </w:r>
      </w:ins>
      <w:ins w:id="499" w:author="zuo Oliver" w:date="2023-05-16T13:16:00Z">
        <w:r>
          <w:rPr>
            <w:rFonts w:ascii="宋体" w:eastAsia="宋体" w:hAnsi="宋体" w:hint="eastAsia"/>
          </w:rPr>
          <w:t>结构体DATA_LINE的指针</w:t>
        </w:r>
      </w:ins>
    </w:p>
    <w:p w14:paraId="5338D93E" w14:textId="77777777" w:rsidR="00FF3AC5" w:rsidRPr="006E2320" w:rsidRDefault="00FF3AC5" w:rsidP="00FF3AC5">
      <w:pPr>
        <w:rPr>
          <w:ins w:id="500" w:author="zuo Oliver" w:date="2023-05-16T13:11:00Z"/>
          <w:rFonts w:ascii="宋体" w:eastAsia="宋体" w:hAnsi="宋体"/>
          <w:b/>
          <w:bCs/>
        </w:rPr>
      </w:pPr>
      <w:ins w:id="501" w:author="zuo Oliver" w:date="2023-05-16T13:11:00Z">
        <w:r w:rsidRPr="006E2320">
          <w:rPr>
            <w:rFonts w:ascii="宋体" w:eastAsia="宋体" w:hAnsi="宋体" w:hint="eastAsia"/>
            <w:b/>
            <w:bCs/>
          </w:rPr>
          <w:t>返回值：</w:t>
        </w:r>
      </w:ins>
    </w:p>
    <w:p w14:paraId="7443A036" w14:textId="0321265F" w:rsidR="00FF3AC5" w:rsidRDefault="00FF3AC5" w:rsidP="00FF3AC5">
      <w:pPr>
        <w:rPr>
          <w:ins w:id="502" w:author="zuo Oliver" w:date="2023-05-16T13:11:00Z"/>
          <w:rFonts w:ascii="宋体" w:eastAsia="宋体" w:hAnsi="宋体"/>
        </w:rPr>
      </w:pPr>
      <w:ins w:id="503" w:author="zuo Oliver" w:date="2023-05-16T13:11:00Z">
        <w:r>
          <w:rPr>
            <w:rFonts w:ascii="宋体" w:eastAsia="宋体" w:hAnsi="宋体" w:hint="eastAsia"/>
          </w:rPr>
          <w:t>无。</w:t>
        </w:r>
      </w:ins>
    </w:p>
    <w:p w14:paraId="5FDA0088" w14:textId="77777777" w:rsidR="00FF3AC5" w:rsidRDefault="00FF3AC5" w:rsidP="00E157D2">
      <w:pPr>
        <w:rPr>
          <w:ins w:id="504" w:author="zuo Oliver" w:date="2023-05-16T13:10:00Z"/>
          <w:rFonts w:ascii="宋体" w:eastAsia="宋体" w:hAnsi="宋体"/>
        </w:rPr>
      </w:pPr>
    </w:p>
    <w:p w14:paraId="2AA73B6A" w14:textId="77777777" w:rsidR="00FF3AC5" w:rsidRDefault="00FF3AC5" w:rsidP="00E157D2">
      <w:pPr>
        <w:rPr>
          <w:rFonts w:ascii="宋体" w:eastAsia="宋体" w:hAnsi="宋体"/>
        </w:rPr>
      </w:pPr>
    </w:p>
    <w:p w14:paraId="09B1D670" w14:textId="100AF156" w:rsidR="004C70ED" w:rsidRDefault="004C70ED" w:rsidP="0018677F">
      <w:pPr>
        <w:pStyle w:val="2"/>
      </w:pPr>
      <w:bookmarkStart w:id="505" w:name="_Toc135517629"/>
      <w:proofErr w:type="spellStart"/>
      <w:r>
        <w:rPr>
          <w:rFonts w:hint="eastAsia"/>
        </w:rPr>
        <w:t>vcflib</w:t>
      </w:r>
      <w:proofErr w:type="spellEnd"/>
      <w:r>
        <w:t xml:space="preserve"> </w:t>
      </w:r>
      <w:r>
        <w:rPr>
          <w:rFonts w:hint="eastAsia"/>
        </w:rPr>
        <w:t>用户可调节的宏参数</w:t>
      </w:r>
      <w:bookmarkEnd w:id="505"/>
    </w:p>
    <w:p w14:paraId="66352FB9" w14:textId="7A2B7960" w:rsidR="004C70ED" w:rsidRDefault="004C70ED" w:rsidP="00E157D2">
      <w:pPr>
        <w:rPr>
          <w:rFonts w:ascii="宋体" w:eastAsia="宋体" w:hAnsi="宋体"/>
        </w:rPr>
      </w:pPr>
      <w:r>
        <w:rPr>
          <w:rFonts w:ascii="宋体" w:eastAsia="宋体" w:hAnsi="宋体" w:hint="eastAsia"/>
        </w:rPr>
        <w:t>在</w:t>
      </w:r>
      <w:proofErr w:type="spellStart"/>
      <w:r>
        <w:rPr>
          <w:rFonts w:ascii="宋体" w:eastAsia="宋体" w:hAnsi="宋体" w:hint="eastAsia"/>
        </w:rPr>
        <w:t>inc</w:t>
      </w:r>
      <w:proofErr w:type="spellEnd"/>
      <w:r>
        <w:rPr>
          <w:rFonts w:ascii="宋体" w:eastAsia="宋体" w:hAnsi="宋体"/>
        </w:rPr>
        <w:t>/</w:t>
      </w:r>
      <w:proofErr w:type="spellStart"/>
      <w:r>
        <w:rPr>
          <w:rFonts w:ascii="宋体" w:eastAsia="宋体" w:hAnsi="宋体"/>
        </w:rPr>
        <w:t>vcflib.h</w:t>
      </w:r>
      <w:proofErr w:type="spellEnd"/>
      <w:r>
        <w:rPr>
          <w:rFonts w:ascii="宋体" w:eastAsia="宋体" w:hAnsi="宋体" w:hint="eastAsia"/>
        </w:rPr>
        <w:t>文件中，有一些宏定义，用户可以根据不同的需求进行动态调整。</w:t>
      </w:r>
    </w:p>
    <w:p w14:paraId="353B480C" w14:textId="54CF8CBD" w:rsidR="004C70ED" w:rsidRPr="004C70ED" w:rsidRDefault="0077163C" w:rsidP="00E157D2">
      <w:pPr>
        <w:rPr>
          <w:rFonts w:ascii="宋体" w:eastAsia="宋体" w:hAnsi="宋体"/>
        </w:rPr>
      </w:pPr>
      <w:ins w:id="506" w:author="zuo Oliver" w:date="2023-05-16T13:17:00Z">
        <w:r w:rsidRPr="0077163C">
          <w:rPr>
            <w:rFonts w:ascii="宋体" w:eastAsia="宋体" w:hAnsi="宋体"/>
            <w:b/>
            <w:bCs/>
          </w:rPr>
          <w:t>BT_MAX_LINE_SIZE</w:t>
        </w:r>
      </w:ins>
      <w:del w:id="507" w:author="zuo Oliver" w:date="2023-05-16T13:18:00Z">
        <w:r w:rsidR="004C70ED" w:rsidRPr="004C70ED" w:rsidDel="0077163C">
          <w:rPr>
            <w:rFonts w:ascii="宋体" w:eastAsia="宋体" w:hAnsi="宋体"/>
            <w:b/>
            <w:bCs/>
          </w:rPr>
          <w:delText>MAX_SUPPORT_SAMPLE_NUM</w:delText>
        </w:r>
      </w:del>
      <w:r w:rsidR="004C70ED">
        <w:rPr>
          <w:rFonts w:ascii="宋体" w:eastAsia="宋体" w:hAnsi="宋体" w:hint="eastAsia"/>
          <w:b/>
          <w:bCs/>
        </w:rPr>
        <w:t>：</w:t>
      </w:r>
      <w:r w:rsidR="004C70ED" w:rsidRPr="004C70ED">
        <w:rPr>
          <w:rFonts w:ascii="宋体" w:eastAsia="宋体" w:hAnsi="宋体" w:hint="eastAsia"/>
        </w:rPr>
        <w:t>当前该库支持的</w:t>
      </w:r>
      <w:r w:rsidR="004C70ED">
        <w:rPr>
          <w:rFonts w:ascii="宋体" w:eastAsia="宋体" w:hAnsi="宋体" w:hint="eastAsia"/>
        </w:rPr>
        <w:t>读取</w:t>
      </w:r>
      <w:proofErr w:type="spellStart"/>
      <w:r w:rsidR="004C70ED">
        <w:rPr>
          <w:rFonts w:ascii="宋体" w:eastAsia="宋体" w:hAnsi="宋体" w:hint="eastAsia"/>
        </w:rPr>
        <w:t>vcf</w:t>
      </w:r>
      <w:proofErr w:type="spellEnd"/>
      <w:r w:rsidR="004C70ED">
        <w:rPr>
          <w:rFonts w:ascii="宋体" w:eastAsia="宋体" w:hAnsi="宋体" w:hint="eastAsia"/>
        </w:rPr>
        <w:t>文件中</w:t>
      </w:r>
      <w:ins w:id="508" w:author="zuo Oliver" w:date="2023-05-16T13:18:00Z">
        <w:r>
          <w:rPr>
            <w:rFonts w:ascii="宋体" w:eastAsia="宋体" w:hAnsi="宋体" w:hint="eastAsia"/>
          </w:rPr>
          <w:t>，一行中</w:t>
        </w:r>
      </w:ins>
      <w:r w:rsidR="004C70ED" w:rsidRPr="004C70ED">
        <w:rPr>
          <w:rFonts w:ascii="宋体" w:eastAsia="宋体" w:hAnsi="宋体" w:hint="eastAsia"/>
        </w:rPr>
        <w:t>最大</w:t>
      </w:r>
      <w:del w:id="509" w:author="zuo Oliver" w:date="2023-05-16T13:18:00Z">
        <w:r w:rsidR="004C70ED" w:rsidRPr="004C70ED" w:rsidDel="0077163C">
          <w:rPr>
            <w:rFonts w:ascii="宋体" w:eastAsia="宋体" w:hAnsi="宋体" w:hint="eastAsia"/>
          </w:rPr>
          <w:delText>samples</w:delText>
        </w:r>
      </w:del>
      <w:r w:rsidR="004C70ED">
        <w:rPr>
          <w:rFonts w:ascii="宋体" w:eastAsia="宋体" w:hAnsi="宋体" w:hint="eastAsia"/>
        </w:rPr>
        <w:t>的</w:t>
      </w:r>
      <w:ins w:id="510" w:author="zuo Oliver" w:date="2023-05-16T13:18:00Z">
        <w:r>
          <w:rPr>
            <w:rFonts w:ascii="宋体" w:eastAsia="宋体" w:hAnsi="宋体" w:hint="eastAsia"/>
          </w:rPr>
          <w:t>字符</w:t>
        </w:r>
      </w:ins>
      <w:r w:rsidR="004C70ED">
        <w:rPr>
          <w:rFonts w:ascii="宋体" w:eastAsia="宋体" w:hAnsi="宋体" w:hint="eastAsia"/>
        </w:rPr>
        <w:t>数量。当前值为</w:t>
      </w:r>
      <w:ins w:id="511" w:author="zuo Oliver" w:date="2023-05-16T13:19:00Z">
        <w:r>
          <w:rPr>
            <w:rFonts w:ascii="宋体" w:eastAsia="宋体" w:hAnsi="宋体"/>
          </w:rPr>
          <w:t>6</w:t>
        </w:r>
      </w:ins>
      <w:del w:id="512" w:author="zuo Oliver" w:date="2023-05-16T13:19:00Z">
        <w:r w:rsidR="004C70ED" w:rsidDel="0077163C">
          <w:rPr>
            <w:rFonts w:ascii="宋体" w:eastAsia="宋体" w:hAnsi="宋体" w:hint="eastAsia"/>
          </w:rPr>
          <w:delText>1</w:delText>
        </w:r>
      </w:del>
      <w:r w:rsidR="004C70ED">
        <w:rPr>
          <w:rFonts w:ascii="宋体" w:eastAsia="宋体" w:hAnsi="宋体" w:hint="eastAsia"/>
        </w:rPr>
        <w:t>M。</w:t>
      </w:r>
      <w:ins w:id="513" w:author="zuo Oliver" w:date="2023-05-16T13:19:00Z">
        <w:r>
          <w:rPr>
            <w:rFonts w:ascii="宋体" w:eastAsia="宋体" w:hAnsi="宋体" w:hint="eastAsia"/>
          </w:rPr>
          <w:t>若</w:t>
        </w:r>
      </w:ins>
      <w:del w:id="514" w:author="zuo Oliver" w:date="2023-05-16T13:19:00Z">
        <w:r w:rsidR="004C70ED" w:rsidDel="0077163C">
          <w:rPr>
            <w:rFonts w:ascii="宋体" w:eastAsia="宋体" w:hAnsi="宋体" w:hint="eastAsia"/>
          </w:rPr>
          <w:delText>即最高支持读取1M个samples的vcf文件</w:delText>
        </w:r>
      </w:del>
      <w:ins w:id="515" w:author="zuo Oliver" w:date="2023-05-16T13:19:00Z">
        <w:r>
          <w:rPr>
            <w:rFonts w:ascii="宋体" w:eastAsia="宋体" w:hAnsi="宋体" w:hint="eastAsia"/>
          </w:rPr>
          <w:t>因需要处理的</w:t>
        </w:r>
        <w:proofErr w:type="spellStart"/>
        <w:r>
          <w:rPr>
            <w:rFonts w:ascii="宋体" w:eastAsia="宋体" w:hAnsi="宋体" w:hint="eastAsia"/>
          </w:rPr>
          <w:t>vcf</w:t>
        </w:r>
        <w:proofErr w:type="spellEnd"/>
        <w:r>
          <w:rPr>
            <w:rFonts w:ascii="宋体" w:eastAsia="宋体" w:hAnsi="宋体" w:hint="eastAsia"/>
          </w:rPr>
          <w:t>文件一行字符数特别大而产生</w:t>
        </w:r>
      </w:ins>
      <w:ins w:id="516" w:author="zuo Oliver" w:date="2023-05-16T13:20:00Z">
        <w:r>
          <w:rPr>
            <w:rFonts w:ascii="宋体" w:eastAsia="宋体" w:hAnsi="宋体" w:hint="eastAsia"/>
          </w:rPr>
          <w:t>了错误，可以将其值改大后重新编译即可</w:t>
        </w:r>
      </w:ins>
      <w:r w:rsidR="004C70ED">
        <w:rPr>
          <w:rFonts w:ascii="宋体" w:eastAsia="宋体" w:hAnsi="宋体" w:hint="eastAsia"/>
        </w:rPr>
        <w:t>。</w:t>
      </w:r>
    </w:p>
    <w:p w14:paraId="6353F0FB" w14:textId="0451FDE4" w:rsidR="004C70ED" w:rsidRDefault="004C70ED" w:rsidP="00E157D2">
      <w:pPr>
        <w:rPr>
          <w:rFonts w:ascii="宋体" w:eastAsia="宋体" w:hAnsi="宋体"/>
        </w:rPr>
      </w:pPr>
      <w:r w:rsidRPr="004C70ED">
        <w:rPr>
          <w:rFonts w:ascii="宋体" w:eastAsia="宋体" w:hAnsi="宋体"/>
          <w:b/>
          <w:bCs/>
        </w:rPr>
        <w:t>OPEN_MP_THREAD_NUM</w:t>
      </w:r>
      <w:r w:rsidRPr="004C70ED">
        <w:rPr>
          <w:rFonts w:ascii="宋体" w:eastAsia="宋体" w:hAnsi="宋体" w:hint="eastAsia"/>
          <w:b/>
          <w:bCs/>
        </w:rPr>
        <w:t>：</w:t>
      </w:r>
      <w:r>
        <w:rPr>
          <w:rFonts w:ascii="宋体" w:eastAsia="宋体" w:hAnsi="宋体" w:hint="eastAsia"/>
        </w:rPr>
        <w:t>在进行读取</w:t>
      </w:r>
      <w:proofErr w:type="spellStart"/>
      <w:r>
        <w:rPr>
          <w:rFonts w:ascii="宋体" w:eastAsia="宋体" w:hAnsi="宋体" w:hint="eastAsia"/>
        </w:rPr>
        <w:t>vcf</w:t>
      </w:r>
      <w:proofErr w:type="spellEnd"/>
      <w:r>
        <w:rPr>
          <w:rFonts w:ascii="宋体" w:eastAsia="宋体" w:hAnsi="宋体" w:hint="eastAsia"/>
        </w:rPr>
        <w:t>文件中的数据解析时，开启的</w:t>
      </w:r>
      <w:proofErr w:type="spellStart"/>
      <w:r>
        <w:rPr>
          <w:rFonts w:ascii="宋体" w:eastAsia="宋体" w:hAnsi="宋体" w:hint="eastAsia"/>
        </w:rPr>
        <w:t>openMP</w:t>
      </w:r>
      <w:proofErr w:type="spellEnd"/>
      <w:r>
        <w:rPr>
          <w:rFonts w:ascii="宋体" w:eastAsia="宋体" w:hAnsi="宋体" w:hint="eastAsia"/>
        </w:rPr>
        <w:t>的线程数。当前值为1</w:t>
      </w:r>
      <w:r>
        <w:rPr>
          <w:rFonts w:ascii="宋体" w:eastAsia="宋体" w:hAnsi="宋体"/>
        </w:rPr>
        <w:t>0</w:t>
      </w:r>
      <w:r>
        <w:rPr>
          <w:rFonts w:ascii="宋体" w:eastAsia="宋体" w:hAnsi="宋体" w:hint="eastAsia"/>
        </w:rPr>
        <w:t>。用户可以提高该值来提高整个库读取</w:t>
      </w:r>
      <w:proofErr w:type="spellStart"/>
      <w:r>
        <w:rPr>
          <w:rFonts w:ascii="宋体" w:eastAsia="宋体" w:hAnsi="宋体" w:hint="eastAsia"/>
        </w:rPr>
        <w:t>vcf</w:t>
      </w:r>
      <w:proofErr w:type="spellEnd"/>
      <w:r>
        <w:rPr>
          <w:rFonts w:ascii="宋体" w:eastAsia="宋体" w:hAnsi="宋体" w:hint="eastAsia"/>
        </w:rPr>
        <w:t>文件的速度，但整体速度受硬盘I/</w:t>
      </w:r>
      <w:r>
        <w:rPr>
          <w:rFonts w:ascii="宋体" w:eastAsia="宋体" w:hAnsi="宋体"/>
        </w:rPr>
        <w:t>O</w:t>
      </w:r>
      <w:r>
        <w:rPr>
          <w:rFonts w:ascii="宋体" w:eastAsia="宋体" w:hAnsi="宋体" w:hint="eastAsia"/>
        </w:rPr>
        <w:t>限制和CPU核数限制。</w:t>
      </w:r>
    </w:p>
    <w:p w14:paraId="5885CC8C" w14:textId="200503F5" w:rsidR="004A7407" w:rsidRDefault="004A7407" w:rsidP="00E157D2">
      <w:pPr>
        <w:rPr>
          <w:rFonts w:ascii="宋体" w:eastAsia="宋体" w:hAnsi="宋体"/>
        </w:rPr>
      </w:pPr>
    </w:p>
    <w:p w14:paraId="7B759376" w14:textId="68A6FE51" w:rsidR="004A7407" w:rsidRDefault="004A7407" w:rsidP="00E157D2">
      <w:pPr>
        <w:rPr>
          <w:rFonts w:ascii="宋体" w:eastAsia="宋体" w:hAnsi="宋体"/>
        </w:rPr>
      </w:pPr>
    </w:p>
    <w:p w14:paraId="0B210C25" w14:textId="4D5FA60D" w:rsidR="00536696" w:rsidRDefault="00536696" w:rsidP="00536696">
      <w:pPr>
        <w:pStyle w:val="1"/>
        <w:rPr>
          <w:ins w:id="517" w:author="zuo Oliver" w:date="2023-05-20T22:11:00Z"/>
        </w:rPr>
      </w:pPr>
      <w:bookmarkStart w:id="518" w:name="_Toc135517630"/>
      <w:ins w:id="519" w:author="zuo Oliver" w:date="2023-05-20T22:11:00Z">
        <w:r>
          <w:lastRenderedPageBreak/>
          <w:t>Tools</w:t>
        </w:r>
        <w:r>
          <w:rPr>
            <w:rFonts w:hint="eastAsia"/>
          </w:rPr>
          <w:t>说明</w:t>
        </w:r>
        <w:bookmarkEnd w:id="518"/>
      </w:ins>
    </w:p>
    <w:p w14:paraId="173569A0" w14:textId="77777777" w:rsidR="00405E2B" w:rsidRDefault="00536696" w:rsidP="00536696">
      <w:pPr>
        <w:rPr>
          <w:ins w:id="520" w:author="zuo Oliver" w:date="2023-05-20T22:21:00Z"/>
          <w:rFonts w:ascii="宋体" w:eastAsia="宋体" w:hAnsi="宋体"/>
        </w:rPr>
      </w:pPr>
      <w:ins w:id="521" w:author="zuo Oliver" w:date="2023-05-20T22:15:00Z">
        <w:r>
          <w:rPr>
            <w:rFonts w:ascii="宋体" w:eastAsia="宋体" w:hAnsi="宋体" w:hint="eastAsia"/>
          </w:rPr>
          <w:t>zM</w:t>
        </w:r>
        <w:r>
          <w:rPr>
            <w:rFonts w:ascii="宋体" w:eastAsia="宋体" w:hAnsi="宋体"/>
          </w:rPr>
          <w:t>3</w:t>
        </w:r>
        <w:r>
          <w:rPr>
            <w:rFonts w:ascii="宋体" w:eastAsia="宋体" w:hAnsi="宋体" w:hint="eastAsia"/>
          </w:rPr>
          <w:t>vcf文件夹中配套提供了一些关于</w:t>
        </w:r>
      </w:ins>
      <w:ins w:id="522" w:author="zuo Oliver" w:date="2023-05-20T22:16:00Z">
        <w:r w:rsidR="00405E2B">
          <w:rPr>
            <w:rFonts w:ascii="宋体" w:eastAsia="宋体" w:hAnsi="宋体" w:hint="eastAsia"/>
          </w:rPr>
          <w:t>在</w:t>
        </w:r>
      </w:ins>
      <w:ins w:id="523" w:author="zuo Oliver" w:date="2023-05-20T22:15:00Z">
        <w:r>
          <w:rPr>
            <w:rFonts w:ascii="宋体" w:eastAsia="宋体" w:hAnsi="宋体" w:hint="eastAsia"/>
          </w:rPr>
          <w:t>测试</w:t>
        </w:r>
      </w:ins>
      <w:ins w:id="524" w:author="zuo Oliver" w:date="2023-05-20T22:17:00Z">
        <w:r w:rsidR="00405E2B">
          <w:rPr>
            <w:rFonts w:ascii="宋体" w:eastAsia="宋体" w:hAnsi="宋体" w:hint="eastAsia"/>
          </w:rPr>
          <w:t>该项目速度和效率的时候，使用的一些小工具程序。</w:t>
        </w:r>
      </w:ins>
    </w:p>
    <w:p w14:paraId="2929A639" w14:textId="77777777" w:rsidR="00405E2B" w:rsidRPr="00B62D42" w:rsidRDefault="00405E2B" w:rsidP="00405E2B">
      <w:pPr>
        <w:pStyle w:val="2"/>
        <w:rPr>
          <w:ins w:id="525" w:author="zuo Oliver" w:date="2023-05-20T22:21:00Z"/>
        </w:rPr>
      </w:pPr>
      <w:bookmarkStart w:id="526" w:name="_Toc135517631"/>
      <w:ins w:id="527" w:author="zuo Oliver" w:date="2023-05-20T22:21:00Z">
        <w:r w:rsidRPr="00B62D42">
          <w:rPr>
            <w:rFonts w:hint="eastAsia"/>
          </w:rPr>
          <w:t>1，</w:t>
        </w:r>
        <w:r>
          <w:rPr>
            <w:rFonts w:hint="eastAsia"/>
          </w:rPr>
          <w:t>编译生成</w:t>
        </w:r>
        <w:bookmarkEnd w:id="526"/>
      </w:ins>
    </w:p>
    <w:p w14:paraId="46C666E7" w14:textId="2A2637BF" w:rsidR="00536696" w:rsidRDefault="00405E2B" w:rsidP="00536696">
      <w:pPr>
        <w:rPr>
          <w:ins w:id="528" w:author="zuo Oliver" w:date="2023-05-20T22:14:00Z"/>
          <w:rFonts w:ascii="宋体" w:eastAsia="宋体" w:hAnsi="宋体"/>
        </w:rPr>
      </w:pPr>
      <w:ins w:id="529" w:author="zuo Oliver" w:date="2023-05-20T22:17:00Z">
        <w:r>
          <w:rPr>
            <w:rFonts w:ascii="宋体" w:eastAsia="宋体" w:hAnsi="宋体" w:hint="eastAsia"/>
          </w:rPr>
          <w:t>编译方法如下：</w:t>
        </w:r>
      </w:ins>
    </w:p>
    <w:p w14:paraId="5DFF5055" w14:textId="215234CC" w:rsidR="00536696" w:rsidRPr="00B62D42" w:rsidRDefault="00405E2B" w:rsidP="00536696">
      <w:pPr>
        <w:rPr>
          <w:ins w:id="530" w:author="zuo Oliver" w:date="2023-05-20T22:14:00Z"/>
          <w:rFonts w:ascii="宋体" w:eastAsia="宋体" w:hAnsi="宋体"/>
        </w:rPr>
      </w:pPr>
      <w:ins w:id="531" w:author="zuo Oliver" w:date="2023-05-20T22:17:00Z">
        <w:r>
          <w:rPr>
            <w:rFonts w:ascii="宋体" w:eastAsia="宋体" w:hAnsi="宋体"/>
          </w:rPr>
          <w:t>1</w:t>
        </w:r>
      </w:ins>
      <w:ins w:id="532" w:author="zuo Oliver" w:date="2023-05-20T22:14:00Z">
        <w:r w:rsidR="00536696" w:rsidRPr="00B62D42">
          <w:rPr>
            <w:rFonts w:ascii="宋体" w:eastAsia="宋体" w:hAnsi="宋体" w:hint="eastAsia"/>
          </w:rPr>
          <w:t>）</w:t>
        </w:r>
        <w:r w:rsidR="00536696">
          <w:rPr>
            <w:rFonts w:ascii="宋体" w:eastAsia="宋体" w:hAnsi="宋体" w:hint="eastAsia"/>
          </w:rPr>
          <w:t>Linux平台下：</w:t>
        </w:r>
      </w:ins>
    </w:p>
    <w:p w14:paraId="26B9C48B" w14:textId="77777777" w:rsidR="00536696" w:rsidRPr="00B62D42" w:rsidRDefault="00536696" w:rsidP="00536696">
      <w:pPr>
        <w:rPr>
          <w:ins w:id="533" w:author="zuo Oliver" w:date="2023-05-20T22:14:00Z"/>
          <w:rFonts w:ascii="宋体" w:eastAsia="宋体" w:hAnsi="宋体"/>
        </w:rPr>
      </w:pPr>
      <w:ins w:id="534" w:author="zuo Oliver" w:date="2023-05-20T22:14:00Z">
        <w:r>
          <w:rPr>
            <w:rFonts w:ascii="宋体" w:eastAsia="宋体" w:hAnsi="宋体" w:hint="eastAsia"/>
          </w:rPr>
          <w:t>进入项目文件夹后，选择</w:t>
        </w:r>
        <w:r w:rsidRPr="00B62D42">
          <w:rPr>
            <w:rFonts w:ascii="宋体" w:eastAsia="宋体" w:hAnsi="宋体" w:hint="eastAsia"/>
          </w:rPr>
          <w:t>进入</w:t>
        </w:r>
        <w:r>
          <w:rPr>
            <w:rFonts w:ascii="宋体" w:eastAsia="宋体" w:hAnsi="宋体" w:hint="eastAsia"/>
          </w:rPr>
          <w:t>Linux版本目录</w:t>
        </w:r>
      </w:ins>
    </w:p>
    <w:p w14:paraId="3FB5BF0B" w14:textId="77777777" w:rsidR="00536696" w:rsidRPr="00B62D42" w:rsidRDefault="00536696" w:rsidP="00536696">
      <w:pPr>
        <w:rPr>
          <w:ins w:id="535" w:author="zuo Oliver" w:date="2023-05-20T22:14:00Z"/>
          <w:rFonts w:ascii="宋体" w:eastAsia="宋体" w:hAnsi="宋体"/>
          <w:b/>
          <w:bCs/>
        </w:rPr>
      </w:pPr>
      <w:ins w:id="536" w:author="zuo Oliver" w:date="2023-05-20T22:14:00Z">
        <w:r w:rsidRPr="00B62D42">
          <w:rPr>
            <w:rFonts w:ascii="宋体" w:eastAsia="宋体" w:hAnsi="宋体" w:hint="eastAsia"/>
            <w:b/>
            <w:bCs/>
          </w:rPr>
          <w:t>c</w:t>
        </w:r>
        <w:r w:rsidRPr="00B62D42">
          <w:rPr>
            <w:rFonts w:ascii="宋体" w:eastAsia="宋体" w:hAnsi="宋体"/>
            <w:b/>
            <w:bCs/>
          </w:rPr>
          <w:t>d zM3vcf</w:t>
        </w:r>
      </w:ins>
    </w:p>
    <w:p w14:paraId="3A6EEBD4" w14:textId="77777777" w:rsidR="00536696" w:rsidRPr="00B62D42" w:rsidRDefault="00536696" w:rsidP="00536696">
      <w:pPr>
        <w:rPr>
          <w:ins w:id="537" w:author="zuo Oliver" w:date="2023-05-20T22:14:00Z"/>
          <w:rFonts w:ascii="宋体" w:eastAsia="宋体" w:hAnsi="宋体"/>
        </w:rPr>
      </w:pPr>
      <w:ins w:id="538" w:author="zuo Oliver" w:date="2023-05-20T22:14:00Z">
        <w:r w:rsidRPr="00B62D42">
          <w:rPr>
            <w:rFonts w:ascii="宋体" w:eastAsia="宋体" w:hAnsi="宋体" w:hint="eastAsia"/>
          </w:rPr>
          <w:t xml:space="preserve">编译 </w:t>
        </w:r>
        <w:proofErr w:type="spellStart"/>
        <w:r w:rsidRPr="00B62D42">
          <w:rPr>
            <w:rFonts w:ascii="宋体" w:eastAsia="宋体" w:hAnsi="宋体" w:hint="eastAsia"/>
          </w:rPr>
          <w:t>vcflib</w:t>
        </w:r>
        <w:proofErr w:type="spellEnd"/>
        <w:r w:rsidRPr="00B62D42">
          <w:rPr>
            <w:rFonts w:ascii="宋体" w:eastAsia="宋体" w:hAnsi="宋体"/>
          </w:rPr>
          <w:t xml:space="preserve"> </w:t>
        </w:r>
        <w:r w:rsidRPr="00B62D42">
          <w:rPr>
            <w:rFonts w:ascii="宋体" w:eastAsia="宋体" w:hAnsi="宋体" w:hint="eastAsia"/>
          </w:rPr>
          <w:t>库，并生成</w:t>
        </w:r>
        <w:proofErr w:type="spellStart"/>
        <w:r w:rsidRPr="00B62D42">
          <w:rPr>
            <w:rFonts w:ascii="宋体" w:eastAsia="宋体" w:hAnsi="宋体" w:hint="eastAsia"/>
          </w:rPr>
          <w:t>vc</w:t>
        </w:r>
        <w:r>
          <w:rPr>
            <w:rFonts w:ascii="宋体" w:eastAsia="宋体" w:hAnsi="宋体" w:hint="eastAsia"/>
          </w:rPr>
          <w:t>f</w:t>
        </w:r>
        <w:r w:rsidRPr="00B62D42">
          <w:rPr>
            <w:rFonts w:ascii="宋体" w:eastAsia="宋体" w:hAnsi="宋体" w:hint="eastAsia"/>
          </w:rPr>
          <w:t>lib</w:t>
        </w:r>
        <w:proofErr w:type="spellEnd"/>
        <w:r w:rsidRPr="00B62D42">
          <w:rPr>
            <w:rFonts w:ascii="宋体" w:eastAsia="宋体" w:hAnsi="宋体" w:hint="eastAsia"/>
          </w:rPr>
          <w:t>库文件到指定目录</w:t>
        </w:r>
      </w:ins>
    </w:p>
    <w:p w14:paraId="4C59EDE5" w14:textId="77777777" w:rsidR="00536696" w:rsidRDefault="00536696" w:rsidP="00536696">
      <w:pPr>
        <w:rPr>
          <w:ins w:id="539" w:author="zuo Oliver" w:date="2023-05-20T22:18:00Z"/>
          <w:rFonts w:ascii="宋体" w:eastAsia="宋体" w:hAnsi="宋体"/>
          <w:b/>
          <w:bCs/>
        </w:rPr>
      </w:pPr>
      <w:ins w:id="540" w:author="zuo Oliver" w:date="2023-05-20T22:14:00Z">
        <w:r w:rsidRPr="00B62D42">
          <w:rPr>
            <w:rFonts w:ascii="宋体" w:eastAsia="宋体" w:hAnsi="宋体" w:hint="eastAsia"/>
            <w:b/>
            <w:bCs/>
          </w:rPr>
          <w:t>m</w:t>
        </w:r>
        <w:r w:rsidRPr="00B62D42">
          <w:rPr>
            <w:rFonts w:ascii="宋体" w:eastAsia="宋体" w:hAnsi="宋体"/>
            <w:b/>
            <w:bCs/>
          </w:rPr>
          <w:t xml:space="preserve">ake </w:t>
        </w:r>
        <w:proofErr w:type="spellStart"/>
        <w:r w:rsidRPr="00B62D42">
          <w:rPr>
            <w:rFonts w:ascii="宋体" w:eastAsia="宋体" w:hAnsi="宋体"/>
            <w:b/>
            <w:bCs/>
          </w:rPr>
          <w:t>vcflib</w:t>
        </w:r>
      </w:ins>
      <w:proofErr w:type="spellEnd"/>
    </w:p>
    <w:p w14:paraId="101A29BD" w14:textId="04F8A3CD" w:rsidR="00405E2B" w:rsidRPr="00405E2B" w:rsidRDefault="00405E2B" w:rsidP="00536696">
      <w:pPr>
        <w:rPr>
          <w:ins w:id="541" w:author="zuo Oliver" w:date="2023-05-20T22:18:00Z"/>
          <w:rFonts w:ascii="宋体" w:eastAsia="宋体" w:hAnsi="宋体"/>
          <w:rPrChange w:id="542" w:author="zuo Oliver" w:date="2023-05-20T22:18:00Z">
            <w:rPr>
              <w:ins w:id="543" w:author="zuo Oliver" w:date="2023-05-20T22:18:00Z"/>
              <w:rFonts w:ascii="宋体" w:eastAsia="宋体" w:hAnsi="宋体"/>
              <w:b/>
              <w:bCs/>
            </w:rPr>
          </w:rPrChange>
        </w:rPr>
      </w:pPr>
      <w:ins w:id="544" w:author="zuo Oliver" w:date="2023-05-20T22:18:00Z">
        <w:r w:rsidRPr="00405E2B">
          <w:rPr>
            <w:rFonts w:ascii="宋体" w:eastAsia="宋体" w:hAnsi="宋体" w:hint="eastAsia"/>
            <w:rPrChange w:id="545" w:author="zuo Oliver" w:date="2023-05-20T22:18:00Z">
              <w:rPr>
                <w:rFonts w:ascii="宋体" w:eastAsia="宋体" w:hAnsi="宋体" w:hint="eastAsia"/>
                <w:b/>
                <w:bCs/>
              </w:rPr>
            </w:rPrChange>
          </w:rPr>
          <w:t>进入小工具文件夹</w:t>
        </w:r>
      </w:ins>
    </w:p>
    <w:p w14:paraId="01AED6A3" w14:textId="72E7F6E8" w:rsidR="00405E2B" w:rsidRDefault="00405E2B" w:rsidP="00536696">
      <w:pPr>
        <w:rPr>
          <w:ins w:id="546" w:author="zuo Oliver" w:date="2023-05-20T22:18:00Z"/>
          <w:rFonts w:ascii="宋体" w:eastAsia="宋体" w:hAnsi="宋体"/>
          <w:b/>
          <w:bCs/>
        </w:rPr>
      </w:pPr>
      <w:ins w:id="547" w:author="zuo Oliver" w:date="2023-05-20T22:18:00Z">
        <w:r>
          <w:rPr>
            <w:rFonts w:ascii="宋体" w:eastAsia="宋体" w:hAnsi="宋体" w:hint="eastAsia"/>
            <w:b/>
            <w:bCs/>
          </w:rPr>
          <w:t>cd</w:t>
        </w:r>
        <w:r>
          <w:rPr>
            <w:rFonts w:ascii="宋体" w:eastAsia="宋体" w:hAnsi="宋体"/>
            <w:b/>
            <w:bCs/>
          </w:rPr>
          <w:t xml:space="preserve"> </w:t>
        </w:r>
        <w:r>
          <w:rPr>
            <w:rFonts w:ascii="宋体" w:eastAsia="宋体" w:hAnsi="宋体" w:hint="eastAsia"/>
            <w:b/>
            <w:bCs/>
          </w:rPr>
          <w:t>tools</w:t>
        </w:r>
      </w:ins>
    </w:p>
    <w:p w14:paraId="310847C7" w14:textId="6FB4446A" w:rsidR="00536696" w:rsidRPr="00B62D42" w:rsidRDefault="00536696" w:rsidP="00536696">
      <w:pPr>
        <w:rPr>
          <w:ins w:id="548" w:author="zuo Oliver" w:date="2023-05-20T22:14:00Z"/>
          <w:rFonts w:ascii="宋体" w:eastAsia="宋体" w:hAnsi="宋体"/>
        </w:rPr>
      </w:pPr>
      <w:ins w:id="549" w:author="zuo Oliver" w:date="2023-05-20T22:14:00Z">
        <w:r w:rsidRPr="00B62D42">
          <w:rPr>
            <w:rFonts w:ascii="宋体" w:eastAsia="宋体" w:hAnsi="宋体" w:hint="eastAsia"/>
          </w:rPr>
          <w:t>编译并生成</w:t>
        </w:r>
      </w:ins>
      <w:ins w:id="550" w:author="zuo Oliver" w:date="2023-05-20T22:18:00Z">
        <w:r w:rsidR="00405E2B">
          <w:rPr>
            <w:rFonts w:ascii="宋体" w:eastAsia="宋体" w:hAnsi="宋体" w:hint="eastAsia"/>
          </w:rPr>
          <w:t>小</w:t>
        </w:r>
      </w:ins>
      <w:ins w:id="551" w:author="zuo Oliver" w:date="2023-05-20T22:14:00Z">
        <w:r w:rsidRPr="00B62D42">
          <w:rPr>
            <w:rFonts w:ascii="宋体" w:eastAsia="宋体" w:hAnsi="宋体" w:hint="eastAsia"/>
          </w:rPr>
          <w:t>工具</w:t>
        </w:r>
      </w:ins>
    </w:p>
    <w:p w14:paraId="25B6721D" w14:textId="77777777" w:rsidR="00536696" w:rsidRPr="00B62D42" w:rsidRDefault="00536696" w:rsidP="00536696">
      <w:pPr>
        <w:rPr>
          <w:ins w:id="552" w:author="zuo Oliver" w:date="2023-05-20T22:14:00Z"/>
          <w:rFonts w:ascii="宋体" w:eastAsia="宋体" w:hAnsi="宋体"/>
          <w:b/>
          <w:bCs/>
        </w:rPr>
      </w:pPr>
      <w:ins w:id="553" w:author="zuo Oliver" w:date="2023-05-20T22:14:00Z">
        <w:r w:rsidRPr="00B62D42">
          <w:rPr>
            <w:rFonts w:ascii="宋体" w:eastAsia="宋体" w:hAnsi="宋体" w:hint="eastAsia"/>
            <w:b/>
            <w:bCs/>
          </w:rPr>
          <w:t>m</w:t>
        </w:r>
        <w:r w:rsidRPr="00B62D42">
          <w:rPr>
            <w:rFonts w:ascii="宋体" w:eastAsia="宋体" w:hAnsi="宋体"/>
            <w:b/>
            <w:bCs/>
          </w:rPr>
          <w:t>ake</w:t>
        </w:r>
      </w:ins>
    </w:p>
    <w:p w14:paraId="63448DB0" w14:textId="5FEB7B2F" w:rsidR="00536696" w:rsidRDefault="00405E2B" w:rsidP="00536696">
      <w:pPr>
        <w:rPr>
          <w:ins w:id="554" w:author="zuo Oliver" w:date="2023-05-20T22:14:00Z"/>
          <w:rFonts w:ascii="宋体" w:eastAsia="宋体" w:hAnsi="宋体"/>
        </w:rPr>
      </w:pPr>
      <w:ins w:id="555" w:author="zuo Oliver" w:date="2023-05-20T22:19:00Z">
        <w:r>
          <w:rPr>
            <w:rFonts w:ascii="宋体" w:eastAsia="宋体" w:hAnsi="宋体"/>
          </w:rPr>
          <w:t>2</w:t>
        </w:r>
      </w:ins>
      <w:ins w:id="556" w:author="zuo Oliver" w:date="2023-05-20T22:14:00Z">
        <w:r w:rsidR="00536696" w:rsidRPr="00B62D42">
          <w:rPr>
            <w:rFonts w:ascii="宋体" w:eastAsia="宋体" w:hAnsi="宋体" w:hint="eastAsia"/>
          </w:rPr>
          <w:t>）</w:t>
        </w:r>
        <w:r w:rsidR="00536696">
          <w:rPr>
            <w:rFonts w:ascii="宋体" w:eastAsia="宋体" w:hAnsi="宋体"/>
          </w:rPr>
          <w:t>Windows</w:t>
        </w:r>
        <w:r w:rsidR="00536696">
          <w:rPr>
            <w:rFonts w:ascii="宋体" w:eastAsia="宋体" w:hAnsi="宋体" w:hint="eastAsia"/>
          </w:rPr>
          <w:t>平台下：</w:t>
        </w:r>
      </w:ins>
    </w:p>
    <w:p w14:paraId="5566FF21" w14:textId="4B122B06" w:rsidR="00405E2B" w:rsidRPr="00B62D42" w:rsidRDefault="00405E2B" w:rsidP="00405E2B">
      <w:pPr>
        <w:rPr>
          <w:ins w:id="557" w:author="zuo Oliver" w:date="2023-05-20T22:19:00Z"/>
          <w:rFonts w:ascii="宋体" w:eastAsia="宋体" w:hAnsi="宋体"/>
        </w:rPr>
      </w:pPr>
      <w:ins w:id="558" w:author="zuo Oliver" w:date="2023-05-20T22:19:00Z">
        <w:r>
          <w:rPr>
            <w:rFonts w:ascii="宋体" w:eastAsia="宋体" w:hAnsi="宋体" w:hint="eastAsia"/>
          </w:rPr>
          <w:t>进入</w:t>
        </w:r>
        <w:proofErr w:type="spellStart"/>
        <w:r>
          <w:rPr>
            <w:rFonts w:ascii="宋体" w:eastAsia="宋体" w:hAnsi="宋体" w:hint="eastAsia"/>
          </w:rPr>
          <w:t>cmd</w:t>
        </w:r>
        <w:proofErr w:type="spellEnd"/>
        <w:r>
          <w:rPr>
            <w:rFonts w:ascii="宋体" w:eastAsia="宋体" w:hAnsi="宋体" w:hint="eastAsia"/>
          </w:rPr>
          <w:t>命令窗口，进入项目文件夹后，选择</w:t>
        </w:r>
        <w:r w:rsidRPr="00B62D42">
          <w:rPr>
            <w:rFonts w:ascii="宋体" w:eastAsia="宋体" w:hAnsi="宋体" w:hint="eastAsia"/>
          </w:rPr>
          <w:t>进入</w:t>
        </w:r>
      </w:ins>
      <w:ins w:id="559" w:author="zuo Oliver" w:date="2023-05-20T22:20:00Z">
        <w:r>
          <w:rPr>
            <w:rFonts w:ascii="宋体" w:eastAsia="宋体" w:hAnsi="宋体" w:hint="eastAsia"/>
          </w:rPr>
          <w:t>Windows</w:t>
        </w:r>
      </w:ins>
      <w:ins w:id="560" w:author="zuo Oliver" w:date="2023-05-20T22:19:00Z">
        <w:r>
          <w:rPr>
            <w:rFonts w:ascii="宋体" w:eastAsia="宋体" w:hAnsi="宋体" w:hint="eastAsia"/>
          </w:rPr>
          <w:t>版本目录</w:t>
        </w:r>
      </w:ins>
    </w:p>
    <w:p w14:paraId="6B566D40" w14:textId="0425D4C4" w:rsidR="00405E2B" w:rsidRPr="00B62D42" w:rsidRDefault="00405E2B" w:rsidP="00405E2B">
      <w:pPr>
        <w:rPr>
          <w:ins w:id="561" w:author="zuo Oliver" w:date="2023-05-20T22:19:00Z"/>
          <w:rFonts w:ascii="宋体" w:eastAsia="宋体" w:hAnsi="宋体"/>
          <w:b/>
          <w:bCs/>
        </w:rPr>
      </w:pPr>
      <w:ins w:id="562" w:author="zuo Oliver" w:date="2023-05-20T22:19:00Z">
        <w:r w:rsidRPr="00B62D42">
          <w:rPr>
            <w:rFonts w:ascii="宋体" w:eastAsia="宋体" w:hAnsi="宋体" w:hint="eastAsia"/>
            <w:b/>
            <w:bCs/>
          </w:rPr>
          <w:t>c</w:t>
        </w:r>
        <w:r w:rsidRPr="00B62D42">
          <w:rPr>
            <w:rFonts w:ascii="宋体" w:eastAsia="宋体" w:hAnsi="宋体"/>
            <w:b/>
            <w:bCs/>
          </w:rPr>
          <w:t>d zM3vcf</w:t>
        </w:r>
      </w:ins>
      <w:ins w:id="563" w:author="zuo Oliver" w:date="2023-05-20T22:20:00Z">
        <w:r>
          <w:rPr>
            <w:rFonts w:ascii="宋体" w:eastAsia="宋体" w:hAnsi="宋体" w:hint="eastAsia"/>
            <w:b/>
            <w:bCs/>
          </w:rPr>
          <w:t>_</w:t>
        </w:r>
        <w:r>
          <w:rPr>
            <w:rFonts w:ascii="宋体" w:eastAsia="宋体" w:hAnsi="宋体"/>
            <w:b/>
            <w:bCs/>
          </w:rPr>
          <w:t>win</w:t>
        </w:r>
      </w:ins>
    </w:p>
    <w:p w14:paraId="6DAA2F67" w14:textId="77777777" w:rsidR="00405E2B" w:rsidRPr="00B62D42" w:rsidRDefault="00405E2B" w:rsidP="00405E2B">
      <w:pPr>
        <w:rPr>
          <w:ins w:id="564" w:author="zuo Oliver" w:date="2023-05-20T22:19:00Z"/>
          <w:rFonts w:ascii="宋体" w:eastAsia="宋体" w:hAnsi="宋体"/>
        </w:rPr>
      </w:pPr>
      <w:ins w:id="565" w:author="zuo Oliver" w:date="2023-05-20T22:19:00Z">
        <w:r w:rsidRPr="00B62D42">
          <w:rPr>
            <w:rFonts w:ascii="宋体" w:eastAsia="宋体" w:hAnsi="宋体" w:hint="eastAsia"/>
          </w:rPr>
          <w:t xml:space="preserve">编译 </w:t>
        </w:r>
        <w:proofErr w:type="spellStart"/>
        <w:r w:rsidRPr="00B62D42">
          <w:rPr>
            <w:rFonts w:ascii="宋体" w:eastAsia="宋体" w:hAnsi="宋体" w:hint="eastAsia"/>
          </w:rPr>
          <w:t>vcflib</w:t>
        </w:r>
        <w:proofErr w:type="spellEnd"/>
        <w:r w:rsidRPr="00B62D42">
          <w:rPr>
            <w:rFonts w:ascii="宋体" w:eastAsia="宋体" w:hAnsi="宋体"/>
          </w:rPr>
          <w:t xml:space="preserve"> </w:t>
        </w:r>
        <w:r w:rsidRPr="00B62D42">
          <w:rPr>
            <w:rFonts w:ascii="宋体" w:eastAsia="宋体" w:hAnsi="宋体" w:hint="eastAsia"/>
          </w:rPr>
          <w:t>库，并生成</w:t>
        </w:r>
        <w:proofErr w:type="spellStart"/>
        <w:r w:rsidRPr="00B62D42">
          <w:rPr>
            <w:rFonts w:ascii="宋体" w:eastAsia="宋体" w:hAnsi="宋体" w:hint="eastAsia"/>
          </w:rPr>
          <w:t>vc</w:t>
        </w:r>
        <w:r>
          <w:rPr>
            <w:rFonts w:ascii="宋体" w:eastAsia="宋体" w:hAnsi="宋体" w:hint="eastAsia"/>
          </w:rPr>
          <w:t>f</w:t>
        </w:r>
        <w:r w:rsidRPr="00B62D42">
          <w:rPr>
            <w:rFonts w:ascii="宋体" w:eastAsia="宋体" w:hAnsi="宋体" w:hint="eastAsia"/>
          </w:rPr>
          <w:t>lib</w:t>
        </w:r>
        <w:proofErr w:type="spellEnd"/>
        <w:r w:rsidRPr="00B62D42">
          <w:rPr>
            <w:rFonts w:ascii="宋体" w:eastAsia="宋体" w:hAnsi="宋体" w:hint="eastAsia"/>
          </w:rPr>
          <w:t>库文件到指定目录</w:t>
        </w:r>
      </w:ins>
    </w:p>
    <w:p w14:paraId="34E965B3" w14:textId="5437108E" w:rsidR="00405E2B" w:rsidRDefault="00405E2B" w:rsidP="00405E2B">
      <w:pPr>
        <w:rPr>
          <w:ins w:id="566" w:author="zuo Oliver" w:date="2023-05-20T22:19:00Z"/>
          <w:rFonts w:ascii="宋体" w:eastAsia="宋体" w:hAnsi="宋体"/>
          <w:b/>
          <w:bCs/>
        </w:rPr>
      </w:pPr>
      <w:ins w:id="567" w:author="zuo Oliver" w:date="2023-05-20T22:20:00Z">
        <w:r>
          <w:rPr>
            <w:rFonts w:ascii="宋体" w:eastAsia="宋体" w:hAnsi="宋体" w:hint="eastAsia"/>
            <w:b/>
            <w:bCs/>
          </w:rPr>
          <w:t>min</w:t>
        </w:r>
        <w:r>
          <w:rPr>
            <w:rFonts w:ascii="宋体" w:eastAsia="宋体" w:hAnsi="宋体"/>
            <w:b/>
            <w:bCs/>
          </w:rPr>
          <w:t>gw32-</w:t>
        </w:r>
        <w:r w:rsidRPr="00B62D42">
          <w:rPr>
            <w:rFonts w:ascii="宋体" w:eastAsia="宋体" w:hAnsi="宋体" w:hint="eastAsia"/>
            <w:b/>
            <w:bCs/>
          </w:rPr>
          <w:t>m</w:t>
        </w:r>
        <w:r w:rsidRPr="00B62D42">
          <w:rPr>
            <w:rFonts w:ascii="宋体" w:eastAsia="宋体" w:hAnsi="宋体"/>
            <w:b/>
            <w:bCs/>
          </w:rPr>
          <w:t>ake</w:t>
        </w:r>
        <w:r w:rsidRPr="00B62D42">
          <w:rPr>
            <w:rFonts w:ascii="宋体" w:eastAsia="宋体" w:hAnsi="宋体"/>
            <w:b/>
            <w:bCs/>
          </w:rPr>
          <w:t xml:space="preserve"> </w:t>
        </w:r>
      </w:ins>
      <w:proofErr w:type="spellStart"/>
      <w:ins w:id="568" w:author="zuo Oliver" w:date="2023-05-20T22:19:00Z">
        <w:r w:rsidRPr="00B62D42">
          <w:rPr>
            <w:rFonts w:ascii="宋体" w:eastAsia="宋体" w:hAnsi="宋体"/>
            <w:b/>
            <w:bCs/>
          </w:rPr>
          <w:t>vcflib</w:t>
        </w:r>
        <w:proofErr w:type="spellEnd"/>
      </w:ins>
    </w:p>
    <w:p w14:paraId="78EF516D" w14:textId="77777777" w:rsidR="00405E2B" w:rsidRPr="002E1F5F" w:rsidRDefault="00405E2B" w:rsidP="00405E2B">
      <w:pPr>
        <w:rPr>
          <w:ins w:id="569" w:author="zuo Oliver" w:date="2023-05-20T22:19:00Z"/>
          <w:rFonts w:ascii="宋体" w:eastAsia="宋体" w:hAnsi="宋体"/>
        </w:rPr>
      </w:pPr>
      <w:ins w:id="570" w:author="zuo Oliver" w:date="2023-05-20T22:19:00Z">
        <w:r w:rsidRPr="002E1F5F">
          <w:rPr>
            <w:rFonts w:ascii="宋体" w:eastAsia="宋体" w:hAnsi="宋体" w:hint="eastAsia"/>
          </w:rPr>
          <w:t>进入小工具文件夹</w:t>
        </w:r>
      </w:ins>
    </w:p>
    <w:p w14:paraId="1013B4CB" w14:textId="77777777" w:rsidR="00405E2B" w:rsidRDefault="00405E2B" w:rsidP="00405E2B">
      <w:pPr>
        <w:rPr>
          <w:ins w:id="571" w:author="zuo Oliver" w:date="2023-05-20T22:19:00Z"/>
          <w:rFonts w:ascii="宋体" w:eastAsia="宋体" w:hAnsi="宋体"/>
          <w:b/>
          <w:bCs/>
        </w:rPr>
      </w:pPr>
      <w:ins w:id="572" w:author="zuo Oliver" w:date="2023-05-20T22:19:00Z">
        <w:r>
          <w:rPr>
            <w:rFonts w:ascii="宋体" w:eastAsia="宋体" w:hAnsi="宋体" w:hint="eastAsia"/>
            <w:b/>
            <w:bCs/>
          </w:rPr>
          <w:t>cd</w:t>
        </w:r>
        <w:r>
          <w:rPr>
            <w:rFonts w:ascii="宋体" w:eastAsia="宋体" w:hAnsi="宋体"/>
            <w:b/>
            <w:bCs/>
          </w:rPr>
          <w:t xml:space="preserve"> </w:t>
        </w:r>
        <w:r>
          <w:rPr>
            <w:rFonts w:ascii="宋体" w:eastAsia="宋体" w:hAnsi="宋体" w:hint="eastAsia"/>
            <w:b/>
            <w:bCs/>
          </w:rPr>
          <w:t>tools</w:t>
        </w:r>
      </w:ins>
    </w:p>
    <w:p w14:paraId="5F0B7C54" w14:textId="77777777" w:rsidR="00405E2B" w:rsidRPr="00B62D42" w:rsidRDefault="00405E2B" w:rsidP="00405E2B">
      <w:pPr>
        <w:rPr>
          <w:ins w:id="573" w:author="zuo Oliver" w:date="2023-05-20T22:19:00Z"/>
          <w:rFonts w:ascii="宋体" w:eastAsia="宋体" w:hAnsi="宋体"/>
        </w:rPr>
      </w:pPr>
      <w:ins w:id="574" w:author="zuo Oliver" w:date="2023-05-20T22:19:00Z">
        <w:r w:rsidRPr="00B62D42">
          <w:rPr>
            <w:rFonts w:ascii="宋体" w:eastAsia="宋体" w:hAnsi="宋体" w:hint="eastAsia"/>
          </w:rPr>
          <w:t>编译并生成</w:t>
        </w:r>
        <w:r>
          <w:rPr>
            <w:rFonts w:ascii="宋体" w:eastAsia="宋体" w:hAnsi="宋体" w:hint="eastAsia"/>
          </w:rPr>
          <w:t>小</w:t>
        </w:r>
        <w:r w:rsidRPr="00B62D42">
          <w:rPr>
            <w:rFonts w:ascii="宋体" w:eastAsia="宋体" w:hAnsi="宋体" w:hint="eastAsia"/>
          </w:rPr>
          <w:t>工具</w:t>
        </w:r>
      </w:ins>
    </w:p>
    <w:p w14:paraId="72EF0034" w14:textId="5F858027" w:rsidR="00536696" w:rsidRPr="00B62D42" w:rsidRDefault="00405E2B" w:rsidP="00405E2B">
      <w:pPr>
        <w:rPr>
          <w:ins w:id="575" w:author="zuo Oliver" w:date="2023-05-20T22:14:00Z"/>
          <w:rFonts w:ascii="宋体" w:eastAsia="宋体" w:hAnsi="宋体"/>
          <w:b/>
          <w:bCs/>
        </w:rPr>
      </w:pPr>
      <w:ins w:id="576" w:author="zuo Oliver" w:date="2023-05-20T22:21:00Z">
        <w:r>
          <w:rPr>
            <w:rFonts w:ascii="宋体" w:eastAsia="宋体" w:hAnsi="宋体" w:hint="eastAsia"/>
            <w:b/>
            <w:bCs/>
          </w:rPr>
          <w:t>min</w:t>
        </w:r>
        <w:r>
          <w:rPr>
            <w:rFonts w:ascii="宋体" w:eastAsia="宋体" w:hAnsi="宋体"/>
            <w:b/>
            <w:bCs/>
          </w:rPr>
          <w:t>gw32-</w:t>
        </w:r>
        <w:r w:rsidRPr="00B62D42">
          <w:rPr>
            <w:rFonts w:ascii="宋体" w:eastAsia="宋体" w:hAnsi="宋体" w:hint="eastAsia"/>
            <w:b/>
            <w:bCs/>
          </w:rPr>
          <w:t>m</w:t>
        </w:r>
        <w:r w:rsidRPr="00B62D42">
          <w:rPr>
            <w:rFonts w:ascii="宋体" w:eastAsia="宋体" w:hAnsi="宋体"/>
            <w:b/>
            <w:bCs/>
          </w:rPr>
          <w:t>ake</w:t>
        </w:r>
      </w:ins>
    </w:p>
    <w:p w14:paraId="00977A5D" w14:textId="56C0C57D" w:rsidR="00405E2B" w:rsidRDefault="00405E2B" w:rsidP="00405E2B">
      <w:pPr>
        <w:pStyle w:val="2"/>
        <w:rPr>
          <w:ins w:id="577" w:author="zuo Oliver" w:date="2023-05-20T22:30:00Z"/>
        </w:rPr>
      </w:pPr>
      <w:bookmarkStart w:id="578" w:name="_Toc135517632"/>
      <w:ins w:id="579" w:author="zuo Oliver" w:date="2023-05-20T22:22:00Z">
        <w:r>
          <w:t>2</w:t>
        </w:r>
      </w:ins>
      <w:ins w:id="580" w:author="zuo Oliver" w:date="2023-05-20T22:21:00Z">
        <w:r w:rsidRPr="00B62D42">
          <w:rPr>
            <w:rFonts w:hint="eastAsia"/>
          </w:rPr>
          <w:t>，</w:t>
        </w:r>
      </w:ins>
      <w:ins w:id="581" w:author="zuo Oliver" w:date="2023-05-20T22:30:00Z">
        <w:r w:rsidR="000B0AF7">
          <w:rPr>
            <w:rFonts w:hint="eastAsia"/>
          </w:rPr>
          <w:t>工具说明</w:t>
        </w:r>
        <w:bookmarkEnd w:id="578"/>
      </w:ins>
    </w:p>
    <w:p w14:paraId="40EDD411" w14:textId="599713DF" w:rsidR="000B0AF7" w:rsidRDefault="000B0AF7" w:rsidP="000B0AF7">
      <w:pPr>
        <w:rPr>
          <w:ins w:id="582" w:author="zuo Oliver" w:date="2023-05-20T22:31:00Z"/>
        </w:rPr>
      </w:pPr>
      <w:ins w:id="583" w:author="zuo Oliver" w:date="2023-05-20T22:30:00Z">
        <w:r>
          <w:rPr>
            <w:rFonts w:hint="eastAsia"/>
          </w:rPr>
          <w:t>1）</w:t>
        </w:r>
      </w:ins>
      <w:proofErr w:type="spellStart"/>
      <w:ins w:id="584" w:author="zuo Oliver" w:date="2023-05-20T22:31:00Z">
        <w:r>
          <w:rPr>
            <w:rFonts w:hint="eastAsia"/>
          </w:rPr>
          <w:t>pVcf</w:t>
        </w:r>
        <w:proofErr w:type="spellEnd"/>
      </w:ins>
    </w:p>
    <w:p w14:paraId="6B054EBD" w14:textId="6F0112A9" w:rsidR="000B0AF7" w:rsidRDefault="000B0AF7" w:rsidP="000B0AF7">
      <w:pPr>
        <w:rPr>
          <w:ins w:id="585" w:author="zuo Oliver" w:date="2023-05-20T22:34:00Z"/>
        </w:rPr>
      </w:pPr>
      <w:ins w:id="586" w:author="zuo Oliver" w:date="2023-05-20T22:31:00Z">
        <w:r>
          <w:rPr>
            <w:rFonts w:hint="eastAsia"/>
          </w:rPr>
          <w:t>其源码为tools文件</w:t>
        </w:r>
      </w:ins>
      <w:ins w:id="587" w:author="zuo Oliver" w:date="2023-05-20T22:32:00Z">
        <w:r>
          <w:rPr>
            <w:rFonts w:hint="eastAsia"/>
          </w:rPr>
          <w:t>夹中的</w:t>
        </w:r>
        <w:proofErr w:type="spellStart"/>
        <w:r w:rsidRPr="000B0AF7">
          <w:t>copyCreateVcf.c</w:t>
        </w:r>
        <w:proofErr w:type="spellEnd"/>
        <w:r>
          <w:rPr>
            <w:rFonts w:hint="eastAsia"/>
          </w:rPr>
          <w:t>。其功能是</w:t>
        </w:r>
        <w:r w:rsidRPr="000B0AF7">
          <w:rPr>
            <w:rFonts w:hint="eastAsia"/>
          </w:rPr>
          <w:t>用真实</w:t>
        </w:r>
        <w:r>
          <w:rPr>
            <w:rFonts w:hint="eastAsia"/>
          </w:rPr>
          <w:t>的</w:t>
        </w:r>
        <w:proofErr w:type="spellStart"/>
        <w:r>
          <w:rPr>
            <w:rFonts w:hint="eastAsia"/>
          </w:rPr>
          <w:t>vcf</w:t>
        </w:r>
        <w:proofErr w:type="spellEnd"/>
        <w:r w:rsidRPr="000B0AF7">
          <w:rPr>
            <w:rFonts w:hint="eastAsia"/>
          </w:rPr>
          <w:t>文件填充创建一个</w:t>
        </w:r>
      </w:ins>
      <w:ins w:id="588" w:author="zuo Oliver" w:date="2023-05-20T22:33:00Z">
        <w:r>
          <w:rPr>
            <w:rFonts w:hint="eastAsia"/>
          </w:rPr>
          <w:t>原</w:t>
        </w:r>
        <w:proofErr w:type="spellStart"/>
        <w:r>
          <w:rPr>
            <w:rFonts w:hint="eastAsia"/>
          </w:rPr>
          <w:t>vcf</w:t>
        </w:r>
        <w:proofErr w:type="spellEnd"/>
        <w:r>
          <w:rPr>
            <w:rFonts w:hint="eastAsia"/>
          </w:rPr>
          <w:t>文件n</w:t>
        </w:r>
        <w:proofErr w:type="gramStart"/>
        <w:r>
          <w:rPr>
            <w:rFonts w:hint="eastAsia"/>
          </w:rPr>
          <w:t>倍</w:t>
        </w:r>
        <w:proofErr w:type="gramEnd"/>
        <w:r>
          <w:rPr>
            <w:rFonts w:hint="eastAsia"/>
          </w:rPr>
          <w:t>sample的新的</w:t>
        </w:r>
      </w:ins>
      <w:proofErr w:type="spellStart"/>
      <w:ins w:id="589" w:author="zuo Oliver" w:date="2023-05-20T22:32:00Z">
        <w:r w:rsidRPr="000B0AF7">
          <w:t>vcf</w:t>
        </w:r>
        <w:proofErr w:type="spellEnd"/>
        <w:r w:rsidRPr="000B0AF7">
          <w:t>测试文件。</w:t>
        </w:r>
      </w:ins>
      <w:ins w:id="590" w:author="zuo Oliver" w:date="2023-05-20T22:34:00Z">
        <w:r>
          <w:rPr>
            <w:rFonts w:hint="eastAsia"/>
          </w:rPr>
          <w:t>即</w:t>
        </w:r>
      </w:ins>
      <w:ins w:id="591" w:author="zuo Oliver" w:date="2023-05-20T22:32:00Z">
        <w:r w:rsidRPr="000B0AF7">
          <w:t>用真实</w:t>
        </w:r>
        <w:proofErr w:type="spellStart"/>
        <w:r w:rsidRPr="000B0AF7">
          <w:t>vcf</w:t>
        </w:r>
        <w:proofErr w:type="spellEnd"/>
        <w:r w:rsidRPr="000B0AF7">
          <w:t>的</w:t>
        </w:r>
      </w:ins>
      <w:ins w:id="592" w:author="zuo Oliver" w:date="2023-05-20T22:34:00Z">
        <w:r>
          <w:rPr>
            <w:rFonts w:hint="eastAsia"/>
          </w:rPr>
          <w:t>每</w:t>
        </w:r>
      </w:ins>
      <w:ins w:id="593" w:author="zuo Oliver" w:date="2023-05-20T22:32:00Z">
        <w:r w:rsidRPr="000B0AF7">
          <w:t>一行扩充n</w:t>
        </w:r>
        <w:proofErr w:type="gramStart"/>
        <w:r w:rsidRPr="000B0AF7">
          <w:t>倍</w:t>
        </w:r>
        <w:proofErr w:type="gramEnd"/>
        <w:r w:rsidRPr="000B0AF7">
          <w:t>（</w:t>
        </w:r>
      </w:ins>
      <w:ins w:id="594" w:author="zuo Oliver" w:date="2023-05-20T22:39:00Z">
        <w:r>
          <w:rPr>
            <w:rFonts w:hint="eastAsia"/>
          </w:rPr>
          <w:t>每行扩充</w:t>
        </w:r>
      </w:ins>
      <w:ins w:id="595" w:author="zuo Oliver" w:date="2023-05-20T22:32:00Z">
        <w:r w:rsidRPr="000B0AF7">
          <w:t>顺序</w:t>
        </w:r>
      </w:ins>
      <w:ins w:id="596" w:author="zuo Oliver" w:date="2023-05-20T22:39:00Z">
        <w:r>
          <w:rPr>
            <w:rFonts w:hint="eastAsia"/>
          </w:rPr>
          <w:t>随机</w:t>
        </w:r>
      </w:ins>
      <w:ins w:id="597" w:author="zuo Oliver" w:date="2023-05-20T22:32:00Z">
        <w:r w:rsidRPr="000B0AF7">
          <w:t>打乱）合成目标</w:t>
        </w:r>
        <w:proofErr w:type="spellStart"/>
        <w:r w:rsidRPr="000B0AF7">
          <w:t>vcf</w:t>
        </w:r>
        <w:proofErr w:type="spellEnd"/>
        <w:r w:rsidRPr="000B0AF7">
          <w:t>的一行。需要</w:t>
        </w:r>
        <w:proofErr w:type="spellStart"/>
        <w:r w:rsidRPr="000B0AF7">
          <w:t>vcf</w:t>
        </w:r>
        <w:proofErr w:type="spellEnd"/>
        <w:r w:rsidRPr="000B0AF7">
          <w:t>真实文件</w:t>
        </w:r>
      </w:ins>
      <w:ins w:id="598" w:author="zuo Oliver" w:date="2023-05-20T22:34:00Z">
        <w:r>
          <w:rPr>
            <w:rFonts w:hint="eastAsia"/>
          </w:rPr>
          <w:t>。</w:t>
        </w:r>
      </w:ins>
    </w:p>
    <w:p w14:paraId="1705FEBF" w14:textId="002D6C3E" w:rsidR="000B0AF7" w:rsidRDefault="000B0AF7" w:rsidP="000B0AF7">
      <w:pPr>
        <w:rPr>
          <w:ins w:id="599" w:author="zuo Oliver" w:date="2023-05-20T22:35:00Z"/>
        </w:rPr>
      </w:pPr>
      <w:ins w:id="600" w:author="zuo Oliver" w:date="2023-05-20T22:34:00Z">
        <w:r>
          <w:rPr>
            <w:rFonts w:hint="eastAsia"/>
          </w:rPr>
          <w:t>其用法为：</w:t>
        </w:r>
      </w:ins>
    </w:p>
    <w:p w14:paraId="217837D7" w14:textId="454831FA" w:rsidR="000B0AF7" w:rsidRPr="00912244" w:rsidRDefault="000B0AF7" w:rsidP="000B0AF7">
      <w:pPr>
        <w:rPr>
          <w:ins w:id="601" w:author="zuo Oliver" w:date="2023-05-20T22:36:00Z"/>
          <w:b/>
          <w:bCs/>
          <w:rPrChange w:id="602" w:author="zuo Oliver" w:date="2023-05-20T23:02:00Z">
            <w:rPr>
              <w:ins w:id="603" w:author="zuo Oliver" w:date="2023-05-20T22:36:00Z"/>
            </w:rPr>
          </w:rPrChange>
        </w:rPr>
      </w:pPr>
      <w:proofErr w:type="spellStart"/>
      <w:ins w:id="604" w:author="zuo Oliver" w:date="2023-05-20T22:35:00Z">
        <w:r w:rsidRPr="00912244">
          <w:rPr>
            <w:rFonts w:hint="eastAsia"/>
            <w:b/>
            <w:bCs/>
            <w:rPrChange w:id="605" w:author="zuo Oliver" w:date="2023-05-20T23:02:00Z">
              <w:rPr>
                <w:rFonts w:hint="eastAsia"/>
              </w:rPr>
            </w:rPrChange>
          </w:rPr>
          <w:t>pVcf</w:t>
        </w:r>
        <w:proofErr w:type="spellEnd"/>
        <w:r w:rsidRPr="00912244">
          <w:rPr>
            <w:b/>
            <w:bCs/>
            <w:rPrChange w:id="606" w:author="zuo Oliver" w:date="2023-05-20T23:02:00Z">
              <w:rPr/>
            </w:rPrChange>
          </w:rPr>
          <w:t xml:space="preserve"> </w:t>
        </w:r>
      </w:ins>
      <w:proofErr w:type="spellStart"/>
      <w:ins w:id="607" w:author="zuo Oliver" w:date="2023-05-20T22:36:00Z">
        <w:r w:rsidRPr="00912244">
          <w:rPr>
            <w:b/>
            <w:bCs/>
            <w:rPrChange w:id="608" w:author="zuo Oliver" w:date="2023-05-20T23:02:00Z">
              <w:rPr/>
            </w:rPrChange>
          </w:rPr>
          <w:t>sourceVCFFile</w:t>
        </w:r>
        <w:proofErr w:type="spellEnd"/>
        <w:r w:rsidRPr="00912244">
          <w:rPr>
            <w:b/>
            <w:bCs/>
            <w:rPrChange w:id="609" w:author="zuo Oliver" w:date="2023-05-20T23:02:00Z">
              <w:rPr/>
            </w:rPrChange>
          </w:rPr>
          <w:t xml:space="preserve"> </w:t>
        </w:r>
        <w:proofErr w:type="spellStart"/>
        <w:r w:rsidRPr="00912244">
          <w:rPr>
            <w:b/>
            <w:bCs/>
            <w:rPrChange w:id="610" w:author="zuo Oliver" w:date="2023-05-20T23:02:00Z">
              <w:rPr/>
            </w:rPrChange>
          </w:rPr>
          <w:t>sampleTimes</w:t>
        </w:r>
        <w:proofErr w:type="spellEnd"/>
        <w:r w:rsidRPr="00912244">
          <w:rPr>
            <w:b/>
            <w:bCs/>
            <w:rPrChange w:id="611" w:author="zuo Oliver" w:date="2023-05-20T23:02:00Z">
              <w:rPr/>
            </w:rPrChange>
          </w:rPr>
          <w:t xml:space="preserve"> </w:t>
        </w:r>
        <w:proofErr w:type="spellStart"/>
        <w:r w:rsidRPr="00912244">
          <w:rPr>
            <w:b/>
            <w:bCs/>
            <w:rPrChange w:id="612" w:author="zuo Oliver" w:date="2023-05-20T23:02:00Z">
              <w:rPr/>
            </w:rPrChange>
          </w:rPr>
          <w:t>targetVCFFile</w:t>
        </w:r>
        <w:proofErr w:type="spellEnd"/>
      </w:ins>
    </w:p>
    <w:p w14:paraId="63BC6D11" w14:textId="77777777" w:rsidR="000B0AF7" w:rsidRDefault="000B0AF7" w:rsidP="000B0AF7">
      <w:pPr>
        <w:rPr>
          <w:ins w:id="613" w:author="zuo Oliver" w:date="2023-05-20T22:37:00Z"/>
        </w:rPr>
      </w:pPr>
      <w:ins w:id="614" w:author="zuo Oliver" w:date="2023-05-20T22:36:00Z">
        <w:r>
          <w:rPr>
            <w:rFonts w:hint="eastAsia"/>
          </w:rPr>
          <w:t>其中</w:t>
        </w:r>
      </w:ins>
      <w:ins w:id="615" w:author="zuo Oliver" w:date="2023-05-20T22:37:00Z">
        <w:r>
          <w:rPr>
            <w:rFonts w:hint="eastAsia"/>
          </w:rPr>
          <w:t>：</w:t>
        </w:r>
      </w:ins>
    </w:p>
    <w:p w14:paraId="47FA530E" w14:textId="6174D156" w:rsidR="000B0AF7" w:rsidRPr="00912244" w:rsidRDefault="000B0AF7" w:rsidP="000B0AF7">
      <w:pPr>
        <w:rPr>
          <w:ins w:id="616" w:author="zuo Oliver" w:date="2023-05-20T22:21:00Z"/>
          <w:rFonts w:hint="eastAsia"/>
        </w:rPr>
        <w:pPrChange w:id="617" w:author="zuo Oliver" w:date="2023-05-20T22:30:00Z">
          <w:pPr>
            <w:pStyle w:val="2"/>
          </w:pPr>
        </w:pPrChange>
      </w:pPr>
      <w:proofErr w:type="spellStart"/>
      <w:ins w:id="618" w:author="zuo Oliver" w:date="2023-05-20T22:37:00Z">
        <w:r w:rsidRPr="00912244">
          <w:rPr>
            <w:rPrChange w:id="619" w:author="zuo Oliver" w:date="2023-05-20T23:02:00Z">
              <w:rPr>
                <w:color w:val="00B0F0"/>
              </w:rPr>
            </w:rPrChange>
          </w:rPr>
          <w:t>sourceVCFFile</w:t>
        </w:r>
        <w:proofErr w:type="spellEnd"/>
        <w:r w:rsidRPr="00912244">
          <w:rPr>
            <w:rFonts w:hint="eastAsia"/>
            <w:rPrChange w:id="620" w:author="zuo Oliver" w:date="2023-05-20T23:02:00Z">
              <w:rPr>
                <w:rFonts w:hint="eastAsia"/>
                <w:color w:val="00B0F0"/>
              </w:rPr>
            </w:rPrChange>
          </w:rPr>
          <w:t>为原</w:t>
        </w:r>
        <w:proofErr w:type="spellStart"/>
        <w:r w:rsidRPr="00912244">
          <w:rPr>
            <w:rFonts w:hint="eastAsia"/>
            <w:rPrChange w:id="621" w:author="zuo Oliver" w:date="2023-05-20T23:02:00Z">
              <w:rPr>
                <w:rFonts w:hint="eastAsia"/>
                <w:color w:val="00B0F0"/>
              </w:rPr>
            </w:rPrChange>
          </w:rPr>
          <w:t>vcf</w:t>
        </w:r>
        <w:proofErr w:type="spellEnd"/>
        <w:r w:rsidRPr="00912244">
          <w:rPr>
            <w:rFonts w:hint="eastAsia"/>
            <w:rPrChange w:id="622" w:author="zuo Oliver" w:date="2023-05-20T23:02:00Z">
              <w:rPr>
                <w:rFonts w:hint="eastAsia"/>
                <w:color w:val="00B0F0"/>
              </w:rPr>
            </w:rPrChange>
          </w:rPr>
          <w:t>文件的路径</w:t>
        </w:r>
      </w:ins>
    </w:p>
    <w:p w14:paraId="69774B5B" w14:textId="1AC371B6" w:rsidR="004A7407" w:rsidRPr="00912244" w:rsidRDefault="000B0AF7" w:rsidP="00E157D2">
      <w:pPr>
        <w:rPr>
          <w:rFonts w:ascii="宋体" w:eastAsia="宋体" w:hAnsi="宋体"/>
        </w:rPr>
      </w:pPr>
      <w:proofErr w:type="spellStart"/>
      <w:ins w:id="623" w:author="zuo Oliver" w:date="2023-05-20T22:37:00Z">
        <w:r w:rsidRPr="00912244">
          <w:rPr>
            <w:rPrChange w:id="624" w:author="zuo Oliver" w:date="2023-05-20T23:02:00Z">
              <w:rPr>
                <w:color w:val="00B0F0"/>
              </w:rPr>
            </w:rPrChange>
          </w:rPr>
          <w:t>sampleTimes</w:t>
        </w:r>
      </w:ins>
      <w:proofErr w:type="spellEnd"/>
      <w:ins w:id="625" w:author="zuo Oliver" w:date="2023-05-20T22:38:00Z">
        <w:r w:rsidRPr="00912244">
          <w:rPr>
            <w:rFonts w:hint="eastAsia"/>
            <w:rPrChange w:id="626" w:author="zuo Oliver" w:date="2023-05-20T23:02:00Z">
              <w:rPr>
                <w:rFonts w:hint="eastAsia"/>
                <w:color w:val="00B0F0"/>
              </w:rPr>
            </w:rPrChange>
          </w:rPr>
          <w:t>为原</w:t>
        </w:r>
        <w:proofErr w:type="spellStart"/>
        <w:r w:rsidRPr="00912244">
          <w:rPr>
            <w:rFonts w:hint="eastAsia"/>
            <w:rPrChange w:id="627" w:author="zuo Oliver" w:date="2023-05-20T23:02:00Z">
              <w:rPr>
                <w:rFonts w:hint="eastAsia"/>
                <w:color w:val="00B0F0"/>
              </w:rPr>
            </w:rPrChange>
          </w:rPr>
          <w:t>vcf</w:t>
        </w:r>
        <w:proofErr w:type="spellEnd"/>
        <w:r w:rsidRPr="00912244">
          <w:rPr>
            <w:rFonts w:hint="eastAsia"/>
            <w:rPrChange w:id="628" w:author="zuo Oliver" w:date="2023-05-20T23:02:00Z">
              <w:rPr>
                <w:rFonts w:hint="eastAsia"/>
                <w:color w:val="00B0F0"/>
              </w:rPr>
            </w:rPrChange>
          </w:rPr>
          <w:t>文件扩充多少</w:t>
        </w:r>
        <w:proofErr w:type="gramStart"/>
        <w:r w:rsidRPr="00912244">
          <w:rPr>
            <w:rFonts w:hint="eastAsia"/>
            <w:rPrChange w:id="629" w:author="zuo Oliver" w:date="2023-05-20T23:02:00Z">
              <w:rPr>
                <w:rFonts w:hint="eastAsia"/>
                <w:color w:val="00B0F0"/>
              </w:rPr>
            </w:rPrChange>
          </w:rPr>
          <w:t>倍</w:t>
        </w:r>
        <w:proofErr w:type="gramEnd"/>
        <w:r w:rsidRPr="00912244">
          <w:rPr>
            <w:rFonts w:hint="eastAsia"/>
            <w:rPrChange w:id="630" w:author="zuo Oliver" w:date="2023-05-20T23:02:00Z">
              <w:rPr>
                <w:rFonts w:hint="eastAsia"/>
                <w:color w:val="00B0F0"/>
              </w:rPr>
            </w:rPrChange>
          </w:rPr>
          <w:t>的倍数</w:t>
        </w:r>
      </w:ins>
    </w:p>
    <w:p w14:paraId="3A923D75" w14:textId="1F9A738E" w:rsidR="004A7407" w:rsidRDefault="000B0AF7" w:rsidP="00E157D2">
      <w:pPr>
        <w:rPr>
          <w:rFonts w:ascii="宋体" w:eastAsia="宋体" w:hAnsi="宋体"/>
        </w:rPr>
      </w:pPr>
      <w:proofErr w:type="spellStart"/>
      <w:ins w:id="631" w:author="zuo Oliver" w:date="2023-05-20T22:37:00Z">
        <w:r w:rsidRPr="00912244">
          <w:rPr>
            <w:rPrChange w:id="632" w:author="zuo Oliver" w:date="2023-05-20T23:02:00Z">
              <w:rPr>
                <w:color w:val="00B0F0"/>
              </w:rPr>
            </w:rPrChange>
          </w:rPr>
          <w:t>targetVCFFile</w:t>
        </w:r>
      </w:ins>
      <w:proofErr w:type="spellEnd"/>
      <w:ins w:id="633" w:author="zuo Oliver" w:date="2023-05-20T22:38:00Z">
        <w:r w:rsidRPr="00912244">
          <w:rPr>
            <w:rFonts w:hint="eastAsia"/>
            <w:rPrChange w:id="634" w:author="zuo Oliver" w:date="2023-05-20T23:02:00Z">
              <w:rPr>
                <w:rFonts w:hint="eastAsia"/>
                <w:color w:val="00B0F0"/>
              </w:rPr>
            </w:rPrChange>
          </w:rPr>
          <w:t>为生成</w:t>
        </w:r>
        <w:r w:rsidRPr="000B0AF7">
          <w:rPr>
            <w:rFonts w:hint="eastAsia"/>
            <w:rPrChange w:id="635" w:author="zuo Oliver" w:date="2023-05-20T22:39:00Z">
              <w:rPr>
                <w:rFonts w:hint="eastAsia"/>
                <w:color w:val="00B0F0"/>
              </w:rPr>
            </w:rPrChange>
          </w:rPr>
          <w:t>的新</w:t>
        </w:r>
        <w:proofErr w:type="spellStart"/>
        <w:r w:rsidRPr="000B0AF7">
          <w:rPr>
            <w:rFonts w:hint="eastAsia"/>
            <w:rPrChange w:id="636" w:author="zuo Oliver" w:date="2023-05-20T22:39:00Z">
              <w:rPr>
                <w:rFonts w:hint="eastAsia"/>
                <w:color w:val="00B0F0"/>
              </w:rPr>
            </w:rPrChange>
          </w:rPr>
          <w:t>vcf</w:t>
        </w:r>
        <w:proofErr w:type="spellEnd"/>
        <w:r w:rsidRPr="000B0AF7">
          <w:rPr>
            <w:rFonts w:hint="eastAsia"/>
            <w:rPrChange w:id="637" w:author="zuo Oliver" w:date="2023-05-20T22:39:00Z">
              <w:rPr>
                <w:rFonts w:hint="eastAsia"/>
                <w:color w:val="00B0F0"/>
              </w:rPr>
            </w:rPrChange>
          </w:rPr>
          <w:t>文件的路径</w:t>
        </w:r>
      </w:ins>
    </w:p>
    <w:p w14:paraId="4981D5BA" w14:textId="038E7EDA" w:rsidR="00FE7462" w:rsidRDefault="00FE7462" w:rsidP="00E157D2">
      <w:pPr>
        <w:rPr>
          <w:ins w:id="638" w:author="zuo Oliver" w:date="2023-05-20T22:59:00Z"/>
          <w:rFonts w:ascii="宋体" w:eastAsia="宋体" w:hAnsi="宋体"/>
        </w:rPr>
      </w:pPr>
      <w:ins w:id="639" w:author="zuo Oliver" w:date="2023-05-20T22:43:00Z">
        <w:r>
          <w:rPr>
            <w:rFonts w:ascii="宋体" w:eastAsia="宋体" w:hAnsi="宋体" w:hint="eastAsia"/>
          </w:rPr>
          <w:t>示例，用该工具将</w:t>
        </w:r>
      </w:ins>
      <w:proofErr w:type="spellStart"/>
      <w:ins w:id="640" w:author="zuo Oliver" w:date="2023-05-20T22:52:00Z">
        <w:r w:rsidR="00912244">
          <w:rPr>
            <w:rFonts w:ascii="宋体" w:eastAsia="宋体" w:hAnsi="宋体" w:hint="eastAsia"/>
          </w:rPr>
          <w:t>testFile</w:t>
        </w:r>
      </w:ins>
      <w:proofErr w:type="spellEnd"/>
      <w:ins w:id="641" w:author="zuo Oliver" w:date="2023-05-20T22:43:00Z">
        <w:r>
          <w:rPr>
            <w:rFonts w:ascii="宋体" w:eastAsia="宋体" w:hAnsi="宋体" w:hint="eastAsia"/>
          </w:rPr>
          <w:t>文件夹中的</w:t>
        </w:r>
      </w:ins>
      <w:ins w:id="642" w:author="zuo Oliver" w:date="2023-05-20T22:58:00Z">
        <w:r w:rsidR="00912244" w:rsidRPr="00912244">
          <w:rPr>
            <w:rFonts w:ascii="宋体" w:eastAsia="宋体" w:hAnsi="宋体"/>
          </w:rPr>
          <w:t>ALL.chr22.20Markers.10Samples.vcf.gz</w:t>
        </w:r>
        <w:r w:rsidR="00912244">
          <w:rPr>
            <w:rFonts w:ascii="宋体" w:eastAsia="宋体" w:hAnsi="宋体" w:hint="eastAsia"/>
          </w:rPr>
          <w:t>文件，sample数扩充2倍，</w:t>
        </w:r>
      </w:ins>
      <w:ins w:id="643" w:author="zuo Oliver" w:date="2023-05-20T23:00:00Z">
        <w:r w:rsidR="00912244">
          <w:rPr>
            <w:rFonts w:ascii="宋体" w:eastAsia="宋体" w:hAnsi="宋体" w:hint="eastAsia"/>
          </w:rPr>
          <w:t>在</w:t>
        </w:r>
        <w:proofErr w:type="spellStart"/>
        <w:r w:rsidR="00912244">
          <w:rPr>
            <w:rFonts w:ascii="宋体" w:eastAsia="宋体" w:hAnsi="宋体" w:hint="eastAsia"/>
          </w:rPr>
          <w:t>test</w:t>
        </w:r>
        <w:r w:rsidR="00912244">
          <w:rPr>
            <w:rFonts w:ascii="宋体" w:eastAsia="宋体" w:hAnsi="宋体"/>
          </w:rPr>
          <w:t>File</w:t>
        </w:r>
        <w:proofErr w:type="spellEnd"/>
        <w:r w:rsidR="00912244">
          <w:rPr>
            <w:rFonts w:ascii="宋体" w:eastAsia="宋体" w:hAnsi="宋体" w:hint="eastAsia"/>
          </w:rPr>
          <w:t>文件夹中</w:t>
        </w:r>
      </w:ins>
      <w:ins w:id="644" w:author="zuo Oliver" w:date="2023-05-20T22:58:00Z">
        <w:r w:rsidR="00912244">
          <w:rPr>
            <w:rFonts w:ascii="宋体" w:eastAsia="宋体" w:hAnsi="宋体" w:hint="eastAsia"/>
          </w:rPr>
          <w:t>生成新文件</w:t>
        </w:r>
      </w:ins>
      <w:ins w:id="645" w:author="zuo Oliver" w:date="2023-05-20T22:59:00Z">
        <w:r w:rsidR="00912244" w:rsidRPr="00912244">
          <w:rPr>
            <w:rFonts w:ascii="宋体" w:eastAsia="宋体" w:hAnsi="宋体"/>
          </w:rPr>
          <w:t>ALL.chr22.20Markers.</w:t>
        </w:r>
        <w:r w:rsidR="00912244">
          <w:rPr>
            <w:rFonts w:ascii="宋体" w:eastAsia="宋体" w:hAnsi="宋体"/>
          </w:rPr>
          <w:t>2</w:t>
        </w:r>
        <w:r w:rsidR="00912244" w:rsidRPr="00912244">
          <w:rPr>
            <w:rFonts w:ascii="宋体" w:eastAsia="宋体" w:hAnsi="宋体"/>
          </w:rPr>
          <w:t>0Samples.vcf.gz</w:t>
        </w:r>
        <w:r w:rsidR="00912244">
          <w:rPr>
            <w:rFonts w:ascii="宋体" w:eastAsia="宋体" w:hAnsi="宋体" w:hint="eastAsia"/>
          </w:rPr>
          <w:t>，命令如下（当前工作目录在tools文件夹中）：</w:t>
        </w:r>
      </w:ins>
    </w:p>
    <w:p w14:paraId="202B33C6" w14:textId="3251F16C" w:rsidR="00912244" w:rsidRPr="00912244" w:rsidRDefault="00912244" w:rsidP="00E157D2">
      <w:pPr>
        <w:rPr>
          <w:ins w:id="646" w:author="zuo Oliver" w:date="2023-05-20T22:43:00Z"/>
          <w:rFonts w:ascii="宋体" w:eastAsia="宋体" w:hAnsi="宋体" w:hint="eastAsia"/>
          <w:b/>
          <w:bCs/>
          <w:rPrChange w:id="647" w:author="zuo Oliver" w:date="2023-05-20T23:01:00Z">
            <w:rPr>
              <w:ins w:id="648" w:author="zuo Oliver" w:date="2023-05-20T22:43:00Z"/>
              <w:rFonts w:ascii="宋体" w:eastAsia="宋体" w:hAnsi="宋体" w:hint="eastAsia"/>
            </w:rPr>
          </w:rPrChange>
        </w:rPr>
      </w:pPr>
      <w:proofErr w:type="gramStart"/>
      <w:ins w:id="649" w:author="zuo Oliver" w:date="2023-05-20T22:59:00Z">
        <w:r w:rsidRPr="00912244">
          <w:rPr>
            <w:rFonts w:ascii="宋体" w:eastAsia="宋体" w:hAnsi="宋体" w:hint="eastAsia"/>
            <w:b/>
            <w:bCs/>
            <w:rPrChange w:id="650" w:author="zuo Oliver" w:date="2023-05-20T23:01:00Z">
              <w:rPr>
                <w:rFonts w:ascii="宋体" w:eastAsia="宋体" w:hAnsi="宋体" w:hint="eastAsia"/>
              </w:rPr>
            </w:rPrChange>
          </w:rPr>
          <w:lastRenderedPageBreak/>
          <w:t>.</w:t>
        </w:r>
        <w:r w:rsidRPr="00912244">
          <w:rPr>
            <w:rFonts w:ascii="宋体" w:eastAsia="宋体" w:hAnsi="宋体"/>
            <w:b/>
            <w:bCs/>
            <w:rPrChange w:id="651" w:author="zuo Oliver" w:date="2023-05-20T23:01:00Z">
              <w:rPr>
                <w:rFonts w:ascii="宋体" w:eastAsia="宋体" w:hAnsi="宋体"/>
              </w:rPr>
            </w:rPrChange>
          </w:rPr>
          <w:t>/</w:t>
        </w:r>
        <w:proofErr w:type="spellStart"/>
        <w:proofErr w:type="gramEnd"/>
        <w:r w:rsidRPr="00912244">
          <w:rPr>
            <w:rFonts w:ascii="宋体" w:eastAsia="宋体" w:hAnsi="宋体"/>
            <w:b/>
            <w:bCs/>
            <w:rPrChange w:id="652" w:author="zuo Oliver" w:date="2023-05-20T23:01:00Z">
              <w:rPr>
                <w:rFonts w:ascii="宋体" w:eastAsia="宋体" w:hAnsi="宋体"/>
              </w:rPr>
            </w:rPrChange>
          </w:rPr>
          <w:t>pVcf</w:t>
        </w:r>
        <w:proofErr w:type="spellEnd"/>
        <w:r w:rsidRPr="00912244">
          <w:rPr>
            <w:rFonts w:ascii="宋体" w:eastAsia="宋体" w:hAnsi="宋体"/>
            <w:b/>
            <w:bCs/>
            <w:rPrChange w:id="653" w:author="zuo Oliver" w:date="2023-05-20T23:01:00Z">
              <w:rPr>
                <w:rFonts w:ascii="宋体" w:eastAsia="宋体" w:hAnsi="宋体"/>
              </w:rPr>
            </w:rPrChange>
          </w:rPr>
          <w:t xml:space="preserve"> ../</w:t>
        </w:r>
        <w:proofErr w:type="spellStart"/>
        <w:r w:rsidRPr="00912244">
          <w:rPr>
            <w:rFonts w:ascii="宋体" w:eastAsia="宋体" w:hAnsi="宋体"/>
            <w:b/>
            <w:bCs/>
            <w:rPrChange w:id="654" w:author="zuo Oliver" w:date="2023-05-20T23:01:00Z">
              <w:rPr>
                <w:rFonts w:ascii="宋体" w:eastAsia="宋体" w:hAnsi="宋体"/>
              </w:rPr>
            </w:rPrChange>
          </w:rPr>
          <w:t>testFile</w:t>
        </w:r>
        <w:proofErr w:type="spellEnd"/>
        <w:r w:rsidRPr="00912244">
          <w:rPr>
            <w:rFonts w:ascii="宋体" w:eastAsia="宋体" w:hAnsi="宋体"/>
            <w:b/>
            <w:bCs/>
            <w:rPrChange w:id="655" w:author="zuo Oliver" w:date="2023-05-20T23:01:00Z">
              <w:rPr>
                <w:rFonts w:ascii="宋体" w:eastAsia="宋体" w:hAnsi="宋体"/>
              </w:rPr>
            </w:rPrChange>
          </w:rPr>
          <w:t>/</w:t>
        </w:r>
        <w:r w:rsidRPr="00912244">
          <w:rPr>
            <w:b/>
            <w:bCs/>
            <w:rPrChange w:id="656" w:author="zuo Oliver" w:date="2023-05-20T23:01:00Z">
              <w:rPr/>
            </w:rPrChange>
          </w:rPr>
          <w:t xml:space="preserve"> </w:t>
        </w:r>
        <w:r w:rsidRPr="00912244">
          <w:rPr>
            <w:rFonts w:ascii="宋体" w:eastAsia="宋体" w:hAnsi="宋体"/>
            <w:b/>
            <w:bCs/>
            <w:rPrChange w:id="657" w:author="zuo Oliver" w:date="2023-05-20T23:01:00Z">
              <w:rPr>
                <w:rFonts w:ascii="宋体" w:eastAsia="宋体" w:hAnsi="宋体"/>
              </w:rPr>
            </w:rPrChange>
          </w:rPr>
          <w:t>ALL.chr22.20Markers.10Samples.vcf.gz</w:t>
        </w:r>
      </w:ins>
      <w:ins w:id="658" w:author="zuo Oliver" w:date="2023-05-20T23:00:00Z">
        <w:r w:rsidRPr="00912244">
          <w:rPr>
            <w:rFonts w:ascii="宋体" w:eastAsia="宋体" w:hAnsi="宋体"/>
            <w:b/>
            <w:bCs/>
            <w:rPrChange w:id="659" w:author="zuo Oliver" w:date="2023-05-20T23:01:00Z">
              <w:rPr>
                <w:rFonts w:ascii="宋体" w:eastAsia="宋体" w:hAnsi="宋体"/>
              </w:rPr>
            </w:rPrChange>
          </w:rPr>
          <w:t xml:space="preserve"> 2 ../</w:t>
        </w:r>
        <w:r w:rsidRPr="00912244">
          <w:rPr>
            <w:b/>
            <w:bCs/>
            <w:rPrChange w:id="660" w:author="zuo Oliver" w:date="2023-05-20T23:01:00Z">
              <w:rPr/>
            </w:rPrChange>
          </w:rPr>
          <w:t xml:space="preserve"> </w:t>
        </w:r>
        <w:r w:rsidRPr="00912244">
          <w:rPr>
            <w:rFonts w:ascii="宋体" w:eastAsia="宋体" w:hAnsi="宋体"/>
            <w:b/>
            <w:bCs/>
            <w:rPrChange w:id="661" w:author="zuo Oliver" w:date="2023-05-20T23:01:00Z">
              <w:rPr>
                <w:rFonts w:ascii="宋体" w:eastAsia="宋体" w:hAnsi="宋体"/>
              </w:rPr>
            </w:rPrChange>
          </w:rPr>
          <w:t>ALL.chr22.20Markers.</w:t>
        </w:r>
      </w:ins>
      <w:ins w:id="662" w:author="zuo Oliver" w:date="2023-05-20T23:01:00Z">
        <w:r w:rsidRPr="00912244">
          <w:rPr>
            <w:rFonts w:ascii="宋体" w:eastAsia="宋体" w:hAnsi="宋体"/>
            <w:b/>
            <w:bCs/>
            <w:rPrChange w:id="663" w:author="zuo Oliver" w:date="2023-05-20T23:01:00Z">
              <w:rPr>
                <w:rFonts w:ascii="宋体" w:eastAsia="宋体" w:hAnsi="宋体"/>
              </w:rPr>
            </w:rPrChange>
          </w:rPr>
          <w:t>2</w:t>
        </w:r>
      </w:ins>
      <w:ins w:id="664" w:author="zuo Oliver" w:date="2023-05-20T23:00:00Z">
        <w:r w:rsidRPr="00912244">
          <w:rPr>
            <w:rFonts w:ascii="宋体" w:eastAsia="宋体" w:hAnsi="宋体"/>
            <w:b/>
            <w:bCs/>
            <w:rPrChange w:id="665" w:author="zuo Oliver" w:date="2023-05-20T23:01:00Z">
              <w:rPr>
                <w:rFonts w:ascii="宋体" w:eastAsia="宋体" w:hAnsi="宋体"/>
              </w:rPr>
            </w:rPrChange>
          </w:rPr>
          <w:t>0Samples.vcf.gz</w:t>
        </w:r>
      </w:ins>
    </w:p>
    <w:p w14:paraId="44E0BAB0" w14:textId="6C97B589" w:rsidR="00912244" w:rsidRDefault="00912244" w:rsidP="00E157D2">
      <w:pPr>
        <w:rPr>
          <w:ins w:id="666" w:author="zuo Oliver" w:date="2023-05-20T23:01:00Z"/>
          <w:rFonts w:ascii="宋体" w:eastAsia="宋体" w:hAnsi="宋体"/>
        </w:rPr>
      </w:pPr>
      <w:ins w:id="667" w:author="zuo Oliver" w:date="2023-05-20T23:01:00Z">
        <w:r>
          <w:rPr>
            <w:rFonts w:ascii="宋体" w:eastAsia="宋体" w:hAnsi="宋体" w:hint="eastAsia"/>
          </w:rPr>
          <w:t>（windows用法参考上</w:t>
        </w:r>
      </w:ins>
      <w:ins w:id="668" w:author="zuo Oliver" w:date="2023-05-20T23:02:00Z">
        <w:r>
          <w:rPr>
            <w:rFonts w:ascii="宋体" w:eastAsia="宋体" w:hAnsi="宋体" w:hint="eastAsia"/>
          </w:rPr>
          <w:t>述</w:t>
        </w:r>
      </w:ins>
      <w:ins w:id="669" w:author="zuo Oliver" w:date="2023-05-20T23:01:00Z">
        <w:r>
          <w:rPr>
            <w:rFonts w:ascii="宋体" w:eastAsia="宋体" w:hAnsi="宋体" w:hint="eastAsia"/>
          </w:rPr>
          <w:t>Linux</w:t>
        </w:r>
      </w:ins>
      <w:ins w:id="670" w:author="zuo Oliver" w:date="2023-05-20T23:02:00Z">
        <w:r>
          <w:rPr>
            <w:rFonts w:ascii="宋体" w:eastAsia="宋体" w:hAnsi="宋体" w:hint="eastAsia"/>
          </w:rPr>
          <w:t>操作</w:t>
        </w:r>
      </w:ins>
      <w:ins w:id="671" w:author="zuo Oliver" w:date="2023-05-20T23:01:00Z">
        <w:r>
          <w:rPr>
            <w:rFonts w:ascii="宋体" w:eastAsia="宋体" w:hAnsi="宋体" w:hint="eastAsia"/>
          </w:rPr>
          <w:t>）</w:t>
        </w:r>
      </w:ins>
    </w:p>
    <w:p w14:paraId="6D1D7110" w14:textId="3D962A47" w:rsidR="004A7407" w:rsidRDefault="000B0AF7" w:rsidP="00E157D2">
      <w:pPr>
        <w:rPr>
          <w:rFonts w:ascii="宋体" w:eastAsia="宋体" w:hAnsi="宋体"/>
        </w:rPr>
      </w:pPr>
      <w:ins w:id="672" w:author="zuo Oliver" w:date="2023-05-20T22:39:00Z">
        <w:r>
          <w:rPr>
            <w:rFonts w:ascii="宋体" w:eastAsia="宋体" w:hAnsi="宋体" w:hint="eastAsia"/>
          </w:rPr>
          <w:t>2</w:t>
        </w:r>
      </w:ins>
      <w:ins w:id="673" w:author="zuo Oliver" w:date="2023-05-20T22:40:00Z">
        <w:r>
          <w:rPr>
            <w:rFonts w:ascii="宋体" w:eastAsia="宋体" w:hAnsi="宋体" w:hint="eastAsia"/>
          </w:rPr>
          <w:t>）</w:t>
        </w:r>
        <w:proofErr w:type="spellStart"/>
        <w:r w:rsidR="00FE7462" w:rsidRPr="00FE7462">
          <w:rPr>
            <w:rFonts w:ascii="宋体" w:eastAsia="宋体" w:hAnsi="宋体"/>
          </w:rPr>
          <w:t>gVMH</w:t>
        </w:r>
      </w:ins>
      <w:proofErr w:type="spellEnd"/>
    </w:p>
    <w:p w14:paraId="6E34EAB7" w14:textId="0A9D865D" w:rsidR="004A7407" w:rsidRDefault="00FE7462" w:rsidP="00E157D2">
      <w:pPr>
        <w:rPr>
          <w:rFonts w:ascii="宋体" w:eastAsia="宋体" w:hAnsi="宋体"/>
        </w:rPr>
      </w:pPr>
      <w:ins w:id="674" w:author="zuo Oliver" w:date="2023-05-20T22:40:00Z">
        <w:r>
          <w:rPr>
            <w:rFonts w:ascii="宋体" w:eastAsia="宋体" w:hAnsi="宋体" w:hint="eastAsia"/>
          </w:rPr>
          <w:t>其源码为tools文件夹中的</w:t>
        </w:r>
        <w:proofErr w:type="spellStart"/>
        <w:r w:rsidRPr="00FE7462">
          <w:rPr>
            <w:rFonts w:ascii="宋体" w:eastAsia="宋体" w:hAnsi="宋体"/>
          </w:rPr>
          <w:t>getVcfMH.c</w:t>
        </w:r>
        <w:proofErr w:type="spellEnd"/>
        <w:r>
          <w:rPr>
            <w:rFonts w:ascii="宋体" w:eastAsia="宋体" w:hAnsi="宋体" w:hint="eastAsia"/>
          </w:rPr>
          <w:t>。其功能是</w:t>
        </w:r>
      </w:ins>
      <w:ins w:id="675" w:author="zuo Oliver" w:date="2023-05-20T22:41:00Z">
        <w:r w:rsidRPr="00FE7462">
          <w:rPr>
            <w:rFonts w:ascii="宋体" w:eastAsia="宋体" w:hAnsi="宋体" w:hint="eastAsia"/>
          </w:rPr>
          <w:t>打印</w:t>
        </w:r>
        <w:r>
          <w:rPr>
            <w:rFonts w:ascii="宋体" w:eastAsia="宋体" w:hAnsi="宋体" w:hint="eastAsia"/>
          </w:rPr>
          <w:t>指定</w:t>
        </w:r>
        <w:proofErr w:type="spellStart"/>
        <w:r w:rsidRPr="00FE7462">
          <w:rPr>
            <w:rFonts w:ascii="宋体" w:eastAsia="宋体" w:hAnsi="宋体"/>
          </w:rPr>
          <w:t>vcf</w:t>
        </w:r>
        <w:proofErr w:type="spellEnd"/>
        <w:r>
          <w:rPr>
            <w:rFonts w:ascii="宋体" w:eastAsia="宋体" w:hAnsi="宋体" w:hint="eastAsia"/>
          </w:rPr>
          <w:t>文件</w:t>
        </w:r>
        <w:r w:rsidRPr="00FE7462">
          <w:rPr>
            <w:rFonts w:ascii="宋体" w:eastAsia="宋体" w:hAnsi="宋体"/>
          </w:rPr>
          <w:t>中的marker数和</w:t>
        </w:r>
      </w:ins>
      <w:ins w:id="676" w:author="zuo Oliver" w:date="2023-05-20T22:42:00Z">
        <w:r>
          <w:rPr>
            <w:rFonts w:ascii="宋体" w:eastAsia="宋体" w:hAnsi="宋体" w:hint="eastAsia"/>
          </w:rPr>
          <w:t>sample</w:t>
        </w:r>
      </w:ins>
      <w:ins w:id="677" w:author="zuo Oliver" w:date="2023-05-20T22:41:00Z">
        <w:r w:rsidRPr="00FE7462">
          <w:rPr>
            <w:rFonts w:ascii="宋体" w:eastAsia="宋体" w:hAnsi="宋体"/>
          </w:rPr>
          <w:t>数，并测试</w:t>
        </w:r>
        <w:proofErr w:type="spellStart"/>
        <w:r w:rsidRPr="00FE7462">
          <w:rPr>
            <w:rFonts w:ascii="宋体" w:eastAsia="宋体" w:hAnsi="宋体"/>
          </w:rPr>
          <w:t>vcf</w:t>
        </w:r>
        <w:proofErr w:type="spellEnd"/>
        <w:r w:rsidRPr="00FE7462">
          <w:rPr>
            <w:rFonts w:ascii="宋体" w:eastAsia="宋体" w:hAnsi="宋体"/>
          </w:rPr>
          <w:t>文件中每一</w:t>
        </w:r>
      </w:ins>
      <w:ins w:id="678" w:author="zuo Oliver" w:date="2023-05-20T22:42:00Z">
        <w:r>
          <w:rPr>
            <w:rFonts w:ascii="宋体" w:eastAsia="宋体" w:hAnsi="宋体" w:hint="eastAsia"/>
          </w:rPr>
          <w:t>个marker</w:t>
        </w:r>
      </w:ins>
      <w:ins w:id="679" w:author="zuo Oliver" w:date="2023-05-20T22:41:00Z">
        <w:r w:rsidRPr="00FE7462">
          <w:rPr>
            <w:rFonts w:ascii="宋体" w:eastAsia="宋体" w:hAnsi="宋体"/>
          </w:rPr>
          <w:t>是否符合</w:t>
        </w:r>
      </w:ins>
      <w:ins w:id="680" w:author="zuo Oliver" w:date="2023-05-20T22:42:00Z">
        <w:r>
          <w:rPr>
            <w:rFonts w:ascii="宋体" w:eastAsia="宋体" w:hAnsi="宋体" w:hint="eastAsia"/>
          </w:rPr>
          <w:t>sample</w:t>
        </w:r>
      </w:ins>
      <w:ins w:id="681" w:author="zuo Oliver" w:date="2023-05-20T22:41:00Z">
        <w:r w:rsidRPr="00FE7462">
          <w:rPr>
            <w:rFonts w:ascii="宋体" w:eastAsia="宋体" w:hAnsi="宋体"/>
          </w:rPr>
          <w:t>数</w:t>
        </w:r>
      </w:ins>
    </w:p>
    <w:p w14:paraId="77266770" w14:textId="77777777" w:rsidR="00912244" w:rsidRDefault="00912244" w:rsidP="00912244">
      <w:pPr>
        <w:rPr>
          <w:ins w:id="682" w:author="zuo Oliver" w:date="2023-05-20T23:02:00Z"/>
        </w:rPr>
      </w:pPr>
      <w:ins w:id="683" w:author="zuo Oliver" w:date="2023-05-20T23:02:00Z">
        <w:r>
          <w:rPr>
            <w:rFonts w:hint="eastAsia"/>
          </w:rPr>
          <w:t>其用法为：</w:t>
        </w:r>
      </w:ins>
    </w:p>
    <w:p w14:paraId="175B31B8" w14:textId="365543BE" w:rsidR="00912244" w:rsidRPr="002E1F5F" w:rsidRDefault="00912244" w:rsidP="00912244">
      <w:pPr>
        <w:rPr>
          <w:ins w:id="684" w:author="zuo Oliver" w:date="2023-05-20T23:02:00Z"/>
          <w:b/>
          <w:bCs/>
        </w:rPr>
      </w:pPr>
      <w:proofErr w:type="spellStart"/>
      <w:ins w:id="685" w:author="zuo Oliver" w:date="2023-05-20T23:02:00Z">
        <w:r>
          <w:rPr>
            <w:rFonts w:hint="eastAsia"/>
            <w:b/>
            <w:bCs/>
          </w:rPr>
          <w:t>g</w:t>
        </w:r>
        <w:r>
          <w:rPr>
            <w:b/>
            <w:bCs/>
          </w:rPr>
          <w:t>VMH</w:t>
        </w:r>
        <w:proofErr w:type="spellEnd"/>
        <w:r w:rsidRPr="002E1F5F">
          <w:rPr>
            <w:b/>
            <w:bCs/>
          </w:rPr>
          <w:t xml:space="preserve"> </w:t>
        </w:r>
        <w:proofErr w:type="spellStart"/>
        <w:r w:rsidRPr="002E1F5F">
          <w:rPr>
            <w:b/>
            <w:bCs/>
          </w:rPr>
          <w:t>VCFFile</w:t>
        </w:r>
        <w:proofErr w:type="spellEnd"/>
      </w:ins>
    </w:p>
    <w:p w14:paraId="208F2767" w14:textId="77777777" w:rsidR="00912244" w:rsidRDefault="00912244" w:rsidP="00912244">
      <w:pPr>
        <w:rPr>
          <w:ins w:id="686" w:author="zuo Oliver" w:date="2023-05-20T23:02:00Z"/>
        </w:rPr>
      </w:pPr>
      <w:ins w:id="687" w:author="zuo Oliver" w:date="2023-05-20T23:02:00Z">
        <w:r>
          <w:rPr>
            <w:rFonts w:hint="eastAsia"/>
          </w:rPr>
          <w:t>其中：</w:t>
        </w:r>
      </w:ins>
    </w:p>
    <w:p w14:paraId="2EE75FCE" w14:textId="4B449F76" w:rsidR="00912244" w:rsidRPr="00912244" w:rsidRDefault="00912244" w:rsidP="00912244">
      <w:pPr>
        <w:rPr>
          <w:ins w:id="688" w:author="zuo Oliver" w:date="2023-05-20T23:02:00Z"/>
          <w:rFonts w:hint="eastAsia"/>
        </w:rPr>
      </w:pPr>
      <w:proofErr w:type="spellStart"/>
      <w:ins w:id="689" w:author="zuo Oliver" w:date="2023-05-20T23:02:00Z">
        <w:r w:rsidRPr="002E1F5F">
          <w:t>VCFFile</w:t>
        </w:r>
        <w:proofErr w:type="spellEnd"/>
        <w:r w:rsidRPr="002E1F5F">
          <w:rPr>
            <w:rFonts w:hint="eastAsia"/>
          </w:rPr>
          <w:t>为</w:t>
        </w:r>
      </w:ins>
      <w:ins w:id="690" w:author="zuo Oliver" w:date="2023-05-20T23:06:00Z">
        <w:r w:rsidR="00856089">
          <w:rPr>
            <w:rFonts w:hint="eastAsia"/>
          </w:rPr>
          <w:t>要查看的</w:t>
        </w:r>
      </w:ins>
      <w:proofErr w:type="spellStart"/>
      <w:ins w:id="691" w:author="zuo Oliver" w:date="2023-05-20T23:02:00Z">
        <w:r w:rsidRPr="002E1F5F">
          <w:rPr>
            <w:rFonts w:hint="eastAsia"/>
          </w:rPr>
          <w:t>vcf</w:t>
        </w:r>
        <w:proofErr w:type="spellEnd"/>
        <w:r w:rsidRPr="002E1F5F">
          <w:rPr>
            <w:rFonts w:hint="eastAsia"/>
          </w:rPr>
          <w:t>文件的路径</w:t>
        </w:r>
      </w:ins>
    </w:p>
    <w:p w14:paraId="798A8988" w14:textId="4F080987" w:rsidR="00912244" w:rsidRDefault="00912244" w:rsidP="00912244">
      <w:pPr>
        <w:rPr>
          <w:ins w:id="692" w:author="zuo Oliver" w:date="2023-05-20T23:02:00Z"/>
          <w:rFonts w:ascii="宋体" w:eastAsia="宋体" w:hAnsi="宋体"/>
        </w:rPr>
      </w:pPr>
      <w:ins w:id="693" w:author="zuo Oliver" w:date="2023-05-20T23:02:00Z">
        <w:r>
          <w:rPr>
            <w:rFonts w:ascii="宋体" w:eastAsia="宋体" w:hAnsi="宋体" w:hint="eastAsia"/>
          </w:rPr>
          <w:t>示例，用该工具将</w:t>
        </w:r>
        <w:proofErr w:type="spellStart"/>
        <w:r>
          <w:rPr>
            <w:rFonts w:ascii="宋体" w:eastAsia="宋体" w:hAnsi="宋体" w:hint="eastAsia"/>
          </w:rPr>
          <w:t>testFile</w:t>
        </w:r>
        <w:proofErr w:type="spellEnd"/>
        <w:r>
          <w:rPr>
            <w:rFonts w:ascii="宋体" w:eastAsia="宋体" w:hAnsi="宋体" w:hint="eastAsia"/>
          </w:rPr>
          <w:t>文件夹中的</w:t>
        </w:r>
        <w:r w:rsidRPr="00912244">
          <w:rPr>
            <w:rFonts w:ascii="宋体" w:eastAsia="宋体" w:hAnsi="宋体"/>
          </w:rPr>
          <w:t>ALL.chr22.20Markers.10Samples.vcf.gz</w:t>
        </w:r>
        <w:r>
          <w:rPr>
            <w:rFonts w:ascii="宋体" w:eastAsia="宋体" w:hAnsi="宋体" w:hint="eastAsia"/>
          </w:rPr>
          <w:t>文件，</w:t>
        </w:r>
      </w:ins>
      <w:ins w:id="694" w:author="zuo Oliver" w:date="2023-05-20T23:07:00Z">
        <w:r w:rsidR="00856089">
          <w:rPr>
            <w:rFonts w:ascii="宋体" w:eastAsia="宋体" w:hAnsi="宋体" w:hint="eastAsia"/>
          </w:rPr>
          <w:t>中的sample个数和marker个数打印出来，并且检查是否每行marker的</w:t>
        </w:r>
      </w:ins>
      <w:ins w:id="695" w:author="zuo Oliver" w:date="2023-05-20T23:08:00Z">
        <w:r w:rsidR="00856089">
          <w:rPr>
            <w:rFonts w:ascii="宋体" w:eastAsia="宋体" w:hAnsi="宋体" w:hint="eastAsia"/>
          </w:rPr>
          <w:t>sample值都一致</w:t>
        </w:r>
      </w:ins>
      <w:ins w:id="696" w:author="zuo Oliver" w:date="2023-05-20T23:02:00Z">
        <w:r>
          <w:rPr>
            <w:rFonts w:ascii="宋体" w:eastAsia="宋体" w:hAnsi="宋体" w:hint="eastAsia"/>
          </w:rPr>
          <w:t>，命令如下（当前工作目录在tools文件夹中）：</w:t>
        </w:r>
      </w:ins>
    </w:p>
    <w:p w14:paraId="52CB1AEB" w14:textId="647FCE80" w:rsidR="00912244" w:rsidRPr="002E1F5F" w:rsidRDefault="00912244" w:rsidP="00912244">
      <w:pPr>
        <w:rPr>
          <w:ins w:id="697" w:author="zuo Oliver" w:date="2023-05-20T23:02:00Z"/>
          <w:rFonts w:ascii="宋体" w:eastAsia="宋体" w:hAnsi="宋体" w:hint="eastAsia"/>
          <w:b/>
          <w:bCs/>
        </w:rPr>
      </w:pPr>
      <w:proofErr w:type="gramStart"/>
      <w:ins w:id="698" w:author="zuo Oliver" w:date="2023-05-20T23:02:00Z">
        <w:r w:rsidRPr="002E1F5F">
          <w:rPr>
            <w:rFonts w:ascii="宋体" w:eastAsia="宋体" w:hAnsi="宋体" w:hint="eastAsia"/>
            <w:b/>
            <w:bCs/>
          </w:rPr>
          <w:t>.</w:t>
        </w:r>
        <w:r w:rsidRPr="002E1F5F">
          <w:rPr>
            <w:rFonts w:ascii="宋体" w:eastAsia="宋体" w:hAnsi="宋体"/>
            <w:b/>
            <w:bCs/>
          </w:rPr>
          <w:t>/</w:t>
        </w:r>
      </w:ins>
      <w:proofErr w:type="spellStart"/>
      <w:proofErr w:type="gramEnd"/>
      <w:ins w:id="699" w:author="zuo Oliver" w:date="2023-05-20T23:08:00Z">
        <w:r w:rsidR="00856089">
          <w:rPr>
            <w:rFonts w:ascii="宋体" w:eastAsia="宋体" w:hAnsi="宋体" w:hint="eastAsia"/>
            <w:b/>
            <w:bCs/>
          </w:rPr>
          <w:t>gVMH</w:t>
        </w:r>
      </w:ins>
      <w:proofErr w:type="spellEnd"/>
      <w:ins w:id="700" w:author="zuo Oliver" w:date="2023-05-20T23:02:00Z">
        <w:r w:rsidRPr="002E1F5F">
          <w:rPr>
            <w:rFonts w:ascii="宋体" w:eastAsia="宋体" w:hAnsi="宋体"/>
            <w:b/>
            <w:bCs/>
          </w:rPr>
          <w:t xml:space="preserve"> ../</w:t>
        </w:r>
        <w:proofErr w:type="spellStart"/>
        <w:r w:rsidRPr="002E1F5F">
          <w:rPr>
            <w:rFonts w:ascii="宋体" w:eastAsia="宋体" w:hAnsi="宋体"/>
            <w:b/>
            <w:bCs/>
          </w:rPr>
          <w:t>testFile</w:t>
        </w:r>
        <w:proofErr w:type="spellEnd"/>
        <w:r w:rsidRPr="002E1F5F">
          <w:rPr>
            <w:rFonts w:ascii="宋体" w:eastAsia="宋体" w:hAnsi="宋体"/>
            <w:b/>
            <w:bCs/>
          </w:rPr>
          <w:t>/</w:t>
        </w:r>
        <w:r w:rsidRPr="002E1F5F">
          <w:rPr>
            <w:b/>
            <w:bCs/>
          </w:rPr>
          <w:t xml:space="preserve"> </w:t>
        </w:r>
        <w:r w:rsidRPr="002E1F5F">
          <w:rPr>
            <w:rFonts w:ascii="宋体" w:eastAsia="宋体" w:hAnsi="宋体"/>
            <w:b/>
            <w:bCs/>
          </w:rPr>
          <w:t>ALL.chr22.20Markers.10Samples.vcf.gz</w:t>
        </w:r>
      </w:ins>
    </w:p>
    <w:p w14:paraId="54D49498" w14:textId="77777777" w:rsidR="00912244" w:rsidRDefault="00912244" w:rsidP="00912244">
      <w:pPr>
        <w:rPr>
          <w:ins w:id="701" w:author="zuo Oliver" w:date="2023-05-20T23:02:00Z"/>
          <w:rFonts w:ascii="宋体" w:eastAsia="宋体" w:hAnsi="宋体"/>
        </w:rPr>
      </w:pPr>
      <w:ins w:id="702" w:author="zuo Oliver" w:date="2023-05-20T23:02:00Z">
        <w:r>
          <w:rPr>
            <w:rFonts w:ascii="宋体" w:eastAsia="宋体" w:hAnsi="宋体" w:hint="eastAsia"/>
          </w:rPr>
          <w:t>（windows用法参考上述Linux操作）</w:t>
        </w:r>
      </w:ins>
    </w:p>
    <w:p w14:paraId="3EEA46D8" w14:textId="6C34E368" w:rsidR="00856089" w:rsidRDefault="00856089" w:rsidP="00856089">
      <w:pPr>
        <w:rPr>
          <w:ins w:id="703" w:author="zuo Oliver" w:date="2023-05-20T23:08:00Z"/>
          <w:rFonts w:ascii="宋体" w:eastAsia="宋体" w:hAnsi="宋体"/>
        </w:rPr>
      </w:pPr>
      <w:ins w:id="704" w:author="zuo Oliver" w:date="2023-05-20T23:08:00Z">
        <w:r>
          <w:rPr>
            <w:rFonts w:ascii="宋体" w:eastAsia="宋体" w:hAnsi="宋体"/>
          </w:rPr>
          <w:t>3</w:t>
        </w:r>
        <w:r>
          <w:rPr>
            <w:rFonts w:ascii="宋体" w:eastAsia="宋体" w:hAnsi="宋体" w:hint="eastAsia"/>
          </w:rPr>
          <w:t>）</w:t>
        </w:r>
      </w:ins>
      <w:proofErr w:type="spellStart"/>
      <w:ins w:id="705" w:author="zuo Oliver" w:date="2023-05-20T23:09:00Z">
        <w:r w:rsidRPr="00856089">
          <w:rPr>
            <w:rFonts w:ascii="宋体" w:eastAsia="宋体" w:hAnsi="宋体"/>
          </w:rPr>
          <w:t>vCM</w:t>
        </w:r>
      </w:ins>
      <w:proofErr w:type="spellEnd"/>
    </w:p>
    <w:p w14:paraId="3CAC99A5" w14:textId="0380E78D" w:rsidR="00856089" w:rsidRDefault="00856089" w:rsidP="00856089">
      <w:pPr>
        <w:rPr>
          <w:ins w:id="706" w:author="zuo Oliver" w:date="2023-05-20T23:08:00Z"/>
          <w:rFonts w:ascii="宋体" w:eastAsia="宋体" w:hAnsi="宋体"/>
        </w:rPr>
      </w:pPr>
      <w:ins w:id="707" w:author="zuo Oliver" w:date="2023-05-20T23:08:00Z">
        <w:r>
          <w:rPr>
            <w:rFonts w:ascii="宋体" w:eastAsia="宋体" w:hAnsi="宋体" w:hint="eastAsia"/>
          </w:rPr>
          <w:t>其源码为tools文件夹中的</w:t>
        </w:r>
      </w:ins>
      <w:proofErr w:type="spellStart"/>
      <w:ins w:id="708" w:author="zuo Oliver" w:date="2023-05-20T23:09:00Z">
        <w:r w:rsidRPr="00856089">
          <w:rPr>
            <w:rFonts w:ascii="宋体" w:eastAsia="宋体" w:hAnsi="宋体"/>
          </w:rPr>
          <w:t>vcfCutMarkers.c</w:t>
        </w:r>
      </w:ins>
      <w:proofErr w:type="spellEnd"/>
      <w:ins w:id="709" w:author="zuo Oliver" w:date="2023-05-20T23:08:00Z">
        <w:r>
          <w:rPr>
            <w:rFonts w:ascii="宋体" w:eastAsia="宋体" w:hAnsi="宋体" w:hint="eastAsia"/>
          </w:rPr>
          <w:t>。其功能</w:t>
        </w:r>
      </w:ins>
      <w:ins w:id="710" w:author="zuo Oliver" w:date="2023-05-20T23:09:00Z">
        <w:r>
          <w:rPr>
            <w:rFonts w:ascii="宋体" w:eastAsia="宋体" w:hAnsi="宋体" w:hint="eastAsia"/>
          </w:rPr>
          <w:t>是</w:t>
        </w:r>
        <w:r w:rsidRPr="00856089">
          <w:rPr>
            <w:rFonts w:ascii="宋体" w:eastAsia="宋体" w:hAnsi="宋体" w:hint="eastAsia"/>
          </w:rPr>
          <w:t>从</w:t>
        </w:r>
        <w:r>
          <w:rPr>
            <w:rFonts w:ascii="宋体" w:eastAsia="宋体" w:hAnsi="宋体" w:hint="eastAsia"/>
          </w:rPr>
          <w:t>指定</w:t>
        </w:r>
        <w:r w:rsidRPr="00856089">
          <w:rPr>
            <w:rFonts w:ascii="宋体" w:eastAsia="宋体" w:hAnsi="宋体" w:hint="eastAsia"/>
          </w:rPr>
          <w:t>大文件中截取</w:t>
        </w:r>
      </w:ins>
      <w:ins w:id="711" w:author="zuo Oliver" w:date="2023-05-20T23:11:00Z">
        <w:r>
          <w:rPr>
            <w:rFonts w:ascii="宋体" w:eastAsia="宋体" w:hAnsi="宋体" w:hint="eastAsia"/>
          </w:rPr>
          <w:t>前n</w:t>
        </w:r>
        <w:proofErr w:type="gramStart"/>
        <w:r>
          <w:rPr>
            <w:rFonts w:ascii="宋体" w:eastAsia="宋体" w:hAnsi="宋体" w:hint="eastAsia"/>
          </w:rPr>
          <w:t>个</w:t>
        </w:r>
      </w:ins>
      <w:proofErr w:type="gramEnd"/>
      <w:ins w:id="712" w:author="zuo Oliver" w:date="2023-05-20T23:10:00Z">
        <w:r>
          <w:rPr>
            <w:rFonts w:ascii="宋体" w:eastAsia="宋体" w:hAnsi="宋体" w:hint="eastAsia"/>
          </w:rPr>
          <w:t>marker</w:t>
        </w:r>
      </w:ins>
      <w:ins w:id="713" w:author="zuo Oliver" w:date="2023-05-20T23:11:00Z">
        <w:r>
          <w:rPr>
            <w:rFonts w:ascii="宋体" w:eastAsia="宋体" w:hAnsi="宋体" w:hint="eastAsia"/>
          </w:rPr>
          <w:t>s</w:t>
        </w:r>
      </w:ins>
      <w:ins w:id="714" w:author="zuo Oliver" w:date="2023-05-20T23:09:00Z">
        <w:r w:rsidRPr="00856089">
          <w:rPr>
            <w:rFonts w:ascii="宋体" w:eastAsia="宋体" w:hAnsi="宋体" w:hint="eastAsia"/>
          </w:rPr>
          <w:t>、</w:t>
        </w:r>
      </w:ins>
      <w:ins w:id="715" w:author="zuo Oliver" w:date="2023-05-20T23:11:00Z">
        <w:r>
          <w:rPr>
            <w:rFonts w:ascii="宋体" w:eastAsia="宋体" w:hAnsi="宋体" w:hint="eastAsia"/>
          </w:rPr>
          <w:t>和每个marker</w:t>
        </w:r>
      </w:ins>
      <w:ins w:id="716" w:author="zuo Oliver" w:date="2023-05-20T23:12:00Z">
        <w:r>
          <w:rPr>
            <w:rFonts w:ascii="宋体" w:eastAsia="宋体" w:hAnsi="宋体" w:hint="eastAsia"/>
          </w:rPr>
          <w:t>中的</w:t>
        </w:r>
      </w:ins>
      <w:ins w:id="717" w:author="zuo Oliver" w:date="2023-05-20T23:11:00Z">
        <w:r>
          <w:rPr>
            <w:rFonts w:ascii="宋体" w:eastAsia="宋体" w:hAnsi="宋体" w:hint="eastAsia"/>
          </w:rPr>
          <w:t>前m</w:t>
        </w:r>
        <w:proofErr w:type="gramStart"/>
        <w:r>
          <w:rPr>
            <w:rFonts w:ascii="宋体" w:eastAsia="宋体" w:hAnsi="宋体" w:hint="eastAsia"/>
          </w:rPr>
          <w:t>个</w:t>
        </w:r>
      </w:ins>
      <w:proofErr w:type="gramEnd"/>
      <w:ins w:id="718" w:author="zuo Oliver" w:date="2023-05-20T23:10:00Z">
        <w:r>
          <w:rPr>
            <w:rFonts w:ascii="宋体" w:eastAsia="宋体" w:hAnsi="宋体" w:hint="eastAsia"/>
          </w:rPr>
          <w:t>sampl</w:t>
        </w:r>
      </w:ins>
      <w:ins w:id="719" w:author="zuo Oliver" w:date="2023-05-20T23:11:00Z">
        <w:r>
          <w:rPr>
            <w:rFonts w:ascii="宋体" w:eastAsia="宋体" w:hAnsi="宋体" w:hint="eastAsia"/>
          </w:rPr>
          <w:t>es</w:t>
        </w:r>
      </w:ins>
      <w:ins w:id="720" w:author="zuo Oliver" w:date="2023-05-20T23:10:00Z">
        <w:r>
          <w:rPr>
            <w:rFonts w:ascii="宋体" w:eastAsia="宋体" w:hAnsi="宋体" w:hint="eastAsia"/>
          </w:rPr>
          <w:t>的</w:t>
        </w:r>
      </w:ins>
      <w:ins w:id="721" w:author="zuo Oliver" w:date="2023-05-20T23:09:00Z">
        <w:r w:rsidRPr="00856089">
          <w:rPr>
            <w:rFonts w:ascii="宋体" w:eastAsia="宋体" w:hAnsi="宋体" w:hint="eastAsia"/>
          </w:rPr>
          <w:t>内容</w:t>
        </w:r>
      </w:ins>
      <w:ins w:id="722" w:author="zuo Oliver" w:date="2023-05-20T23:10:00Z">
        <w:r>
          <w:rPr>
            <w:rFonts w:ascii="宋体" w:eastAsia="宋体" w:hAnsi="宋体" w:hint="eastAsia"/>
          </w:rPr>
          <w:t>生成一个</w:t>
        </w:r>
      </w:ins>
      <w:ins w:id="723" w:author="zuo Oliver" w:date="2023-05-20T23:09:00Z">
        <w:r w:rsidRPr="00856089">
          <w:rPr>
            <w:rFonts w:ascii="宋体" w:eastAsia="宋体" w:hAnsi="宋体" w:hint="eastAsia"/>
          </w:rPr>
          <w:t>新的小</w:t>
        </w:r>
      </w:ins>
      <w:proofErr w:type="spellStart"/>
      <w:ins w:id="724" w:author="zuo Oliver" w:date="2023-05-20T23:12:00Z">
        <w:r>
          <w:rPr>
            <w:rFonts w:ascii="宋体" w:eastAsia="宋体" w:hAnsi="宋体" w:hint="eastAsia"/>
          </w:rPr>
          <w:t>vcf</w:t>
        </w:r>
      </w:ins>
      <w:proofErr w:type="spellEnd"/>
      <w:ins w:id="725" w:author="zuo Oliver" w:date="2023-05-20T23:09:00Z">
        <w:r w:rsidRPr="00856089">
          <w:rPr>
            <w:rFonts w:ascii="宋体" w:eastAsia="宋体" w:hAnsi="宋体" w:hint="eastAsia"/>
          </w:rPr>
          <w:t>文件</w:t>
        </w:r>
      </w:ins>
      <w:ins w:id="726" w:author="zuo Oliver" w:date="2023-05-20T23:10:00Z">
        <w:r>
          <w:rPr>
            <w:rFonts w:ascii="宋体" w:eastAsia="宋体" w:hAnsi="宋体" w:hint="eastAsia"/>
          </w:rPr>
          <w:t>。</w:t>
        </w:r>
      </w:ins>
    </w:p>
    <w:p w14:paraId="448F2C3A" w14:textId="77777777" w:rsidR="00856089" w:rsidRDefault="00856089" w:rsidP="00856089">
      <w:pPr>
        <w:rPr>
          <w:ins w:id="727" w:author="zuo Oliver" w:date="2023-05-20T23:08:00Z"/>
        </w:rPr>
      </w:pPr>
      <w:ins w:id="728" w:author="zuo Oliver" w:date="2023-05-20T23:08:00Z">
        <w:r>
          <w:rPr>
            <w:rFonts w:hint="eastAsia"/>
          </w:rPr>
          <w:t>其用法为：</w:t>
        </w:r>
      </w:ins>
    </w:p>
    <w:p w14:paraId="43A08C61" w14:textId="33842ACE" w:rsidR="00856089" w:rsidRPr="002E1F5F" w:rsidRDefault="00856089" w:rsidP="00856089">
      <w:pPr>
        <w:rPr>
          <w:ins w:id="729" w:author="zuo Oliver" w:date="2023-05-20T23:08:00Z"/>
          <w:b/>
          <w:bCs/>
        </w:rPr>
      </w:pPr>
      <w:proofErr w:type="spellStart"/>
      <w:ins w:id="730" w:author="zuo Oliver" w:date="2023-05-20T23:12:00Z">
        <w:r>
          <w:rPr>
            <w:rFonts w:hint="eastAsia"/>
            <w:b/>
            <w:bCs/>
          </w:rPr>
          <w:t>vCM</w:t>
        </w:r>
      </w:ins>
      <w:proofErr w:type="spellEnd"/>
      <w:ins w:id="731" w:author="zuo Oliver" w:date="2023-05-20T23:08:00Z">
        <w:r w:rsidRPr="002E1F5F">
          <w:rPr>
            <w:b/>
            <w:bCs/>
          </w:rPr>
          <w:t xml:space="preserve"> </w:t>
        </w:r>
      </w:ins>
      <w:proofErr w:type="spellStart"/>
      <w:ins w:id="732" w:author="zuo Oliver" w:date="2023-05-20T23:13:00Z">
        <w:r w:rsidRPr="00856089">
          <w:rPr>
            <w:b/>
            <w:bCs/>
          </w:rPr>
          <w:t>sourceVCFFile</w:t>
        </w:r>
        <w:proofErr w:type="spellEnd"/>
        <w:r w:rsidRPr="00856089">
          <w:rPr>
            <w:b/>
            <w:bCs/>
          </w:rPr>
          <w:t xml:space="preserve"> </w:t>
        </w:r>
        <w:proofErr w:type="spellStart"/>
        <w:r w:rsidRPr="00856089">
          <w:rPr>
            <w:b/>
            <w:bCs/>
          </w:rPr>
          <w:t>targetVCFFile</w:t>
        </w:r>
        <w:proofErr w:type="spellEnd"/>
        <w:r w:rsidRPr="00856089">
          <w:rPr>
            <w:b/>
            <w:bCs/>
          </w:rPr>
          <w:t xml:space="preserve"> </w:t>
        </w:r>
        <w:proofErr w:type="spellStart"/>
        <w:r w:rsidRPr="00856089">
          <w:rPr>
            <w:b/>
            <w:bCs/>
          </w:rPr>
          <w:t>markersNumber</w:t>
        </w:r>
        <w:proofErr w:type="spellEnd"/>
        <w:r w:rsidRPr="00856089">
          <w:rPr>
            <w:b/>
            <w:bCs/>
          </w:rPr>
          <w:t xml:space="preserve"> </w:t>
        </w:r>
        <w:proofErr w:type="spellStart"/>
        <w:r w:rsidRPr="00856089">
          <w:rPr>
            <w:b/>
            <w:bCs/>
          </w:rPr>
          <w:t>samplesNumber</w:t>
        </w:r>
      </w:ins>
      <w:proofErr w:type="spellEnd"/>
    </w:p>
    <w:p w14:paraId="013640E1" w14:textId="77777777" w:rsidR="00856089" w:rsidRDefault="00856089" w:rsidP="00856089">
      <w:pPr>
        <w:rPr>
          <w:ins w:id="733" w:author="zuo Oliver" w:date="2023-05-20T23:08:00Z"/>
        </w:rPr>
      </w:pPr>
      <w:ins w:id="734" w:author="zuo Oliver" w:date="2023-05-20T23:08:00Z">
        <w:r>
          <w:rPr>
            <w:rFonts w:hint="eastAsia"/>
          </w:rPr>
          <w:t>其中：</w:t>
        </w:r>
      </w:ins>
    </w:p>
    <w:p w14:paraId="1963B0D6" w14:textId="77AD3C1E" w:rsidR="00856089" w:rsidRDefault="00856089" w:rsidP="00856089">
      <w:pPr>
        <w:rPr>
          <w:ins w:id="735" w:author="zuo Oliver" w:date="2023-05-20T23:13:00Z"/>
        </w:rPr>
      </w:pPr>
      <w:proofErr w:type="spellStart"/>
      <w:ins w:id="736" w:author="zuo Oliver" w:date="2023-05-20T23:13:00Z">
        <w:r w:rsidRPr="00856089">
          <w:rPr>
            <w:rPrChange w:id="737" w:author="zuo Oliver" w:date="2023-05-20T23:13:00Z">
              <w:rPr>
                <w:b/>
                <w:bCs/>
              </w:rPr>
            </w:rPrChange>
          </w:rPr>
          <w:t>sourceVCFFile</w:t>
        </w:r>
      </w:ins>
      <w:proofErr w:type="spellEnd"/>
      <w:ins w:id="738" w:author="zuo Oliver" w:date="2023-05-20T23:08:00Z">
        <w:r w:rsidRPr="002E1F5F">
          <w:rPr>
            <w:rFonts w:hint="eastAsia"/>
          </w:rPr>
          <w:t>为</w:t>
        </w:r>
      </w:ins>
      <w:ins w:id="739" w:author="zuo Oliver" w:date="2023-05-20T23:13:00Z">
        <w:r>
          <w:rPr>
            <w:rFonts w:hint="eastAsia"/>
          </w:rPr>
          <w:t>作为数据源的大</w:t>
        </w:r>
      </w:ins>
      <w:proofErr w:type="spellStart"/>
      <w:ins w:id="740" w:author="zuo Oliver" w:date="2023-05-20T23:08:00Z">
        <w:r w:rsidRPr="002E1F5F">
          <w:rPr>
            <w:rFonts w:hint="eastAsia"/>
          </w:rPr>
          <w:t>vcf</w:t>
        </w:r>
        <w:proofErr w:type="spellEnd"/>
        <w:r w:rsidRPr="002E1F5F">
          <w:rPr>
            <w:rFonts w:hint="eastAsia"/>
          </w:rPr>
          <w:t>文件的路径</w:t>
        </w:r>
      </w:ins>
    </w:p>
    <w:p w14:paraId="666C41EA" w14:textId="6563CFAA" w:rsidR="00856089" w:rsidRDefault="00856089" w:rsidP="00856089">
      <w:pPr>
        <w:rPr>
          <w:ins w:id="741" w:author="zuo Oliver" w:date="2023-05-20T23:14:00Z"/>
        </w:rPr>
      </w:pPr>
      <w:proofErr w:type="spellStart"/>
      <w:ins w:id="742" w:author="zuo Oliver" w:date="2023-05-20T23:13:00Z">
        <w:r w:rsidRPr="00856089">
          <w:rPr>
            <w:rPrChange w:id="743" w:author="zuo Oliver" w:date="2023-05-20T23:13:00Z">
              <w:rPr>
                <w:b/>
                <w:bCs/>
              </w:rPr>
            </w:rPrChange>
          </w:rPr>
          <w:t>targetVCFFile</w:t>
        </w:r>
        <w:proofErr w:type="spellEnd"/>
        <w:r>
          <w:rPr>
            <w:rFonts w:hint="eastAsia"/>
          </w:rPr>
          <w:t>为生成的</w:t>
        </w:r>
      </w:ins>
      <w:ins w:id="744" w:author="zuo Oliver" w:date="2023-05-20T23:14:00Z">
        <w:r>
          <w:rPr>
            <w:rFonts w:hint="eastAsia"/>
          </w:rPr>
          <w:t>小的</w:t>
        </w:r>
        <w:proofErr w:type="spellStart"/>
        <w:r>
          <w:rPr>
            <w:rFonts w:hint="eastAsia"/>
          </w:rPr>
          <w:t>vcf</w:t>
        </w:r>
        <w:proofErr w:type="spellEnd"/>
        <w:r>
          <w:rPr>
            <w:rFonts w:hint="eastAsia"/>
          </w:rPr>
          <w:t>文件的路径</w:t>
        </w:r>
      </w:ins>
    </w:p>
    <w:p w14:paraId="0EEF0FED" w14:textId="4BF88F06" w:rsidR="00856089" w:rsidRDefault="00856089" w:rsidP="00856089">
      <w:pPr>
        <w:rPr>
          <w:ins w:id="745" w:author="zuo Oliver" w:date="2023-05-20T23:14:00Z"/>
          <w:rFonts w:hint="eastAsia"/>
        </w:rPr>
      </w:pPr>
      <w:proofErr w:type="spellStart"/>
      <w:ins w:id="746" w:author="zuo Oliver" w:date="2023-05-20T23:14:00Z">
        <w:r w:rsidRPr="00856089">
          <w:rPr>
            <w:rPrChange w:id="747" w:author="zuo Oliver" w:date="2023-05-20T23:14:00Z">
              <w:rPr>
                <w:b/>
                <w:bCs/>
              </w:rPr>
            </w:rPrChange>
          </w:rPr>
          <w:t>markersNumber</w:t>
        </w:r>
        <w:proofErr w:type="spellEnd"/>
        <w:r>
          <w:rPr>
            <w:rFonts w:hint="eastAsia"/>
          </w:rPr>
          <w:t>为从大文件中截取的marker个数，当其值</w:t>
        </w:r>
      </w:ins>
      <w:ins w:id="748" w:author="zuo Oliver" w:date="2023-05-20T23:15:00Z">
        <w:r>
          <w:rPr>
            <w:rFonts w:hint="eastAsia"/>
          </w:rPr>
          <w:t>为0时，保留所有marker。</w:t>
        </w:r>
      </w:ins>
    </w:p>
    <w:p w14:paraId="7AC2B673" w14:textId="5525A503" w:rsidR="00856089" w:rsidRPr="00856089" w:rsidRDefault="00856089" w:rsidP="00856089">
      <w:pPr>
        <w:rPr>
          <w:ins w:id="749" w:author="zuo Oliver" w:date="2023-05-20T23:08:00Z"/>
          <w:rFonts w:hint="eastAsia"/>
        </w:rPr>
      </w:pPr>
      <w:proofErr w:type="spellStart"/>
      <w:ins w:id="750" w:author="zuo Oliver" w:date="2023-05-20T23:14:00Z">
        <w:r w:rsidRPr="00856089">
          <w:rPr>
            <w:rPrChange w:id="751" w:author="zuo Oliver" w:date="2023-05-20T23:14:00Z">
              <w:rPr>
                <w:b/>
                <w:bCs/>
              </w:rPr>
            </w:rPrChange>
          </w:rPr>
          <w:t>samplesNumber</w:t>
        </w:r>
      </w:ins>
      <w:proofErr w:type="spellEnd"/>
      <w:ins w:id="752" w:author="zuo Oliver" w:date="2023-05-20T23:15:00Z">
        <w:r>
          <w:rPr>
            <w:rFonts w:hint="eastAsia"/>
          </w:rPr>
          <w:t>为从大文件中截取的sample个数，当其值为0时，</w:t>
        </w:r>
      </w:ins>
      <w:ins w:id="753" w:author="zuo Oliver" w:date="2023-05-20T23:16:00Z">
        <w:r>
          <w:rPr>
            <w:rFonts w:hint="eastAsia"/>
          </w:rPr>
          <w:t>保留所有sample。</w:t>
        </w:r>
      </w:ins>
    </w:p>
    <w:p w14:paraId="2083C4F5" w14:textId="6B0127B4" w:rsidR="00856089" w:rsidRDefault="00856089" w:rsidP="00856089">
      <w:pPr>
        <w:rPr>
          <w:ins w:id="754" w:author="zuo Oliver" w:date="2023-05-20T23:08:00Z"/>
          <w:rFonts w:ascii="宋体" w:eastAsia="宋体" w:hAnsi="宋体"/>
        </w:rPr>
      </w:pPr>
      <w:ins w:id="755" w:author="zuo Oliver" w:date="2023-05-20T23:08:00Z">
        <w:r>
          <w:rPr>
            <w:rFonts w:ascii="宋体" w:eastAsia="宋体" w:hAnsi="宋体" w:hint="eastAsia"/>
          </w:rPr>
          <w:t>示例，用该工具将</w:t>
        </w:r>
        <w:proofErr w:type="spellStart"/>
        <w:r>
          <w:rPr>
            <w:rFonts w:ascii="宋体" w:eastAsia="宋体" w:hAnsi="宋体" w:hint="eastAsia"/>
          </w:rPr>
          <w:t>testFile</w:t>
        </w:r>
        <w:proofErr w:type="spellEnd"/>
        <w:r>
          <w:rPr>
            <w:rFonts w:ascii="宋体" w:eastAsia="宋体" w:hAnsi="宋体" w:hint="eastAsia"/>
          </w:rPr>
          <w:t>文件夹中的</w:t>
        </w:r>
        <w:r w:rsidRPr="00912244">
          <w:rPr>
            <w:rFonts w:ascii="宋体" w:eastAsia="宋体" w:hAnsi="宋体"/>
          </w:rPr>
          <w:t>ALL.chr22.20Markers.10Samples.vcf.gz</w:t>
        </w:r>
        <w:r>
          <w:rPr>
            <w:rFonts w:ascii="宋体" w:eastAsia="宋体" w:hAnsi="宋体" w:hint="eastAsia"/>
          </w:rPr>
          <w:t>文件，</w:t>
        </w:r>
      </w:ins>
      <w:ins w:id="756" w:author="zuo Oliver" w:date="2023-05-20T23:16:00Z">
        <w:r>
          <w:rPr>
            <w:rFonts w:ascii="宋体" w:eastAsia="宋体" w:hAnsi="宋体" w:hint="eastAsia"/>
          </w:rPr>
          <w:t>截取其中的1</w:t>
        </w:r>
        <w:r>
          <w:rPr>
            <w:rFonts w:ascii="宋体" w:eastAsia="宋体" w:hAnsi="宋体"/>
          </w:rPr>
          <w:t>0</w:t>
        </w:r>
        <w:r>
          <w:rPr>
            <w:rFonts w:ascii="宋体" w:eastAsia="宋体" w:hAnsi="宋体" w:hint="eastAsia"/>
          </w:rPr>
          <w:t>个markers和5个samples</w:t>
        </w:r>
      </w:ins>
      <w:ins w:id="757" w:author="zuo Oliver" w:date="2023-05-20T23:08:00Z">
        <w:r>
          <w:rPr>
            <w:rFonts w:ascii="宋体" w:eastAsia="宋体" w:hAnsi="宋体" w:hint="eastAsia"/>
          </w:rPr>
          <w:t>，</w:t>
        </w:r>
      </w:ins>
      <w:ins w:id="758" w:author="zuo Oliver" w:date="2023-05-20T23:17:00Z">
        <w:r>
          <w:rPr>
            <w:rFonts w:ascii="宋体" w:eastAsia="宋体" w:hAnsi="宋体" w:hint="eastAsia"/>
          </w:rPr>
          <w:t>在</w:t>
        </w:r>
        <w:proofErr w:type="spellStart"/>
        <w:r>
          <w:rPr>
            <w:rFonts w:ascii="宋体" w:eastAsia="宋体" w:hAnsi="宋体" w:hint="eastAsia"/>
          </w:rPr>
          <w:t>testFile</w:t>
        </w:r>
        <w:proofErr w:type="spellEnd"/>
        <w:r>
          <w:rPr>
            <w:rFonts w:ascii="宋体" w:eastAsia="宋体" w:hAnsi="宋体" w:hint="eastAsia"/>
          </w:rPr>
          <w:t>中生成</w:t>
        </w:r>
        <w:r w:rsidRPr="00912244">
          <w:rPr>
            <w:rFonts w:ascii="宋体" w:eastAsia="宋体" w:hAnsi="宋体"/>
          </w:rPr>
          <w:t>ALL.chr22.</w:t>
        </w:r>
        <w:r>
          <w:rPr>
            <w:rFonts w:ascii="宋体" w:eastAsia="宋体" w:hAnsi="宋体"/>
          </w:rPr>
          <w:t>10</w:t>
        </w:r>
        <w:r w:rsidRPr="00912244">
          <w:rPr>
            <w:rFonts w:ascii="宋体" w:eastAsia="宋体" w:hAnsi="宋体"/>
          </w:rPr>
          <w:t>Markers.</w:t>
        </w:r>
      </w:ins>
      <w:ins w:id="759" w:author="zuo Oliver" w:date="2023-05-20T23:18:00Z">
        <w:r>
          <w:rPr>
            <w:rFonts w:ascii="宋体" w:eastAsia="宋体" w:hAnsi="宋体"/>
          </w:rPr>
          <w:t>5</w:t>
        </w:r>
      </w:ins>
      <w:ins w:id="760" w:author="zuo Oliver" w:date="2023-05-20T23:17:00Z">
        <w:r w:rsidRPr="00912244">
          <w:rPr>
            <w:rFonts w:ascii="宋体" w:eastAsia="宋体" w:hAnsi="宋体"/>
          </w:rPr>
          <w:t>Samples.vcf.gz</w:t>
        </w:r>
      </w:ins>
      <w:ins w:id="761" w:author="zuo Oliver" w:date="2023-05-20T23:08:00Z">
        <w:r>
          <w:rPr>
            <w:rFonts w:ascii="宋体" w:eastAsia="宋体" w:hAnsi="宋体" w:hint="eastAsia"/>
          </w:rPr>
          <w:t>命令如下（当前工作目录在tools文件夹中）：</w:t>
        </w:r>
      </w:ins>
    </w:p>
    <w:p w14:paraId="7A27A75B" w14:textId="2AF18F1E" w:rsidR="00856089" w:rsidRPr="00856089" w:rsidRDefault="00856089" w:rsidP="00856089">
      <w:pPr>
        <w:rPr>
          <w:ins w:id="762" w:author="zuo Oliver" w:date="2023-05-20T23:08:00Z"/>
          <w:rFonts w:ascii="宋体" w:eastAsia="宋体" w:hAnsi="宋体" w:hint="eastAsia"/>
          <w:b/>
          <w:bCs/>
        </w:rPr>
      </w:pPr>
      <w:proofErr w:type="gramStart"/>
      <w:ins w:id="763" w:author="zuo Oliver" w:date="2023-05-20T23:08:00Z">
        <w:r w:rsidRPr="002E1F5F">
          <w:rPr>
            <w:rFonts w:ascii="宋体" w:eastAsia="宋体" w:hAnsi="宋体" w:hint="eastAsia"/>
            <w:b/>
            <w:bCs/>
          </w:rPr>
          <w:t>.</w:t>
        </w:r>
        <w:r w:rsidRPr="002E1F5F">
          <w:rPr>
            <w:rFonts w:ascii="宋体" w:eastAsia="宋体" w:hAnsi="宋体"/>
            <w:b/>
            <w:bCs/>
          </w:rPr>
          <w:t>/</w:t>
        </w:r>
      </w:ins>
      <w:proofErr w:type="spellStart"/>
      <w:proofErr w:type="gramEnd"/>
      <w:ins w:id="764" w:author="zuo Oliver" w:date="2023-05-20T23:17:00Z">
        <w:r>
          <w:rPr>
            <w:rFonts w:ascii="宋体" w:eastAsia="宋体" w:hAnsi="宋体" w:hint="eastAsia"/>
            <w:b/>
            <w:bCs/>
          </w:rPr>
          <w:t>vCM</w:t>
        </w:r>
      </w:ins>
      <w:proofErr w:type="spellEnd"/>
      <w:ins w:id="765" w:author="zuo Oliver" w:date="2023-05-20T23:08:00Z">
        <w:r w:rsidRPr="002E1F5F">
          <w:rPr>
            <w:rFonts w:ascii="宋体" w:eastAsia="宋体" w:hAnsi="宋体"/>
            <w:b/>
            <w:bCs/>
          </w:rPr>
          <w:t xml:space="preserve"> ../</w:t>
        </w:r>
        <w:proofErr w:type="spellStart"/>
        <w:r w:rsidRPr="002E1F5F">
          <w:rPr>
            <w:rFonts w:ascii="宋体" w:eastAsia="宋体" w:hAnsi="宋体"/>
            <w:b/>
            <w:bCs/>
          </w:rPr>
          <w:t>testFile</w:t>
        </w:r>
        <w:proofErr w:type="spellEnd"/>
        <w:r w:rsidRPr="002E1F5F">
          <w:rPr>
            <w:rFonts w:ascii="宋体" w:eastAsia="宋体" w:hAnsi="宋体"/>
            <w:b/>
            <w:bCs/>
          </w:rPr>
          <w:t>/</w:t>
        </w:r>
        <w:r w:rsidRPr="002E1F5F">
          <w:rPr>
            <w:b/>
            <w:bCs/>
          </w:rPr>
          <w:t xml:space="preserve"> </w:t>
        </w:r>
        <w:r w:rsidRPr="002E1F5F">
          <w:rPr>
            <w:rFonts w:ascii="宋体" w:eastAsia="宋体" w:hAnsi="宋体"/>
            <w:b/>
            <w:bCs/>
          </w:rPr>
          <w:t>ALL.chr22.20Markers.10Samples.vcf.gz</w:t>
        </w:r>
      </w:ins>
      <w:ins w:id="766" w:author="zuo Oliver" w:date="2023-05-20T23:18:00Z">
        <w:r>
          <w:rPr>
            <w:rFonts w:ascii="宋体" w:eastAsia="宋体" w:hAnsi="宋体"/>
            <w:b/>
            <w:bCs/>
          </w:rPr>
          <w:t xml:space="preserve"> .</w:t>
        </w:r>
        <w:r>
          <w:rPr>
            <w:rFonts w:ascii="宋体" w:eastAsia="宋体" w:hAnsi="宋体" w:hint="eastAsia"/>
            <w:b/>
            <w:bCs/>
          </w:rPr>
          <w:t>.</w:t>
        </w:r>
        <w:r>
          <w:rPr>
            <w:rFonts w:ascii="宋体" w:eastAsia="宋体" w:hAnsi="宋体"/>
            <w:b/>
            <w:bCs/>
          </w:rPr>
          <w:t>/</w:t>
        </w:r>
        <w:proofErr w:type="spellStart"/>
        <w:r>
          <w:rPr>
            <w:rFonts w:ascii="宋体" w:eastAsia="宋体" w:hAnsi="宋体"/>
            <w:b/>
            <w:bCs/>
          </w:rPr>
          <w:t>testFile</w:t>
        </w:r>
        <w:proofErr w:type="spellEnd"/>
        <w:r>
          <w:rPr>
            <w:rFonts w:ascii="宋体" w:eastAsia="宋体" w:hAnsi="宋体"/>
            <w:b/>
            <w:bCs/>
          </w:rPr>
          <w:t>/</w:t>
        </w:r>
        <w:r w:rsidRPr="00856089">
          <w:rPr>
            <w:rFonts w:ascii="宋体" w:eastAsia="宋体" w:hAnsi="宋体"/>
            <w:b/>
            <w:bCs/>
            <w:rPrChange w:id="767" w:author="zuo Oliver" w:date="2023-05-20T23:18:00Z">
              <w:rPr>
                <w:rFonts w:ascii="宋体" w:eastAsia="宋体" w:hAnsi="宋体"/>
              </w:rPr>
            </w:rPrChange>
          </w:rPr>
          <w:t>ALL.chr22.10Markers.5Samples.vcf.gz</w:t>
        </w:r>
        <w:r w:rsidRPr="00856089">
          <w:rPr>
            <w:rFonts w:ascii="宋体" w:eastAsia="宋体" w:hAnsi="宋体"/>
            <w:b/>
            <w:bCs/>
            <w:rPrChange w:id="768" w:author="zuo Oliver" w:date="2023-05-20T23:18:00Z">
              <w:rPr>
                <w:rFonts w:ascii="宋体" w:eastAsia="宋体" w:hAnsi="宋体"/>
              </w:rPr>
            </w:rPrChange>
          </w:rPr>
          <w:t xml:space="preserve"> 10 5</w:t>
        </w:r>
      </w:ins>
    </w:p>
    <w:p w14:paraId="5E4C4707" w14:textId="77777777" w:rsidR="00856089" w:rsidRDefault="00856089" w:rsidP="00856089">
      <w:pPr>
        <w:rPr>
          <w:ins w:id="769" w:author="zuo Oliver" w:date="2023-05-20T23:08:00Z"/>
          <w:rFonts w:ascii="宋体" w:eastAsia="宋体" w:hAnsi="宋体"/>
        </w:rPr>
      </w:pPr>
      <w:ins w:id="770" w:author="zuo Oliver" w:date="2023-05-20T23:08:00Z">
        <w:r>
          <w:rPr>
            <w:rFonts w:ascii="宋体" w:eastAsia="宋体" w:hAnsi="宋体" w:hint="eastAsia"/>
          </w:rPr>
          <w:t>（windows用法参考上述Linux操作）</w:t>
        </w:r>
      </w:ins>
    </w:p>
    <w:p w14:paraId="3707EBE3" w14:textId="7EECBEBB" w:rsidR="005B40C4" w:rsidRDefault="005B40C4" w:rsidP="005B40C4">
      <w:pPr>
        <w:rPr>
          <w:ins w:id="771" w:author="zuo Oliver" w:date="2023-05-20T23:19:00Z"/>
          <w:rFonts w:ascii="宋体" w:eastAsia="宋体" w:hAnsi="宋体"/>
        </w:rPr>
      </w:pPr>
      <w:ins w:id="772" w:author="zuo Oliver" w:date="2023-05-20T23:19:00Z">
        <w:r>
          <w:rPr>
            <w:rFonts w:ascii="宋体" w:eastAsia="宋体" w:hAnsi="宋体"/>
          </w:rPr>
          <w:t>4</w:t>
        </w:r>
        <w:r>
          <w:rPr>
            <w:rFonts w:ascii="宋体" w:eastAsia="宋体" w:hAnsi="宋体" w:hint="eastAsia"/>
          </w:rPr>
          <w:t>）</w:t>
        </w:r>
        <w:proofErr w:type="spellStart"/>
        <w:r>
          <w:rPr>
            <w:rFonts w:ascii="宋体" w:eastAsia="宋体" w:hAnsi="宋体"/>
          </w:rPr>
          <w:t>readVcfTest</w:t>
        </w:r>
        <w:proofErr w:type="spellEnd"/>
      </w:ins>
    </w:p>
    <w:p w14:paraId="45F1269A" w14:textId="2367FEE0" w:rsidR="005B40C4" w:rsidRPr="005B40C4" w:rsidRDefault="005B40C4" w:rsidP="005B40C4">
      <w:pPr>
        <w:rPr>
          <w:ins w:id="773" w:author="zuo Oliver" w:date="2023-05-20T23:19:00Z"/>
          <w:rFonts w:ascii="宋体" w:eastAsia="宋体" w:hAnsi="宋体" w:hint="eastAsia"/>
        </w:rPr>
      </w:pPr>
      <w:ins w:id="774" w:author="zuo Oliver" w:date="2023-05-20T23:19:00Z">
        <w:r>
          <w:rPr>
            <w:rFonts w:ascii="宋体" w:eastAsia="宋体" w:hAnsi="宋体" w:hint="eastAsia"/>
          </w:rPr>
          <w:t>其源码为tools文件夹中的</w:t>
        </w:r>
        <w:proofErr w:type="spellStart"/>
        <w:r>
          <w:rPr>
            <w:rFonts w:ascii="宋体" w:eastAsia="宋体" w:hAnsi="宋体"/>
          </w:rPr>
          <w:t>readVcfTest</w:t>
        </w:r>
        <w:r w:rsidRPr="00856089">
          <w:rPr>
            <w:rFonts w:ascii="宋体" w:eastAsia="宋体" w:hAnsi="宋体"/>
          </w:rPr>
          <w:t>.c</w:t>
        </w:r>
        <w:proofErr w:type="spellEnd"/>
        <w:r>
          <w:rPr>
            <w:rFonts w:ascii="宋体" w:eastAsia="宋体" w:hAnsi="宋体" w:hint="eastAsia"/>
          </w:rPr>
          <w:t>。其功能是</w:t>
        </w:r>
      </w:ins>
      <w:ins w:id="775" w:author="zuo Oliver" w:date="2023-05-20T23:20:00Z">
        <w:r>
          <w:rPr>
            <w:rFonts w:ascii="宋体" w:eastAsia="宋体" w:hAnsi="宋体" w:hint="eastAsia"/>
          </w:rPr>
          <w:t>测试</w:t>
        </w:r>
        <w:proofErr w:type="spellStart"/>
        <w:r>
          <w:rPr>
            <w:rFonts w:ascii="宋体" w:eastAsia="宋体" w:hAnsi="宋体" w:hint="eastAsia"/>
          </w:rPr>
          <w:t>vcflib</w:t>
        </w:r>
        <w:proofErr w:type="spellEnd"/>
        <w:r>
          <w:rPr>
            <w:rFonts w:ascii="宋体" w:eastAsia="宋体" w:hAnsi="宋体" w:hint="eastAsia"/>
          </w:rPr>
          <w:t>的读取</w:t>
        </w:r>
      </w:ins>
      <w:proofErr w:type="spellStart"/>
      <w:ins w:id="776" w:author="zuo Oliver" w:date="2023-05-20T23:24:00Z">
        <w:r>
          <w:rPr>
            <w:rFonts w:ascii="宋体" w:eastAsia="宋体" w:hAnsi="宋体" w:hint="eastAsia"/>
          </w:rPr>
          <w:t>v</w:t>
        </w:r>
        <w:r>
          <w:rPr>
            <w:rFonts w:ascii="宋体" w:eastAsia="宋体" w:hAnsi="宋体"/>
          </w:rPr>
          <w:t>cf</w:t>
        </w:r>
        <w:proofErr w:type="spellEnd"/>
        <w:r>
          <w:rPr>
            <w:rFonts w:ascii="宋体" w:eastAsia="宋体" w:hAnsi="宋体" w:hint="eastAsia"/>
          </w:rPr>
          <w:t>文件的</w:t>
        </w:r>
      </w:ins>
      <w:ins w:id="777" w:author="zuo Oliver" w:date="2023-05-20T23:20:00Z">
        <w:r>
          <w:rPr>
            <w:rFonts w:ascii="宋体" w:eastAsia="宋体" w:hAnsi="宋体" w:hint="eastAsia"/>
          </w:rPr>
          <w:t>速度及其占用的资源情况</w:t>
        </w:r>
      </w:ins>
      <w:ins w:id="778" w:author="zuo Oliver" w:date="2023-05-20T23:24:00Z">
        <w:r>
          <w:rPr>
            <w:rFonts w:ascii="宋体" w:eastAsia="宋体" w:hAnsi="宋体" w:hint="eastAsia"/>
          </w:rPr>
          <w:t>，</w:t>
        </w:r>
        <w:r w:rsidRPr="005B40C4">
          <w:rPr>
            <w:rFonts w:ascii="宋体" w:eastAsia="宋体" w:hAnsi="宋体"/>
          </w:rPr>
          <w:t>只读，不做任何操作</w:t>
        </w:r>
      </w:ins>
    </w:p>
    <w:p w14:paraId="252F384A" w14:textId="7F677626" w:rsidR="004A7407" w:rsidRDefault="005B40C4" w:rsidP="00E157D2">
      <w:pPr>
        <w:rPr>
          <w:ins w:id="779" w:author="zuo Oliver" w:date="2023-05-20T23:24:00Z"/>
          <w:rFonts w:ascii="宋体" w:eastAsia="宋体" w:hAnsi="宋体"/>
        </w:rPr>
      </w:pPr>
      <w:ins w:id="780" w:author="zuo Oliver" w:date="2023-05-20T23:22:00Z">
        <w:r>
          <w:rPr>
            <w:rFonts w:ascii="宋体" w:eastAsia="宋体" w:hAnsi="宋体" w:hint="eastAsia"/>
          </w:rPr>
          <w:t>5）</w:t>
        </w:r>
        <w:proofErr w:type="spellStart"/>
        <w:r>
          <w:rPr>
            <w:rFonts w:ascii="宋体" w:eastAsia="宋体" w:hAnsi="宋体" w:hint="eastAsia"/>
          </w:rPr>
          <w:t>read</w:t>
        </w:r>
      </w:ins>
      <w:ins w:id="781" w:author="zuo Oliver" w:date="2023-05-20T23:24:00Z">
        <w:r>
          <w:rPr>
            <w:rFonts w:ascii="宋体" w:eastAsia="宋体" w:hAnsi="宋体" w:hint="eastAsia"/>
          </w:rPr>
          <w:t>vcf.</w:t>
        </w:r>
        <w:r>
          <w:rPr>
            <w:rFonts w:ascii="宋体" w:eastAsia="宋体" w:hAnsi="宋体"/>
          </w:rPr>
          <w:t>c</w:t>
        </w:r>
        <w:proofErr w:type="spellEnd"/>
      </w:ins>
    </w:p>
    <w:p w14:paraId="147F7C37" w14:textId="0D426404" w:rsidR="005B40C4" w:rsidRDefault="005B40C4" w:rsidP="00E157D2">
      <w:pPr>
        <w:rPr>
          <w:rFonts w:ascii="宋体" w:eastAsia="宋体" w:hAnsi="宋体"/>
        </w:rPr>
      </w:pPr>
      <w:ins w:id="782" w:author="zuo Oliver" w:date="2023-05-20T23:24:00Z">
        <w:r w:rsidRPr="005B40C4">
          <w:rPr>
            <w:rFonts w:ascii="宋体" w:eastAsia="宋体" w:hAnsi="宋体" w:hint="eastAsia"/>
          </w:rPr>
          <w:t>用于测试</w:t>
        </w:r>
        <w:proofErr w:type="spellStart"/>
        <w:r w:rsidRPr="005B40C4">
          <w:rPr>
            <w:rFonts w:ascii="宋体" w:eastAsia="宋体" w:hAnsi="宋体"/>
          </w:rPr>
          <w:t>htslib</w:t>
        </w:r>
        <w:proofErr w:type="spellEnd"/>
        <w:r w:rsidRPr="005B40C4">
          <w:rPr>
            <w:rFonts w:ascii="宋体" w:eastAsia="宋体" w:hAnsi="宋体"/>
          </w:rPr>
          <w:t>读取</w:t>
        </w:r>
        <w:proofErr w:type="spellStart"/>
        <w:r w:rsidRPr="005B40C4">
          <w:rPr>
            <w:rFonts w:ascii="宋体" w:eastAsia="宋体" w:hAnsi="宋体"/>
          </w:rPr>
          <w:t>vcf</w:t>
        </w:r>
        <w:proofErr w:type="spellEnd"/>
        <w:r w:rsidRPr="005B40C4">
          <w:rPr>
            <w:rFonts w:ascii="宋体" w:eastAsia="宋体" w:hAnsi="宋体"/>
          </w:rPr>
          <w:t>文件的速度</w:t>
        </w:r>
      </w:ins>
      <w:ins w:id="783" w:author="zuo Oliver" w:date="2023-05-20T23:25:00Z">
        <w:r>
          <w:rPr>
            <w:rFonts w:ascii="宋体" w:eastAsia="宋体" w:hAnsi="宋体" w:hint="eastAsia"/>
          </w:rPr>
          <w:t>及其占用的资源情况</w:t>
        </w:r>
      </w:ins>
      <w:ins w:id="784" w:author="zuo Oliver" w:date="2023-05-20T23:24:00Z">
        <w:r w:rsidRPr="005B40C4">
          <w:rPr>
            <w:rFonts w:ascii="宋体" w:eastAsia="宋体" w:hAnsi="宋体"/>
          </w:rPr>
          <w:t>，只读，不做任何操作</w:t>
        </w:r>
      </w:ins>
    </w:p>
    <w:p w14:paraId="53425CC8" w14:textId="0885F6C8" w:rsidR="004A7407" w:rsidRPr="005B40C4" w:rsidRDefault="005B40C4" w:rsidP="00E157D2">
      <w:pPr>
        <w:rPr>
          <w:rFonts w:ascii="宋体" w:eastAsia="宋体" w:hAnsi="宋体"/>
        </w:rPr>
      </w:pPr>
      <w:ins w:id="785" w:author="zuo Oliver" w:date="2023-05-20T23:25:00Z">
        <w:r>
          <w:rPr>
            <w:rFonts w:ascii="宋体" w:eastAsia="宋体" w:hAnsi="宋体"/>
          </w:rPr>
          <w:t>6</w:t>
        </w:r>
        <w:r>
          <w:rPr>
            <w:rFonts w:ascii="宋体" w:eastAsia="宋体" w:hAnsi="宋体" w:hint="eastAsia"/>
          </w:rPr>
          <w:t>）</w:t>
        </w:r>
        <w:r w:rsidRPr="005B40C4">
          <w:rPr>
            <w:rFonts w:ascii="宋体" w:eastAsia="宋体" w:hAnsi="宋体"/>
          </w:rPr>
          <w:t>cmWatcher.sh</w:t>
        </w:r>
      </w:ins>
    </w:p>
    <w:p w14:paraId="54AFAD84" w14:textId="57F15DE8" w:rsidR="004A7407" w:rsidRDefault="005B40C4" w:rsidP="00E157D2">
      <w:pPr>
        <w:rPr>
          <w:rFonts w:ascii="宋体" w:eastAsia="宋体" w:hAnsi="宋体"/>
        </w:rPr>
      </w:pPr>
      <w:ins w:id="786" w:author="zuo Oliver" w:date="2023-05-20T23:25:00Z">
        <w:r w:rsidRPr="005B40C4">
          <w:rPr>
            <w:rFonts w:ascii="宋体" w:eastAsia="宋体" w:hAnsi="宋体" w:hint="eastAsia"/>
          </w:rPr>
          <w:t>用于监控指定进程的</w:t>
        </w:r>
        <w:proofErr w:type="spellStart"/>
        <w:r w:rsidRPr="005B40C4">
          <w:rPr>
            <w:rFonts w:ascii="宋体" w:eastAsia="宋体" w:hAnsi="宋体"/>
          </w:rPr>
          <w:t>cpu</w:t>
        </w:r>
        <w:proofErr w:type="spellEnd"/>
        <w:r w:rsidRPr="005B40C4">
          <w:rPr>
            <w:rFonts w:ascii="宋体" w:eastAsia="宋体" w:hAnsi="宋体"/>
          </w:rPr>
          <w:t>占用率峰值，内存占用率峰值，并输出到指定文本文档中</w:t>
        </w:r>
        <w:r>
          <w:rPr>
            <w:rFonts w:ascii="宋体" w:eastAsia="宋体" w:hAnsi="宋体" w:hint="eastAsia"/>
          </w:rPr>
          <w:t>。</w:t>
        </w:r>
      </w:ins>
    </w:p>
    <w:p w14:paraId="13BB7697" w14:textId="19C1406C" w:rsidR="004A7407" w:rsidRDefault="004A7407" w:rsidP="00E157D2">
      <w:pPr>
        <w:rPr>
          <w:rFonts w:ascii="宋体" w:eastAsia="宋体" w:hAnsi="宋体"/>
        </w:rPr>
      </w:pPr>
    </w:p>
    <w:p w14:paraId="25D1203D" w14:textId="62CE960E" w:rsidR="004A7407" w:rsidRDefault="004A7407" w:rsidP="00E157D2">
      <w:pPr>
        <w:rPr>
          <w:rFonts w:ascii="宋体" w:eastAsia="宋体" w:hAnsi="宋体"/>
        </w:rPr>
      </w:pPr>
    </w:p>
    <w:p w14:paraId="2A5F8562" w14:textId="2D8CC277" w:rsidR="004A7407" w:rsidRDefault="004A7407" w:rsidP="00E157D2">
      <w:pPr>
        <w:rPr>
          <w:rFonts w:ascii="宋体" w:eastAsia="宋体" w:hAnsi="宋体"/>
        </w:rPr>
      </w:pPr>
    </w:p>
    <w:p w14:paraId="0C0D1C1C" w14:textId="6DFC1F95" w:rsidR="004A7407" w:rsidRDefault="004A7407">
      <w:pPr>
        <w:widowControl/>
        <w:jc w:val="left"/>
        <w:rPr>
          <w:rFonts w:ascii="宋体" w:eastAsia="宋体" w:hAnsi="宋体"/>
        </w:rPr>
      </w:pPr>
      <w:r>
        <w:rPr>
          <w:rFonts w:ascii="宋体" w:eastAsia="宋体" w:hAnsi="宋体"/>
        </w:rPr>
        <w:br w:type="page"/>
      </w:r>
    </w:p>
    <w:p w14:paraId="7C5486EB" w14:textId="3F182E6E" w:rsidR="004A7407" w:rsidRPr="004A7407" w:rsidRDefault="004A7407" w:rsidP="004A7407">
      <w:pPr>
        <w:pStyle w:val="1"/>
      </w:pPr>
      <w:bookmarkStart w:id="787" w:name="_Toc135517633"/>
      <w:r w:rsidRPr="004A7407">
        <w:rPr>
          <w:rFonts w:hint="eastAsia"/>
        </w:rPr>
        <w:lastRenderedPageBreak/>
        <w:t>附录1</w:t>
      </w:r>
      <w:r>
        <w:t xml:space="preserve">   </w:t>
      </w:r>
      <w:r>
        <w:rPr>
          <w:rFonts w:hint="eastAsia"/>
        </w:rPr>
        <w:t>Windows编译平台搭建</w:t>
      </w:r>
      <w:bookmarkEnd w:id="787"/>
    </w:p>
    <w:p w14:paraId="538563B3" w14:textId="77777777" w:rsidR="004A7407" w:rsidRDefault="004A7407" w:rsidP="0041606A">
      <w:pPr>
        <w:pStyle w:val="2"/>
      </w:pPr>
      <w:bookmarkStart w:id="788" w:name="_Toc135517634"/>
      <w:r>
        <w:rPr>
          <w:rFonts w:hint="eastAsia"/>
        </w:rPr>
        <w:t>Windows环境安装td</w:t>
      </w:r>
      <w:r>
        <w:t>m64-gcc</w:t>
      </w:r>
      <w:bookmarkEnd w:id="788"/>
    </w:p>
    <w:p w14:paraId="483EC9C8" w14:textId="0B89EC60" w:rsidR="004A7407" w:rsidRDefault="00950663" w:rsidP="0041606A">
      <w:pPr>
        <w:pStyle w:val="3"/>
      </w:pPr>
      <w:bookmarkStart w:id="789" w:name="_Toc135517635"/>
      <w:r>
        <w:t>1.</w:t>
      </w:r>
      <w:r w:rsidR="004A7407">
        <w:rPr>
          <w:rFonts w:hint="eastAsia"/>
        </w:rPr>
        <w:t>td</w:t>
      </w:r>
      <w:r>
        <w:rPr>
          <w:rFonts w:hint="eastAsia"/>
        </w:rPr>
        <w:t>m</w:t>
      </w:r>
      <w:r>
        <w:t>64-gcc</w:t>
      </w:r>
      <w:r>
        <w:rPr>
          <w:rFonts w:hint="eastAsia"/>
        </w:rPr>
        <w:t>安装包</w:t>
      </w:r>
      <w:bookmarkEnd w:id="789"/>
    </w:p>
    <w:p w14:paraId="3CDBBA22" w14:textId="5D1E4F73" w:rsidR="004A7407" w:rsidRDefault="00950663" w:rsidP="004A7407">
      <w:pPr>
        <w:rPr>
          <w:rFonts w:ascii="宋体" w:eastAsia="宋体" w:hAnsi="宋体"/>
        </w:rPr>
      </w:pPr>
      <w:r>
        <w:rPr>
          <w:rFonts w:ascii="宋体" w:eastAsia="宋体" w:hAnsi="宋体" w:hint="eastAsia"/>
        </w:rPr>
        <w:t>进入官网（</w:t>
      </w:r>
      <w:r w:rsidR="00000000">
        <w:fldChar w:fldCharType="begin"/>
      </w:r>
      <w:r w:rsidR="00000000">
        <w:instrText>HYPERLINK "https://jmeubank.github.io/tdm-gcc/"</w:instrText>
      </w:r>
      <w:r w:rsidR="00000000">
        <w:fldChar w:fldCharType="separate"/>
      </w:r>
      <w:r>
        <w:rPr>
          <w:rStyle w:val="a8"/>
        </w:rPr>
        <w:t>https://jmeubank.github.io/tdm-gcc/</w:t>
      </w:r>
      <w:r w:rsidR="00000000">
        <w:rPr>
          <w:rStyle w:val="a8"/>
        </w:rPr>
        <w:fldChar w:fldCharType="end"/>
      </w:r>
      <w:r w:rsidRPr="00950663">
        <w:rPr>
          <w:rFonts w:ascii="宋体" w:eastAsia="宋体" w:hAnsi="宋体" w:hint="eastAsia"/>
        </w:rPr>
        <w:t>）直接下载</w:t>
      </w:r>
    </w:p>
    <w:p w14:paraId="6EDADDE5" w14:textId="08DDFE88" w:rsidR="00950663" w:rsidRDefault="00950663" w:rsidP="004A7407">
      <w:pPr>
        <w:rPr>
          <w:rFonts w:ascii="宋体" w:eastAsia="宋体" w:hAnsi="宋体"/>
        </w:rPr>
      </w:pPr>
      <w:r>
        <w:rPr>
          <w:noProof/>
        </w:rPr>
        <w:drawing>
          <wp:inline distT="0" distB="0" distL="0" distR="0" wp14:anchorId="6F9460D2" wp14:editId="6373D2A7">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767C5BDF" w14:textId="4251A95F" w:rsidR="00C114CF" w:rsidRDefault="00C114CF" w:rsidP="004A7407">
      <w:pPr>
        <w:rPr>
          <w:rFonts w:ascii="宋体" w:eastAsia="宋体" w:hAnsi="宋体"/>
        </w:rPr>
      </w:pPr>
      <w:r>
        <w:rPr>
          <w:noProof/>
        </w:rPr>
        <w:drawing>
          <wp:inline distT="0" distB="0" distL="0" distR="0" wp14:anchorId="3FBF4FFD" wp14:editId="62C53366">
            <wp:extent cx="5274310" cy="2360930"/>
            <wp:effectExtent l="0" t="0" r="2540" b="127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360930"/>
                    </a:xfrm>
                    <a:prstGeom prst="rect">
                      <a:avLst/>
                    </a:prstGeom>
                    <a:noFill/>
                    <a:ln>
                      <a:noFill/>
                    </a:ln>
                  </pic:spPr>
                </pic:pic>
              </a:graphicData>
            </a:graphic>
          </wp:inline>
        </w:drawing>
      </w:r>
    </w:p>
    <w:p w14:paraId="51DB68C5" w14:textId="1A689396" w:rsidR="00C114CF" w:rsidRDefault="00C114CF" w:rsidP="004A7407">
      <w:pPr>
        <w:rPr>
          <w:rFonts w:ascii="宋体" w:eastAsia="宋体" w:hAnsi="宋体"/>
        </w:rPr>
      </w:pPr>
      <w:r>
        <w:rPr>
          <w:rFonts w:hint="eastAsia"/>
        </w:rPr>
        <w:t>或在我提供的</w:t>
      </w:r>
      <w:proofErr w:type="spellStart"/>
      <w:r>
        <w:rPr>
          <w:rFonts w:hint="eastAsia"/>
        </w:rPr>
        <w:t>win_supportPackage</w:t>
      </w:r>
      <w:proofErr w:type="spellEnd"/>
      <w:r>
        <w:rPr>
          <w:rFonts w:hint="eastAsia"/>
        </w:rPr>
        <w:t>中有下载好的安装包</w:t>
      </w:r>
      <w:r w:rsidRPr="00D175BA">
        <w:t>tdm64-gcc-10.3.0-2.exe</w:t>
      </w:r>
      <w:r>
        <w:rPr>
          <w:rFonts w:ascii="宋体" w:eastAsia="宋体" w:hAnsi="宋体" w:hint="eastAsia"/>
        </w:rPr>
        <w:t>。</w:t>
      </w:r>
    </w:p>
    <w:p w14:paraId="1B2943A8" w14:textId="44E2D69C" w:rsidR="00C114CF" w:rsidRDefault="00C114CF" w:rsidP="0041606A">
      <w:pPr>
        <w:pStyle w:val="3"/>
      </w:pPr>
      <w:bookmarkStart w:id="790" w:name="_Toc135517636"/>
      <w:r>
        <w:rPr>
          <w:rFonts w:hint="eastAsia"/>
        </w:rPr>
        <w:t>2</w:t>
      </w:r>
      <w:r>
        <w:t>.</w:t>
      </w:r>
      <w:r>
        <w:rPr>
          <w:rFonts w:hint="eastAsia"/>
        </w:rPr>
        <w:t>安装tdm</w:t>
      </w:r>
      <w:r>
        <w:t>64-</w:t>
      </w:r>
      <w:r>
        <w:rPr>
          <w:rFonts w:hint="eastAsia"/>
        </w:rPr>
        <w:t>gcc</w:t>
      </w:r>
      <w:bookmarkEnd w:id="790"/>
    </w:p>
    <w:p w14:paraId="4D4FEE18" w14:textId="508C3DEB" w:rsidR="00042CCE" w:rsidRDefault="00042CCE" w:rsidP="004A7407">
      <w:pPr>
        <w:rPr>
          <w:rFonts w:ascii="宋体" w:eastAsia="宋体" w:hAnsi="宋体"/>
        </w:rPr>
      </w:pPr>
      <w:r>
        <w:rPr>
          <w:rFonts w:ascii="宋体" w:eastAsia="宋体" w:hAnsi="宋体" w:hint="eastAsia"/>
        </w:rPr>
        <w:t>下图为弹出的安装向导：</w:t>
      </w:r>
    </w:p>
    <w:p w14:paraId="5F9495A9" w14:textId="24E26B63" w:rsidR="00C114CF" w:rsidRDefault="00042CCE" w:rsidP="00C114CF">
      <w:pPr>
        <w:jc w:val="center"/>
        <w:rPr>
          <w:rFonts w:ascii="宋体" w:eastAsia="宋体" w:hAnsi="宋体"/>
        </w:rPr>
      </w:pPr>
      <w:r>
        <w:rPr>
          <w:noProof/>
        </w:rPr>
        <w:lastRenderedPageBreak/>
        <w:drawing>
          <wp:inline distT="0" distB="0" distL="0" distR="0" wp14:anchorId="1D3E7688" wp14:editId="0055F06A">
            <wp:extent cx="4790476" cy="371428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0476" cy="3714286"/>
                    </a:xfrm>
                    <a:prstGeom prst="rect">
                      <a:avLst/>
                    </a:prstGeom>
                  </pic:spPr>
                </pic:pic>
              </a:graphicData>
            </a:graphic>
          </wp:inline>
        </w:drawing>
      </w:r>
    </w:p>
    <w:p w14:paraId="4772AA2A" w14:textId="549768A1" w:rsidR="00C114CF" w:rsidRDefault="00042CCE" w:rsidP="004A7407">
      <w:pPr>
        <w:rPr>
          <w:rFonts w:ascii="宋体" w:eastAsia="宋体" w:hAnsi="宋体"/>
        </w:rPr>
      </w:pPr>
      <w:r>
        <w:rPr>
          <w:rFonts w:ascii="宋体" w:eastAsia="宋体" w:hAnsi="宋体" w:hint="eastAsia"/>
        </w:rPr>
        <w:t>取消“check</w:t>
      </w:r>
      <w:r>
        <w:rPr>
          <w:rFonts w:ascii="宋体" w:eastAsia="宋体" w:hAnsi="宋体"/>
        </w:rPr>
        <w:t xml:space="preserve"> </w:t>
      </w:r>
      <w:r>
        <w:rPr>
          <w:rFonts w:ascii="宋体" w:eastAsia="宋体" w:hAnsi="宋体" w:hint="eastAsia"/>
        </w:rPr>
        <w:t>for</w:t>
      </w:r>
      <w:r>
        <w:rPr>
          <w:rFonts w:ascii="宋体" w:eastAsia="宋体" w:hAnsi="宋体"/>
        </w:rPr>
        <w:t xml:space="preserve"> </w:t>
      </w:r>
      <w:r>
        <w:rPr>
          <w:rFonts w:ascii="宋体" w:eastAsia="宋体" w:hAnsi="宋体" w:hint="eastAsia"/>
        </w:rPr>
        <w:t>updated</w:t>
      </w:r>
      <w:r>
        <w:rPr>
          <w:rFonts w:ascii="宋体" w:eastAsia="宋体" w:hAnsi="宋体"/>
        </w:rPr>
        <w:t xml:space="preserve"> </w:t>
      </w:r>
      <w:r>
        <w:rPr>
          <w:rFonts w:ascii="宋体" w:eastAsia="宋体" w:hAnsi="宋体" w:hint="eastAsia"/>
        </w:rPr>
        <w:t>files</w:t>
      </w:r>
      <w:r>
        <w:rPr>
          <w:rFonts w:ascii="宋体" w:eastAsia="宋体" w:hAnsi="宋体"/>
        </w:rPr>
        <w:t xml:space="preserve"> </w:t>
      </w:r>
      <w:r>
        <w:rPr>
          <w:rFonts w:ascii="宋体" w:eastAsia="宋体" w:hAnsi="宋体" w:hint="eastAsia"/>
        </w:rPr>
        <w:t>on</w:t>
      </w:r>
      <w:r>
        <w:rPr>
          <w:rFonts w:ascii="宋体" w:eastAsia="宋体" w:hAnsi="宋体"/>
        </w:rPr>
        <w:t xml:space="preserve"> </w:t>
      </w:r>
      <w:r>
        <w:rPr>
          <w:rFonts w:ascii="宋体" w:eastAsia="宋体" w:hAnsi="宋体" w:hint="eastAsia"/>
        </w:rPr>
        <w:t>the</w:t>
      </w:r>
      <w:r>
        <w:rPr>
          <w:rFonts w:ascii="宋体" w:eastAsia="宋体" w:hAnsi="宋体"/>
        </w:rPr>
        <w:t xml:space="preserve"> </w:t>
      </w:r>
      <w:r>
        <w:rPr>
          <w:rFonts w:ascii="宋体" w:eastAsia="宋体" w:hAnsi="宋体" w:hint="eastAsia"/>
        </w:rPr>
        <w:t>TDM-GCC</w:t>
      </w:r>
      <w:r>
        <w:rPr>
          <w:rFonts w:ascii="宋体" w:eastAsia="宋体" w:hAnsi="宋体"/>
        </w:rPr>
        <w:t xml:space="preserve"> </w:t>
      </w:r>
      <w:r>
        <w:rPr>
          <w:rFonts w:ascii="宋体" w:eastAsia="宋体" w:hAnsi="宋体" w:hint="eastAsia"/>
        </w:rPr>
        <w:t>server”选项，然后点击Create。</w:t>
      </w:r>
    </w:p>
    <w:p w14:paraId="5F71173A" w14:textId="4BD42C4A" w:rsidR="00C114CF" w:rsidRDefault="00042CCE" w:rsidP="00042CCE">
      <w:pPr>
        <w:jc w:val="center"/>
        <w:rPr>
          <w:rFonts w:ascii="宋体" w:eastAsia="宋体" w:hAnsi="宋体"/>
        </w:rPr>
      </w:pPr>
      <w:r>
        <w:rPr>
          <w:noProof/>
        </w:rPr>
        <w:drawing>
          <wp:inline distT="0" distB="0" distL="0" distR="0" wp14:anchorId="2ADEE022" wp14:editId="43494587">
            <wp:extent cx="4790476" cy="371428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0476" cy="3714286"/>
                    </a:xfrm>
                    <a:prstGeom prst="rect">
                      <a:avLst/>
                    </a:prstGeom>
                  </pic:spPr>
                </pic:pic>
              </a:graphicData>
            </a:graphic>
          </wp:inline>
        </w:drawing>
      </w:r>
    </w:p>
    <w:p w14:paraId="25B3F258" w14:textId="05F2D012" w:rsidR="00042CCE" w:rsidRDefault="00042CCE" w:rsidP="004A7407">
      <w:pPr>
        <w:rPr>
          <w:rFonts w:ascii="宋体" w:eastAsia="宋体" w:hAnsi="宋体"/>
        </w:rPr>
      </w:pPr>
      <w:r>
        <w:rPr>
          <w:rFonts w:ascii="宋体" w:eastAsia="宋体" w:hAnsi="宋体" w:hint="eastAsia"/>
        </w:rPr>
        <w:t>选择一个安装路径，不要有中文路径和特殊符号，然后点击Next。</w:t>
      </w:r>
    </w:p>
    <w:p w14:paraId="4F8604ED" w14:textId="3F27960A" w:rsidR="00042CCE" w:rsidRDefault="00042CCE" w:rsidP="00042CCE">
      <w:pPr>
        <w:jc w:val="center"/>
        <w:rPr>
          <w:rFonts w:ascii="宋体" w:eastAsia="宋体" w:hAnsi="宋体"/>
        </w:rPr>
      </w:pPr>
      <w:r>
        <w:rPr>
          <w:noProof/>
        </w:rPr>
        <w:lastRenderedPageBreak/>
        <w:drawing>
          <wp:inline distT="0" distB="0" distL="0" distR="0" wp14:anchorId="6CB3D333" wp14:editId="49BA3600">
            <wp:extent cx="4790476" cy="371428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476" cy="3714286"/>
                    </a:xfrm>
                    <a:prstGeom prst="rect">
                      <a:avLst/>
                    </a:prstGeom>
                  </pic:spPr>
                </pic:pic>
              </a:graphicData>
            </a:graphic>
          </wp:inline>
        </w:drawing>
      </w:r>
    </w:p>
    <w:p w14:paraId="09361969" w14:textId="5ED8C40C" w:rsidR="00042CCE" w:rsidRDefault="00F23243" w:rsidP="004A7407">
      <w:pPr>
        <w:rPr>
          <w:rFonts w:ascii="宋体" w:eastAsia="宋体" w:hAnsi="宋体"/>
        </w:rPr>
      </w:pPr>
      <w:r>
        <w:rPr>
          <w:rFonts w:ascii="宋体" w:eastAsia="宋体" w:hAnsi="宋体" w:hint="eastAsia"/>
        </w:rPr>
        <w:t>所有选项全部选中。这里一定注意第一项“</w:t>
      </w:r>
      <w:proofErr w:type="spellStart"/>
      <w:r>
        <w:rPr>
          <w:rFonts w:ascii="宋体" w:eastAsia="宋体" w:hAnsi="宋体" w:hint="eastAsia"/>
        </w:rPr>
        <w:t>gcc</w:t>
      </w:r>
      <w:proofErr w:type="spellEnd"/>
      <w:r>
        <w:rPr>
          <w:rFonts w:ascii="宋体" w:eastAsia="宋体" w:hAnsi="宋体" w:hint="eastAsia"/>
        </w:rPr>
        <w:t>”中是否有</w:t>
      </w:r>
      <w:proofErr w:type="spellStart"/>
      <w:r>
        <w:rPr>
          <w:rFonts w:ascii="宋体" w:eastAsia="宋体" w:hAnsi="宋体" w:hint="eastAsia"/>
        </w:rPr>
        <w:t>openmp</w:t>
      </w:r>
      <w:proofErr w:type="spellEnd"/>
      <w:r>
        <w:rPr>
          <w:rFonts w:ascii="宋体" w:eastAsia="宋体" w:hAnsi="宋体" w:hint="eastAsia"/>
        </w:rPr>
        <w:t>，一定选中该项。如下图：</w:t>
      </w:r>
    </w:p>
    <w:p w14:paraId="23DCB6A3" w14:textId="63CB0FD3" w:rsidR="00042CCE" w:rsidRDefault="00F23243" w:rsidP="00F23243">
      <w:pPr>
        <w:jc w:val="center"/>
        <w:rPr>
          <w:rFonts w:ascii="宋体" w:eastAsia="宋体" w:hAnsi="宋体"/>
        </w:rPr>
      </w:pPr>
      <w:r>
        <w:rPr>
          <w:noProof/>
        </w:rPr>
        <w:drawing>
          <wp:inline distT="0" distB="0" distL="0" distR="0" wp14:anchorId="002B0618" wp14:editId="0D95848A">
            <wp:extent cx="4742857" cy="36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2857" cy="3685714"/>
                    </a:xfrm>
                    <a:prstGeom prst="rect">
                      <a:avLst/>
                    </a:prstGeom>
                  </pic:spPr>
                </pic:pic>
              </a:graphicData>
            </a:graphic>
          </wp:inline>
        </w:drawing>
      </w:r>
    </w:p>
    <w:p w14:paraId="61DE5D83" w14:textId="3D9C3C6F" w:rsidR="00042CCE" w:rsidRDefault="00F23243" w:rsidP="004A7407">
      <w:pPr>
        <w:rPr>
          <w:rFonts w:ascii="宋体" w:eastAsia="宋体" w:hAnsi="宋体"/>
        </w:rPr>
      </w:pPr>
      <w:r>
        <w:rPr>
          <w:rFonts w:ascii="宋体" w:eastAsia="宋体" w:hAnsi="宋体" w:hint="eastAsia"/>
        </w:rPr>
        <w:t>如果在第一项中无</w:t>
      </w:r>
      <w:proofErr w:type="spellStart"/>
      <w:r>
        <w:rPr>
          <w:rFonts w:ascii="宋体" w:eastAsia="宋体" w:hAnsi="宋体" w:hint="eastAsia"/>
        </w:rPr>
        <w:t>openmp</w:t>
      </w:r>
      <w:proofErr w:type="spellEnd"/>
      <w:r>
        <w:rPr>
          <w:rFonts w:ascii="宋体" w:eastAsia="宋体" w:hAnsi="宋体" w:hint="eastAsia"/>
        </w:rPr>
        <w:t>，如下图：</w:t>
      </w:r>
    </w:p>
    <w:p w14:paraId="2D915FF4" w14:textId="18E71DA0" w:rsidR="00042CCE" w:rsidRDefault="00F23243" w:rsidP="00F23243">
      <w:pPr>
        <w:jc w:val="center"/>
        <w:rPr>
          <w:rFonts w:ascii="宋体" w:eastAsia="宋体" w:hAnsi="宋体"/>
        </w:rPr>
      </w:pPr>
      <w:r>
        <w:rPr>
          <w:noProof/>
        </w:rPr>
        <w:lastRenderedPageBreak/>
        <w:drawing>
          <wp:inline distT="0" distB="0" distL="0" distR="0" wp14:anchorId="75684E93" wp14:editId="3D9B5A3C">
            <wp:extent cx="4790476" cy="371428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0476" cy="3714286"/>
                    </a:xfrm>
                    <a:prstGeom prst="rect">
                      <a:avLst/>
                    </a:prstGeom>
                  </pic:spPr>
                </pic:pic>
              </a:graphicData>
            </a:graphic>
          </wp:inline>
        </w:drawing>
      </w:r>
    </w:p>
    <w:p w14:paraId="01ECC1E6" w14:textId="6C92756A" w:rsidR="00042CCE" w:rsidRDefault="00F23243" w:rsidP="004A7407">
      <w:pPr>
        <w:rPr>
          <w:rFonts w:ascii="宋体" w:eastAsia="宋体" w:hAnsi="宋体"/>
        </w:rPr>
      </w:pPr>
      <w:r>
        <w:rPr>
          <w:rFonts w:ascii="宋体" w:eastAsia="宋体" w:hAnsi="宋体" w:hint="eastAsia"/>
        </w:rPr>
        <w:t>则安装完后，要重新双击安装</w:t>
      </w:r>
      <w:proofErr w:type="gramStart"/>
      <w:r>
        <w:rPr>
          <w:rFonts w:ascii="宋体" w:eastAsia="宋体" w:hAnsi="宋体" w:hint="eastAsia"/>
        </w:rPr>
        <w:t>包进入</w:t>
      </w:r>
      <w:proofErr w:type="gramEnd"/>
      <w:r>
        <w:rPr>
          <w:rFonts w:ascii="宋体" w:eastAsia="宋体" w:hAnsi="宋体" w:hint="eastAsia"/>
        </w:rPr>
        <w:t>安装向导，对安装完的tdm</w:t>
      </w:r>
      <w:r>
        <w:rPr>
          <w:rFonts w:ascii="宋体" w:eastAsia="宋体" w:hAnsi="宋体"/>
        </w:rPr>
        <w:t>-</w:t>
      </w:r>
      <w:proofErr w:type="spellStart"/>
      <w:r>
        <w:rPr>
          <w:rFonts w:ascii="宋体" w:eastAsia="宋体" w:hAnsi="宋体" w:hint="eastAsia"/>
        </w:rPr>
        <w:t>gcc</w:t>
      </w:r>
      <w:proofErr w:type="spellEnd"/>
      <w:r>
        <w:rPr>
          <w:rFonts w:ascii="宋体" w:eastAsia="宋体" w:hAnsi="宋体" w:hint="eastAsia"/>
        </w:rPr>
        <w:t>进行Manage，将</w:t>
      </w:r>
      <w:proofErr w:type="spellStart"/>
      <w:r>
        <w:rPr>
          <w:rFonts w:ascii="宋体" w:eastAsia="宋体" w:hAnsi="宋体" w:hint="eastAsia"/>
        </w:rPr>
        <w:t>openmp</w:t>
      </w:r>
      <w:proofErr w:type="spellEnd"/>
      <w:r>
        <w:rPr>
          <w:rFonts w:ascii="宋体" w:eastAsia="宋体" w:hAnsi="宋体" w:hint="eastAsia"/>
        </w:rPr>
        <w:t>添加上，否则无法正常编译</w:t>
      </w:r>
      <w:proofErr w:type="spellStart"/>
      <w:r>
        <w:rPr>
          <w:rFonts w:ascii="宋体" w:eastAsia="宋体" w:hAnsi="宋体" w:hint="eastAsia"/>
        </w:rPr>
        <w:t>vcflib</w:t>
      </w:r>
      <w:proofErr w:type="spellEnd"/>
      <w:r>
        <w:rPr>
          <w:rFonts w:ascii="宋体" w:eastAsia="宋体" w:hAnsi="宋体" w:hint="eastAsia"/>
        </w:rPr>
        <w:t>。</w:t>
      </w:r>
    </w:p>
    <w:p w14:paraId="3C953E30" w14:textId="6B792935" w:rsidR="00C114CF" w:rsidRDefault="0041606A" w:rsidP="004A7407">
      <w:pPr>
        <w:rPr>
          <w:rFonts w:ascii="宋体" w:eastAsia="宋体" w:hAnsi="宋体"/>
        </w:rPr>
      </w:pPr>
      <w:r>
        <w:rPr>
          <w:rFonts w:ascii="宋体" w:eastAsia="宋体" w:hAnsi="宋体" w:hint="eastAsia"/>
        </w:rPr>
        <w:t>最后点击Install完成安装即可。</w:t>
      </w:r>
    </w:p>
    <w:p w14:paraId="06D098B9" w14:textId="06B8B174" w:rsidR="004A7407" w:rsidRDefault="004A7407" w:rsidP="0041606A">
      <w:pPr>
        <w:pStyle w:val="2"/>
      </w:pPr>
      <w:bookmarkStart w:id="791" w:name="_Toc135517637"/>
      <w:proofErr w:type="spellStart"/>
      <w:r>
        <w:t>Z</w:t>
      </w:r>
      <w:r>
        <w:rPr>
          <w:rFonts w:hint="eastAsia"/>
        </w:rPr>
        <w:t>lib</w:t>
      </w:r>
      <w:proofErr w:type="spellEnd"/>
      <w:r>
        <w:rPr>
          <w:rFonts w:hint="eastAsia"/>
        </w:rPr>
        <w:t>库的编译与移植</w:t>
      </w:r>
      <w:bookmarkEnd w:id="791"/>
    </w:p>
    <w:p w14:paraId="776AC876" w14:textId="453DCA30" w:rsidR="004A7407" w:rsidRDefault="0041606A" w:rsidP="00551BD3">
      <w:pPr>
        <w:pStyle w:val="3"/>
      </w:pPr>
      <w:bookmarkStart w:id="792" w:name="_Toc135517638"/>
      <w:r>
        <w:rPr>
          <w:rFonts w:hint="eastAsia"/>
        </w:rPr>
        <w:t>1</w:t>
      </w:r>
      <w:r>
        <w:t>.</w:t>
      </w:r>
      <w:r>
        <w:rPr>
          <w:rFonts w:hint="eastAsia"/>
        </w:rPr>
        <w:t>zlib安装包</w:t>
      </w:r>
      <w:bookmarkEnd w:id="792"/>
    </w:p>
    <w:p w14:paraId="43B6F4FA" w14:textId="1B0AA9CD" w:rsidR="0041606A" w:rsidRDefault="0041606A" w:rsidP="0041606A">
      <w:pPr>
        <w:rPr>
          <w:rFonts w:ascii="宋体" w:eastAsia="宋体" w:hAnsi="宋体"/>
        </w:rPr>
      </w:pPr>
      <w:r>
        <w:rPr>
          <w:rFonts w:ascii="宋体" w:eastAsia="宋体" w:hAnsi="宋体" w:hint="eastAsia"/>
        </w:rPr>
        <w:t>进入官网（</w:t>
      </w:r>
      <w:r w:rsidR="00000000">
        <w:fldChar w:fldCharType="begin"/>
      </w:r>
      <w:r w:rsidR="00000000">
        <w:instrText>HYPERLINK "https://www.zlib.net/"</w:instrText>
      </w:r>
      <w:r w:rsidR="00000000">
        <w:fldChar w:fldCharType="separate"/>
      </w:r>
      <w:r>
        <w:rPr>
          <w:rStyle w:val="a8"/>
        </w:rPr>
        <w:t>https://www.zlib.net/</w:t>
      </w:r>
      <w:r w:rsidR="00000000">
        <w:rPr>
          <w:rStyle w:val="a8"/>
        </w:rPr>
        <w:fldChar w:fldCharType="end"/>
      </w:r>
      <w:r w:rsidRPr="00950663">
        <w:rPr>
          <w:rFonts w:ascii="宋体" w:eastAsia="宋体" w:hAnsi="宋体" w:hint="eastAsia"/>
        </w:rPr>
        <w:t>）直接下载</w:t>
      </w:r>
    </w:p>
    <w:p w14:paraId="6E825D74" w14:textId="49D694C1" w:rsidR="0041606A" w:rsidRDefault="0041606A" w:rsidP="004A7407">
      <w:pPr>
        <w:rPr>
          <w:rFonts w:ascii="宋体" w:eastAsia="宋体" w:hAnsi="宋体"/>
        </w:rPr>
      </w:pPr>
      <w:r>
        <w:rPr>
          <w:noProof/>
        </w:rPr>
        <w:lastRenderedPageBreak/>
        <w:drawing>
          <wp:inline distT="0" distB="0" distL="0" distR="0" wp14:anchorId="4815938B" wp14:editId="5F74250C">
            <wp:extent cx="5274310" cy="33521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52165"/>
                    </a:xfrm>
                    <a:prstGeom prst="rect">
                      <a:avLst/>
                    </a:prstGeom>
                  </pic:spPr>
                </pic:pic>
              </a:graphicData>
            </a:graphic>
          </wp:inline>
        </w:drawing>
      </w:r>
    </w:p>
    <w:p w14:paraId="1BD28214" w14:textId="485EEBA7" w:rsidR="003B39DE" w:rsidRDefault="003B39DE" w:rsidP="003B39DE">
      <w:pPr>
        <w:rPr>
          <w:rFonts w:ascii="宋体" w:eastAsia="宋体" w:hAnsi="宋体"/>
        </w:rPr>
      </w:pPr>
      <w:r>
        <w:rPr>
          <w:rFonts w:hint="eastAsia"/>
        </w:rPr>
        <w:t>或在我提供的</w:t>
      </w:r>
      <w:proofErr w:type="spellStart"/>
      <w:r>
        <w:rPr>
          <w:rFonts w:hint="eastAsia"/>
        </w:rPr>
        <w:t>win_supportPackage</w:t>
      </w:r>
      <w:proofErr w:type="spellEnd"/>
      <w:r>
        <w:rPr>
          <w:rFonts w:hint="eastAsia"/>
        </w:rPr>
        <w:t>中有下载好的tar包</w:t>
      </w:r>
      <w:r w:rsidRPr="00D175BA">
        <w:t>zlib-1.2.13.tar.gz</w:t>
      </w:r>
      <w:r>
        <w:rPr>
          <w:rFonts w:ascii="宋体" w:eastAsia="宋体" w:hAnsi="宋体" w:hint="eastAsia"/>
        </w:rPr>
        <w:t>。</w:t>
      </w:r>
    </w:p>
    <w:p w14:paraId="59014F27" w14:textId="023A2429" w:rsidR="0041606A" w:rsidRPr="0041606A" w:rsidRDefault="0041606A" w:rsidP="00551BD3">
      <w:pPr>
        <w:pStyle w:val="3"/>
      </w:pPr>
      <w:bookmarkStart w:id="793" w:name="_Toc135517639"/>
      <w:r>
        <w:t>2.</w:t>
      </w:r>
      <w:r>
        <w:rPr>
          <w:rFonts w:hint="eastAsia"/>
        </w:rPr>
        <w:t>zlib编译移植</w:t>
      </w:r>
      <w:bookmarkEnd w:id="793"/>
    </w:p>
    <w:p w14:paraId="6CF4A824" w14:textId="5D36D129" w:rsidR="003B39DE" w:rsidRDefault="003B39DE" w:rsidP="004A7407">
      <w:pPr>
        <w:rPr>
          <w:rFonts w:ascii="宋体" w:eastAsia="宋体" w:hAnsi="宋体"/>
        </w:rPr>
      </w:pPr>
      <w:r>
        <w:rPr>
          <w:rFonts w:ascii="宋体" w:eastAsia="宋体" w:hAnsi="宋体" w:hint="eastAsia"/>
        </w:rPr>
        <w:t>在Windows下，进入</w:t>
      </w:r>
      <w:proofErr w:type="spellStart"/>
      <w:r>
        <w:rPr>
          <w:rFonts w:ascii="宋体" w:eastAsia="宋体" w:hAnsi="宋体" w:hint="eastAsia"/>
        </w:rPr>
        <w:t>cmd</w:t>
      </w:r>
      <w:proofErr w:type="spellEnd"/>
      <w:r>
        <w:rPr>
          <w:rFonts w:ascii="宋体" w:eastAsia="宋体" w:hAnsi="宋体" w:hint="eastAsia"/>
        </w:rPr>
        <w:t>命令行</w:t>
      </w:r>
      <w:r w:rsidR="00762EB6">
        <w:rPr>
          <w:rFonts w:ascii="宋体" w:eastAsia="宋体" w:hAnsi="宋体" w:hint="eastAsia"/>
        </w:rPr>
        <w:t>。</w:t>
      </w:r>
      <w:r w:rsidR="00762EB6">
        <w:rPr>
          <w:rFonts w:ascii="宋体" w:eastAsia="宋体" w:hAnsi="宋体"/>
        </w:rPr>
        <w:t xml:space="preserve"> </w:t>
      </w:r>
    </w:p>
    <w:p w14:paraId="52EBA71A" w14:textId="207B166A" w:rsidR="003B39DE" w:rsidRDefault="003B39DE" w:rsidP="004A7407">
      <w:pPr>
        <w:rPr>
          <w:rFonts w:ascii="宋体" w:eastAsia="宋体" w:hAnsi="宋体"/>
        </w:rPr>
      </w:pPr>
      <w:r>
        <w:rPr>
          <w:rFonts w:ascii="宋体" w:eastAsia="宋体" w:hAnsi="宋体" w:hint="eastAsia"/>
        </w:rPr>
        <w:t>将</w:t>
      </w:r>
      <w:proofErr w:type="spellStart"/>
      <w:r>
        <w:rPr>
          <w:rFonts w:ascii="宋体" w:eastAsia="宋体" w:hAnsi="宋体" w:hint="eastAsia"/>
        </w:rPr>
        <w:t>zlib</w:t>
      </w:r>
      <w:proofErr w:type="spellEnd"/>
      <w:r>
        <w:rPr>
          <w:rFonts w:ascii="宋体" w:eastAsia="宋体" w:hAnsi="宋体" w:hint="eastAsia"/>
        </w:rPr>
        <w:t>的安装包解压到任意目录，我这里是将</w:t>
      </w:r>
      <w:proofErr w:type="spellStart"/>
      <w:r>
        <w:rPr>
          <w:rFonts w:ascii="宋体" w:eastAsia="宋体" w:hAnsi="宋体" w:hint="eastAsia"/>
        </w:rPr>
        <w:t>zlib</w:t>
      </w:r>
      <w:proofErr w:type="spellEnd"/>
      <w:r>
        <w:rPr>
          <w:rFonts w:ascii="宋体" w:eastAsia="宋体" w:hAnsi="宋体" w:hint="eastAsia"/>
        </w:rPr>
        <w:t>包放在d:\tmp下，并在本地进行解压</w:t>
      </w:r>
      <w:r w:rsidR="00762EB6">
        <w:rPr>
          <w:rFonts w:ascii="宋体" w:eastAsia="宋体" w:hAnsi="宋体" w:hint="eastAsia"/>
        </w:rPr>
        <w:t>，输入如下命令</w:t>
      </w:r>
      <w:r>
        <w:rPr>
          <w:rFonts w:ascii="宋体" w:eastAsia="宋体" w:hAnsi="宋体" w:hint="eastAsia"/>
        </w:rPr>
        <w:t>：</w:t>
      </w:r>
    </w:p>
    <w:p w14:paraId="642E88A6" w14:textId="4ED9A438" w:rsidR="003B39DE" w:rsidRPr="00762EB6" w:rsidRDefault="003B39DE" w:rsidP="004A7407">
      <w:pPr>
        <w:rPr>
          <w:rFonts w:ascii="宋体" w:eastAsia="宋体" w:hAnsi="宋体"/>
          <w:b/>
          <w:bCs/>
        </w:rPr>
      </w:pPr>
      <w:r w:rsidRPr="00762EB6">
        <w:rPr>
          <w:rFonts w:ascii="宋体" w:eastAsia="宋体" w:hAnsi="宋体"/>
          <w:b/>
          <w:bCs/>
        </w:rPr>
        <w:t>d</w:t>
      </w:r>
      <w:r w:rsidRPr="00762EB6">
        <w:rPr>
          <w:rFonts w:ascii="宋体" w:eastAsia="宋体" w:hAnsi="宋体" w:hint="eastAsia"/>
          <w:b/>
          <w:bCs/>
        </w:rPr>
        <w:t>：</w:t>
      </w:r>
    </w:p>
    <w:p w14:paraId="1FB10AFA" w14:textId="6EA5EB51" w:rsidR="003B39DE" w:rsidRPr="00762EB6" w:rsidRDefault="003B39DE" w:rsidP="004A7407">
      <w:pPr>
        <w:rPr>
          <w:rFonts w:ascii="宋体" w:eastAsia="宋体" w:hAnsi="宋体"/>
          <w:b/>
          <w:bCs/>
        </w:rPr>
      </w:pPr>
      <w:r w:rsidRPr="00762EB6">
        <w:rPr>
          <w:rFonts w:ascii="宋体" w:eastAsia="宋体" w:hAnsi="宋体"/>
          <w:b/>
          <w:bCs/>
        </w:rPr>
        <w:t xml:space="preserve">cd </w:t>
      </w:r>
      <w:proofErr w:type="spellStart"/>
      <w:r w:rsidRPr="00762EB6">
        <w:rPr>
          <w:rFonts w:ascii="宋体" w:eastAsia="宋体" w:hAnsi="宋体" w:hint="eastAsia"/>
          <w:b/>
          <w:bCs/>
        </w:rPr>
        <w:t>tmp</w:t>
      </w:r>
      <w:proofErr w:type="spellEnd"/>
    </w:p>
    <w:p w14:paraId="74183C46" w14:textId="02174D98" w:rsidR="003B39DE" w:rsidRPr="00762EB6" w:rsidRDefault="00762EB6" w:rsidP="004A7407">
      <w:pPr>
        <w:rPr>
          <w:rFonts w:ascii="宋体" w:eastAsia="宋体" w:hAnsi="宋体"/>
          <w:b/>
          <w:bCs/>
        </w:rPr>
      </w:pPr>
      <w:r w:rsidRPr="00762EB6">
        <w:rPr>
          <w:rFonts w:ascii="宋体" w:eastAsia="宋体" w:hAnsi="宋体" w:hint="eastAsia"/>
          <w:b/>
          <w:bCs/>
        </w:rPr>
        <w:t>t</w:t>
      </w:r>
      <w:r w:rsidRPr="00762EB6">
        <w:rPr>
          <w:rFonts w:ascii="宋体" w:eastAsia="宋体" w:hAnsi="宋体"/>
          <w:b/>
          <w:bCs/>
        </w:rPr>
        <w:t>ar -</w:t>
      </w:r>
      <w:proofErr w:type="spellStart"/>
      <w:r w:rsidRPr="00762EB6">
        <w:rPr>
          <w:rFonts w:ascii="宋体" w:eastAsia="宋体" w:hAnsi="宋体"/>
          <w:b/>
          <w:bCs/>
        </w:rPr>
        <w:t>xzvf</w:t>
      </w:r>
      <w:proofErr w:type="spellEnd"/>
      <w:r w:rsidRPr="00762EB6">
        <w:rPr>
          <w:rFonts w:ascii="宋体" w:eastAsia="宋体" w:hAnsi="宋体"/>
          <w:b/>
          <w:bCs/>
        </w:rPr>
        <w:t xml:space="preserve"> zlib-1.2.13.tar.gz</w:t>
      </w:r>
    </w:p>
    <w:p w14:paraId="0D35E30A" w14:textId="72F182EA" w:rsidR="003B39DE" w:rsidRDefault="00762EB6" w:rsidP="004A7407">
      <w:pPr>
        <w:rPr>
          <w:rFonts w:ascii="宋体" w:eastAsia="宋体" w:hAnsi="宋体"/>
        </w:rPr>
      </w:pPr>
      <w:r>
        <w:rPr>
          <w:rFonts w:ascii="宋体" w:eastAsia="宋体" w:hAnsi="宋体" w:hint="eastAsia"/>
        </w:rPr>
        <w:t>进入解压好的</w:t>
      </w:r>
      <w:proofErr w:type="spellStart"/>
      <w:r>
        <w:rPr>
          <w:rFonts w:ascii="宋体" w:eastAsia="宋体" w:hAnsi="宋体" w:hint="eastAsia"/>
        </w:rPr>
        <w:t>zlib</w:t>
      </w:r>
      <w:proofErr w:type="spellEnd"/>
      <w:r>
        <w:rPr>
          <w:rFonts w:ascii="宋体" w:eastAsia="宋体" w:hAnsi="宋体" w:hint="eastAsia"/>
        </w:rPr>
        <w:t>文件夹，将</w:t>
      </w:r>
      <w:proofErr w:type="spellStart"/>
      <w:r>
        <w:rPr>
          <w:rFonts w:ascii="宋体" w:eastAsia="宋体" w:hAnsi="宋体" w:hint="eastAsia"/>
        </w:rPr>
        <w:t>zlib</w:t>
      </w:r>
      <w:proofErr w:type="spellEnd"/>
      <w:r>
        <w:rPr>
          <w:rFonts w:ascii="宋体" w:eastAsia="宋体" w:hAnsi="宋体" w:hint="eastAsia"/>
        </w:rPr>
        <w:t>中的win</w:t>
      </w:r>
      <w:r>
        <w:rPr>
          <w:rFonts w:ascii="宋体" w:eastAsia="宋体" w:hAnsi="宋体"/>
        </w:rPr>
        <w:t>32\</w:t>
      </w:r>
      <w:proofErr w:type="spellStart"/>
      <w:r>
        <w:rPr>
          <w:rFonts w:ascii="宋体" w:eastAsia="宋体" w:hAnsi="宋体"/>
        </w:rPr>
        <w:t>Makefile.gcc</w:t>
      </w:r>
      <w:proofErr w:type="spellEnd"/>
      <w:r>
        <w:rPr>
          <w:rFonts w:ascii="宋体" w:eastAsia="宋体" w:hAnsi="宋体" w:hint="eastAsia"/>
        </w:rPr>
        <w:t>拷贝到</w:t>
      </w:r>
      <w:proofErr w:type="spellStart"/>
      <w:r>
        <w:rPr>
          <w:rFonts w:ascii="宋体" w:eastAsia="宋体" w:hAnsi="宋体" w:hint="eastAsia"/>
        </w:rPr>
        <w:t>zlib</w:t>
      </w:r>
      <w:proofErr w:type="spellEnd"/>
      <w:r>
        <w:rPr>
          <w:rFonts w:ascii="宋体" w:eastAsia="宋体" w:hAnsi="宋体" w:hint="eastAsia"/>
        </w:rPr>
        <w:t>文件夹中，输入如下命令：</w:t>
      </w:r>
    </w:p>
    <w:p w14:paraId="363852EE" w14:textId="3BD9BBE2" w:rsidR="00762EB6" w:rsidRPr="00762EB6" w:rsidRDefault="00762EB6" w:rsidP="004A7407">
      <w:pPr>
        <w:rPr>
          <w:rFonts w:ascii="宋体" w:eastAsia="宋体" w:hAnsi="宋体"/>
          <w:b/>
          <w:bCs/>
        </w:rPr>
      </w:pPr>
      <w:r w:rsidRPr="00762EB6">
        <w:rPr>
          <w:rFonts w:ascii="宋体" w:eastAsia="宋体" w:hAnsi="宋体" w:hint="eastAsia"/>
          <w:b/>
          <w:bCs/>
        </w:rPr>
        <w:t>cd</w:t>
      </w:r>
      <w:r w:rsidRPr="00762EB6">
        <w:rPr>
          <w:rFonts w:ascii="宋体" w:eastAsia="宋体" w:hAnsi="宋体"/>
          <w:b/>
          <w:bCs/>
        </w:rPr>
        <w:t xml:space="preserve"> zlib-1.2.13</w:t>
      </w:r>
    </w:p>
    <w:p w14:paraId="0132D2C2" w14:textId="7634867D" w:rsidR="00762EB6" w:rsidRPr="00762EB6" w:rsidRDefault="00762EB6" w:rsidP="004A7407">
      <w:pPr>
        <w:rPr>
          <w:rFonts w:ascii="宋体" w:eastAsia="宋体" w:hAnsi="宋体"/>
          <w:b/>
          <w:bCs/>
        </w:rPr>
      </w:pPr>
      <w:r w:rsidRPr="00762EB6">
        <w:rPr>
          <w:rFonts w:ascii="宋体" w:eastAsia="宋体" w:hAnsi="宋体" w:hint="eastAsia"/>
          <w:b/>
          <w:bCs/>
        </w:rPr>
        <w:t>c</w:t>
      </w:r>
      <w:r w:rsidRPr="00762EB6">
        <w:rPr>
          <w:rFonts w:ascii="宋体" w:eastAsia="宋体" w:hAnsi="宋体"/>
          <w:b/>
          <w:bCs/>
        </w:rPr>
        <w:t>opy win32\</w:t>
      </w:r>
      <w:proofErr w:type="spellStart"/>
      <w:r w:rsidRPr="00762EB6">
        <w:rPr>
          <w:rFonts w:ascii="宋体" w:eastAsia="宋体" w:hAnsi="宋体"/>
          <w:b/>
          <w:bCs/>
        </w:rPr>
        <w:t>Makefile.gcc</w:t>
      </w:r>
      <w:proofErr w:type="spellEnd"/>
      <w:r w:rsidRPr="00762EB6">
        <w:rPr>
          <w:rFonts w:ascii="宋体" w:eastAsia="宋体" w:hAnsi="宋体"/>
          <w:b/>
          <w:bCs/>
        </w:rPr>
        <w:t xml:space="preserve"> </w:t>
      </w:r>
      <w:proofErr w:type="spellStart"/>
      <w:r w:rsidRPr="00762EB6">
        <w:rPr>
          <w:rFonts w:ascii="宋体" w:eastAsia="宋体" w:hAnsi="宋体"/>
          <w:b/>
          <w:bCs/>
        </w:rPr>
        <w:t>makefile.gcc</w:t>
      </w:r>
      <w:proofErr w:type="spellEnd"/>
    </w:p>
    <w:p w14:paraId="4D9BB732" w14:textId="230CB187" w:rsidR="00762EB6" w:rsidRDefault="00762EB6" w:rsidP="004A7407">
      <w:pPr>
        <w:rPr>
          <w:rFonts w:ascii="宋体" w:eastAsia="宋体" w:hAnsi="宋体"/>
        </w:rPr>
      </w:pPr>
      <w:r>
        <w:rPr>
          <w:rFonts w:ascii="宋体" w:eastAsia="宋体" w:hAnsi="宋体" w:hint="eastAsia"/>
        </w:rPr>
        <w:t>编译</w:t>
      </w:r>
      <w:proofErr w:type="spellStart"/>
      <w:r>
        <w:rPr>
          <w:rFonts w:ascii="宋体" w:eastAsia="宋体" w:hAnsi="宋体" w:hint="eastAsia"/>
        </w:rPr>
        <w:t>zlib</w:t>
      </w:r>
      <w:proofErr w:type="spellEnd"/>
      <w:r>
        <w:rPr>
          <w:rFonts w:ascii="宋体" w:eastAsia="宋体" w:hAnsi="宋体" w:hint="eastAsia"/>
        </w:rPr>
        <w:t>，输入如下命令：</w:t>
      </w:r>
    </w:p>
    <w:p w14:paraId="47F32FEF" w14:textId="6A961160" w:rsidR="00762EB6" w:rsidRPr="00762EB6" w:rsidRDefault="00762EB6" w:rsidP="004A7407">
      <w:pPr>
        <w:rPr>
          <w:rFonts w:ascii="宋体" w:eastAsia="宋体" w:hAnsi="宋体"/>
          <w:b/>
          <w:bCs/>
        </w:rPr>
      </w:pPr>
      <w:r w:rsidRPr="00762EB6">
        <w:rPr>
          <w:rFonts w:ascii="宋体" w:eastAsia="宋体" w:hAnsi="宋体"/>
          <w:b/>
          <w:bCs/>
        </w:rPr>
        <w:t>M</w:t>
      </w:r>
      <w:r w:rsidRPr="00762EB6">
        <w:rPr>
          <w:rFonts w:ascii="宋体" w:eastAsia="宋体" w:hAnsi="宋体" w:hint="eastAsia"/>
          <w:b/>
          <w:bCs/>
        </w:rPr>
        <w:t>ingw</w:t>
      </w:r>
      <w:r w:rsidRPr="00762EB6">
        <w:rPr>
          <w:rFonts w:ascii="宋体" w:eastAsia="宋体" w:hAnsi="宋体"/>
          <w:b/>
          <w:bCs/>
        </w:rPr>
        <w:t>32-</w:t>
      </w:r>
      <w:r w:rsidRPr="00762EB6">
        <w:rPr>
          <w:rFonts w:ascii="宋体" w:eastAsia="宋体" w:hAnsi="宋体" w:hint="eastAsia"/>
          <w:b/>
          <w:bCs/>
        </w:rPr>
        <w:t>make</w:t>
      </w:r>
      <w:r w:rsidRPr="00762EB6">
        <w:rPr>
          <w:rFonts w:ascii="宋体" w:eastAsia="宋体" w:hAnsi="宋体"/>
          <w:b/>
          <w:bCs/>
        </w:rPr>
        <w:t xml:space="preserve"> -f </w:t>
      </w:r>
      <w:proofErr w:type="spellStart"/>
      <w:r w:rsidRPr="00762EB6">
        <w:rPr>
          <w:rFonts w:ascii="宋体" w:eastAsia="宋体" w:hAnsi="宋体"/>
          <w:b/>
          <w:bCs/>
        </w:rPr>
        <w:t>makefile.gcc</w:t>
      </w:r>
      <w:proofErr w:type="spellEnd"/>
    </w:p>
    <w:p w14:paraId="675B526D" w14:textId="07188306" w:rsidR="00762EB6" w:rsidRDefault="00762EB6" w:rsidP="004A7407">
      <w:pPr>
        <w:rPr>
          <w:rFonts w:ascii="宋体" w:eastAsia="宋体" w:hAnsi="宋体"/>
        </w:rPr>
      </w:pPr>
      <w:r>
        <w:rPr>
          <w:rFonts w:ascii="宋体" w:eastAsia="宋体" w:hAnsi="宋体" w:hint="eastAsia"/>
        </w:rPr>
        <w:t>完成编译后，将编译成功的</w:t>
      </w:r>
      <w:proofErr w:type="spellStart"/>
      <w:r>
        <w:rPr>
          <w:rFonts w:ascii="宋体" w:eastAsia="宋体" w:hAnsi="宋体" w:hint="eastAsia"/>
        </w:rPr>
        <w:t>z</w:t>
      </w:r>
      <w:r>
        <w:rPr>
          <w:rFonts w:ascii="宋体" w:eastAsia="宋体" w:hAnsi="宋体"/>
        </w:rPr>
        <w:t>conf.h</w:t>
      </w:r>
      <w:proofErr w:type="spellEnd"/>
      <w:r>
        <w:rPr>
          <w:rFonts w:ascii="宋体" w:eastAsia="宋体" w:hAnsi="宋体"/>
        </w:rPr>
        <w:t xml:space="preserve"> </w:t>
      </w:r>
      <w:proofErr w:type="spellStart"/>
      <w:r>
        <w:rPr>
          <w:rFonts w:ascii="宋体" w:eastAsia="宋体" w:hAnsi="宋体"/>
        </w:rPr>
        <w:t>zlib.h</w:t>
      </w:r>
      <w:proofErr w:type="spellEnd"/>
      <w:r>
        <w:rPr>
          <w:rFonts w:ascii="宋体" w:eastAsia="宋体" w:hAnsi="宋体" w:hint="eastAsia"/>
        </w:rPr>
        <w:t>拷贝至tdm</w:t>
      </w:r>
      <w:r>
        <w:rPr>
          <w:rFonts w:ascii="宋体" w:eastAsia="宋体" w:hAnsi="宋体"/>
        </w:rPr>
        <w:t>64-</w:t>
      </w:r>
      <w:r>
        <w:rPr>
          <w:rFonts w:ascii="宋体" w:eastAsia="宋体" w:hAnsi="宋体" w:hint="eastAsia"/>
        </w:rPr>
        <w:t>gcc安装目录中的include文件夹</w:t>
      </w:r>
      <w:r w:rsidR="00551BD3">
        <w:rPr>
          <w:rFonts w:ascii="宋体" w:eastAsia="宋体" w:hAnsi="宋体" w:hint="eastAsia"/>
        </w:rPr>
        <w:t>；</w:t>
      </w:r>
      <w:r>
        <w:rPr>
          <w:rFonts w:ascii="宋体" w:eastAsia="宋体" w:hAnsi="宋体" w:hint="eastAsia"/>
        </w:rPr>
        <w:t>将编译成功的</w:t>
      </w:r>
      <w:proofErr w:type="spellStart"/>
      <w:r>
        <w:rPr>
          <w:rFonts w:ascii="宋体" w:eastAsia="宋体" w:hAnsi="宋体" w:hint="eastAsia"/>
        </w:rPr>
        <w:t>libz.</w:t>
      </w:r>
      <w:r>
        <w:rPr>
          <w:rFonts w:ascii="宋体" w:eastAsia="宋体" w:hAnsi="宋体"/>
        </w:rPr>
        <w:t>a</w:t>
      </w:r>
      <w:proofErr w:type="spellEnd"/>
      <w:r>
        <w:rPr>
          <w:rFonts w:ascii="宋体" w:eastAsia="宋体" w:hAnsi="宋体" w:hint="eastAsia"/>
        </w:rPr>
        <w:t>拷贝至tdm</w:t>
      </w:r>
      <w:r>
        <w:rPr>
          <w:rFonts w:ascii="宋体" w:eastAsia="宋体" w:hAnsi="宋体"/>
        </w:rPr>
        <w:t>64-</w:t>
      </w:r>
      <w:r>
        <w:rPr>
          <w:rFonts w:ascii="宋体" w:eastAsia="宋体" w:hAnsi="宋体" w:hint="eastAsia"/>
        </w:rPr>
        <w:t>gcc安装目录中的lib文件夹即可</w:t>
      </w:r>
      <w:r w:rsidR="00551BD3">
        <w:rPr>
          <w:rFonts w:ascii="宋体" w:eastAsia="宋体" w:hAnsi="宋体" w:hint="eastAsia"/>
        </w:rPr>
        <w:t>。</w:t>
      </w:r>
    </w:p>
    <w:p w14:paraId="12DF413F" w14:textId="77777777" w:rsidR="003B39DE" w:rsidRDefault="003B39DE" w:rsidP="004A7407">
      <w:pPr>
        <w:rPr>
          <w:rFonts w:ascii="宋体" w:eastAsia="宋体" w:hAnsi="宋体"/>
        </w:rPr>
      </w:pPr>
    </w:p>
    <w:sectPr w:rsidR="003B39DE" w:rsidSect="000B0AF7">
      <w:pgSz w:w="11906" w:h="16838"/>
      <w:pgMar w:top="1440" w:right="1800" w:bottom="1440" w:left="1800" w:header="851" w:footer="992" w:gutter="0"/>
      <w:pgNumType w:start="0"/>
      <w:cols w:space="425"/>
      <w:titlePg/>
      <w:docGrid w:type="lines" w:linePitch="312"/>
      <w:sectPrChange w:id="794" w:author="zuo Oliver" w:date="2023-05-20T22:27:00Z">
        <w:sectPr w:rsidR="003B39DE" w:rsidSect="000B0AF7">
          <w:pgMar w:top="1440" w:right="1800" w:bottom="1440" w:left="1800" w:header="851" w:footer="992" w:gutter="0"/>
          <w:pgNumType w:start="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19C1" w14:textId="77777777" w:rsidR="00306E3E" w:rsidRDefault="00306E3E" w:rsidP="00A44A90">
      <w:r>
        <w:separator/>
      </w:r>
    </w:p>
  </w:endnote>
  <w:endnote w:type="continuationSeparator" w:id="0">
    <w:p w14:paraId="1DE0D36D" w14:textId="77777777" w:rsidR="00306E3E" w:rsidRDefault="00306E3E" w:rsidP="00A4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0D522" w14:textId="77777777" w:rsidR="00306E3E" w:rsidRDefault="00306E3E" w:rsidP="00A44A90">
      <w:r>
        <w:separator/>
      </w:r>
    </w:p>
  </w:footnote>
  <w:footnote w:type="continuationSeparator" w:id="0">
    <w:p w14:paraId="2F56FF8C" w14:textId="77777777" w:rsidR="00306E3E" w:rsidRDefault="00306E3E" w:rsidP="00A44A9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uo Oliver">
    <w15:presenceInfo w15:providerId="Windows Live" w15:userId="f15fdc0dae02c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05"/>
    <w:rsid w:val="00012C05"/>
    <w:rsid w:val="00042CCE"/>
    <w:rsid w:val="000620B6"/>
    <w:rsid w:val="00072941"/>
    <w:rsid w:val="000B0AF7"/>
    <w:rsid w:val="000C17EE"/>
    <w:rsid w:val="000D01B8"/>
    <w:rsid w:val="000E062E"/>
    <w:rsid w:val="00120882"/>
    <w:rsid w:val="00124ADF"/>
    <w:rsid w:val="0018677F"/>
    <w:rsid w:val="00197F52"/>
    <w:rsid w:val="001B1A67"/>
    <w:rsid w:val="001E3B2E"/>
    <w:rsid w:val="002478EF"/>
    <w:rsid w:val="00261346"/>
    <w:rsid w:val="00270D59"/>
    <w:rsid w:val="002C0D76"/>
    <w:rsid w:val="002C1E2E"/>
    <w:rsid w:val="002E76B9"/>
    <w:rsid w:val="00305CE2"/>
    <w:rsid w:val="00306E3E"/>
    <w:rsid w:val="0039233A"/>
    <w:rsid w:val="003B39DE"/>
    <w:rsid w:val="003D1D6D"/>
    <w:rsid w:val="003F294D"/>
    <w:rsid w:val="003F79FC"/>
    <w:rsid w:val="00404D89"/>
    <w:rsid w:val="00405E2B"/>
    <w:rsid w:val="0041606A"/>
    <w:rsid w:val="004A7407"/>
    <w:rsid w:val="004C44F3"/>
    <w:rsid w:val="004C70ED"/>
    <w:rsid w:val="004D6B00"/>
    <w:rsid w:val="004F2A80"/>
    <w:rsid w:val="00507F6D"/>
    <w:rsid w:val="00536696"/>
    <w:rsid w:val="00551BD3"/>
    <w:rsid w:val="0056745B"/>
    <w:rsid w:val="0059546E"/>
    <w:rsid w:val="005B40C4"/>
    <w:rsid w:val="00612D83"/>
    <w:rsid w:val="006E2320"/>
    <w:rsid w:val="00762EB6"/>
    <w:rsid w:val="0077163C"/>
    <w:rsid w:val="007A0253"/>
    <w:rsid w:val="007A1AB7"/>
    <w:rsid w:val="0081191C"/>
    <w:rsid w:val="00831DF2"/>
    <w:rsid w:val="008502BB"/>
    <w:rsid w:val="00856089"/>
    <w:rsid w:val="008A2ECD"/>
    <w:rsid w:val="008B4468"/>
    <w:rsid w:val="008E0A2A"/>
    <w:rsid w:val="008F5455"/>
    <w:rsid w:val="00912244"/>
    <w:rsid w:val="00922CF0"/>
    <w:rsid w:val="0093193A"/>
    <w:rsid w:val="00950663"/>
    <w:rsid w:val="009637FF"/>
    <w:rsid w:val="009752A6"/>
    <w:rsid w:val="0098182C"/>
    <w:rsid w:val="00981FEB"/>
    <w:rsid w:val="00A108A1"/>
    <w:rsid w:val="00A11B93"/>
    <w:rsid w:val="00A44A90"/>
    <w:rsid w:val="00A722B6"/>
    <w:rsid w:val="00A72A0F"/>
    <w:rsid w:val="00AA30AD"/>
    <w:rsid w:val="00AA7A3D"/>
    <w:rsid w:val="00AD2EFB"/>
    <w:rsid w:val="00AF50DE"/>
    <w:rsid w:val="00B617F1"/>
    <w:rsid w:val="00B62D42"/>
    <w:rsid w:val="00BF2C90"/>
    <w:rsid w:val="00C114CF"/>
    <w:rsid w:val="00C41DB1"/>
    <w:rsid w:val="00C76C47"/>
    <w:rsid w:val="00D02378"/>
    <w:rsid w:val="00D175BA"/>
    <w:rsid w:val="00D4729C"/>
    <w:rsid w:val="00D95713"/>
    <w:rsid w:val="00D95D62"/>
    <w:rsid w:val="00DC73C1"/>
    <w:rsid w:val="00E157D2"/>
    <w:rsid w:val="00E16F6C"/>
    <w:rsid w:val="00E269EA"/>
    <w:rsid w:val="00EC59A5"/>
    <w:rsid w:val="00EE164A"/>
    <w:rsid w:val="00EE1D1F"/>
    <w:rsid w:val="00EF5388"/>
    <w:rsid w:val="00F23243"/>
    <w:rsid w:val="00F455BE"/>
    <w:rsid w:val="00F5241F"/>
    <w:rsid w:val="00F741D1"/>
    <w:rsid w:val="00F74451"/>
    <w:rsid w:val="00F821A6"/>
    <w:rsid w:val="00F85EA0"/>
    <w:rsid w:val="00FB07C3"/>
    <w:rsid w:val="00FC2552"/>
    <w:rsid w:val="00FD111B"/>
    <w:rsid w:val="00FE1DB3"/>
    <w:rsid w:val="00FE7462"/>
    <w:rsid w:val="00FF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E7DA"/>
  <w15:chartTrackingRefBased/>
  <w15:docId w15:val="{2A58F7E8-3980-41B3-BED5-92B5FA45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9DE"/>
    <w:pPr>
      <w:widowControl w:val="0"/>
      <w:jc w:val="both"/>
    </w:pPr>
  </w:style>
  <w:style w:type="paragraph" w:styleId="1">
    <w:name w:val="heading 1"/>
    <w:basedOn w:val="a"/>
    <w:next w:val="a"/>
    <w:link w:val="10"/>
    <w:uiPriority w:val="9"/>
    <w:qFormat/>
    <w:rsid w:val="001867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1A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67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A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A90"/>
    <w:rPr>
      <w:sz w:val="18"/>
      <w:szCs w:val="18"/>
    </w:rPr>
  </w:style>
  <w:style w:type="paragraph" w:styleId="a5">
    <w:name w:val="footer"/>
    <w:basedOn w:val="a"/>
    <w:link w:val="a6"/>
    <w:uiPriority w:val="99"/>
    <w:unhideWhenUsed/>
    <w:rsid w:val="00A44A90"/>
    <w:pPr>
      <w:tabs>
        <w:tab w:val="center" w:pos="4153"/>
        <w:tab w:val="right" w:pos="8306"/>
      </w:tabs>
      <w:snapToGrid w:val="0"/>
      <w:jc w:val="left"/>
    </w:pPr>
    <w:rPr>
      <w:sz w:val="18"/>
      <w:szCs w:val="18"/>
    </w:rPr>
  </w:style>
  <w:style w:type="character" w:customStyle="1" w:styleId="a6">
    <w:name w:val="页脚 字符"/>
    <w:basedOn w:val="a0"/>
    <w:link w:val="a5"/>
    <w:uiPriority w:val="99"/>
    <w:rsid w:val="00A44A90"/>
    <w:rPr>
      <w:sz w:val="18"/>
      <w:szCs w:val="18"/>
    </w:rPr>
  </w:style>
  <w:style w:type="paragraph" w:styleId="a7">
    <w:name w:val="List Paragraph"/>
    <w:basedOn w:val="a"/>
    <w:uiPriority w:val="34"/>
    <w:qFormat/>
    <w:rsid w:val="00A44A90"/>
    <w:pPr>
      <w:ind w:firstLineChars="200" w:firstLine="420"/>
    </w:pPr>
  </w:style>
  <w:style w:type="character" w:customStyle="1" w:styleId="20">
    <w:name w:val="标题 2 字符"/>
    <w:basedOn w:val="a0"/>
    <w:link w:val="2"/>
    <w:uiPriority w:val="9"/>
    <w:rsid w:val="001B1A6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8677F"/>
    <w:rPr>
      <w:b/>
      <w:bCs/>
      <w:kern w:val="44"/>
      <w:sz w:val="44"/>
      <w:szCs w:val="44"/>
    </w:rPr>
  </w:style>
  <w:style w:type="character" w:customStyle="1" w:styleId="30">
    <w:name w:val="标题 3 字符"/>
    <w:basedOn w:val="a0"/>
    <w:link w:val="3"/>
    <w:uiPriority w:val="9"/>
    <w:rsid w:val="0018677F"/>
    <w:rPr>
      <w:b/>
      <w:bCs/>
      <w:sz w:val="32"/>
      <w:szCs w:val="32"/>
    </w:rPr>
  </w:style>
  <w:style w:type="character" w:styleId="a8">
    <w:name w:val="Hyperlink"/>
    <w:basedOn w:val="a0"/>
    <w:uiPriority w:val="99"/>
    <w:unhideWhenUsed/>
    <w:rsid w:val="004F2A80"/>
    <w:rPr>
      <w:color w:val="0000FF"/>
      <w:u w:val="single"/>
    </w:rPr>
  </w:style>
  <w:style w:type="character" w:styleId="a9">
    <w:name w:val="FollowedHyperlink"/>
    <w:basedOn w:val="a0"/>
    <w:uiPriority w:val="99"/>
    <w:semiHidden/>
    <w:unhideWhenUsed/>
    <w:rsid w:val="004F2A80"/>
    <w:rPr>
      <w:color w:val="954F72" w:themeColor="followedHyperlink"/>
      <w:u w:val="single"/>
    </w:rPr>
  </w:style>
  <w:style w:type="character" w:styleId="aa">
    <w:name w:val="Unresolved Mention"/>
    <w:basedOn w:val="a0"/>
    <w:uiPriority w:val="99"/>
    <w:semiHidden/>
    <w:unhideWhenUsed/>
    <w:rsid w:val="003D1D6D"/>
    <w:rPr>
      <w:color w:val="605E5C"/>
      <w:shd w:val="clear" w:color="auto" w:fill="E1DFDD"/>
    </w:rPr>
  </w:style>
  <w:style w:type="paragraph" w:styleId="ab">
    <w:name w:val="Revision"/>
    <w:hidden/>
    <w:uiPriority w:val="99"/>
    <w:semiHidden/>
    <w:rsid w:val="00922CF0"/>
  </w:style>
  <w:style w:type="paragraph" w:styleId="ac">
    <w:name w:val="No Spacing"/>
    <w:link w:val="ad"/>
    <w:uiPriority w:val="1"/>
    <w:qFormat/>
    <w:rsid w:val="00405E2B"/>
    <w:rPr>
      <w:kern w:val="0"/>
      <w:sz w:val="22"/>
    </w:rPr>
  </w:style>
  <w:style w:type="character" w:customStyle="1" w:styleId="ad">
    <w:name w:val="无间隔 字符"/>
    <w:basedOn w:val="a0"/>
    <w:link w:val="ac"/>
    <w:uiPriority w:val="1"/>
    <w:rsid w:val="00405E2B"/>
    <w:rPr>
      <w:kern w:val="0"/>
      <w:sz w:val="22"/>
    </w:rPr>
  </w:style>
  <w:style w:type="paragraph" w:styleId="TOC">
    <w:name w:val="TOC Heading"/>
    <w:basedOn w:val="1"/>
    <w:next w:val="a"/>
    <w:uiPriority w:val="39"/>
    <w:unhideWhenUsed/>
    <w:qFormat/>
    <w:rsid w:val="00405E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05E2B"/>
  </w:style>
  <w:style w:type="paragraph" w:styleId="TOC2">
    <w:name w:val="toc 2"/>
    <w:basedOn w:val="a"/>
    <w:next w:val="a"/>
    <w:autoRedefine/>
    <w:uiPriority w:val="39"/>
    <w:unhideWhenUsed/>
    <w:rsid w:val="00AA7A3D"/>
    <w:pPr>
      <w:tabs>
        <w:tab w:val="right" w:leader="dot" w:pos="8296"/>
      </w:tabs>
      <w:ind w:leftChars="200" w:left="420"/>
      <w:pPrChange w:id="0" w:author="zuo Oliver" w:date="2023-05-20T23:27:00Z">
        <w:pPr>
          <w:widowControl w:val="0"/>
          <w:ind w:leftChars="200" w:left="420"/>
          <w:jc w:val="both"/>
        </w:pPr>
      </w:pPrChange>
    </w:pPr>
    <w:rPr>
      <w:rPrChange w:id="0" w:author="zuo Oliver" w:date="2023-05-20T23:27:00Z">
        <w:rPr>
          <w:rFonts w:asciiTheme="minorHAnsi" w:eastAsiaTheme="minorEastAsia" w:hAnsiTheme="minorHAnsi" w:cstheme="minorBidi"/>
          <w:kern w:val="2"/>
          <w:sz w:val="21"/>
          <w:szCs w:val="22"/>
          <w:lang w:val="en-US" w:eastAsia="zh-CN" w:bidi="ar-SA"/>
        </w:rPr>
      </w:rPrChange>
    </w:rPr>
  </w:style>
  <w:style w:type="paragraph" w:styleId="TOC3">
    <w:name w:val="toc 3"/>
    <w:basedOn w:val="a"/>
    <w:next w:val="a"/>
    <w:autoRedefine/>
    <w:uiPriority w:val="39"/>
    <w:unhideWhenUsed/>
    <w:rsid w:val="00405E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0.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25EFCA4CBC449AA2A0B69B4B47108C"/>
        <w:category>
          <w:name w:val="常规"/>
          <w:gallery w:val="placeholder"/>
        </w:category>
        <w:types>
          <w:type w:val="bbPlcHdr"/>
        </w:types>
        <w:behaviors>
          <w:behavior w:val="content"/>
        </w:behaviors>
        <w:guid w:val="{6CC93A74-9EAE-48B3-A829-A0F8B62BE1EC}"/>
      </w:docPartPr>
      <w:docPartBody>
        <w:p w:rsidR="00000000" w:rsidRDefault="00EF75A2" w:rsidP="00EF75A2">
          <w:pPr>
            <w:pStyle w:val="5F25EFCA4CBC449AA2A0B69B4B47108C"/>
          </w:pPr>
          <w:r>
            <w:rPr>
              <w:color w:val="2F5496" w:themeColor="accent1" w:themeShade="BF"/>
              <w:sz w:val="24"/>
              <w:szCs w:val="24"/>
              <w:lang w:val="zh-CN"/>
            </w:rPr>
            <w:t>[公司名称]</w:t>
          </w:r>
        </w:p>
      </w:docPartBody>
    </w:docPart>
    <w:docPart>
      <w:docPartPr>
        <w:name w:val="0717DEC9C3184C74BA1893FC65C46FC5"/>
        <w:category>
          <w:name w:val="常规"/>
          <w:gallery w:val="placeholder"/>
        </w:category>
        <w:types>
          <w:type w:val="bbPlcHdr"/>
        </w:types>
        <w:behaviors>
          <w:behavior w:val="content"/>
        </w:behaviors>
        <w:guid w:val="{9C8C9B42-9170-467E-940B-D23ABF20D5F9}"/>
      </w:docPartPr>
      <w:docPartBody>
        <w:p w:rsidR="00000000" w:rsidRDefault="00EF75A2" w:rsidP="00EF75A2">
          <w:pPr>
            <w:pStyle w:val="0717DEC9C3184C74BA1893FC65C46FC5"/>
          </w:pPr>
          <w:r>
            <w:rPr>
              <w:rFonts w:asciiTheme="majorHAnsi" w:eastAsiaTheme="majorEastAsia" w:hAnsiTheme="majorHAnsi" w:cstheme="majorBidi"/>
              <w:color w:val="4472C4" w:themeColor="accent1"/>
              <w:sz w:val="88"/>
              <w:szCs w:val="88"/>
              <w:lang w:val="zh-CN"/>
            </w:rPr>
            <w:t>[文档标题]</w:t>
          </w:r>
        </w:p>
      </w:docPartBody>
    </w:docPart>
    <w:docPart>
      <w:docPartPr>
        <w:name w:val="0CC774F4B7C84A61859058EFA6B245AE"/>
        <w:category>
          <w:name w:val="常规"/>
          <w:gallery w:val="placeholder"/>
        </w:category>
        <w:types>
          <w:type w:val="bbPlcHdr"/>
        </w:types>
        <w:behaviors>
          <w:behavior w:val="content"/>
        </w:behaviors>
        <w:guid w:val="{98C1828B-A4A2-4477-8715-59FD76D32FB0}"/>
      </w:docPartPr>
      <w:docPartBody>
        <w:p w:rsidR="00000000" w:rsidRDefault="00EF75A2" w:rsidP="00EF75A2">
          <w:pPr>
            <w:pStyle w:val="0CC774F4B7C84A61859058EFA6B245AE"/>
          </w:pPr>
          <w:r>
            <w:rPr>
              <w:color w:val="2F5496" w:themeColor="accent1" w:themeShade="BF"/>
              <w:sz w:val="24"/>
              <w:szCs w:val="24"/>
              <w:lang w:val="zh-CN"/>
            </w:rPr>
            <w:t>[文档副标题]</w:t>
          </w:r>
        </w:p>
      </w:docPartBody>
    </w:docPart>
    <w:docPart>
      <w:docPartPr>
        <w:name w:val="02345F334C204F909922579BEBB3E436"/>
        <w:category>
          <w:name w:val="常规"/>
          <w:gallery w:val="placeholder"/>
        </w:category>
        <w:types>
          <w:type w:val="bbPlcHdr"/>
        </w:types>
        <w:behaviors>
          <w:behavior w:val="content"/>
        </w:behaviors>
        <w:guid w:val="{9D0E65DB-6061-4341-B5DA-5EE35D7DBB1A}"/>
      </w:docPartPr>
      <w:docPartBody>
        <w:p w:rsidR="00000000" w:rsidRDefault="00EF75A2" w:rsidP="00EF75A2">
          <w:pPr>
            <w:pStyle w:val="02345F334C204F909922579BEBB3E436"/>
          </w:pPr>
          <w:r>
            <w:rPr>
              <w:color w:val="4472C4" w:themeColor="accent1"/>
              <w:sz w:val="28"/>
              <w:szCs w:val="28"/>
              <w:lang w:val="zh-CN"/>
            </w:rPr>
            <w:t>[作者姓名]</w:t>
          </w:r>
        </w:p>
      </w:docPartBody>
    </w:docPart>
    <w:docPart>
      <w:docPartPr>
        <w:name w:val="6E8FA6FB33494D1E846272036417AD55"/>
        <w:category>
          <w:name w:val="常规"/>
          <w:gallery w:val="placeholder"/>
        </w:category>
        <w:types>
          <w:type w:val="bbPlcHdr"/>
        </w:types>
        <w:behaviors>
          <w:behavior w:val="content"/>
        </w:behaviors>
        <w:guid w:val="{C0BE7BE7-7DCF-48D4-A016-EB4907270EEA}"/>
      </w:docPartPr>
      <w:docPartBody>
        <w:p w:rsidR="00000000" w:rsidRDefault="00EF75A2" w:rsidP="00EF75A2">
          <w:pPr>
            <w:pStyle w:val="6E8FA6FB33494D1E846272036417AD55"/>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A2"/>
    <w:rsid w:val="001B2499"/>
    <w:rsid w:val="00EF7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8E117C266A44FC483F666C950BD097A">
    <w:name w:val="48E117C266A44FC483F666C950BD097A"/>
    <w:rsid w:val="00EF75A2"/>
    <w:pPr>
      <w:widowControl w:val="0"/>
      <w:jc w:val="both"/>
    </w:pPr>
  </w:style>
  <w:style w:type="paragraph" w:customStyle="1" w:styleId="19ED3484592145D3A869096264E314DC">
    <w:name w:val="19ED3484592145D3A869096264E314DC"/>
    <w:rsid w:val="00EF75A2"/>
    <w:pPr>
      <w:widowControl w:val="0"/>
      <w:jc w:val="both"/>
    </w:pPr>
  </w:style>
  <w:style w:type="paragraph" w:customStyle="1" w:styleId="BC676FB38244402493A5DBB7E06AA4AD">
    <w:name w:val="BC676FB38244402493A5DBB7E06AA4AD"/>
    <w:rsid w:val="00EF75A2"/>
    <w:pPr>
      <w:widowControl w:val="0"/>
      <w:jc w:val="both"/>
    </w:pPr>
  </w:style>
  <w:style w:type="paragraph" w:customStyle="1" w:styleId="547BEC4CA0ED4685BBAAF33A47128FE7">
    <w:name w:val="547BEC4CA0ED4685BBAAF33A47128FE7"/>
    <w:rsid w:val="00EF75A2"/>
    <w:pPr>
      <w:widowControl w:val="0"/>
      <w:jc w:val="both"/>
    </w:pPr>
  </w:style>
  <w:style w:type="paragraph" w:customStyle="1" w:styleId="2B088EA69079474B9CA0A2AC9EE5B87C">
    <w:name w:val="2B088EA69079474B9CA0A2AC9EE5B87C"/>
    <w:rsid w:val="00EF75A2"/>
    <w:pPr>
      <w:widowControl w:val="0"/>
      <w:jc w:val="both"/>
    </w:pPr>
  </w:style>
  <w:style w:type="paragraph" w:customStyle="1" w:styleId="5F25EFCA4CBC449AA2A0B69B4B47108C">
    <w:name w:val="5F25EFCA4CBC449AA2A0B69B4B47108C"/>
    <w:rsid w:val="00EF75A2"/>
    <w:pPr>
      <w:widowControl w:val="0"/>
      <w:jc w:val="both"/>
    </w:pPr>
  </w:style>
  <w:style w:type="paragraph" w:customStyle="1" w:styleId="0717DEC9C3184C74BA1893FC65C46FC5">
    <w:name w:val="0717DEC9C3184C74BA1893FC65C46FC5"/>
    <w:rsid w:val="00EF75A2"/>
    <w:pPr>
      <w:widowControl w:val="0"/>
      <w:jc w:val="both"/>
    </w:pPr>
  </w:style>
  <w:style w:type="paragraph" w:customStyle="1" w:styleId="0CC774F4B7C84A61859058EFA6B245AE">
    <w:name w:val="0CC774F4B7C84A61859058EFA6B245AE"/>
    <w:rsid w:val="00EF75A2"/>
    <w:pPr>
      <w:widowControl w:val="0"/>
      <w:jc w:val="both"/>
    </w:pPr>
  </w:style>
  <w:style w:type="paragraph" w:customStyle="1" w:styleId="02345F334C204F909922579BEBB3E436">
    <w:name w:val="02345F334C204F909922579BEBB3E436"/>
    <w:rsid w:val="00EF75A2"/>
    <w:pPr>
      <w:widowControl w:val="0"/>
      <w:jc w:val="both"/>
    </w:pPr>
  </w:style>
  <w:style w:type="paragraph" w:customStyle="1" w:styleId="6E8FA6FB33494D1E846272036417AD55">
    <w:name w:val="6E8FA6FB33494D1E846272036417AD55"/>
    <w:rsid w:val="00EF75A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C989CC-B54A-4F2F-B537-7EA5A525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Pages>
  <Words>2471</Words>
  <Characters>14089</Characters>
  <Application>Microsoft Office Word</Application>
  <DocSecurity>0</DocSecurity>
  <Lines>117</Lines>
  <Paragraphs>33</Paragraphs>
  <ScaleCrop>false</ScaleCrop>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Oliver</dc:creator>
  <cp:keywords/>
  <dc:description/>
  <cp:lastModifiedBy>zuo Oliver</cp:lastModifiedBy>
  <cp:revision>48</cp:revision>
  <dcterms:created xsi:type="dcterms:W3CDTF">2022-10-03T14:14:00Z</dcterms:created>
  <dcterms:modified xsi:type="dcterms:W3CDTF">2023-05-20T15:32:00Z</dcterms:modified>
</cp:coreProperties>
</file>