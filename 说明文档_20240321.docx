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customXmlInsRangeStart w:id="2" w:author="zuo Oliver" w:date="2023-05-20T22:27:00Z"/>
    <w:sdt>
      <w:sdtPr>
        <w:id w:val="479500804"/>
        <w:docPartObj>
          <w:docPartGallery w:val="Cover Pages"/>
          <w:docPartUnique/>
        </w:docPartObj>
      </w:sdtPr>
      <w:sdtContent>
        <w:customXmlInsRangeEnd w:id="2"/>
        <w:p w14:paraId="50812880" w14:textId="6BD2BA83" w:rsidR="000B0AF7" w:rsidRDefault="000B0AF7">
          <w:pPr>
            <w:rPr>
              <w:ins w:id="3" w:author="zuo Oliver" w:date="2023-05-20T22:27:00Z"/>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0B0AF7" w14:paraId="1FF3FEBC" w14:textId="77777777">
            <w:trPr>
              <w:ins w:id="4" w:author="zuo Oliver" w:date="2023-05-20T22:27:00Z"/>
            </w:trPr>
            <w:customXmlInsRangeStart w:id="5" w:author="zuo Oliver" w:date="2023-05-20T22:27:00Z"/>
            <w:sdt>
              <w:sdtPr>
                <w:rPr>
                  <w:color w:val="2F5496" w:themeColor="accent1" w:themeShade="BF"/>
                  <w:sz w:val="24"/>
                  <w:szCs w:val="24"/>
                </w:rPr>
                <w:alias w:val="公司"/>
                <w:id w:val="13406915"/>
                <w:placeholder>
                  <w:docPart w:val="5F25EFCA4CBC449AA2A0B69B4B47108C"/>
                </w:placeholder>
                <w:showingPlcHdr/>
                <w:dataBinding w:prefixMappings="xmlns:ns0='http://schemas.openxmlformats.org/officeDocument/2006/extended-properties'" w:xpath="/ns0:Properties[1]/ns0:Company[1]" w:storeItemID="{6668398D-A668-4E3E-A5EB-62B293D839F1}"/>
                <w:text/>
              </w:sdtPr>
              <w:sdtContent>
                <w:customXmlInsRangeEnd w:id="5"/>
                <w:tc>
                  <w:tcPr>
                    <w:tcW w:w="7672" w:type="dxa"/>
                    <w:tcMar>
                      <w:top w:w="216" w:type="dxa"/>
                      <w:left w:w="115" w:type="dxa"/>
                      <w:bottom w:w="216" w:type="dxa"/>
                      <w:right w:w="115" w:type="dxa"/>
                    </w:tcMar>
                  </w:tcPr>
                  <w:p w14:paraId="05FB979C" w14:textId="77777777" w:rsidR="000B0AF7" w:rsidRDefault="000B0AF7">
                    <w:pPr>
                      <w:pStyle w:val="ac"/>
                      <w:rPr>
                        <w:ins w:id="6" w:author="zuo Oliver" w:date="2023-05-20T22:27:00Z"/>
                        <w:color w:val="2F5496" w:themeColor="accent1" w:themeShade="BF"/>
                        <w:sz w:val="24"/>
                      </w:rPr>
                    </w:pPr>
                    <w:ins w:id="7" w:author="zuo Oliver" w:date="2023-05-20T22:27:00Z">
                      <w:r>
                        <w:rPr>
                          <w:color w:val="2F5496" w:themeColor="accent1" w:themeShade="BF"/>
                          <w:sz w:val="24"/>
                          <w:szCs w:val="24"/>
                          <w:lang w:val="zh-CN"/>
                        </w:rPr>
                        <w:t>[公司名称]</w:t>
                      </w:r>
                    </w:ins>
                  </w:p>
                </w:tc>
                <w:customXmlInsRangeStart w:id="8" w:author="zuo Oliver" w:date="2023-05-20T22:27:00Z"/>
              </w:sdtContent>
            </w:sdt>
            <w:customXmlInsRangeEnd w:id="8"/>
          </w:tr>
          <w:tr w:rsidR="000B0AF7" w14:paraId="487A68F8" w14:textId="77777777">
            <w:trPr>
              <w:ins w:id="9" w:author="zuo Oliver" w:date="2023-05-20T22:27:00Z"/>
            </w:trPr>
            <w:tc>
              <w:tcPr>
                <w:tcW w:w="7672" w:type="dxa"/>
              </w:tcPr>
              <w:customXmlInsRangeStart w:id="10" w:author="zuo Oliver" w:date="2023-05-20T22:27:00Z"/>
              <w:sdt>
                <w:sdtPr>
                  <w:rPr>
                    <w:rFonts w:asciiTheme="majorHAnsi" w:eastAsiaTheme="majorEastAsia" w:hAnsiTheme="majorHAnsi" w:cstheme="majorBidi"/>
                    <w:color w:val="4472C4" w:themeColor="accent1"/>
                    <w:sz w:val="88"/>
                    <w:szCs w:val="88"/>
                  </w:rPr>
                  <w:alias w:val="标题"/>
                  <w:id w:val="13406919"/>
                  <w:placeholder>
                    <w:docPart w:val="0717DEC9C3184C74BA1893FC65C46FC5"/>
                  </w:placeholder>
                  <w:showingPlcHdr/>
                  <w:dataBinding w:prefixMappings="xmlns:ns0='http://schemas.openxmlformats.org/package/2006/metadata/core-properties' xmlns:ns1='http://purl.org/dc/elements/1.1/'" w:xpath="/ns0:coreProperties[1]/ns1:title[1]" w:storeItemID="{6C3C8BC8-F283-45AE-878A-BAB7291924A1}"/>
                  <w:text/>
                </w:sdtPr>
                <w:sdtContent>
                  <w:customXmlInsRangeEnd w:id="10"/>
                  <w:p w14:paraId="6E803B93" w14:textId="77777777" w:rsidR="000B0AF7" w:rsidRDefault="000B0AF7">
                    <w:pPr>
                      <w:pStyle w:val="ac"/>
                      <w:spacing w:line="216" w:lineRule="auto"/>
                      <w:rPr>
                        <w:ins w:id="11" w:author="zuo Oliver" w:date="2023-05-20T22:27:00Z"/>
                        <w:rFonts w:asciiTheme="majorHAnsi" w:eastAsiaTheme="majorEastAsia" w:hAnsiTheme="majorHAnsi" w:cstheme="majorBidi"/>
                        <w:color w:val="4472C4" w:themeColor="accent1"/>
                        <w:sz w:val="88"/>
                        <w:szCs w:val="88"/>
                      </w:rPr>
                    </w:pPr>
                    <w:ins w:id="12" w:author="zuo Oliver" w:date="2023-05-20T22:27:00Z">
                      <w:r>
                        <w:rPr>
                          <w:rFonts w:asciiTheme="majorHAnsi" w:eastAsiaTheme="majorEastAsia" w:hAnsiTheme="majorHAnsi" w:cstheme="majorBidi"/>
                          <w:color w:val="4472C4" w:themeColor="accent1"/>
                          <w:sz w:val="88"/>
                          <w:szCs w:val="88"/>
                          <w:lang w:val="zh-CN"/>
                        </w:rPr>
                        <w:t>[文档标题]</w:t>
                      </w:r>
                    </w:ins>
                  </w:p>
                  <w:customXmlInsRangeStart w:id="13" w:author="zuo Oliver" w:date="2023-05-20T22:27:00Z"/>
                </w:sdtContent>
              </w:sdt>
              <w:customXmlInsRangeEnd w:id="13"/>
            </w:tc>
          </w:tr>
          <w:tr w:rsidR="000B0AF7" w14:paraId="4624B358" w14:textId="77777777">
            <w:trPr>
              <w:ins w:id="14" w:author="zuo Oliver" w:date="2023-05-20T22:27:00Z"/>
            </w:trPr>
            <w:customXmlInsRangeStart w:id="15" w:author="zuo Oliver" w:date="2023-05-20T22:27:00Z"/>
            <w:sdt>
              <w:sdtPr>
                <w:rPr>
                  <w:color w:val="2F5496" w:themeColor="accent1" w:themeShade="BF"/>
                  <w:sz w:val="24"/>
                  <w:szCs w:val="24"/>
                </w:rPr>
                <w:alias w:val="副标题"/>
                <w:id w:val="13406923"/>
                <w:placeholder>
                  <w:docPart w:val="0CC774F4B7C84A61859058EFA6B245AE"/>
                </w:placeholder>
                <w:showingPlcHdr/>
                <w:dataBinding w:prefixMappings="xmlns:ns0='http://schemas.openxmlformats.org/package/2006/metadata/core-properties' xmlns:ns1='http://purl.org/dc/elements/1.1/'" w:xpath="/ns0:coreProperties[1]/ns1:subject[1]" w:storeItemID="{6C3C8BC8-F283-45AE-878A-BAB7291924A1}"/>
                <w:text/>
              </w:sdtPr>
              <w:sdtContent>
                <w:customXmlInsRangeEnd w:id="15"/>
                <w:tc>
                  <w:tcPr>
                    <w:tcW w:w="7672" w:type="dxa"/>
                    <w:tcMar>
                      <w:top w:w="216" w:type="dxa"/>
                      <w:left w:w="115" w:type="dxa"/>
                      <w:bottom w:w="216" w:type="dxa"/>
                      <w:right w:w="115" w:type="dxa"/>
                    </w:tcMar>
                  </w:tcPr>
                  <w:p w14:paraId="1B19C198" w14:textId="77777777" w:rsidR="000B0AF7" w:rsidRDefault="000B0AF7">
                    <w:pPr>
                      <w:pStyle w:val="ac"/>
                      <w:rPr>
                        <w:ins w:id="16" w:author="zuo Oliver" w:date="2023-05-20T22:27:00Z"/>
                        <w:color w:val="2F5496" w:themeColor="accent1" w:themeShade="BF"/>
                        <w:sz w:val="24"/>
                      </w:rPr>
                    </w:pPr>
                    <w:ins w:id="17" w:author="zuo Oliver" w:date="2023-05-20T22:27:00Z">
                      <w:r>
                        <w:rPr>
                          <w:color w:val="2F5496" w:themeColor="accent1" w:themeShade="BF"/>
                          <w:sz w:val="24"/>
                          <w:szCs w:val="24"/>
                          <w:lang w:val="zh-CN"/>
                        </w:rPr>
                        <w:t>[文档副标题]</w:t>
                      </w:r>
                    </w:ins>
                  </w:p>
                </w:tc>
                <w:customXmlInsRangeStart w:id="18" w:author="zuo Oliver" w:date="2023-05-20T22:27:00Z"/>
              </w:sdtContent>
            </w:sdt>
            <w:customXmlInsRangeEnd w:id="18"/>
          </w:tr>
        </w:tbl>
        <w:tbl>
          <w:tblPr>
            <w:tblpPr w:leftFromText="187" w:rightFromText="187" w:horzAnchor="margin" w:tblpXSpec="center" w:tblpYSpec="bottom"/>
            <w:tblW w:w="3857" w:type="pct"/>
            <w:tblLook w:val="04A0" w:firstRow="1" w:lastRow="0" w:firstColumn="1" w:lastColumn="0" w:noHBand="0" w:noVBand="1"/>
          </w:tblPr>
          <w:tblGrid>
            <w:gridCol w:w="6407"/>
          </w:tblGrid>
          <w:tr w:rsidR="000B0AF7" w14:paraId="2A53342E" w14:textId="77777777">
            <w:trPr>
              <w:ins w:id="19" w:author="zuo Oliver" w:date="2023-05-20T22:27:00Z"/>
            </w:trPr>
            <w:tc>
              <w:tcPr>
                <w:tcW w:w="7221" w:type="dxa"/>
                <w:tcMar>
                  <w:top w:w="216" w:type="dxa"/>
                  <w:left w:w="115" w:type="dxa"/>
                  <w:bottom w:w="216" w:type="dxa"/>
                  <w:right w:w="115" w:type="dxa"/>
                </w:tcMar>
              </w:tcPr>
              <w:customXmlInsRangeStart w:id="20" w:author="zuo Oliver" w:date="2023-05-20T22:27:00Z"/>
              <w:sdt>
                <w:sdtPr>
                  <w:rPr>
                    <w:color w:val="4472C4" w:themeColor="accent1"/>
                    <w:sz w:val="28"/>
                    <w:szCs w:val="28"/>
                  </w:rPr>
                  <w:alias w:val="作者"/>
                  <w:id w:val="13406928"/>
                  <w:placeholder>
                    <w:docPart w:val="02345F334C204F909922579BEBB3E436"/>
                  </w:placeholder>
                  <w:dataBinding w:prefixMappings="xmlns:ns0='http://schemas.openxmlformats.org/package/2006/metadata/core-properties' xmlns:ns1='http://purl.org/dc/elements/1.1/'" w:xpath="/ns0:coreProperties[1]/ns1:creator[1]" w:storeItemID="{6C3C8BC8-F283-45AE-878A-BAB7291924A1}"/>
                  <w:text/>
                </w:sdtPr>
                <w:sdtContent>
                  <w:customXmlInsRangeEnd w:id="20"/>
                  <w:p w14:paraId="0901099E" w14:textId="4A458414" w:rsidR="000B0AF7" w:rsidRDefault="000B0AF7">
                    <w:pPr>
                      <w:pStyle w:val="ac"/>
                      <w:rPr>
                        <w:ins w:id="21" w:author="zuo Oliver" w:date="2023-05-20T22:27:00Z"/>
                        <w:color w:val="4472C4" w:themeColor="accent1"/>
                        <w:sz w:val="28"/>
                        <w:szCs w:val="28"/>
                      </w:rPr>
                    </w:pPr>
                    <w:ins w:id="22" w:author="zuo Oliver" w:date="2023-05-20T22:27:00Z">
                      <w:r>
                        <w:rPr>
                          <w:color w:val="4472C4" w:themeColor="accent1"/>
                          <w:sz w:val="28"/>
                          <w:szCs w:val="28"/>
                        </w:rPr>
                        <w:t>zuo Oliver</w:t>
                      </w:r>
                    </w:ins>
                  </w:p>
                  <w:customXmlInsRangeStart w:id="23" w:author="zuo Oliver" w:date="2023-05-20T22:27:00Z"/>
                </w:sdtContent>
              </w:sdt>
              <w:customXmlInsRangeEnd w:id="23"/>
              <w:customXmlInsRangeStart w:id="24" w:author="zuo Oliver" w:date="2023-05-20T22:27:00Z"/>
              <w:sdt>
                <w:sdtPr>
                  <w:rPr>
                    <w:color w:val="4472C4" w:themeColor="accent1"/>
                    <w:sz w:val="28"/>
                    <w:szCs w:val="28"/>
                  </w:rPr>
                  <w:alias w:val="日期"/>
                  <w:tag w:val="日期"/>
                  <w:id w:val="13406932"/>
                  <w:placeholder>
                    <w:docPart w:val="6E8FA6FB33494D1E846272036417AD55"/>
                  </w:placeholder>
                  <w:showingPlcHd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customXmlInsRangeEnd w:id="24"/>
                  <w:p w14:paraId="07DAB34A" w14:textId="77777777" w:rsidR="000B0AF7" w:rsidRDefault="000B0AF7">
                    <w:pPr>
                      <w:pStyle w:val="ac"/>
                      <w:rPr>
                        <w:ins w:id="25" w:author="zuo Oliver" w:date="2023-05-20T22:27:00Z"/>
                        <w:color w:val="4472C4" w:themeColor="accent1"/>
                        <w:sz w:val="28"/>
                        <w:szCs w:val="28"/>
                      </w:rPr>
                    </w:pPr>
                    <w:ins w:id="26" w:author="zuo Oliver" w:date="2023-05-20T22:27:00Z">
                      <w:r>
                        <w:rPr>
                          <w:color w:val="4472C4" w:themeColor="accent1"/>
                          <w:sz w:val="28"/>
                          <w:szCs w:val="28"/>
                          <w:lang w:val="zh-CN"/>
                        </w:rPr>
                        <w:t>[日期]</w:t>
                      </w:r>
                    </w:ins>
                  </w:p>
                  <w:customXmlInsRangeStart w:id="27" w:author="zuo Oliver" w:date="2023-05-20T22:27:00Z"/>
                </w:sdtContent>
              </w:sdt>
              <w:customXmlInsRangeEnd w:id="27"/>
              <w:p w14:paraId="6C1CDCE5" w14:textId="77777777" w:rsidR="000B0AF7" w:rsidRDefault="000B0AF7">
                <w:pPr>
                  <w:pStyle w:val="ac"/>
                  <w:rPr>
                    <w:ins w:id="28" w:author="zuo Oliver" w:date="2023-05-20T22:27:00Z"/>
                    <w:color w:val="4472C4" w:themeColor="accent1"/>
                  </w:rPr>
                </w:pPr>
              </w:p>
            </w:tc>
          </w:tr>
        </w:tbl>
        <w:p w14:paraId="49800D0B" w14:textId="54160536" w:rsidR="000B0AF7" w:rsidRDefault="000B0AF7">
          <w:pPr>
            <w:widowControl/>
            <w:jc w:val="left"/>
            <w:rPr>
              <w:ins w:id="29" w:author="zuo Oliver" w:date="2023-05-20T22:27:00Z"/>
              <w:b/>
              <w:bCs/>
              <w:kern w:val="44"/>
              <w:sz w:val="44"/>
              <w:szCs w:val="44"/>
            </w:rPr>
          </w:pPr>
          <w:ins w:id="30" w:author="zuo Oliver" w:date="2023-05-20T22:27:00Z">
            <w:r>
              <w:br w:type="page"/>
            </w:r>
          </w:ins>
        </w:p>
        <w:customXmlInsRangeStart w:id="31" w:author="zuo Oliver" w:date="2023-05-20T22:27:00Z"/>
      </w:sdtContent>
    </w:sdt>
    <w:customXmlInsRangeEnd w:id="31"/>
    <w:customXmlInsRangeStart w:id="32" w:author="zuo Oliver" w:date="2023-05-20T22:28:00Z"/>
    <w:sdt>
      <w:sdtPr>
        <w:rPr>
          <w:rFonts w:asciiTheme="minorHAnsi" w:eastAsiaTheme="minorEastAsia" w:hAnsiTheme="minorHAnsi" w:cstheme="minorBidi"/>
          <w:color w:val="auto"/>
          <w:kern w:val="2"/>
          <w:sz w:val="21"/>
          <w:szCs w:val="22"/>
          <w:lang w:val="zh-CN"/>
        </w:rPr>
        <w:id w:val="-952711384"/>
        <w:docPartObj>
          <w:docPartGallery w:val="Table of Contents"/>
          <w:docPartUnique/>
        </w:docPartObj>
      </w:sdtPr>
      <w:sdtEndPr>
        <w:rPr>
          <w:b/>
          <w:bCs/>
        </w:rPr>
      </w:sdtEndPr>
      <w:sdtContent>
        <w:customXmlInsRangeEnd w:id="32"/>
        <w:p w14:paraId="0A552632" w14:textId="5DBAD574" w:rsidR="000B0AF7" w:rsidRDefault="000B0AF7">
          <w:pPr>
            <w:pStyle w:val="TOC"/>
            <w:jc w:val="center"/>
            <w:rPr>
              <w:ins w:id="33" w:author="zuo Oliver" w:date="2023-05-20T22:28:00Z"/>
            </w:rPr>
            <w:pPrChange w:id="34" w:author="zuo Oliver" w:date="2023-05-20T22:28:00Z">
              <w:pPr>
                <w:pStyle w:val="TOC"/>
              </w:pPr>
            </w:pPrChange>
          </w:pPr>
          <w:ins w:id="35" w:author="zuo Oliver" w:date="2023-05-20T22:28:00Z">
            <w:r>
              <w:rPr>
                <w:lang w:val="zh-CN"/>
              </w:rPr>
              <w:t>目录</w:t>
            </w:r>
          </w:ins>
        </w:p>
        <w:p w14:paraId="6999A1FB" w14:textId="79B95DD4" w:rsidR="007B4F0D" w:rsidRDefault="000B0AF7">
          <w:pPr>
            <w:pStyle w:val="TOC1"/>
            <w:tabs>
              <w:tab w:val="right" w:leader="dot" w:pos="8296"/>
            </w:tabs>
            <w:rPr>
              <w:ins w:id="36" w:author="Oliver zuo" w:date="2024-03-20T23:22:00Z"/>
              <w:noProof/>
              <w14:ligatures w14:val="standardContextual"/>
            </w:rPr>
          </w:pPr>
          <w:ins w:id="37" w:author="zuo Oliver" w:date="2023-05-20T22:28:00Z">
            <w:r>
              <w:fldChar w:fldCharType="begin"/>
            </w:r>
            <w:r>
              <w:instrText xml:space="preserve"> TOC \o "1-3" \h \z \u </w:instrText>
            </w:r>
            <w:r>
              <w:fldChar w:fldCharType="separate"/>
            </w:r>
          </w:ins>
          <w:ins w:id="38" w:author="Oliver zuo" w:date="2024-03-20T23:22:00Z">
            <w:r w:rsidR="007B4F0D" w:rsidRPr="007F335F">
              <w:rPr>
                <w:rStyle w:val="a8"/>
                <w:noProof/>
              </w:rPr>
              <w:fldChar w:fldCharType="begin"/>
            </w:r>
            <w:r w:rsidR="007B4F0D" w:rsidRPr="007F335F">
              <w:rPr>
                <w:rStyle w:val="a8"/>
                <w:noProof/>
              </w:rPr>
              <w:instrText xml:space="preserve"> </w:instrText>
            </w:r>
            <w:r w:rsidR="007B4F0D">
              <w:rPr>
                <w:noProof/>
              </w:rPr>
              <w:instrText>HYPERLINK \l "_Toc161869359"</w:instrText>
            </w:r>
            <w:r w:rsidR="007B4F0D" w:rsidRPr="007F335F">
              <w:rPr>
                <w:rStyle w:val="a8"/>
                <w:noProof/>
              </w:rPr>
              <w:instrText xml:space="preserve"> </w:instrText>
            </w:r>
            <w:r w:rsidR="007B4F0D" w:rsidRPr="007F335F">
              <w:rPr>
                <w:rStyle w:val="a8"/>
                <w:noProof/>
              </w:rPr>
            </w:r>
            <w:r w:rsidR="007B4F0D" w:rsidRPr="007F335F">
              <w:rPr>
                <w:rStyle w:val="a8"/>
                <w:noProof/>
              </w:rPr>
              <w:fldChar w:fldCharType="separate"/>
            </w:r>
            <w:r w:rsidR="007B4F0D" w:rsidRPr="007F335F">
              <w:rPr>
                <w:rStyle w:val="a8"/>
                <w:noProof/>
              </w:rPr>
              <w:t>zM3vcf 工具说明</w:t>
            </w:r>
            <w:r w:rsidR="007B4F0D">
              <w:rPr>
                <w:noProof/>
                <w:webHidden/>
              </w:rPr>
              <w:tab/>
            </w:r>
            <w:r w:rsidR="007B4F0D">
              <w:rPr>
                <w:noProof/>
                <w:webHidden/>
              </w:rPr>
              <w:fldChar w:fldCharType="begin"/>
            </w:r>
            <w:r w:rsidR="007B4F0D">
              <w:rPr>
                <w:noProof/>
                <w:webHidden/>
              </w:rPr>
              <w:instrText xml:space="preserve"> PAGEREF _Toc161869359 \h </w:instrText>
            </w:r>
            <w:r w:rsidR="007B4F0D">
              <w:rPr>
                <w:noProof/>
                <w:webHidden/>
              </w:rPr>
            </w:r>
          </w:ins>
          <w:r w:rsidR="007B4F0D">
            <w:rPr>
              <w:noProof/>
              <w:webHidden/>
            </w:rPr>
            <w:fldChar w:fldCharType="separate"/>
          </w:r>
          <w:ins w:id="39" w:author="Oliver zuo" w:date="2024-03-20T23:22:00Z">
            <w:r w:rsidR="007B4F0D">
              <w:rPr>
                <w:noProof/>
                <w:webHidden/>
              </w:rPr>
              <w:t>3</w:t>
            </w:r>
            <w:r w:rsidR="007B4F0D">
              <w:rPr>
                <w:noProof/>
                <w:webHidden/>
              </w:rPr>
              <w:fldChar w:fldCharType="end"/>
            </w:r>
            <w:r w:rsidR="007B4F0D" w:rsidRPr="007F335F">
              <w:rPr>
                <w:rStyle w:val="a8"/>
                <w:noProof/>
              </w:rPr>
              <w:fldChar w:fldCharType="end"/>
            </w:r>
          </w:ins>
        </w:p>
        <w:p w14:paraId="45E81404" w14:textId="64AE213F" w:rsidR="007B4F0D" w:rsidRDefault="007B4F0D">
          <w:pPr>
            <w:pStyle w:val="TOC2"/>
            <w:rPr>
              <w:ins w:id="40" w:author="Oliver zuo" w:date="2024-03-20T23:22:00Z"/>
              <w:noProof/>
              <w14:ligatures w14:val="standardContextual"/>
            </w:rPr>
          </w:pPr>
          <w:ins w:id="41" w:author="Oliver zuo" w:date="2024-03-20T23:22:00Z">
            <w:r w:rsidRPr="007F335F">
              <w:rPr>
                <w:rStyle w:val="a8"/>
                <w:noProof/>
              </w:rPr>
              <w:fldChar w:fldCharType="begin"/>
            </w:r>
            <w:r w:rsidRPr="007F335F">
              <w:rPr>
                <w:rStyle w:val="a8"/>
                <w:noProof/>
              </w:rPr>
              <w:instrText xml:space="preserve"> </w:instrText>
            </w:r>
            <w:r>
              <w:rPr>
                <w:noProof/>
              </w:rPr>
              <w:instrText>HYPERLINK \l "_Toc161869360"</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1，编译生成</w:t>
            </w:r>
            <w:r>
              <w:rPr>
                <w:noProof/>
                <w:webHidden/>
              </w:rPr>
              <w:tab/>
            </w:r>
            <w:r>
              <w:rPr>
                <w:noProof/>
                <w:webHidden/>
              </w:rPr>
              <w:fldChar w:fldCharType="begin"/>
            </w:r>
            <w:r>
              <w:rPr>
                <w:noProof/>
                <w:webHidden/>
              </w:rPr>
              <w:instrText xml:space="preserve"> PAGEREF _Toc161869360 \h </w:instrText>
            </w:r>
            <w:r>
              <w:rPr>
                <w:noProof/>
                <w:webHidden/>
              </w:rPr>
            </w:r>
          </w:ins>
          <w:r>
            <w:rPr>
              <w:noProof/>
              <w:webHidden/>
            </w:rPr>
            <w:fldChar w:fldCharType="separate"/>
          </w:r>
          <w:ins w:id="42" w:author="Oliver zuo" w:date="2024-03-20T23:22:00Z">
            <w:r>
              <w:rPr>
                <w:noProof/>
                <w:webHidden/>
              </w:rPr>
              <w:t>3</w:t>
            </w:r>
            <w:r>
              <w:rPr>
                <w:noProof/>
                <w:webHidden/>
              </w:rPr>
              <w:fldChar w:fldCharType="end"/>
            </w:r>
            <w:r w:rsidRPr="007F335F">
              <w:rPr>
                <w:rStyle w:val="a8"/>
                <w:noProof/>
              </w:rPr>
              <w:fldChar w:fldCharType="end"/>
            </w:r>
          </w:ins>
        </w:p>
        <w:p w14:paraId="7354C4A0" w14:textId="70ACDC0C" w:rsidR="007B4F0D" w:rsidRDefault="007B4F0D">
          <w:pPr>
            <w:pStyle w:val="TOC2"/>
            <w:rPr>
              <w:ins w:id="43" w:author="Oliver zuo" w:date="2024-03-20T23:22:00Z"/>
              <w:noProof/>
              <w14:ligatures w14:val="standardContextual"/>
            </w:rPr>
          </w:pPr>
          <w:ins w:id="44" w:author="Oliver zuo" w:date="2024-03-20T23:22:00Z">
            <w:r w:rsidRPr="007F335F">
              <w:rPr>
                <w:rStyle w:val="a8"/>
                <w:noProof/>
              </w:rPr>
              <w:fldChar w:fldCharType="begin"/>
            </w:r>
            <w:r w:rsidRPr="007F335F">
              <w:rPr>
                <w:rStyle w:val="a8"/>
                <w:noProof/>
              </w:rPr>
              <w:instrText xml:space="preserve"> </w:instrText>
            </w:r>
            <w:r>
              <w:rPr>
                <w:noProof/>
              </w:rPr>
              <w:instrText>HYPERLINK \l "_Toc161869361"</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2，命令行工具功能</w:t>
            </w:r>
            <w:r>
              <w:rPr>
                <w:noProof/>
                <w:webHidden/>
              </w:rPr>
              <w:tab/>
            </w:r>
            <w:r>
              <w:rPr>
                <w:noProof/>
                <w:webHidden/>
              </w:rPr>
              <w:fldChar w:fldCharType="begin"/>
            </w:r>
            <w:r>
              <w:rPr>
                <w:noProof/>
                <w:webHidden/>
              </w:rPr>
              <w:instrText xml:space="preserve"> PAGEREF _Toc161869361 \h </w:instrText>
            </w:r>
            <w:r>
              <w:rPr>
                <w:noProof/>
                <w:webHidden/>
              </w:rPr>
            </w:r>
          </w:ins>
          <w:r>
            <w:rPr>
              <w:noProof/>
              <w:webHidden/>
            </w:rPr>
            <w:fldChar w:fldCharType="separate"/>
          </w:r>
          <w:ins w:id="45" w:author="Oliver zuo" w:date="2024-03-20T23:22:00Z">
            <w:r>
              <w:rPr>
                <w:noProof/>
                <w:webHidden/>
              </w:rPr>
              <w:t>3</w:t>
            </w:r>
            <w:r>
              <w:rPr>
                <w:noProof/>
                <w:webHidden/>
              </w:rPr>
              <w:fldChar w:fldCharType="end"/>
            </w:r>
            <w:r w:rsidRPr="007F335F">
              <w:rPr>
                <w:rStyle w:val="a8"/>
                <w:noProof/>
              </w:rPr>
              <w:fldChar w:fldCharType="end"/>
            </w:r>
          </w:ins>
        </w:p>
        <w:p w14:paraId="160832E7" w14:textId="7A6BF745" w:rsidR="007B4F0D" w:rsidRDefault="007B4F0D">
          <w:pPr>
            <w:pStyle w:val="TOC2"/>
            <w:rPr>
              <w:ins w:id="46" w:author="Oliver zuo" w:date="2024-03-20T23:22:00Z"/>
              <w:noProof/>
              <w14:ligatures w14:val="standardContextual"/>
            </w:rPr>
          </w:pPr>
          <w:ins w:id="47" w:author="Oliver zuo" w:date="2024-03-20T23:22:00Z">
            <w:r w:rsidRPr="007F335F">
              <w:rPr>
                <w:rStyle w:val="a8"/>
                <w:noProof/>
              </w:rPr>
              <w:fldChar w:fldCharType="begin"/>
            </w:r>
            <w:r w:rsidRPr="007F335F">
              <w:rPr>
                <w:rStyle w:val="a8"/>
                <w:noProof/>
              </w:rPr>
              <w:instrText xml:space="preserve"> </w:instrText>
            </w:r>
            <w:r>
              <w:rPr>
                <w:noProof/>
              </w:rPr>
              <w:instrText>HYPERLINK \l "_Toc161869362"</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3，示例</w:t>
            </w:r>
            <w:r>
              <w:rPr>
                <w:noProof/>
                <w:webHidden/>
              </w:rPr>
              <w:tab/>
            </w:r>
            <w:r>
              <w:rPr>
                <w:noProof/>
                <w:webHidden/>
              </w:rPr>
              <w:fldChar w:fldCharType="begin"/>
            </w:r>
            <w:r>
              <w:rPr>
                <w:noProof/>
                <w:webHidden/>
              </w:rPr>
              <w:instrText xml:space="preserve"> PAGEREF _Toc161869362 \h </w:instrText>
            </w:r>
            <w:r>
              <w:rPr>
                <w:noProof/>
                <w:webHidden/>
              </w:rPr>
            </w:r>
          </w:ins>
          <w:r>
            <w:rPr>
              <w:noProof/>
              <w:webHidden/>
            </w:rPr>
            <w:fldChar w:fldCharType="separate"/>
          </w:r>
          <w:ins w:id="48" w:author="Oliver zuo" w:date="2024-03-20T23:22:00Z">
            <w:r>
              <w:rPr>
                <w:noProof/>
                <w:webHidden/>
              </w:rPr>
              <w:t>4</w:t>
            </w:r>
            <w:r>
              <w:rPr>
                <w:noProof/>
                <w:webHidden/>
              </w:rPr>
              <w:fldChar w:fldCharType="end"/>
            </w:r>
            <w:r w:rsidRPr="007F335F">
              <w:rPr>
                <w:rStyle w:val="a8"/>
                <w:noProof/>
              </w:rPr>
              <w:fldChar w:fldCharType="end"/>
            </w:r>
          </w:ins>
        </w:p>
        <w:p w14:paraId="5395764C" w14:textId="0475383D" w:rsidR="007B4F0D" w:rsidRDefault="007B4F0D">
          <w:pPr>
            <w:pStyle w:val="TOC2"/>
            <w:rPr>
              <w:ins w:id="49" w:author="Oliver zuo" w:date="2024-03-20T23:22:00Z"/>
              <w:noProof/>
              <w14:ligatures w14:val="standardContextual"/>
            </w:rPr>
          </w:pPr>
          <w:ins w:id="50" w:author="Oliver zuo" w:date="2024-03-20T23:22:00Z">
            <w:r w:rsidRPr="007F335F">
              <w:rPr>
                <w:rStyle w:val="a8"/>
                <w:noProof/>
              </w:rPr>
              <w:fldChar w:fldCharType="begin"/>
            </w:r>
            <w:r w:rsidRPr="007F335F">
              <w:rPr>
                <w:rStyle w:val="a8"/>
                <w:noProof/>
              </w:rPr>
              <w:instrText xml:space="preserve"> </w:instrText>
            </w:r>
            <w:r>
              <w:rPr>
                <w:noProof/>
              </w:rPr>
              <w:instrText>HYPERLINK \l "_Toc161869363"</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4，接口测试程序</w:t>
            </w:r>
            <w:r>
              <w:rPr>
                <w:noProof/>
                <w:webHidden/>
              </w:rPr>
              <w:tab/>
            </w:r>
            <w:r>
              <w:rPr>
                <w:noProof/>
                <w:webHidden/>
              </w:rPr>
              <w:fldChar w:fldCharType="begin"/>
            </w:r>
            <w:r>
              <w:rPr>
                <w:noProof/>
                <w:webHidden/>
              </w:rPr>
              <w:instrText xml:space="preserve"> PAGEREF _Toc161869363 \h </w:instrText>
            </w:r>
            <w:r>
              <w:rPr>
                <w:noProof/>
                <w:webHidden/>
              </w:rPr>
            </w:r>
          </w:ins>
          <w:r>
            <w:rPr>
              <w:noProof/>
              <w:webHidden/>
            </w:rPr>
            <w:fldChar w:fldCharType="separate"/>
          </w:r>
          <w:ins w:id="51" w:author="Oliver zuo" w:date="2024-03-20T23:22:00Z">
            <w:r>
              <w:rPr>
                <w:noProof/>
                <w:webHidden/>
              </w:rPr>
              <w:t>5</w:t>
            </w:r>
            <w:r>
              <w:rPr>
                <w:noProof/>
                <w:webHidden/>
              </w:rPr>
              <w:fldChar w:fldCharType="end"/>
            </w:r>
            <w:r w:rsidRPr="007F335F">
              <w:rPr>
                <w:rStyle w:val="a8"/>
                <w:noProof/>
              </w:rPr>
              <w:fldChar w:fldCharType="end"/>
            </w:r>
          </w:ins>
        </w:p>
        <w:p w14:paraId="27E82C29" w14:textId="2795F964" w:rsidR="007B4F0D" w:rsidRDefault="007B4F0D">
          <w:pPr>
            <w:pStyle w:val="TOC2"/>
            <w:rPr>
              <w:ins w:id="52" w:author="Oliver zuo" w:date="2024-03-20T23:22:00Z"/>
              <w:noProof/>
              <w14:ligatures w14:val="standardContextual"/>
            </w:rPr>
          </w:pPr>
          <w:ins w:id="53" w:author="Oliver zuo" w:date="2024-03-20T23:22:00Z">
            <w:r w:rsidRPr="007F335F">
              <w:rPr>
                <w:rStyle w:val="a8"/>
                <w:noProof/>
              </w:rPr>
              <w:fldChar w:fldCharType="begin"/>
            </w:r>
            <w:r w:rsidRPr="007F335F">
              <w:rPr>
                <w:rStyle w:val="a8"/>
                <w:noProof/>
              </w:rPr>
              <w:instrText xml:space="preserve"> </w:instrText>
            </w:r>
            <w:r>
              <w:rPr>
                <w:noProof/>
              </w:rPr>
              <w:instrText>HYPERLINK \l "_Toc161869364"</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5，软件加速原理</w:t>
            </w:r>
            <w:r>
              <w:rPr>
                <w:noProof/>
                <w:webHidden/>
              </w:rPr>
              <w:tab/>
            </w:r>
            <w:r>
              <w:rPr>
                <w:noProof/>
                <w:webHidden/>
              </w:rPr>
              <w:fldChar w:fldCharType="begin"/>
            </w:r>
            <w:r>
              <w:rPr>
                <w:noProof/>
                <w:webHidden/>
              </w:rPr>
              <w:instrText xml:space="preserve"> PAGEREF _Toc161869364 \h </w:instrText>
            </w:r>
            <w:r>
              <w:rPr>
                <w:noProof/>
                <w:webHidden/>
              </w:rPr>
            </w:r>
          </w:ins>
          <w:r>
            <w:rPr>
              <w:noProof/>
              <w:webHidden/>
            </w:rPr>
            <w:fldChar w:fldCharType="separate"/>
          </w:r>
          <w:ins w:id="54" w:author="Oliver zuo" w:date="2024-03-20T23:22:00Z">
            <w:r>
              <w:rPr>
                <w:noProof/>
                <w:webHidden/>
              </w:rPr>
              <w:t>5</w:t>
            </w:r>
            <w:r>
              <w:rPr>
                <w:noProof/>
                <w:webHidden/>
              </w:rPr>
              <w:fldChar w:fldCharType="end"/>
            </w:r>
            <w:r w:rsidRPr="007F335F">
              <w:rPr>
                <w:rStyle w:val="a8"/>
                <w:noProof/>
              </w:rPr>
              <w:fldChar w:fldCharType="end"/>
            </w:r>
          </w:ins>
        </w:p>
        <w:p w14:paraId="10F2DF9D" w14:textId="5B184C86" w:rsidR="007B4F0D" w:rsidRDefault="007B4F0D">
          <w:pPr>
            <w:pStyle w:val="TOC1"/>
            <w:tabs>
              <w:tab w:val="right" w:leader="dot" w:pos="8296"/>
            </w:tabs>
            <w:rPr>
              <w:ins w:id="55" w:author="Oliver zuo" w:date="2024-03-20T23:22:00Z"/>
              <w:noProof/>
              <w14:ligatures w14:val="standardContextual"/>
            </w:rPr>
          </w:pPr>
          <w:ins w:id="56" w:author="Oliver zuo" w:date="2024-03-20T23:22:00Z">
            <w:r w:rsidRPr="007F335F">
              <w:rPr>
                <w:rStyle w:val="a8"/>
                <w:noProof/>
              </w:rPr>
              <w:fldChar w:fldCharType="begin"/>
            </w:r>
            <w:r w:rsidRPr="007F335F">
              <w:rPr>
                <w:rStyle w:val="a8"/>
                <w:noProof/>
              </w:rPr>
              <w:instrText xml:space="preserve"> </w:instrText>
            </w:r>
            <w:r>
              <w:rPr>
                <w:noProof/>
              </w:rPr>
              <w:instrText>HYPERLINK \l "_Toc161869365"</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Vcflib库说明</w:t>
            </w:r>
            <w:r>
              <w:rPr>
                <w:noProof/>
                <w:webHidden/>
              </w:rPr>
              <w:tab/>
            </w:r>
            <w:r>
              <w:rPr>
                <w:noProof/>
                <w:webHidden/>
              </w:rPr>
              <w:fldChar w:fldCharType="begin"/>
            </w:r>
            <w:r>
              <w:rPr>
                <w:noProof/>
                <w:webHidden/>
              </w:rPr>
              <w:instrText xml:space="preserve"> PAGEREF _Toc161869365 \h </w:instrText>
            </w:r>
            <w:r>
              <w:rPr>
                <w:noProof/>
                <w:webHidden/>
              </w:rPr>
            </w:r>
          </w:ins>
          <w:r>
            <w:rPr>
              <w:noProof/>
              <w:webHidden/>
            </w:rPr>
            <w:fldChar w:fldCharType="separate"/>
          </w:r>
          <w:ins w:id="57" w:author="Oliver zuo" w:date="2024-03-20T23:22:00Z">
            <w:r>
              <w:rPr>
                <w:noProof/>
                <w:webHidden/>
              </w:rPr>
              <w:t>7</w:t>
            </w:r>
            <w:r>
              <w:rPr>
                <w:noProof/>
                <w:webHidden/>
              </w:rPr>
              <w:fldChar w:fldCharType="end"/>
            </w:r>
            <w:r w:rsidRPr="007F335F">
              <w:rPr>
                <w:rStyle w:val="a8"/>
                <w:noProof/>
              </w:rPr>
              <w:fldChar w:fldCharType="end"/>
            </w:r>
          </w:ins>
        </w:p>
        <w:p w14:paraId="50793EC9" w14:textId="7CE76A1B" w:rsidR="007B4F0D" w:rsidRDefault="007B4F0D">
          <w:pPr>
            <w:pStyle w:val="TOC2"/>
            <w:rPr>
              <w:ins w:id="58" w:author="Oliver zuo" w:date="2024-03-20T23:22:00Z"/>
              <w:noProof/>
              <w14:ligatures w14:val="standardContextual"/>
            </w:rPr>
          </w:pPr>
          <w:ins w:id="59" w:author="Oliver zuo" w:date="2024-03-20T23:22:00Z">
            <w:r w:rsidRPr="007F335F">
              <w:rPr>
                <w:rStyle w:val="a8"/>
                <w:noProof/>
              </w:rPr>
              <w:fldChar w:fldCharType="begin"/>
            </w:r>
            <w:r w:rsidRPr="007F335F">
              <w:rPr>
                <w:rStyle w:val="a8"/>
                <w:noProof/>
              </w:rPr>
              <w:instrText xml:space="preserve"> </w:instrText>
            </w:r>
            <w:r>
              <w:rPr>
                <w:noProof/>
              </w:rPr>
              <w:instrText>HYPERLINK \l "_Toc161869366"</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vcflib功能</w:t>
            </w:r>
            <w:r>
              <w:rPr>
                <w:noProof/>
                <w:webHidden/>
              </w:rPr>
              <w:tab/>
            </w:r>
            <w:r>
              <w:rPr>
                <w:noProof/>
                <w:webHidden/>
              </w:rPr>
              <w:fldChar w:fldCharType="begin"/>
            </w:r>
            <w:r>
              <w:rPr>
                <w:noProof/>
                <w:webHidden/>
              </w:rPr>
              <w:instrText xml:space="preserve"> PAGEREF _Toc161869366 \h </w:instrText>
            </w:r>
            <w:r>
              <w:rPr>
                <w:noProof/>
                <w:webHidden/>
              </w:rPr>
            </w:r>
          </w:ins>
          <w:r>
            <w:rPr>
              <w:noProof/>
              <w:webHidden/>
            </w:rPr>
            <w:fldChar w:fldCharType="separate"/>
          </w:r>
          <w:ins w:id="60" w:author="Oliver zuo" w:date="2024-03-20T23:22:00Z">
            <w:r>
              <w:rPr>
                <w:noProof/>
                <w:webHidden/>
              </w:rPr>
              <w:t>7</w:t>
            </w:r>
            <w:r>
              <w:rPr>
                <w:noProof/>
                <w:webHidden/>
              </w:rPr>
              <w:fldChar w:fldCharType="end"/>
            </w:r>
            <w:r w:rsidRPr="007F335F">
              <w:rPr>
                <w:rStyle w:val="a8"/>
                <w:noProof/>
              </w:rPr>
              <w:fldChar w:fldCharType="end"/>
            </w:r>
          </w:ins>
        </w:p>
        <w:p w14:paraId="566A7A10" w14:textId="48C34009" w:rsidR="007B4F0D" w:rsidRDefault="007B4F0D">
          <w:pPr>
            <w:pStyle w:val="TOC2"/>
            <w:rPr>
              <w:ins w:id="61" w:author="Oliver zuo" w:date="2024-03-20T23:22:00Z"/>
              <w:noProof/>
              <w14:ligatures w14:val="standardContextual"/>
            </w:rPr>
          </w:pPr>
          <w:ins w:id="62" w:author="Oliver zuo" w:date="2024-03-20T23:22:00Z">
            <w:r w:rsidRPr="007F335F">
              <w:rPr>
                <w:rStyle w:val="a8"/>
                <w:noProof/>
              </w:rPr>
              <w:fldChar w:fldCharType="begin"/>
            </w:r>
            <w:r w:rsidRPr="007F335F">
              <w:rPr>
                <w:rStyle w:val="a8"/>
                <w:noProof/>
              </w:rPr>
              <w:instrText xml:space="preserve"> </w:instrText>
            </w:r>
            <w:r>
              <w:rPr>
                <w:noProof/>
              </w:rPr>
              <w:instrText>HYPERLINK \l "_Toc161869367"</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vcflib 文件结构</w:t>
            </w:r>
            <w:r>
              <w:rPr>
                <w:noProof/>
                <w:webHidden/>
              </w:rPr>
              <w:tab/>
            </w:r>
            <w:r>
              <w:rPr>
                <w:noProof/>
                <w:webHidden/>
              </w:rPr>
              <w:fldChar w:fldCharType="begin"/>
            </w:r>
            <w:r>
              <w:rPr>
                <w:noProof/>
                <w:webHidden/>
              </w:rPr>
              <w:instrText xml:space="preserve"> PAGEREF _Toc161869367 \h </w:instrText>
            </w:r>
            <w:r>
              <w:rPr>
                <w:noProof/>
                <w:webHidden/>
              </w:rPr>
            </w:r>
          </w:ins>
          <w:r>
            <w:rPr>
              <w:noProof/>
              <w:webHidden/>
            </w:rPr>
            <w:fldChar w:fldCharType="separate"/>
          </w:r>
          <w:ins w:id="63" w:author="Oliver zuo" w:date="2024-03-20T23:22:00Z">
            <w:r>
              <w:rPr>
                <w:noProof/>
                <w:webHidden/>
              </w:rPr>
              <w:t>7</w:t>
            </w:r>
            <w:r>
              <w:rPr>
                <w:noProof/>
                <w:webHidden/>
              </w:rPr>
              <w:fldChar w:fldCharType="end"/>
            </w:r>
            <w:r w:rsidRPr="007F335F">
              <w:rPr>
                <w:rStyle w:val="a8"/>
                <w:noProof/>
              </w:rPr>
              <w:fldChar w:fldCharType="end"/>
            </w:r>
          </w:ins>
        </w:p>
        <w:p w14:paraId="4DD997DF" w14:textId="5D85E44D" w:rsidR="007B4F0D" w:rsidRDefault="007B4F0D">
          <w:pPr>
            <w:pStyle w:val="TOC2"/>
            <w:rPr>
              <w:ins w:id="64" w:author="Oliver zuo" w:date="2024-03-20T23:22:00Z"/>
              <w:noProof/>
              <w14:ligatures w14:val="standardContextual"/>
            </w:rPr>
          </w:pPr>
          <w:ins w:id="65" w:author="Oliver zuo" w:date="2024-03-20T23:22:00Z">
            <w:r w:rsidRPr="007F335F">
              <w:rPr>
                <w:rStyle w:val="a8"/>
                <w:noProof/>
              </w:rPr>
              <w:fldChar w:fldCharType="begin"/>
            </w:r>
            <w:r w:rsidRPr="007F335F">
              <w:rPr>
                <w:rStyle w:val="a8"/>
                <w:noProof/>
              </w:rPr>
              <w:instrText xml:space="preserve"> </w:instrText>
            </w:r>
            <w:r>
              <w:rPr>
                <w:noProof/>
              </w:rPr>
              <w:instrText>HYPERLINK \l "_Toc161869368"</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vcflib 接口</w:t>
            </w:r>
            <w:r>
              <w:rPr>
                <w:noProof/>
                <w:webHidden/>
              </w:rPr>
              <w:tab/>
            </w:r>
            <w:r>
              <w:rPr>
                <w:noProof/>
                <w:webHidden/>
              </w:rPr>
              <w:fldChar w:fldCharType="begin"/>
            </w:r>
            <w:r>
              <w:rPr>
                <w:noProof/>
                <w:webHidden/>
              </w:rPr>
              <w:instrText xml:space="preserve"> PAGEREF _Toc161869368 \h </w:instrText>
            </w:r>
            <w:r>
              <w:rPr>
                <w:noProof/>
                <w:webHidden/>
              </w:rPr>
            </w:r>
          </w:ins>
          <w:r>
            <w:rPr>
              <w:noProof/>
              <w:webHidden/>
            </w:rPr>
            <w:fldChar w:fldCharType="separate"/>
          </w:r>
          <w:ins w:id="66" w:author="Oliver zuo" w:date="2024-03-20T23:22:00Z">
            <w:r>
              <w:rPr>
                <w:noProof/>
                <w:webHidden/>
              </w:rPr>
              <w:t>7</w:t>
            </w:r>
            <w:r>
              <w:rPr>
                <w:noProof/>
                <w:webHidden/>
              </w:rPr>
              <w:fldChar w:fldCharType="end"/>
            </w:r>
            <w:r w:rsidRPr="007F335F">
              <w:rPr>
                <w:rStyle w:val="a8"/>
                <w:noProof/>
              </w:rPr>
              <w:fldChar w:fldCharType="end"/>
            </w:r>
          </w:ins>
        </w:p>
        <w:p w14:paraId="2FA41A9B" w14:textId="40AB7E66" w:rsidR="007B4F0D" w:rsidRDefault="007B4F0D" w:rsidP="00C96D3F">
          <w:pPr>
            <w:pStyle w:val="TOC3"/>
            <w:rPr>
              <w:ins w:id="67" w:author="Oliver zuo" w:date="2024-03-20T23:22:00Z"/>
              <w:noProof/>
              <w14:ligatures w14:val="standardContextual"/>
            </w:rPr>
            <w:pPrChange w:id="68" w:author="Oliver zuo" w:date="2024-03-20T23:22:00Z">
              <w:pPr>
                <w:pStyle w:val="TOC3"/>
                <w:tabs>
                  <w:tab w:val="right" w:leader="dot" w:pos="8296"/>
                </w:tabs>
              </w:pPr>
            </w:pPrChange>
          </w:pPr>
          <w:ins w:id="69" w:author="Oliver zuo" w:date="2024-03-20T23:22:00Z">
            <w:r w:rsidRPr="007F335F">
              <w:rPr>
                <w:rStyle w:val="a8"/>
                <w:noProof/>
              </w:rPr>
              <w:fldChar w:fldCharType="begin"/>
            </w:r>
            <w:r w:rsidRPr="007F335F">
              <w:rPr>
                <w:rStyle w:val="a8"/>
                <w:noProof/>
              </w:rPr>
              <w:instrText xml:space="preserve"> </w:instrText>
            </w:r>
            <w:r>
              <w:rPr>
                <w:noProof/>
              </w:rPr>
              <w:instrText>HYPERLINK \l "_Toc161869369"</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1．文件打开关闭接口</w:t>
            </w:r>
            <w:r>
              <w:rPr>
                <w:noProof/>
                <w:webHidden/>
              </w:rPr>
              <w:tab/>
            </w:r>
            <w:r>
              <w:rPr>
                <w:noProof/>
                <w:webHidden/>
              </w:rPr>
              <w:fldChar w:fldCharType="begin"/>
            </w:r>
            <w:r>
              <w:rPr>
                <w:noProof/>
                <w:webHidden/>
              </w:rPr>
              <w:instrText xml:space="preserve"> PAGEREF _Toc161869369 \h </w:instrText>
            </w:r>
            <w:r>
              <w:rPr>
                <w:noProof/>
                <w:webHidden/>
              </w:rPr>
            </w:r>
          </w:ins>
          <w:r>
            <w:rPr>
              <w:noProof/>
              <w:webHidden/>
            </w:rPr>
            <w:fldChar w:fldCharType="separate"/>
          </w:r>
          <w:ins w:id="70" w:author="Oliver zuo" w:date="2024-03-20T23:22:00Z">
            <w:r>
              <w:rPr>
                <w:noProof/>
                <w:webHidden/>
              </w:rPr>
              <w:t>7</w:t>
            </w:r>
            <w:r>
              <w:rPr>
                <w:noProof/>
                <w:webHidden/>
              </w:rPr>
              <w:fldChar w:fldCharType="end"/>
            </w:r>
            <w:r w:rsidRPr="007F335F">
              <w:rPr>
                <w:rStyle w:val="a8"/>
                <w:noProof/>
              </w:rPr>
              <w:fldChar w:fldCharType="end"/>
            </w:r>
          </w:ins>
        </w:p>
        <w:p w14:paraId="459D88EC" w14:textId="09BCD210" w:rsidR="007B4F0D" w:rsidRDefault="007B4F0D" w:rsidP="00C96D3F">
          <w:pPr>
            <w:pStyle w:val="TOC3"/>
            <w:rPr>
              <w:ins w:id="71" w:author="Oliver zuo" w:date="2024-03-20T23:22:00Z"/>
              <w:noProof/>
              <w14:ligatures w14:val="standardContextual"/>
            </w:rPr>
            <w:pPrChange w:id="72" w:author="Oliver zuo" w:date="2024-03-20T23:22:00Z">
              <w:pPr>
                <w:pStyle w:val="TOC3"/>
                <w:tabs>
                  <w:tab w:val="right" w:leader="dot" w:pos="8296"/>
                </w:tabs>
              </w:pPr>
            </w:pPrChange>
          </w:pPr>
          <w:ins w:id="73" w:author="Oliver zuo" w:date="2024-03-20T23:22:00Z">
            <w:r w:rsidRPr="007F335F">
              <w:rPr>
                <w:rStyle w:val="a8"/>
                <w:noProof/>
              </w:rPr>
              <w:fldChar w:fldCharType="begin"/>
            </w:r>
            <w:r w:rsidRPr="007F335F">
              <w:rPr>
                <w:rStyle w:val="a8"/>
                <w:noProof/>
              </w:rPr>
              <w:instrText xml:space="preserve"> </w:instrText>
            </w:r>
            <w:r>
              <w:rPr>
                <w:noProof/>
              </w:rPr>
              <w:instrText>HYPERLINK \l "_Toc161869370"</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2．文件读接口</w:t>
            </w:r>
            <w:r>
              <w:rPr>
                <w:noProof/>
                <w:webHidden/>
              </w:rPr>
              <w:tab/>
            </w:r>
            <w:r>
              <w:rPr>
                <w:noProof/>
                <w:webHidden/>
              </w:rPr>
              <w:fldChar w:fldCharType="begin"/>
            </w:r>
            <w:r>
              <w:rPr>
                <w:noProof/>
                <w:webHidden/>
              </w:rPr>
              <w:instrText xml:space="preserve"> PAGEREF _Toc161869370 \h </w:instrText>
            </w:r>
            <w:r>
              <w:rPr>
                <w:noProof/>
                <w:webHidden/>
              </w:rPr>
            </w:r>
          </w:ins>
          <w:r>
            <w:rPr>
              <w:noProof/>
              <w:webHidden/>
            </w:rPr>
            <w:fldChar w:fldCharType="separate"/>
          </w:r>
          <w:ins w:id="74" w:author="Oliver zuo" w:date="2024-03-20T23:22:00Z">
            <w:r>
              <w:rPr>
                <w:noProof/>
                <w:webHidden/>
              </w:rPr>
              <w:t>9</w:t>
            </w:r>
            <w:r>
              <w:rPr>
                <w:noProof/>
                <w:webHidden/>
              </w:rPr>
              <w:fldChar w:fldCharType="end"/>
            </w:r>
            <w:r w:rsidRPr="007F335F">
              <w:rPr>
                <w:rStyle w:val="a8"/>
                <w:noProof/>
              </w:rPr>
              <w:fldChar w:fldCharType="end"/>
            </w:r>
          </w:ins>
        </w:p>
        <w:p w14:paraId="479A8CB1" w14:textId="301630CD" w:rsidR="007B4F0D" w:rsidRDefault="007B4F0D" w:rsidP="00C96D3F">
          <w:pPr>
            <w:pStyle w:val="TOC3"/>
            <w:rPr>
              <w:ins w:id="75" w:author="Oliver zuo" w:date="2024-03-20T23:22:00Z"/>
              <w:noProof/>
              <w14:ligatures w14:val="standardContextual"/>
            </w:rPr>
            <w:pPrChange w:id="76" w:author="Oliver zuo" w:date="2024-03-20T23:22:00Z">
              <w:pPr>
                <w:pStyle w:val="TOC3"/>
                <w:tabs>
                  <w:tab w:val="right" w:leader="dot" w:pos="8296"/>
                </w:tabs>
              </w:pPr>
            </w:pPrChange>
          </w:pPr>
          <w:ins w:id="77" w:author="Oliver zuo" w:date="2024-03-20T23:22:00Z">
            <w:r w:rsidRPr="007F335F">
              <w:rPr>
                <w:rStyle w:val="a8"/>
                <w:noProof/>
              </w:rPr>
              <w:fldChar w:fldCharType="begin"/>
            </w:r>
            <w:r w:rsidRPr="007F335F">
              <w:rPr>
                <w:rStyle w:val="a8"/>
                <w:noProof/>
              </w:rPr>
              <w:instrText xml:space="preserve"> </w:instrText>
            </w:r>
            <w:r>
              <w:rPr>
                <w:noProof/>
              </w:rPr>
              <w:instrText>HYPERLINK \l "_Toc161869371"</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3．文件写接口</w:t>
            </w:r>
            <w:r>
              <w:rPr>
                <w:noProof/>
                <w:webHidden/>
              </w:rPr>
              <w:tab/>
            </w:r>
            <w:r>
              <w:rPr>
                <w:noProof/>
                <w:webHidden/>
              </w:rPr>
              <w:fldChar w:fldCharType="begin"/>
            </w:r>
            <w:r>
              <w:rPr>
                <w:noProof/>
                <w:webHidden/>
              </w:rPr>
              <w:instrText xml:space="preserve"> PAGEREF _Toc161869371 \h </w:instrText>
            </w:r>
            <w:r>
              <w:rPr>
                <w:noProof/>
                <w:webHidden/>
              </w:rPr>
            </w:r>
          </w:ins>
          <w:r>
            <w:rPr>
              <w:noProof/>
              <w:webHidden/>
            </w:rPr>
            <w:fldChar w:fldCharType="separate"/>
          </w:r>
          <w:ins w:id="78" w:author="Oliver zuo" w:date="2024-03-20T23:22:00Z">
            <w:r>
              <w:rPr>
                <w:noProof/>
                <w:webHidden/>
              </w:rPr>
              <w:t>12</w:t>
            </w:r>
            <w:r>
              <w:rPr>
                <w:noProof/>
                <w:webHidden/>
              </w:rPr>
              <w:fldChar w:fldCharType="end"/>
            </w:r>
            <w:r w:rsidRPr="007F335F">
              <w:rPr>
                <w:rStyle w:val="a8"/>
                <w:noProof/>
              </w:rPr>
              <w:fldChar w:fldCharType="end"/>
            </w:r>
          </w:ins>
        </w:p>
        <w:p w14:paraId="0F143CAB" w14:textId="73B958C6" w:rsidR="007B4F0D" w:rsidRDefault="007B4F0D" w:rsidP="00C96D3F">
          <w:pPr>
            <w:pStyle w:val="TOC3"/>
            <w:rPr>
              <w:ins w:id="79" w:author="Oliver zuo" w:date="2024-03-20T23:22:00Z"/>
              <w:noProof/>
              <w14:ligatures w14:val="standardContextual"/>
            </w:rPr>
            <w:pPrChange w:id="80" w:author="Oliver zuo" w:date="2024-03-20T23:22:00Z">
              <w:pPr>
                <w:pStyle w:val="TOC3"/>
                <w:tabs>
                  <w:tab w:val="right" w:leader="dot" w:pos="8296"/>
                </w:tabs>
              </w:pPr>
            </w:pPrChange>
          </w:pPr>
          <w:ins w:id="81" w:author="Oliver zuo" w:date="2024-03-20T23:22:00Z">
            <w:r w:rsidRPr="007F335F">
              <w:rPr>
                <w:rStyle w:val="a8"/>
                <w:noProof/>
              </w:rPr>
              <w:fldChar w:fldCharType="begin"/>
            </w:r>
            <w:r w:rsidRPr="007F335F">
              <w:rPr>
                <w:rStyle w:val="a8"/>
                <w:noProof/>
              </w:rPr>
              <w:instrText xml:space="preserve"> </w:instrText>
            </w:r>
            <w:r>
              <w:rPr>
                <w:noProof/>
              </w:rPr>
              <w:instrText>HYPERLINK \l "_Toc161869372"</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4．其他接口</w:t>
            </w:r>
            <w:r>
              <w:rPr>
                <w:noProof/>
                <w:webHidden/>
              </w:rPr>
              <w:tab/>
            </w:r>
            <w:r>
              <w:rPr>
                <w:noProof/>
                <w:webHidden/>
              </w:rPr>
              <w:fldChar w:fldCharType="begin"/>
            </w:r>
            <w:r>
              <w:rPr>
                <w:noProof/>
                <w:webHidden/>
              </w:rPr>
              <w:instrText xml:space="preserve"> PAGEREF _Toc161869372 \h </w:instrText>
            </w:r>
            <w:r>
              <w:rPr>
                <w:noProof/>
                <w:webHidden/>
              </w:rPr>
            </w:r>
          </w:ins>
          <w:r>
            <w:rPr>
              <w:noProof/>
              <w:webHidden/>
            </w:rPr>
            <w:fldChar w:fldCharType="separate"/>
          </w:r>
          <w:ins w:id="82" w:author="Oliver zuo" w:date="2024-03-20T23:22:00Z">
            <w:r>
              <w:rPr>
                <w:noProof/>
                <w:webHidden/>
              </w:rPr>
              <w:t>13</w:t>
            </w:r>
            <w:r>
              <w:rPr>
                <w:noProof/>
                <w:webHidden/>
              </w:rPr>
              <w:fldChar w:fldCharType="end"/>
            </w:r>
            <w:r w:rsidRPr="007F335F">
              <w:rPr>
                <w:rStyle w:val="a8"/>
                <w:noProof/>
              </w:rPr>
              <w:fldChar w:fldCharType="end"/>
            </w:r>
          </w:ins>
        </w:p>
        <w:p w14:paraId="166821D9" w14:textId="689587B8" w:rsidR="007B4F0D" w:rsidRDefault="007B4F0D" w:rsidP="00C96D3F">
          <w:pPr>
            <w:pStyle w:val="TOC3"/>
            <w:rPr>
              <w:ins w:id="83" w:author="Oliver zuo" w:date="2024-03-20T23:22:00Z"/>
              <w:noProof/>
              <w14:ligatures w14:val="standardContextual"/>
            </w:rPr>
            <w:pPrChange w:id="84" w:author="Oliver zuo" w:date="2024-03-20T23:22:00Z">
              <w:pPr>
                <w:pStyle w:val="TOC3"/>
                <w:tabs>
                  <w:tab w:val="right" w:leader="dot" w:pos="8296"/>
                </w:tabs>
              </w:pPr>
            </w:pPrChange>
          </w:pPr>
          <w:ins w:id="85" w:author="Oliver zuo" w:date="2024-03-20T23:22:00Z">
            <w:r w:rsidRPr="007F335F">
              <w:rPr>
                <w:rStyle w:val="a8"/>
                <w:noProof/>
              </w:rPr>
              <w:fldChar w:fldCharType="begin"/>
            </w:r>
            <w:r w:rsidRPr="007F335F">
              <w:rPr>
                <w:rStyle w:val="a8"/>
                <w:noProof/>
              </w:rPr>
              <w:instrText xml:space="preserve"> </w:instrText>
            </w:r>
            <w:r>
              <w:rPr>
                <w:noProof/>
              </w:rPr>
              <w:instrText>HYPERLINK \l "_Toc161869373"</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5．vcf全格式接口</w:t>
            </w:r>
            <w:r>
              <w:rPr>
                <w:noProof/>
                <w:webHidden/>
              </w:rPr>
              <w:tab/>
            </w:r>
            <w:r>
              <w:rPr>
                <w:noProof/>
                <w:webHidden/>
              </w:rPr>
              <w:fldChar w:fldCharType="begin"/>
            </w:r>
            <w:r>
              <w:rPr>
                <w:noProof/>
                <w:webHidden/>
              </w:rPr>
              <w:instrText xml:space="preserve"> PAGEREF _Toc161869373 \h </w:instrText>
            </w:r>
            <w:r>
              <w:rPr>
                <w:noProof/>
                <w:webHidden/>
              </w:rPr>
            </w:r>
          </w:ins>
          <w:r>
            <w:rPr>
              <w:noProof/>
              <w:webHidden/>
            </w:rPr>
            <w:fldChar w:fldCharType="separate"/>
          </w:r>
          <w:ins w:id="86" w:author="Oliver zuo" w:date="2024-03-20T23:22:00Z">
            <w:r>
              <w:rPr>
                <w:noProof/>
                <w:webHidden/>
              </w:rPr>
              <w:t>14</w:t>
            </w:r>
            <w:r>
              <w:rPr>
                <w:noProof/>
                <w:webHidden/>
              </w:rPr>
              <w:fldChar w:fldCharType="end"/>
            </w:r>
            <w:r w:rsidRPr="007F335F">
              <w:rPr>
                <w:rStyle w:val="a8"/>
                <w:noProof/>
              </w:rPr>
              <w:fldChar w:fldCharType="end"/>
            </w:r>
          </w:ins>
        </w:p>
        <w:p w14:paraId="33E73E60" w14:textId="7838875F" w:rsidR="007B4F0D" w:rsidRDefault="007B4F0D">
          <w:pPr>
            <w:pStyle w:val="TOC2"/>
            <w:rPr>
              <w:ins w:id="87" w:author="Oliver zuo" w:date="2024-03-20T23:22:00Z"/>
              <w:noProof/>
              <w14:ligatures w14:val="standardContextual"/>
            </w:rPr>
          </w:pPr>
          <w:ins w:id="88" w:author="Oliver zuo" w:date="2024-03-20T23:22:00Z">
            <w:r w:rsidRPr="007F335F">
              <w:rPr>
                <w:rStyle w:val="a8"/>
                <w:noProof/>
              </w:rPr>
              <w:fldChar w:fldCharType="begin"/>
            </w:r>
            <w:r w:rsidRPr="007F335F">
              <w:rPr>
                <w:rStyle w:val="a8"/>
                <w:noProof/>
              </w:rPr>
              <w:instrText xml:space="preserve"> </w:instrText>
            </w:r>
            <w:r>
              <w:rPr>
                <w:noProof/>
              </w:rPr>
              <w:instrText>HYPERLINK \l "_Toc161869374"</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vcflib 用户可调节的宏参数</w:t>
            </w:r>
            <w:r>
              <w:rPr>
                <w:noProof/>
                <w:webHidden/>
              </w:rPr>
              <w:tab/>
            </w:r>
            <w:r>
              <w:rPr>
                <w:noProof/>
                <w:webHidden/>
              </w:rPr>
              <w:fldChar w:fldCharType="begin"/>
            </w:r>
            <w:r>
              <w:rPr>
                <w:noProof/>
                <w:webHidden/>
              </w:rPr>
              <w:instrText xml:space="preserve"> PAGEREF _Toc161869374 \h </w:instrText>
            </w:r>
            <w:r>
              <w:rPr>
                <w:noProof/>
                <w:webHidden/>
              </w:rPr>
            </w:r>
          </w:ins>
          <w:r>
            <w:rPr>
              <w:noProof/>
              <w:webHidden/>
            </w:rPr>
            <w:fldChar w:fldCharType="separate"/>
          </w:r>
          <w:ins w:id="89" w:author="Oliver zuo" w:date="2024-03-20T23:22:00Z">
            <w:r>
              <w:rPr>
                <w:noProof/>
                <w:webHidden/>
              </w:rPr>
              <w:t>16</w:t>
            </w:r>
            <w:r>
              <w:rPr>
                <w:noProof/>
                <w:webHidden/>
              </w:rPr>
              <w:fldChar w:fldCharType="end"/>
            </w:r>
            <w:r w:rsidRPr="007F335F">
              <w:rPr>
                <w:rStyle w:val="a8"/>
                <w:noProof/>
              </w:rPr>
              <w:fldChar w:fldCharType="end"/>
            </w:r>
          </w:ins>
        </w:p>
        <w:p w14:paraId="4950B9B9" w14:textId="35FDDCB8" w:rsidR="007B4F0D" w:rsidRDefault="007B4F0D">
          <w:pPr>
            <w:pStyle w:val="TOC1"/>
            <w:tabs>
              <w:tab w:val="right" w:leader="dot" w:pos="8296"/>
            </w:tabs>
            <w:rPr>
              <w:ins w:id="90" w:author="Oliver zuo" w:date="2024-03-20T23:22:00Z"/>
              <w:noProof/>
              <w14:ligatures w14:val="standardContextual"/>
            </w:rPr>
          </w:pPr>
          <w:ins w:id="91" w:author="Oliver zuo" w:date="2024-03-20T23:22:00Z">
            <w:r w:rsidRPr="007F335F">
              <w:rPr>
                <w:rStyle w:val="a8"/>
                <w:noProof/>
              </w:rPr>
              <w:fldChar w:fldCharType="begin"/>
            </w:r>
            <w:r w:rsidRPr="007F335F">
              <w:rPr>
                <w:rStyle w:val="a8"/>
                <w:noProof/>
              </w:rPr>
              <w:instrText xml:space="preserve"> </w:instrText>
            </w:r>
            <w:r>
              <w:rPr>
                <w:noProof/>
              </w:rPr>
              <w:instrText>HYPERLINK \l "_Toc161869375"</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Tools说明</w:t>
            </w:r>
            <w:r>
              <w:rPr>
                <w:noProof/>
                <w:webHidden/>
              </w:rPr>
              <w:tab/>
            </w:r>
            <w:r>
              <w:rPr>
                <w:noProof/>
                <w:webHidden/>
              </w:rPr>
              <w:fldChar w:fldCharType="begin"/>
            </w:r>
            <w:r>
              <w:rPr>
                <w:noProof/>
                <w:webHidden/>
              </w:rPr>
              <w:instrText xml:space="preserve"> PAGEREF _Toc161869375 \h </w:instrText>
            </w:r>
            <w:r>
              <w:rPr>
                <w:noProof/>
                <w:webHidden/>
              </w:rPr>
            </w:r>
          </w:ins>
          <w:r>
            <w:rPr>
              <w:noProof/>
              <w:webHidden/>
            </w:rPr>
            <w:fldChar w:fldCharType="separate"/>
          </w:r>
          <w:ins w:id="92" w:author="Oliver zuo" w:date="2024-03-20T23:22:00Z">
            <w:r>
              <w:rPr>
                <w:noProof/>
                <w:webHidden/>
              </w:rPr>
              <w:t>17</w:t>
            </w:r>
            <w:r>
              <w:rPr>
                <w:noProof/>
                <w:webHidden/>
              </w:rPr>
              <w:fldChar w:fldCharType="end"/>
            </w:r>
            <w:r w:rsidRPr="007F335F">
              <w:rPr>
                <w:rStyle w:val="a8"/>
                <w:noProof/>
              </w:rPr>
              <w:fldChar w:fldCharType="end"/>
            </w:r>
          </w:ins>
        </w:p>
        <w:p w14:paraId="38F1C7AC" w14:textId="46404C5D" w:rsidR="007B4F0D" w:rsidRDefault="007B4F0D">
          <w:pPr>
            <w:pStyle w:val="TOC2"/>
            <w:rPr>
              <w:ins w:id="93" w:author="Oliver zuo" w:date="2024-03-20T23:22:00Z"/>
              <w:noProof/>
              <w14:ligatures w14:val="standardContextual"/>
            </w:rPr>
          </w:pPr>
          <w:ins w:id="94" w:author="Oliver zuo" w:date="2024-03-20T23:22:00Z">
            <w:r w:rsidRPr="007F335F">
              <w:rPr>
                <w:rStyle w:val="a8"/>
                <w:noProof/>
              </w:rPr>
              <w:fldChar w:fldCharType="begin"/>
            </w:r>
            <w:r w:rsidRPr="007F335F">
              <w:rPr>
                <w:rStyle w:val="a8"/>
                <w:noProof/>
              </w:rPr>
              <w:instrText xml:space="preserve"> </w:instrText>
            </w:r>
            <w:r>
              <w:rPr>
                <w:noProof/>
              </w:rPr>
              <w:instrText>HYPERLINK \l "_Toc161869376"</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1，编译生成</w:t>
            </w:r>
            <w:r>
              <w:rPr>
                <w:noProof/>
                <w:webHidden/>
              </w:rPr>
              <w:tab/>
            </w:r>
            <w:r>
              <w:rPr>
                <w:noProof/>
                <w:webHidden/>
              </w:rPr>
              <w:fldChar w:fldCharType="begin"/>
            </w:r>
            <w:r>
              <w:rPr>
                <w:noProof/>
                <w:webHidden/>
              </w:rPr>
              <w:instrText xml:space="preserve"> PAGEREF _Toc161869376 \h </w:instrText>
            </w:r>
            <w:r>
              <w:rPr>
                <w:noProof/>
                <w:webHidden/>
              </w:rPr>
            </w:r>
          </w:ins>
          <w:r>
            <w:rPr>
              <w:noProof/>
              <w:webHidden/>
            </w:rPr>
            <w:fldChar w:fldCharType="separate"/>
          </w:r>
          <w:ins w:id="95" w:author="Oliver zuo" w:date="2024-03-20T23:22:00Z">
            <w:r>
              <w:rPr>
                <w:noProof/>
                <w:webHidden/>
              </w:rPr>
              <w:t>17</w:t>
            </w:r>
            <w:r>
              <w:rPr>
                <w:noProof/>
                <w:webHidden/>
              </w:rPr>
              <w:fldChar w:fldCharType="end"/>
            </w:r>
            <w:r w:rsidRPr="007F335F">
              <w:rPr>
                <w:rStyle w:val="a8"/>
                <w:noProof/>
              </w:rPr>
              <w:fldChar w:fldCharType="end"/>
            </w:r>
          </w:ins>
        </w:p>
        <w:p w14:paraId="2E85E6AE" w14:textId="3B3BEBD2" w:rsidR="007B4F0D" w:rsidRDefault="007B4F0D">
          <w:pPr>
            <w:pStyle w:val="TOC2"/>
            <w:rPr>
              <w:ins w:id="96" w:author="Oliver zuo" w:date="2024-03-20T23:22:00Z"/>
              <w:noProof/>
              <w14:ligatures w14:val="standardContextual"/>
            </w:rPr>
          </w:pPr>
          <w:ins w:id="97" w:author="Oliver zuo" w:date="2024-03-20T23:22:00Z">
            <w:r w:rsidRPr="007F335F">
              <w:rPr>
                <w:rStyle w:val="a8"/>
                <w:noProof/>
              </w:rPr>
              <w:fldChar w:fldCharType="begin"/>
            </w:r>
            <w:r w:rsidRPr="007F335F">
              <w:rPr>
                <w:rStyle w:val="a8"/>
                <w:noProof/>
              </w:rPr>
              <w:instrText xml:space="preserve"> </w:instrText>
            </w:r>
            <w:r>
              <w:rPr>
                <w:noProof/>
              </w:rPr>
              <w:instrText>HYPERLINK \l "_Toc161869377"</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2，工具说明</w:t>
            </w:r>
            <w:r>
              <w:rPr>
                <w:noProof/>
                <w:webHidden/>
              </w:rPr>
              <w:tab/>
            </w:r>
            <w:r>
              <w:rPr>
                <w:noProof/>
                <w:webHidden/>
              </w:rPr>
              <w:fldChar w:fldCharType="begin"/>
            </w:r>
            <w:r>
              <w:rPr>
                <w:noProof/>
                <w:webHidden/>
              </w:rPr>
              <w:instrText xml:space="preserve"> PAGEREF _Toc161869377 \h </w:instrText>
            </w:r>
            <w:r>
              <w:rPr>
                <w:noProof/>
                <w:webHidden/>
              </w:rPr>
            </w:r>
          </w:ins>
          <w:r>
            <w:rPr>
              <w:noProof/>
              <w:webHidden/>
            </w:rPr>
            <w:fldChar w:fldCharType="separate"/>
          </w:r>
          <w:ins w:id="98" w:author="Oliver zuo" w:date="2024-03-20T23:22:00Z">
            <w:r>
              <w:rPr>
                <w:noProof/>
                <w:webHidden/>
              </w:rPr>
              <w:t>17</w:t>
            </w:r>
            <w:r>
              <w:rPr>
                <w:noProof/>
                <w:webHidden/>
              </w:rPr>
              <w:fldChar w:fldCharType="end"/>
            </w:r>
            <w:r w:rsidRPr="007F335F">
              <w:rPr>
                <w:rStyle w:val="a8"/>
                <w:noProof/>
              </w:rPr>
              <w:fldChar w:fldCharType="end"/>
            </w:r>
          </w:ins>
        </w:p>
        <w:p w14:paraId="61EF68D7" w14:textId="49E8954A" w:rsidR="007B4F0D" w:rsidRDefault="007B4F0D">
          <w:pPr>
            <w:pStyle w:val="TOC1"/>
            <w:tabs>
              <w:tab w:val="right" w:leader="dot" w:pos="8296"/>
            </w:tabs>
            <w:rPr>
              <w:ins w:id="99" w:author="Oliver zuo" w:date="2024-03-20T23:22:00Z"/>
              <w:noProof/>
              <w14:ligatures w14:val="standardContextual"/>
            </w:rPr>
          </w:pPr>
          <w:ins w:id="100" w:author="Oliver zuo" w:date="2024-03-20T23:22:00Z">
            <w:r w:rsidRPr="007F335F">
              <w:rPr>
                <w:rStyle w:val="a8"/>
                <w:noProof/>
              </w:rPr>
              <w:fldChar w:fldCharType="begin"/>
            </w:r>
            <w:r w:rsidRPr="007F335F">
              <w:rPr>
                <w:rStyle w:val="a8"/>
                <w:noProof/>
              </w:rPr>
              <w:instrText xml:space="preserve"> </w:instrText>
            </w:r>
            <w:r>
              <w:rPr>
                <w:noProof/>
              </w:rPr>
              <w:instrText>HYPERLINK \l "_Toc161869378"</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附录1   Windows编译平台搭建</w:t>
            </w:r>
            <w:r>
              <w:rPr>
                <w:noProof/>
                <w:webHidden/>
              </w:rPr>
              <w:tab/>
            </w:r>
            <w:r>
              <w:rPr>
                <w:noProof/>
                <w:webHidden/>
              </w:rPr>
              <w:fldChar w:fldCharType="begin"/>
            </w:r>
            <w:r>
              <w:rPr>
                <w:noProof/>
                <w:webHidden/>
              </w:rPr>
              <w:instrText xml:space="preserve"> PAGEREF _Toc161869378 \h </w:instrText>
            </w:r>
            <w:r>
              <w:rPr>
                <w:noProof/>
                <w:webHidden/>
              </w:rPr>
            </w:r>
          </w:ins>
          <w:r>
            <w:rPr>
              <w:noProof/>
              <w:webHidden/>
            </w:rPr>
            <w:fldChar w:fldCharType="separate"/>
          </w:r>
          <w:ins w:id="101" w:author="Oliver zuo" w:date="2024-03-20T23:22:00Z">
            <w:r>
              <w:rPr>
                <w:noProof/>
                <w:webHidden/>
              </w:rPr>
              <w:t>20</w:t>
            </w:r>
            <w:r>
              <w:rPr>
                <w:noProof/>
                <w:webHidden/>
              </w:rPr>
              <w:fldChar w:fldCharType="end"/>
            </w:r>
            <w:r w:rsidRPr="007F335F">
              <w:rPr>
                <w:rStyle w:val="a8"/>
                <w:noProof/>
              </w:rPr>
              <w:fldChar w:fldCharType="end"/>
            </w:r>
          </w:ins>
        </w:p>
        <w:p w14:paraId="3895F2D2" w14:textId="6C7941A8" w:rsidR="007B4F0D" w:rsidRDefault="007B4F0D">
          <w:pPr>
            <w:pStyle w:val="TOC2"/>
            <w:rPr>
              <w:ins w:id="102" w:author="Oliver zuo" w:date="2024-03-20T23:22:00Z"/>
              <w:noProof/>
              <w14:ligatures w14:val="standardContextual"/>
            </w:rPr>
          </w:pPr>
          <w:ins w:id="103" w:author="Oliver zuo" w:date="2024-03-20T23:22:00Z">
            <w:r w:rsidRPr="007F335F">
              <w:rPr>
                <w:rStyle w:val="a8"/>
                <w:noProof/>
              </w:rPr>
              <w:fldChar w:fldCharType="begin"/>
            </w:r>
            <w:r w:rsidRPr="007F335F">
              <w:rPr>
                <w:rStyle w:val="a8"/>
                <w:noProof/>
              </w:rPr>
              <w:instrText xml:space="preserve"> </w:instrText>
            </w:r>
            <w:r>
              <w:rPr>
                <w:noProof/>
              </w:rPr>
              <w:instrText>HYPERLINK \l "_Toc161869379"</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Windows环境安装tdm64-gcc</w:t>
            </w:r>
            <w:r>
              <w:rPr>
                <w:noProof/>
                <w:webHidden/>
              </w:rPr>
              <w:tab/>
            </w:r>
            <w:r>
              <w:rPr>
                <w:noProof/>
                <w:webHidden/>
              </w:rPr>
              <w:fldChar w:fldCharType="begin"/>
            </w:r>
            <w:r>
              <w:rPr>
                <w:noProof/>
                <w:webHidden/>
              </w:rPr>
              <w:instrText xml:space="preserve"> PAGEREF _Toc161869379 \h </w:instrText>
            </w:r>
            <w:r>
              <w:rPr>
                <w:noProof/>
                <w:webHidden/>
              </w:rPr>
            </w:r>
          </w:ins>
          <w:r>
            <w:rPr>
              <w:noProof/>
              <w:webHidden/>
            </w:rPr>
            <w:fldChar w:fldCharType="separate"/>
          </w:r>
          <w:ins w:id="104" w:author="Oliver zuo" w:date="2024-03-20T23:22:00Z">
            <w:r>
              <w:rPr>
                <w:noProof/>
                <w:webHidden/>
              </w:rPr>
              <w:t>20</w:t>
            </w:r>
            <w:r>
              <w:rPr>
                <w:noProof/>
                <w:webHidden/>
              </w:rPr>
              <w:fldChar w:fldCharType="end"/>
            </w:r>
            <w:r w:rsidRPr="007F335F">
              <w:rPr>
                <w:rStyle w:val="a8"/>
                <w:noProof/>
              </w:rPr>
              <w:fldChar w:fldCharType="end"/>
            </w:r>
          </w:ins>
        </w:p>
        <w:p w14:paraId="6B913FA6" w14:textId="42405054" w:rsidR="007B4F0D" w:rsidRDefault="007B4F0D" w:rsidP="00C96D3F">
          <w:pPr>
            <w:pStyle w:val="TOC3"/>
            <w:rPr>
              <w:ins w:id="105" w:author="Oliver zuo" w:date="2024-03-20T23:22:00Z"/>
              <w:noProof/>
              <w14:ligatures w14:val="standardContextual"/>
            </w:rPr>
            <w:pPrChange w:id="106" w:author="Oliver zuo" w:date="2024-03-20T23:22:00Z">
              <w:pPr>
                <w:pStyle w:val="TOC3"/>
                <w:tabs>
                  <w:tab w:val="right" w:leader="dot" w:pos="8296"/>
                </w:tabs>
              </w:pPr>
            </w:pPrChange>
          </w:pPr>
          <w:ins w:id="107" w:author="Oliver zuo" w:date="2024-03-20T23:22:00Z">
            <w:r w:rsidRPr="007F335F">
              <w:rPr>
                <w:rStyle w:val="a8"/>
                <w:noProof/>
              </w:rPr>
              <w:fldChar w:fldCharType="begin"/>
            </w:r>
            <w:r w:rsidRPr="007F335F">
              <w:rPr>
                <w:rStyle w:val="a8"/>
                <w:noProof/>
              </w:rPr>
              <w:instrText xml:space="preserve"> </w:instrText>
            </w:r>
            <w:r>
              <w:rPr>
                <w:noProof/>
              </w:rPr>
              <w:instrText>HYPERLINK \l "_Toc161869380"</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1.tdm64-gcc安装包</w:t>
            </w:r>
            <w:r>
              <w:rPr>
                <w:noProof/>
                <w:webHidden/>
              </w:rPr>
              <w:tab/>
            </w:r>
            <w:r>
              <w:rPr>
                <w:noProof/>
                <w:webHidden/>
              </w:rPr>
              <w:fldChar w:fldCharType="begin"/>
            </w:r>
            <w:r>
              <w:rPr>
                <w:noProof/>
                <w:webHidden/>
              </w:rPr>
              <w:instrText xml:space="preserve"> PAGEREF _Toc161869380 \h </w:instrText>
            </w:r>
            <w:r>
              <w:rPr>
                <w:noProof/>
                <w:webHidden/>
              </w:rPr>
            </w:r>
          </w:ins>
          <w:r>
            <w:rPr>
              <w:noProof/>
              <w:webHidden/>
            </w:rPr>
            <w:fldChar w:fldCharType="separate"/>
          </w:r>
          <w:ins w:id="108" w:author="Oliver zuo" w:date="2024-03-20T23:22:00Z">
            <w:r>
              <w:rPr>
                <w:noProof/>
                <w:webHidden/>
              </w:rPr>
              <w:t>20</w:t>
            </w:r>
            <w:r>
              <w:rPr>
                <w:noProof/>
                <w:webHidden/>
              </w:rPr>
              <w:fldChar w:fldCharType="end"/>
            </w:r>
            <w:r w:rsidRPr="007F335F">
              <w:rPr>
                <w:rStyle w:val="a8"/>
                <w:noProof/>
              </w:rPr>
              <w:fldChar w:fldCharType="end"/>
            </w:r>
          </w:ins>
        </w:p>
        <w:p w14:paraId="3E43A995" w14:textId="0F2D1BC7" w:rsidR="007B4F0D" w:rsidRDefault="007B4F0D" w:rsidP="00C96D3F">
          <w:pPr>
            <w:pStyle w:val="TOC3"/>
            <w:rPr>
              <w:ins w:id="109" w:author="Oliver zuo" w:date="2024-03-20T23:22:00Z"/>
              <w:noProof/>
              <w14:ligatures w14:val="standardContextual"/>
            </w:rPr>
            <w:pPrChange w:id="110" w:author="Oliver zuo" w:date="2024-03-20T23:22:00Z">
              <w:pPr>
                <w:pStyle w:val="TOC3"/>
                <w:tabs>
                  <w:tab w:val="right" w:leader="dot" w:pos="8296"/>
                </w:tabs>
              </w:pPr>
            </w:pPrChange>
          </w:pPr>
          <w:ins w:id="111" w:author="Oliver zuo" w:date="2024-03-20T23:22:00Z">
            <w:r w:rsidRPr="007F335F">
              <w:rPr>
                <w:rStyle w:val="a8"/>
                <w:noProof/>
              </w:rPr>
              <w:fldChar w:fldCharType="begin"/>
            </w:r>
            <w:r w:rsidRPr="007F335F">
              <w:rPr>
                <w:rStyle w:val="a8"/>
                <w:noProof/>
              </w:rPr>
              <w:instrText xml:space="preserve"> </w:instrText>
            </w:r>
            <w:r>
              <w:rPr>
                <w:noProof/>
              </w:rPr>
              <w:instrText>HYPERLINK \l "_Toc161869381"</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2.安装tdm64-gcc</w:t>
            </w:r>
            <w:r>
              <w:rPr>
                <w:noProof/>
                <w:webHidden/>
              </w:rPr>
              <w:tab/>
            </w:r>
            <w:r>
              <w:rPr>
                <w:noProof/>
                <w:webHidden/>
              </w:rPr>
              <w:fldChar w:fldCharType="begin"/>
            </w:r>
            <w:r>
              <w:rPr>
                <w:noProof/>
                <w:webHidden/>
              </w:rPr>
              <w:instrText xml:space="preserve"> PAGEREF _Toc161869381 \h </w:instrText>
            </w:r>
            <w:r>
              <w:rPr>
                <w:noProof/>
                <w:webHidden/>
              </w:rPr>
            </w:r>
          </w:ins>
          <w:r>
            <w:rPr>
              <w:noProof/>
              <w:webHidden/>
            </w:rPr>
            <w:fldChar w:fldCharType="separate"/>
          </w:r>
          <w:ins w:id="112" w:author="Oliver zuo" w:date="2024-03-20T23:22:00Z">
            <w:r>
              <w:rPr>
                <w:noProof/>
                <w:webHidden/>
              </w:rPr>
              <w:t>20</w:t>
            </w:r>
            <w:r>
              <w:rPr>
                <w:noProof/>
                <w:webHidden/>
              </w:rPr>
              <w:fldChar w:fldCharType="end"/>
            </w:r>
            <w:r w:rsidRPr="007F335F">
              <w:rPr>
                <w:rStyle w:val="a8"/>
                <w:noProof/>
              </w:rPr>
              <w:fldChar w:fldCharType="end"/>
            </w:r>
          </w:ins>
        </w:p>
        <w:p w14:paraId="44CD90B8" w14:textId="34FC31C6" w:rsidR="007B4F0D" w:rsidRDefault="007B4F0D">
          <w:pPr>
            <w:pStyle w:val="TOC2"/>
            <w:rPr>
              <w:ins w:id="113" w:author="Oliver zuo" w:date="2024-03-20T23:22:00Z"/>
              <w:noProof/>
              <w14:ligatures w14:val="standardContextual"/>
            </w:rPr>
          </w:pPr>
          <w:ins w:id="114" w:author="Oliver zuo" w:date="2024-03-20T23:22:00Z">
            <w:r w:rsidRPr="007F335F">
              <w:rPr>
                <w:rStyle w:val="a8"/>
                <w:noProof/>
              </w:rPr>
              <w:fldChar w:fldCharType="begin"/>
            </w:r>
            <w:r w:rsidRPr="007F335F">
              <w:rPr>
                <w:rStyle w:val="a8"/>
                <w:noProof/>
              </w:rPr>
              <w:instrText xml:space="preserve"> </w:instrText>
            </w:r>
            <w:r>
              <w:rPr>
                <w:noProof/>
              </w:rPr>
              <w:instrText>HYPERLINK \l "_Toc161869382"</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Zlib库的编译与移植</w:t>
            </w:r>
            <w:r>
              <w:rPr>
                <w:noProof/>
                <w:webHidden/>
              </w:rPr>
              <w:tab/>
            </w:r>
            <w:r>
              <w:rPr>
                <w:noProof/>
                <w:webHidden/>
              </w:rPr>
              <w:fldChar w:fldCharType="begin"/>
            </w:r>
            <w:r>
              <w:rPr>
                <w:noProof/>
                <w:webHidden/>
              </w:rPr>
              <w:instrText xml:space="preserve"> PAGEREF _Toc161869382 \h </w:instrText>
            </w:r>
            <w:r>
              <w:rPr>
                <w:noProof/>
                <w:webHidden/>
              </w:rPr>
            </w:r>
          </w:ins>
          <w:r>
            <w:rPr>
              <w:noProof/>
              <w:webHidden/>
            </w:rPr>
            <w:fldChar w:fldCharType="separate"/>
          </w:r>
          <w:ins w:id="115" w:author="Oliver zuo" w:date="2024-03-20T23:22:00Z">
            <w:r>
              <w:rPr>
                <w:noProof/>
                <w:webHidden/>
              </w:rPr>
              <w:t>23</w:t>
            </w:r>
            <w:r>
              <w:rPr>
                <w:noProof/>
                <w:webHidden/>
              </w:rPr>
              <w:fldChar w:fldCharType="end"/>
            </w:r>
            <w:r w:rsidRPr="007F335F">
              <w:rPr>
                <w:rStyle w:val="a8"/>
                <w:noProof/>
              </w:rPr>
              <w:fldChar w:fldCharType="end"/>
            </w:r>
          </w:ins>
        </w:p>
        <w:p w14:paraId="1D35C9A6" w14:textId="5FF84F95" w:rsidR="007B4F0D" w:rsidRDefault="007B4F0D" w:rsidP="00C96D3F">
          <w:pPr>
            <w:pStyle w:val="TOC3"/>
            <w:rPr>
              <w:ins w:id="116" w:author="Oliver zuo" w:date="2024-03-20T23:22:00Z"/>
              <w:noProof/>
              <w14:ligatures w14:val="standardContextual"/>
            </w:rPr>
            <w:pPrChange w:id="117" w:author="Oliver zuo" w:date="2024-03-20T23:22:00Z">
              <w:pPr>
                <w:pStyle w:val="TOC3"/>
                <w:tabs>
                  <w:tab w:val="right" w:leader="dot" w:pos="8296"/>
                </w:tabs>
              </w:pPr>
            </w:pPrChange>
          </w:pPr>
          <w:ins w:id="118" w:author="Oliver zuo" w:date="2024-03-20T23:22:00Z">
            <w:r w:rsidRPr="007F335F">
              <w:rPr>
                <w:rStyle w:val="a8"/>
                <w:noProof/>
              </w:rPr>
              <w:fldChar w:fldCharType="begin"/>
            </w:r>
            <w:r w:rsidRPr="007F335F">
              <w:rPr>
                <w:rStyle w:val="a8"/>
                <w:noProof/>
              </w:rPr>
              <w:instrText xml:space="preserve"> </w:instrText>
            </w:r>
            <w:r>
              <w:rPr>
                <w:noProof/>
              </w:rPr>
              <w:instrText>HYPERLINK \l "_Toc161869383"</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1.zlib安装包</w:t>
            </w:r>
            <w:r>
              <w:rPr>
                <w:noProof/>
                <w:webHidden/>
              </w:rPr>
              <w:tab/>
            </w:r>
            <w:r>
              <w:rPr>
                <w:noProof/>
                <w:webHidden/>
              </w:rPr>
              <w:fldChar w:fldCharType="begin"/>
            </w:r>
            <w:r>
              <w:rPr>
                <w:noProof/>
                <w:webHidden/>
              </w:rPr>
              <w:instrText xml:space="preserve"> PAGEREF _Toc161869383 \h </w:instrText>
            </w:r>
            <w:r>
              <w:rPr>
                <w:noProof/>
                <w:webHidden/>
              </w:rPr>
            </w:r>
          </w:ins>
          <w:r>
            <w:rPr>
              <w:noProof/>
              <w:webHidden/>
            </w:rPr>
            <w:fldChar w:fldCharType="separate"/>
          </w:r>
          <w:ins w:id="119" w:author="Oliver zuo" w:date="2024-03-20T23:22:00Z">
            <w:r>
              <w:rPr>
                <w:noProof/>
                <w:webHidden/>
              </w:rPr>
              <w:t>23</w:t>
            </w:r>
            <w:r>
              <w:rPr>
                <w:noProof/>
                <w:webHidden/>
              </w:rPr>
              <w:fldChar w:fldCharType="end"/>
            </w:r>
            <w:r w:rsidRPr="007F335F">
              <w:rPr>
                <w:rStyle w:val="a8"/>
                <w:noProof/>
              </w:rPr>
              <w:fldChar w:fldCharType="end"/>
            </w:r>
          </w:ins>
        </w:p>
        <w:p w14:paraId="3385A0E0" w14:textId="41B1F3C9" w:rsidR="007B4F0D" w:rsidRDefault="007B4F0D" w:rsidP="00C96D3F">
          <w:pPr>
            <w:pStyle w:val="TOC3"/>
            <w:rPr>
              <w:ins w:id="120" w:author="Oliver zuo" w:date="2024-03-20T23:22:00Z"/>
              <w:noProof/>
              <w14:ligatures w14:val="standardContextual"/>
            </w:rPr>
            <w:pPrChange w:id="121" w:author="Oliver zuo" w:date="2024-03-20T23:22:00Z">
              <w:pPr>
                <w:pStyle w:val="TOC3"/>
                <w:tabs>
                  <w:tab w:val="right" w:leader="dot" w:pos="8296"/>
                </w:tabs>
              </w:pPr>
            </w:pPrChange>
          </w:pPr>
          <w:ins w:id="122" w:author="Oliver zuo" w:date="2024-03-20T23:22:00Z">
            <w:r w:rsidRPr="007F335F">
              <w:rPr>
                <w:rStyle w:val="a8"/>
                <w:noProof/>
              </w:rPr>
              <w:fldChar w:fldCharType="begin"/>
            </w:r>
            <w:r w:rsidRPr="007F335F">
              <w:rPr>
                <w:rStyle w:val="a8"/>
                <w:noProof/>
              </w:rPr>
              <w:instrText xml:space="preserve"> </w:instrText>
            </w:r>
            <w:r>
              <w:rPr>
                <w:noProof/>
              </w:rPr>
              <w:instrText>HYPERLINK \l "_Toc161869384"</w:instrText>
            </w:r>
            <w:r w:rsidRPr="007F335F">
              <w:rPr>
                <w:rStyle w:val="a8"/>
                <w:noProof/>
              </w:rPr>
              <w:instrText xml:space="preserve"> </w:instrText>
            </w:r>
            <w:r w:rsidRPr="007F335F">
              <w:rPr>
                <w:rStyle w:val="a8"/>
                <w:noProof/>
              </w:rPr>
            </w:r>
            <w:r w:rsidRPr="007F335F">
              <w:rPr>
                <w:rStyle w:val="a8"/>
                <w:noProof/>
              </w:rPr>
              <w:fldChar w:fldCharType="separate"/>
            </w:r>
            <w:r w:rsidRPr="007F335F">
              <w:rPr>
                <w:rStyle w:val="a8"/>
                <w:noProof/>
              </w:rPr>
              <w:t>2.zlib编译移植</w:t>
            </w:r>
            <w:r>
              <w:rPr>
                <w:noProof/>
                <w:webHidden/>
              </w:rPr>
              <w:tab/>
            </w:r>
            <w:r>
              <w:rPr>
                <w:noProof/>
                <w:webHidden/>
              </w:rPr>
              <w:fldChar w:fldCharType="begin"/>
            </w:r>
            <w:r>
              <w:rPr>
                <w:noProof/>
                <w:webHidden/>
              </w:rPr>
              <w:instrText xml:space="preserve"> PAGEREF _Toc161869384 \h </w:instrText>
            </w:r>
            <w:r>
              <w:rPr>
                <w:noProof/>
                <w:webHidden/>
              </w:rPr>
            </w:r>
          </w:ins>
          <w:r>
            <w:rPr>
              <w:noProof/>
              <w:webHidden/>
            </w:rPr>
            <w:fldChar w:fldCharType="separate"/>
          </w:r>
          <w:ins w:id="123" w:author="Oliver zuo" w:date="2024-03-20T23:22:00Z">
            <w:r>
              <w:rPr>
                <w:noProof/>
                <w:webHidden/>
              </w:rPr>
              <w:t>24</w:t>
            </w:r>
            <w:r>
              <w:rPr>
                <w:noProof/>
                <w:webHidden/>
              </w:rPr>
              <w:fldChar w:fldCharType="end"/>
            </w:r>
            <w:r w:rsidRPr="007F335F">
              <w:rPr>
                <w:rStyle w:val="a8"/>
                <w:noProof/>
              </w:rPr>
              <w:fldChar w:fldCharType="end"/>
            </w:r>
          </w:ins>
        </w:p>
        <w:p w14:paraId="4E290C09" w14:textId="2879745D" w:rsidR="00FD111B" w:rsidDel="007B4F0D" w:rsidRDefault="00FD111B">
          <w:pPr>
            <w:pStyle w:val="TOC1"/>
            <w:tabs>
              <w:tab w:val="right" w:leader="dot" w:pos="8296"/>
            </w:tabs>
            <w:rPr>
              <w:ins w:id="124" w:author="zuo Oliver" w:date="2023-05-20T23:26:00Z"/>
              <w:del w:id="125" w:author="Oliver zuo" w:date="2024-03-20T23:22:00Z"/>
              <w:noProof/>
              <w14:ligatures w14:val="standardContextual"/>
            </w:rPr>
          </w:pPr>
          <w:ins w:id="126" w:author="zuo Oliver" w:date="2023-05-20T23:26:00Z">
            <w:del w:id="127" w:author="Oliver zuo" w:date="2024-03-20T23:22:00Z">
              <w:r w:rsidRPr="007B4F0D" w:rsidDel="007B4F0D">
                <w:rPr>
                  <w:rStyle w:val="a8"/>
                  <w:noProof/>
                </w:rPr>
                <w:delText>zM3vcf 工具说明</w:delText>
              </w:r>
              <w:r w:rsidDel="007B4F0D">
                <w:rPr>
                  <w:noProof/>
                  <w:webHidden/>
                </w:rPr>
                <w:tab/>
                <w:delText>2</w:delText>
              </w:r>
            </w:del>
          </w:ins>
        </w:p>
        <w:p w14:paraId="17BF861F" w14:textId="6966830E" w:rsidR="00FD111B" w:rsidDel="007B4F0D" w:rsidRDefault="00FD111B">
          <w:pPr>
            <w:pStyle w:val="TOC2"/>
            <w:rPr>
              <w:ins w:id="128" w:author="zuo Oliver" w:date="2023-05-20T23:26:00Z"/>
              <w:del w:id="129" w:author="Oliver zuo" w:date="2024-03-20T23:22:00Z"/>
              <w:noProof/>
              <w14:ligatures w14:val="standardContextual"/>
            </w:rPr>
          </w:pPr>
          <w:ins w:id="130" w:author="zuo Oliver" w:date="2023-05-20T23:26:00Z">
            <w:del w:id="131" w:author="Oliver zuo" w:date="2024-03-20T23:22:00Z">
              <w:r w:rsidRPr="007B4F0D" w:rsidDel="007B4F0D">
                <w:rPr>
                  <w:rStyle w:val="a8"/>
                  <w:noProof/>
                </w:rPr>
                <w:delText>1，编译生成</w:delText>
              </w:r>
              <w:r w:rsidDel="007B4F0D">
                <w:rPr>
                  <w:noProof/>
                  <w:webHidden/>
                </w:rPr>
                <w:tab/>
                <w:delText>2</w:delText>
              </w:r>
            </w:del>
          </w:ins>
        </w:p>
        <w:p w14:paraId="2989065D" w14:textId="09C1309D" w:rsidR="00FD111B" w:rsidDel="007B4F0D" w:rsidRDefault="00FD111B">
          <w:pPr>
            <w:pStyle w:val="TOC2"/>
            <w:rPr>
              <w:ins w:id="132" w:author="zuo Oliver" w:date="2023-05-20T23:26:00Z"/>
              <w:del w:id="133" w:author="Oliver zuo" w:date="2024-03-20T23:22:00Z"/>
              <w:noProof/>
              <w14:ligatures w14:val="standardContextual"/>
            </w:rPr>
          </w:pPr>
          <w:ins w:id="134" w:author="zuo Oliver" w:date="2023-05-20T23:26:00Z">
            <w:del w:id="135" w:author="Oliver zuo" w:date="2024-03-20T23:22:00Z">
              <w:r w:rsidRPr="007B4F0D" w:rsidDel="007B4F0D">
                <w:rPr>
                  <w:rStyle w:val="a8"/>
                  <w:noProof/>
                </w:rPr>
                <w:delText>2，命令行工具功能</w:delText>
              </w:r>
              <w:r w:rsidDel="007B4F0D">
                <w:rPr>
                  <w:noProof/>
                  <w:webHidden/>
                </w:rPr>
                <w:tab/>
                <w:delText>2</w:delText>
              </w:r>
            </w:del>
          </w:ins>
        </w:p>
        <w:p w14:paraId="08C5F2FB" w14:textId="0F858157" w:rsidR="00FD111B" w:rsidDel="007B4F0D" w:rsidRDefault="00FD111B">
          <w:pPr>
            <w:pStyle w:val="TOC2"/>
            <w:rPr>
              <w:ins w:id="136" w:author="zuo Oliver" w:date="2023-05-20T23:26:00Z"/>
              <w:del w:id="137" w:author="Oliver zuo" w:date="2024-03-20T23:22:00Z"/>
              <w:noProof/>
              <w14:ligatures w14:val="standardContextual"/>
            </w:rPr>
          </w:pPr>
          <w:ins w:id="138" w:author="zuo Oliver" w:date="2023-05-20T23:26:00Z">
            <w:del w:id="139" w:author="Oliver zuo" w:date="2024-03-20T23:22:00Z">
              <w:r w:rsidRPr="007B4F0D" w:rsidDel="007B4F0D">
                <w:rPr>
                  <w:rStyle w:val="a8"/>
                  <w:noProof/>
                </w:rPr>
                <w:delText>3，示例</w:delText>
              </w:r>
              <w:r w:rsidDel="007B4F0D">
                <w:rPr>
                  <w:noProof/>
                  <w:webHidden/>
                </w:rPr>
                <w:tab/>
                <w:delText>3</w:delText>
              </w:r>
            </w:del>
          </w:ins>
        </w:p>
        <w:p w14:paraId="2D074ED1" w14:textId="7A49565C" w:rsidR="00FD111B" w:rsidDel="007B4F0D" w:rsidRDefault="00FD111B">
          <w:pPr>
            <w:pStyle w:val="TOC2"/>
            <w:rPr>
              <w:ins w:id="140" w:author="zuo Oliver" w:date="2023-05-20T23:26:00Z"/>
              <w:del w:id="141" w:author="Oliver zuo" w:date="2024-03-20T23:22:00Z"/>
              <w:noProof/>
              <w14:ligatures w14:val="standardContextual"/>
            </w:rPr>
          </w:pPr>
          <w:ins w:id="142" w:author="zuo Oliver" w:date="2023-05-20T23:26:00Z">
            <w:del w:id="143" w:author="Oliver zuo" w:date="2024-03-20T23:22:00Z">
              <w:r w:rsidRPr="007B4F0D" w:rsidDel="007B4F0D">
                <w:rPr>
                  <w:rStyle w:val="a8"/>
                  <w:noProof/>
                </w:rPr>
                <w:delText>4，接口测试程序</w:delText>
              </w:r>
              <w:r w:rsidDel="007B4F0D">
                <w:rPr>
                  <w:noProof/>
                  <w:webHidden/>
                </w:rPr>
                <w:tab/>
                <w:delText>3</w:delText>
              </w:r>
            </w:del>
          </w:ins>
        </w:p>
        <w:p w14:paraId="0C677448" w14:textId="0BD5F417" w:rsidR="00FD111B" w:rsidDel="007B4F0D" w:rsidRDefault="00FD111B">
          <w:pPr>
            <w:pStyle w:val="TOC2"/>
            <w:rPr>
              <w:ins w:id="144" w:author="zuo Oliver" w:date="2023-05-20T23:26:00Z"/>
              <w:del w:id="145" w:author="Oliver zuo" w:date="2024-03-20T23:22:00Z"/>
              <w:noProof/>
              <w14:ligatures w14:val="standardContextual"/>
            </w:rPr>
          </w:pPr>
          <w:ins w:id="146" w:author="zuo Oliver" w:date="2023-05-20T23:26:00Z">
            <w:del w:id="147" w:author="Oliver zuo" w:date="2024-03-20T23:22:00Z">
              <w:r w:rsidRPr="007B4F0D" w:rsidDel="007B4F0D">
                <w:rPr>
                  <w:rStyle w:val="a8"/>
                  <w:noProof/>
                </w:rPr>
                <w:delText>5，软件加速原理</w:delText>
              </w:r>
              <w:r w:rsidDel="007B4F0D">
                <w:rPr>
                  <w:noProof/>
                  <w:webHidden/>
                </w:rPr>
                <w:tab/>
                <w:delText>4</w:delText>
              </w:r>
            </w:del>
          </w:ins>
        </w:p>
        <w:p w14:paraId="77E4A527" w14:textId="3D87B807" w:rsidR="00FD111B" w:rsidDel="007B4F0D" w:rsidRDefault="00FD111B">
          <w:pPr>
            <w:pStyle w:val="TOC1"/>
            <w:tabs>
              <w:tab w:val="right" w:leader="dot" w:pos="8296"/>
            </w:tabs>
            <w:rPr>
              <w:ins w:id="148" w:author="zuo Oliver" w:date="2023-05-20T23:26:00Z"/>
              <w:del w:id="149" w:author="Oliver zuo" w:date="2024-03-20T23:22:00Z"/>
              <w:noProof/>
              <w14:ligatures w14:val="standardContextual"/>
            </w:rPr>
          </w:pPr>
          <w:ins w:id="150" w:author="zuo Oliver" w:date="2023-05-20T23:26:00Z">
            <w:del w:id="151" w:author="Oliver zuo" w:date="2024-03-20T23:22:00Z">
              <w:r w:rsidRPr="007B4F0D" w:rsidDel="007B4F0D">
                <w:rPr>
                  <w:rStyle w:val="a8"/>
                  <w:noProof/>
                </w:rPr>
                <w:delText>Vcflib库说明</w:delText>
              </w:r>
              <w:r w:rsidDel="007B4F0D">
                <w:rPr>
                  <w:noProof/>
                  <w:webHidden/>
                </w:rPr>
                <w:tab/>
                <w:delText>5</w:delText>
              </w:r>
            </w:del>
          </w:ins>
        </w:p>
        <w:p w14:paraId="19A0AF73" w14:textId="7F0BFDE6" w:rsidR="00FD111B" w:rsidDel="007B4F0D" w:rsidRDefault="00FD111B">
          <w:pPr>
            <w:pStyle w:val="TOC2"/>
            <w:rPr>
              <w:ins w:id="152" w:author="zuo Oliver" w:date="2023-05-20T23:26:00Z"/>
              <w:del w:id="153" w:author="Oliver zuo" w:date="2024-03-20T23:22:00Z"/>
              <w:noProof/>
              <w14:ligatures w14:val="standardContextual"/>
            </w:rPr>
          </w:pPr>
          <w:ins w:id="154" w:author="zuo Oliver" w:date="2023-05-20T23:26:00Z">
            <w:del w:id="155" w:author="Oliver zuo" w:date="2024-03-20T23:22:00Z">
              <w:r w:rsidRPr="007B4F0D" w:rsidDel="007B4F0D">
                <w:rPr>
                  <w:rStyle w:val="a8"/>
                  <w:noProof/>
                </w:rPr>
                <w:delText>vcflib功能</w:delText>
              </w:r>
              <w:r w:rsidDel="007B4F0D">
                <w:rPr>
                  <w:noProof/>
                  <w:webHidden/>
                </w:rPr>
                <w:tab/>
                <w:delText>5</w:delText>
              </w:r>
            </w:del>
          </w:ins>
        </w:p>
        <w:p w14:paraId="44778001" w14:textId="67BE9FC8" w:rsidR="00FD111B" w:rsidDel="007B4F0D" w:rsidRDefault="00FD111B">
          <w:pPr>
            <w:pStyle w:val="TOC2"/>
            <w:rPr>
              <w:ins w:id="156" w:author="zuo Oliver" w:date="2023-05-20T23:26:00Z"/>
              <w:del w:id="157" w:author="Oliver zuo" w:date="2024-03-20T23:22:00Z"/>
              <w:noProof/>
              <w14:ligatures w14:val="standardContextual"/>
            </w:rPr>
          </w:pPr>
          <w:ins w:id="158" w:author="zuo Oliver" w:date="2023-05-20T23:26:00Z">
            <w:del w:id="159" w:author="Oliver zuo" w:date="2024-03-20T23:22:00Z">
              <w:r w:rsidRPr="007B4F0D" w:rsidDel="007B4F0D">
                <w:rPr>
                  <w:rStyle w:val="a8"/>
                  <w:noProof/>
                </w:rPr>
                <w:delText>vcflib 文件结构</w:delText>
              </w:r>
              <w:r w:rsidDel="007B4F0D">
                <w:rPr>
                  <w:noProof/>
                  <w:webHidden/>
                </w:rPr>
                <w:tab/>
                <w:delText>5</w:delText>
              </w:r>
            </w:del>
          </w:ins>
        </w:p>
        <w:p w14:paraId="37768D2A" w14:textId="14074B80" w:rsidR="00FD111B" w:rsidDel="007B4F0D" w:rsidRDefault="00FD111B">
          <w:pPr>
            <w:pStyle w:val="TOC2"/>
            <w:rPr>
              <w:ins w:id="160" w:author="zuo Oliver" w:date="2023-05-20T23:26:00Z"/>
              <w:del w:id="161" w:author="Oliver zuo" w:date="2024-03-20T23:22:00Z"/>
              <w:noProof/>
              <w14:ligatures w14:val="standardContextual"/>
            </w:rPr>
          </w:pPr>
          <w:ins w:id="162" w:author="zuo Oliver" w:date="2023-05-20T23:26:00Z">
            <w:del w:id="163" w:author="Oliver zuo" w:date="2024-03-20T23:22:00Z">
              <w:r w:rsidRPr="007B4F0D" w:rsidDel="007B4F0D">
                <w:rPr>
                  <w:rStyle w:val="a8"/>
                  <w:noProof/>
                </w:rPr>
                <w:delText>vcflib 接口</w:delText>
              </w:r>
              <w:r w:rsidDel="007B4F0D">
                <w:rPr>
                  <w:noProof/>
                  <w:webHidden/>
                </w:rPr>
                <w:tab/>
                <w:delText>5</w:delText>
              </w:r>
            </w:del>
          </w:ins>
        </w:p>
        <w:p w14:paraId="5A126630" w14:textId="0042656F" w:rsidR="00FD111B" w:rsidDel="007B4F0D" w:rsidRDefault="00FD111B" w:rsidP="00C96D3F">
          <w:pPr>
            <w:pStyle w:val="TOC3"/>
            <w:rPr>
              <w:ins w:id="164" w:author="zuo Oliver" w:date="2023-05-20T23:26:00Z"/>
              <w:del w:id="165" w:author="Oliver zuo" w:date="2024-03-20T23:22:00Z"/>
              <w:noProof/>
              <w14:ligatures w14:val="standardContextual"/>
            </w:rPr>
            <w:pPrChange w:id="166" w:author="Oliver zuo" w:date="2024-03-20T23:22:00Z">
              <w:pPr>
                <w:pStyle w:val="TOC3"/>
                <w:tabs>
                  <w:tab w:val="right" w:leader="dot" w:pos="8296"/>
                </w:tabs>
              </w:pPr>
            </w:pPrChange>
          </w:pPr>
          <w:ins w:id="167" w:author="zuo Oliver" w:date="2023-05-20T23:26:00Z">
            <w:del w:id="168" w:author="Oliver zuo" w:date="2024-03-20T23:22:00Z">
              <w:r w:rsidRPr="007B4F0D" w:rsidDel="007B4F0D">
                <w:rPr>
                  <w:rStyle w:val="a8"/>
                  <w:noProof/>
                </w:rPr>
                <w:delText>1．文件打开关闭接口</w:delText>
              </w:r>
              <w:r w:rsidDel="007B4F0D">
                <w:rPr>
                  <w:noProof/>
                  <w:webHidden/>
                </w:rPr>
                <w:tab/>
                <w:delText>5</w:delText>
              </w:r>
            </w:del>
          </w:ins>
        </w:p>
        <w:p w14:paraId="0EE728CA" w14:textId="1ABAEB56" w:rsidR="00FD111B" w:rsidDel="007B4F0D" w:rsidRDefault="00FD111B" w:rsidP="00C96D3F">
          <w:pPr>
            <w:pStyle w:val="TOC3"/>
            <w:rPr>
              <w:ins w:id="169" w:author="zuo Oliver" w:date="2023-05-20T23:26:00Z"/>
              <w:del w:id="170" w:author="Oliver zuo" w:date="2024-03-20T23:22:00Z"/>
              <w:noProof/>
              <w14:ligatures w14:val="standardContextual"/>
            </w:rPr>
            <w:pPrChange w:id="171" w:author="Oliver zuo" w:date="2024-03-20T23:22:00Z">
              <w:pPr>
                <w:pStyle w:val="TOC3"/>
                <w:tabs>
                  <w:tab w:val="right" w:leader="dot" w:pos="8296"/>
                </w:tabs>
              </w:pPr>
            </w:pPrChange>
          </w:pPr>
          <w:ins w:id="172" w:author="zuo Oliver" w:date="2023-05-20T23:26:00Z">
            <w:del w:id="173" w:author="Oliver zuo" w:date="2024-03-20T23:22:00Z">
              <w:r w:rsidRPr="007B4F0D" w:rsidDel="007B4F0D">
                <w:rPr>
                  <w:rStyle w:val="a8"/>
                  <w:noProof/>
                </w:rPr>
                <w:delText>2．文件读接口</w:delText>
              </w:r>
              <w:r w:rsidDel="007B4F0D">
                <w:rPr>
                  <w:noProof/>
                  <w:webHidden/>
                </w:rPr>
                <w:tab/>
                <w:delText>7</w:delText>
              </w:r>
            </w:del>
          </w:ins>
        </w:p>
        <w:p w14:paraId="55148FB2" w14:textId="14C8C9D0" w:rsidR="00FD111B" w:rsidDel="007B4F0D" w:rsidRDefault="00FD111B" w:rsidP="00C96D3F">
          <w:pPr>
            <w:pStyle w:val="TOC3"/>
            <w:rPr>
              <w:ins w:id="174" w:author="zuo Oliver" w:date="2023-05-20T23:26:00Z"/>
              <w:del w:id="175" w:author="Oliver zuo" w:date="2024-03-20T23:22:00Z"/>
              <w:noProof/>
              <w14:ligatures w14:val="standardContextual"/>
            </w:rPr>
            <w:pPrChange w:id="176" w:author="Oliver zuo" w:date="2024-03-20T23:22:00Z">
              <w:pPr>
                <w:pStyle w:val="TOC3"/>
                <w:tabs>
                  <w:tab w:val="right" w:leader="dot" w:pos="8296"/>
                </w:tabs>
              </w:pPr>
            </w:pPrChange>
          </w:pPr>
          <w:ins w:id="177" w:author="zuo Oliver" w:date="2023-05-20T23:26:00Z">
            <w:del w:id="178" w:author="Oliver zuo" w:date="2024-03-20T23:22:00Z">
              <w:r w:rsidRPr="007B4F0D" w:rsidDel="007B4F0D">
                <w:rPr>
                  <w:rStyle w:val="a8"/>
                  <w:noProof/>
                </w:rPr>
                <w:delText>3．文件写接口</w:delText>
              </w:r>
              <w:r w:rsidDel="007B4F0D">
                <w:rPr>
                  <w:noProof/>
                  <w:webHidden/>
                </w:rPr>
                <w:tab/>
                <w:delText>10</w:delText>
              </w:r>
            </w:del>
          </w:ins>
        </w:p>
        <w:p w14:paraId="10D96FFE" w14:textId="27DE8573" w:rsidR="00FD111B" w:rsidDel="007B4F0D" w:rsidRDefault="00FD111B" w:rsidP="00C96D3F">
          <w:pPr>
            <w:pStyle w:val="TOC3"/>
            <w:rPr>
              <w:ins w:id="179" w:author="zuo Oliver" w:date="2023-05-20T23:26:00Z"/>
              <w:del w:id="180" w:author="Oliver zuo" w:date="2024-03-20T23:22:00Z"/>
              <w:noProof/>
              <w14:ligatures w14:val="standardContextual"/>
            </w:rPr>
            <w:pPrChange w:id="181" w:author="Oliver zuo" w:date="2024-03-20T23:22:00Z">
              <w:pPr>
                <w:pStyle w:val="TOC3"/>
                <w:tabs>
                  <w:tab w:val="right" w:leader="dot" w:pos="8296"/>
                </w:tabs>
              </w:pPr>
            </w:pPrChange>
          </w:pPr>
          <w:ins w:id="182" w:author="zuo Oliver" w:date="2023-05-20T23:26:00Z">
            <w:del w:id="183" w:author="Oliver zuo" w:date="2024-03-20T23:22:00Z">
              <w:r w:rsidRPr="007B4F0D" w:rsidDel="007B4F0D">
                <w:rPr>
                  <w:rStyle w:val="a8"/>
                  <w:noProof/>
                </w:rPr>
                <w:delText>4．其他接口</w:delText>
              </w:r>
              <w:r w:rsidDel="007B4F0D">
                <w:rPr>
                  <w:noProof/>
                  <w:webHidden/>
                </w:rPr>
                <w:tab/>
                <w:delText>11</w:delText>
              </w:r>
            </w:del>
          </w:ins>
        </w:p>
        <w:p w14:paraId="00AA0BF7" w14:textId="0EFC60CF" w:rsidR="00FD111B" w:rsidDel="007B4F0D" w:rsidRDefault="00FD111B">
          <w:pPr>
            <w:pStyle w:val="TOC2"/>
            <w:rPr>
              <w:ins w:id="184" w:author="zuo Oliver" w:date="2023-05-20T23:26:00Z"/>
              <w:del w:id="185" w:author="Oliver zuo" w:date="2024-03-20T23:22:00Z"/>
              <w:noProof/>
              <w14:ligatures w14:val="standardContextual"/>
            </w:rPr>
          </w:pPr>
          <w:ins w:id="186" w:author="zuo Oliver" w:date="2023-05-20T23:26:00Z">
            <w:del w:id="187" w:author="Oliver zuo" w:date="2024-03-20T23:22:00Z">
              <w:r w:rsidRPr="007B4F0D" w:rsidDel="007B4F0D">
                <w:rPr>
                  <w:rStyle w:val="a8"/>
                  <w:noProof/>
                </w:rPr>
                <w:delText>vcflib 用户可调节的宏参数</w:delText>
              </w:r>
              <w:r w:rsidDel="007B4F0D">
                <w:rPr>
                  <w:noProof/>
                  <w:webHidden/>
                </w:rPr>
                <w:tab/>
                <w:delText>12</w:delText>
              </w:r>
            </w:del>
          </w:ins>
        </w:p>
        <w:p w14:paraId="1699A80C" w14:textId="3F333C24" w:rsidR="00FD111B" w:rsidDel="007B4F0D" w:rsidRDefault="00FD111B">
          <w:pPr>
            <w:pStyle w:val="TOC1"/>
            <w:tabs>
              <w:tab w:val="right" w:leader="dot" w:pos="8296"/>
            </w:tabs>
            <w:rPr>
              <w:ins w:id="188" w:author="zuo Oliver" w:date="2023-05-20T23:26:00Z"/>
              <w:del w:id="189" w:author="Oliver zuo" w:date="2024-03-20T23:22:00Z"/>
              <w:noProof/>
              <w14:ligatures w14:val="standardContextual"/>
            </w:rPr>
          </w:pPr>
          <w:ins w:id="190" w:author="zuo Oliver" w:date="2023-05-20T23:26:00Z">
            <w:del w:id="191" w:author="Oliver zuo" w:date="2024-03-20T23:22:00Z">
              <w:r w:rsidRPr="007B4F0D" w:rsidDel="007B4F0D">
                <w:rPr>
                  <w:rStyle w:val="a8"/>
                  <w:noProof/>
                </w:rPr>
                <w:delText>Tools说明</w:delText>
              </w:r>
              <w:r w:rsidDel="007B4F0D">
                <w:rPr>
                  <w:noProof/>
                  <w:webHidden/>
                </w:rPr>
                <w:tab/>
                <w:delText>13</w:delText>
              </w:r>
            </w:del>
          </w:ins>
        </w:p>
        <w:p w14:paraId="1FD0995F" w14:textId="0B9BE2BF" w:rsidR="00FD111B" w:rsidDel="007B4F0D" w:rsidRDefault="00FD111B">
          <w:pPr>
            <w:pStyle w:val="TOC2"/>
            <w:rPr>
              <w:ins w:id="192" w:author="zuo Oliver" w:date="2023-05-20T23:26:00Z"/>
              <w:del w:id="193" w:author="Oliver zuo" w:date="2024-03-20T23:22:00Z"/>
              <w:noProof/>
              <w14:ligatures w14:val="standardContextual"/>
            </w:rPr>
          </w:pPr>
          <w:ins w:id="194" w:author="zuo Oliver" w:date="2023-05-20T23:26:00Z">
            <w:del w:id="195" w:author="Oliver zuo" w:date="2024-03-20T23:22:00Z">
              <w:r w:rsidRPr="007B4F0D" w:rsidDel="007B4F0D">
                <w:rPr>
                  <w:rStyle w:val="a8"/>
                  <w:noProof/>
                </w:rPr>
                <w:lastRenderedPageBreak/>
                <w:delText>1，编译生成</w:delText>
              </w:r>
              <w:r w:rsidDel="007B4F0D">
                <w:rPr>
                  <w:noProof/>
                  <w:webHidden/>
                </w:rPr>
                <w:tab/>
                <w:delText>13</w:delText>
              </w:r>
            </w:del>
          </w:ins>
        </w:p>
        <w:p w14:paraId="20989BA8" w14:textId="47CE41E3" w:rsidR="00FD111B" w:rsidDel="007B4F0D" w:rsidRDefault="00FD111B">
          <w:pPr>
            <w:pStyle w:val="TOC2"/>
            <w:rPr>
              <w:ins w:id="196" w:author="zuo Oliver" w:date="2023-05-20T23:26:00Z"/>
              <w:del w:id="197" w:author="Oliver zuo" w:date="2024-03-20T23:22:00Z"/>
              <w:noProof/>
              <w14:ligatures w14:val="standardContextual"/>
            </w:rPr>
          </w:pPr>
          <w:ins w:id="198" w:author="zuo Oliver" w:date="2023-05-20T23:26:00Z">
            <w:del w:id="199" w:author="Oliver zuo" w:date="2024-03-20T23:22:00Z">
              <w:r w:rsidRPr="007B4F0D" w:rsidDel="007B4F0D">
                <w:rPr>
                  <w:rStyle w:val="a8"/>
                  <w:noProof/>
                </w:rPr>
                <w:delText>2，工具说明</w:delText>
              </w:r>
              <w:r w:rsidDel="007B4F0D">
                <w:rPr>
                  <w:noProof/>
                  <w:webHidden/>
                </w:rPr>
                <w:tab/>
                <w:delText>13</w:delText>
              </w:r>
            </w:del>
          </w:ins>
        </w:p>
        <w:p w14:paraId="19983877" w14:textId="7359F888" w:rsidR="00FD111B" w:rsidDel="007B4F0D" w:rsidRDefault="00FD111B">
          <w:pPr>
            <w:pStyle w:val="TOC1"/>
            <w:tabs>
              <w:tab w:val="right" w:leader="dot" w:pos="8296"/>
            </w:tabs>
            <w:rPr>
              <w:ins w:id="200" w:author="zuo Oliver" w:date="2023-05-20T23:26:00Z"/>
              <w:del w:id="201" w:author="Oliver zuo" w:date="2024-03-20T23:22:00Z"/>
              <w:noProof/>
              <w14:ligatures w14:val="standardContextual"/>
            </w:rPr>
          </w:pPr>
          <w:ins w:id="202" w:author="zuo Oliver" w:date="2023-05-20T23:26:00Z">
            <w:del w:id="203" w:author="Oliver zuo" w:date="2024-03-20T23:22:00Z">
              <w:r w:rsidRPr="007B4F0D" w:rsidDel="007B4F0D">
                <w:rPr>
                  <w:rStyle w:val="a8"/>
                  <w:noProof/>
                </w:rPr>
                <w:delText>附录1   Windows编译平台搭建</w:delText>
              </w:r>
              <w:r w:rsidDel="007B4F0D">
                <w:rPr>
                  <w:noProof/>
                  <w:webHidden/>
                </w:rPr>
                <w:tab/>
                <w:delText>15</w:delText>
              </w:r>
            </w:del>
          </w:ins>
        </w:p>
        <w:p w14:paraId="7FBAE071" w14:textId="6B715D9C" w:rsidR="00FD111B" w:rsidDel="007B4F0D" w:rsidRDefault="00FD111B">
          <w:pPr>
            <w:pStyle w:val="TOC2"/>
            <w:rPr>
              <w:ins w:id="204" w:author="zuo Oliver" w:date="2023-05-20T23:26:00Z"/>
              <w:del w:id="205" w:author="Oliver zuo" w:date="2024-03-20T23:22:00Z"/>
              <w:noProof/>
              <w14:ligatures w14:val="standardContextual"/>
            </w:rPr>
          </w:pPr>
          <w:ins w:id="206" w:author="zuo Oliver" w:date="2023-05-20T23:26:00Z">
            <w:del w:id="207" w:author="Oliver zuo" w:date="2024-03-20T23:22:00Z">
              <w:r w:rsidRPr="007B4F0D" w:rsidDel="007B4F0D">
                <w:rPr>
                  <w:rStyle w:val="a8"/>
                  <w:noProof/>
                </w:rPr>
                <w:delText>Windows环境安装tdm64-gcc</w:delText>
              </w:r>
              <w:r w:rsidDel="007B4F0D">
                <w:rPr>
                  <w:noProof/>
                  <w:webHidden/>
                </w:rPr>
                <w:tab/>
                <w:delText>15</w:delText>
              </w:r>
            </w:del>
          </w:ins>
        </w:p>
        <w:p w14:paraId="3F4141E1" w14:textId="764D675F" w:rsidR="00FD111B" w:rsidDel="007B4F0D" w:rsidRDefault="00FD111B" w:rsidP="00C96D3F">
          <w:pPr>
            <w:pStyle w:val="TOC3"/>
            <w:rPr>
              <w:ins w:id="208" w:author="zuo Oliver" w:date="2023-05-20T23:26:00Z"/>
              <w:del w:id="209" w:author="Oliver zuo" w:date="2024-03-20T23:22:00Z"/>
              <w:noProof/>
              <w14:ligatures w14:val="standardContextual"/>
            </w:rPr>
            <w:pPrChange w:id="210" w:author="Oliver zuo" w:date="2024-03-20T23:22:00Z">
              <w:pPr>
                <w:pStyle w:val="TOC3"/>
                <w:tabs>
                  <w:tab w:val="right" w:leader="dot" w:pos="8296"/>
                </w:tabs>
              </w:pPr>
            </w:pPrChange>
          </w:pPr>
          <w:ins w:id="211" w:author="zuo Oliver" w:date="2023-05-20T23:26:00Z">
            <w:del w:id="212" w:author="Oliver zuo" w:date="2024-03-20T23:22:00Z">
              <w:r w:rsidRPr="007B4F0D" w:rsidDel="007B4F0D">
                <w:rPr>
                  <w:rStyle w:val="a8"/>
                  <w:noProof/>
                </w:rPr>
                <w:delText>1.tdm64-gcc安装包</w:delText>
              </w:r>
              <w:r w:rsidDel="007B4F0D">
                <w:rPr>
                  <w:noProof/>
                  <w:webHidden/>
                </w:rPr>
                <w:tab/>
                <w:delText>15</w:delText>
              </w:r>
            </w:del>
          </w:ins>
        </w:p>
        <w:p w14:paraId="4589297B" w14:textId="743D6C77" w:rsidR="00FD111B" w:rsidDel="007B4F0D" w:rsidRDefault="00FD111B" w:rsidP="00C96D3F">
          <w:pPr>
            <w:pStyle w:val="TOC3"/>
            <w:rPr>
              <w:ins w:id="213" w:author="zuo Oliver" w:date="2023-05-20T23:26:00Z"/>
              <w:del w:id="214" w:author="Oliver zuo" w:date="2024-03-20T23:22:00Z"/>
              <w:noProof/>
              <w14:ligatures w14:val="standardContextual"/>
            </w:rPr>
            <w:pPrChange w:id="215" w:author="Oliver zuo" w:date="2024-03-20T23:22:00Z">
              <w:pPr>
                <w:pStyle w:val="TOC3"/>
                <w:tabs>
                  <w:tab w:val="right" w:leader="dot" w:pos="8296"/>
                </w:tabs>
              </w:pPr>
            </w:pPrChange>
          </w:pPr>
          <w:ins w:id="216" w:author="zuo Oliver" w:date="2023-05-20T23:26:00Z">
            <w:del w:id="217" w:author="Oliver zuo" w:date="2024-03-20T23:22:00Z">
              <w:r w:rsidRPr="007B4F0D" w:rsidDel="007B4F0D">
                <w:rPr>
                  <w:rStyle w:val="a8"/>
                  <w:noProof/>
                </w:rPr>
                <w:delText>2.安装tdm64-gcc</w:delText>
              </w:r>
              <w:r w:rsidDel="007B4F0D">
                <w:rPr>
                  <w:noProof/>
                  <w:webHidden/>
                </w:rPr>
                <w:tab/>
                <w:delText>15</w:delText>
              </w:r>
            </w:del>
          </w:ins>
        </w:p>
        <w:p w14:paraId="3A093E3B" w14:textId="725CAC0B" w:rsidR="00FD111B" w:rsidDel="007B4F0D" w:rsidRDefault="00FD111B">
          <w:pPr>
            <w:pStyle w:val="TOC2"/>
            <w:rPr>
              <w:ins w:id="218" w:author="zuo Oliver" w:date="2023-05-20T23:26:00Z"/>
              <w:del w:id="219" w:author="Oliver zuo" w:date="2024-03-20T23:22:00Z"/>
              <w:noProof/>
              <w14:ligatures w14:val="standardContextual"/>
            </w:rPr>
          </w:pPr>
          <w:ins w:id="220" w:author="zuo Oliver" w:date="2023-05-20T23:26:00Z">
            <w:del w:id="221" w:author="Oliver zuo" w:date="2024-03-20T23:22:00Z">
              <w:r w:rsidRPr="007B4F0D" w:rsidDel="007B4F0D">
                <w:rPr>
                  <w:rStyle w:val="a8"/>
                  <w:noProof/>
                </w:rPr>
                <w:delText>Zlib库的编译与移植</w:delText>
              </w:r>
              <w:r w:rsidDel="007B4F0D">
                <w:rPr>
                  <w:noProof/>
                  <w:webHidden/>
                </w:rPr>
                <w:tab/>
                <w:delText>18</w:delText>
              </w:r>
            </w:del>
          </w:ins>
        </w:p>
        <w:p w14:paraId="0FA54284" w14:textId="3E75CEEF" w:rsidR="00FD111B" w:rsidDel="007B4F0D" w:rsidRDefault="00FD111B" w:rsidP="00C96D3F">
          <w:pPr>
            <w:pStyle w:val="TOC3"/>
            <w:rPr>
              <w:ins w:id="222" w:author="zuo Oliver" w:date="2023-05-20T23:26:00Z"/>
              <w:del w:id="223" w:author="Oliver zuo" w:date="2024-03-20T23:22:00Z"/>
              <w:noProof/>
              <w14:ligatures w14:val="standardContextual"/>
            </w:rPr>
            <w:pPrChange w:id="224" w:author="Oliver zuo" w:date="2024-03-20T23:22:00Z">
              <w:pPr>
                <w:pStyle w:val="TOC3"/>
                <w:tabs>
                  <w:tab w:val="right" w:leader="dot" w:pos="8296"/>
                </w:tabs>
              </w:pPr>
            </w:pPrChange>
          </w:pPr>
          <w:ins w:id="225" w:author="zuo Oliver" w:date="2023-05-20T23:26:00Z">
            <w:del w:id="226" w:author="Oliver zuo" w:date="2024-03-20T23:22:00Z">
              <w:r w:rsidRPr="007B4F0D" w:rsidDel="007B4F0D">
                <w:rPr>
                  <w:rStyle w:val="a8"/>
                  <w:noProof/>
                </w:rPr>
                <w:delText>1.zlib安装包</w:delText>
              </w:r>
              <w:r w:rsidDel="007B4F0D">
                <w:rPr>
                  <w:noProof/>
                  <w:webHidden/>
                </w:rPr>
                <w:tab/>
                <w:delText>18</w:delText>
              </w:r>
            </w:del>
          </w:ins>
        </w:p>
        <w:p w14:paraId="51F576B4" w14:textId="1D371D0C" w:rsidR="00FD111B" w:rsidDel="007B4F0D" w:rsidRDefault="00FD111B" w:rsidP="00C96D3F">
          <w:pPr>
            <w:pStyle w:val="TOC3"/>
            <w:rPr>
              <w:ins w:id="227" w:author="zuo Oliver" w:date="2023-05-20T23:26:00Z"/>
              <w:del w:id="228" w:author="Oliver zuo" w:date="2024-03-20T23:22:00Z"/>
              <w:noProof/>
              <w14:ligatures w14:val="standardContextual"/>
            </w:rPr>
            <w:pPrChange w:id="229" w:author="Oliver zuo" w:date="2024-03-20T23:22:00Z">
              <w:pPr>
                <w:pStyle w:val="TOC3"/>
                <w:tabs>
                  <w:tab w:val="right" w:leader="dot" w:pos="8296"/>
                </w:tabs>
              </w:pPr>
            </w:pPrChange>
          </w:pPr>
          <w:ins w:id="230" w:author="zuo Oliver" w:date="2023-05-20T23:26:00Z">
            <w:del w:id="231" w:author="Oliver zuo" w:date="2024-03-20T23:22:00Z">
              <w:r w:rsidRPr="007B4F0D" w:rsidDel="007B4F0D">
                <w:rPr>
                  <w:rStyle w:val="a8"/>
                  <w:noProof/>
                </w:rPr>
                <w:delText>2.zlib编译移植</w:delText>
              </w:r>
              <w:r w:rsidDel="007B4F0D">
                <w:rPr>
                  <w:noProof/>
                  <w:webHidden/>
                </w:rPr>
                <w:tab/>
                <w:delText>19</w:delText>
              </w:r>
            </w:del>
          </w:ins>
        </w:p>
        <w:p w14:paraId="5A1D9AB8" w14:textId="50D7AC6F" w:rsidR="000B0AF7" w:rsidDel="007B4F0D" w:rsidRDefault="000B0AF7">
          <w:pPr>
            <w:pStyle w:val="TOC1"/>
            <w:tabs>
              <w:tab w:val="right" w:leader="dot" w:pos="8296"/>
            </w:tabs>
            <w:rPr>
              <w:del w:id="232" w:author="Oliver zuo" w:date="2024-03-20T23:22:00Z"/>
              <w:noProof/>
              <w14:ligatures w14:val="standardContextual"/>
            </w:rPr>
          </w:pPr>
          <w:del w:id="233" w:author="Oliver zuo" w:date="2024-03-20T23:22:00Z">
            <w:r w:rsidRPr="00FD111B" w:rsidDel="007B4F0D">
              <w:rPr>
                <w:rStyle w:val="a8"/>
                <w:noProof/>
              </w:rPr>
              <w:delText>zM3vcf 工具说明</w:delText>
            </w:r>
            <w:r w:rsidDel="007B4F0D">
              <w:rPr>
                <w:noProof/>
                <w:webHidden/>
              </w:rPr>
              <w:tab/>
              <w:delText>1</w:delText>
            </w:r>
          </w:del>
        </w:p>
        <w:p w14:paraId="3CC574CA" w14:textId="299E12C9" w:rsidR="000B0AF7" w:rsidDel="007B4F0D" w:rsidRDefault="000B0AF7">
          <w:pPr>
            <w:pStyle w:val="TOC2"/>
            <w:rPr>
              <w:del w:id="234" w:author="Oliver zuo" w:date="2024-03-20T23:22:00Z"/>
              <w:noProof/>
              <w14:ligatures w14:val="standardContextual"/>
            </w:rPr>
          </w:pPr>
          <w:del w:id="235" w:author="Oliver zuo" w:date="2024-03-20T23:22:00Z">
            <w:r w:rsidRPr="00FD111B" w:rsidDel="007B4F0D">
              <w:rPr>
                <w:rStyle w:val="a8"/>
                <w:noProof/>
              </w:rPr>
              <w:delText>1，编译生成</w:delText>
            </w:r>
            <w:r w:rsidDel="007B4F0D">
              <w:rPr>
                <w:noProof/>
                <w:webHidden/>
              </w:rPr>
              <w:tab/>
              <w:delText>1</w:delText>
            </w:r>
          </w:del>
        </w:p>
        <w:p w14:paraId="7E1E2B17" w14:textId="73AEAC49" w:rsidR="000B0AF7" w:rsidDel="007B4F0D" w:rsidRDefault="000B0AF7">
          <w:pPr>
            <w:pStyle w:val="TOC2"/>
            <w:rPr>
              <w:del w:id="236" w:author="Oliver zuo" w:date="2024-03-20T23:22:00Z"/>
              <w:noProof/>
              <w14:ligatures w14:val="standardContextual"/>
            </w:rPr>
          </w:pPr>
          <w:del w:id="237" w:author="Oliver zuo" w:date="2024-03-20T23:22:00Z">
            <w:r w:rsidRPr="00FD111B" w:rsidDel="007B4F0D">
              <w:rPr>
                <w:rStyle w:val="a8"/>
                <w:noProof/>
              </w:rPr>
              <w:delText>2，命令行工具功能</w:delText>
            </w:r>
            <w:r w:rsidDel="007B4F0D">
              <w:rPr>
                <w:noProof/>
                <w:webHidden/>
              </w:rPr>
              <w:tab/>
              <w:delText>1</w:delText>
            </w:r>
          </w:del>
        </w:p>
        <w:p w14:paraId="66681D05" w14:textId="6763D4B6" w:rsidR="000B0AF7" w:rsidDel="007B4F0D" w:rsidRDefault="000B0AF7">
          <w:pPr>
            <w:pStyle w:val="TOC2"/>
            <w:rPr>
              <w:del w:id="238" w:author="Oliver zuo" w:date="2024-03-20T23:22:00Z"/>
              <w:noProof/>
              <w14:ligatures w14:val="standardContextual"/>
            </w:rPr>
          </w:pPr>
          <w:del w:id="239" w:author="Oliver zuo" w:date="2024-03-20T23:22:00Z">
            <w:r w:rsidRPr="00FD111B" w:rsidDel="007B4F0D">
              <w:rPr>
                <w:rStyle w:val="a8"/>
                <w:noProof/>
              </w:rPr>
              <w:delText>3，示例</w:delText>
            </w:r>
            <w:r w:rsidDel="007B4F0D">
              <w:rPr>
                <w:noProof/>
                <w:webHidden/>
              </w:rPr>
              <w:tab/>
              <w:delText>2</w:delText>
            </w:r>
          </w:del>
        </w:p>
        <w:p w14:paraId="432E38D6" w14:textId="3C79F596" w:rsidR="000B0AF7" w:rsidDel="007B4F0D" w:rsidRDefault="000B0AF7">
          <w:pPr>
            <w:pStyle w:val="TOC2"/>
            <w:rPr>
              <w:del w:id="240" w:author="Oliver zuo" w:date="2024-03-20T23:22:00Z"/>
              <w:noProof/>
              <w14:ligatures w14:val="standardContextual"/>
            </w:rPr>
          </w:pPr>
          <w:del w:id="241" w:author="Oliver zuo" w:date="2024-03-20T23:22:00Z">
            <w:r w:rsidRPr="00FD111B" w:rsidDel="007B4F0D">
              <w:rPr>
                <w:rStyle w:val="a8"/>
                <w:noProof/>
              </w:rPr>
              <w:delText>4，接口测试程序</w:delText>
            </w:r>
            <w:r w:rsidDel="007B4F0D">
              <w:rPr>
                <w:noProof/>
                <w:webHidden/>
              </w:rPr>
              <w:tab/>
              <w:delText>2</w:delText>
            </w:r>
          </w:del>
        </w:p>
        <w:p w14:paraId="5F47326C" w14:textId="2649A64E" w:rsidR="000B0AF7" w:rsidDel="007B4F0D" w:rsidRDefault="000B0AF7">
          <w:pPr>
            <w:pStyle w:val="TOC2"/>
            <w:rPr>
              <w:del w:id="242" w:author="Oliver zuo" w:date="2024-03-20T23:22:00Z"/>
              <w:noProof/>
              <w14:ligatures w14:val="standardContextual"/>
            </w:rPr>
          </w:pPr>
          <w:del w:id="243" w:author="Oliver zuo" w:date="2024-03-20T23:22:00Z">
            <w:r w:rsidRPr="00FD111B" w:rsidDel="007B4F0D">
              <w:rPr>
                <w:rStyle w:val="a8"/>
                <w:noProof/>
              </w:rPr>
              <w:delText>5，软件加速原理</w:delText>
            </w:r>
            <w:r w:rsidDel="007B4F0D">
              <w:rPr>
                <w:noProof/>
                <w:webHidden/>
              </w:rPr>
              <w:tab/>
              <w:delText>3</w:delText>
            </w:r>
          </w:del>
        </w:p>
        <w:p w14:paraId="49663A6B" w14:textId="664B4A1C" w:rsidR="000B0AF7" w:rsidDel="007B4F0D" w:rsidRDefault="000B0AF7">
          <w:pPr>
            <w:pStyle w:val="TOC1"/>
            <w:tabs>
              <w:tab w:val="right" w:leader="dot" w:pos="8296"/>
            </w:tabs>
            <w:rPr>
              <w:del w:id="244" w:author="Oliver zuo" w:date="2024-03-20T23:22:00Z"/>
              <w:noProof/>
              <w14:ligatures w14:val="standardContextual"/>
            </w:rPr>
          </w:pPr>
          <w:del w:id="245" w:author="Oliver zuo" w:date="2024-03-20T23:22:00Z">
            <w:r w:rsidRPr="00FD111B" w:rsidDel="007B4F0D">
              <w:rPr>
                <w:rStyle w:val="a8"/>
                <w:noProof/>
              </w:rPr>
              <w:delText>Vcflib库说明</w:delText>
            </w:r>
            <w:r w:rsidDel="007B4F0D">
              <w:rPr>
                <w:noProof/>
                <w:webHidden/>
              </w:rPr>
              <w:tab/>
              <w:delText>4</w:delText>
            </w:r>
          </w:del>
        </w:p>
        <w:p w14:paraId="71DBE4E6" w14:textId="03AA7DE1" w:rsidR="000B0AF7" w:rsidDel="007B4F0D" w:rsidRDefault="000B0AF7">
          <w:pPr>
            <w:pStyle w:val="TOC2"/>
            <w:rPr>
              <w:del w:id="246" w:author="Oliver zuo" w:date="2024-03-20T23:22:00Z"/>
              <w:noProof/>
              <w14:ligatures w14:val="standardContextual"/>
            </w:rPr>
          </w:pPr>
          <w:del w:id="247" w:author="Oliver zuo" w:date="2024-03-20T23:22:00Z">
            <w:r w:rsidRPr="00FD111B" w:rsidDel="007B4F0D">
              <w:rPr>
                <w:rStyle w:val="a8"/>
                <w:noProof/>
              </w:rPr>
              <w:delText>vcflib功能</w:delText>
            </w:r>
            <w:r w:rsidDel="007B4F0D">
              <w:rPr>
                <w:noProof/>
                <w:webHidden/>
              </w:rPr>
              <w:tab/>
              <w:delText>4</w:delText>
            </w:r>
          </w:del>
        </w:p>
        <w:p w14:paraId="1BE93714" w14:textId="727C046D" w:rsidR="000B0AF7" w:rsidDel="007B4F0D" w:rsidRDefault="000B0AF7">
          <w:pPr>
            <w:pStyle w:val="TOC2"/>
            <w:rPr>
              <w:del w:id="248" w:author="Oliver zuo" w:date="2024-03-20T23:22:00Z"/>
              <w:noProof/>
              <w14:ligatures w14:val="standardContextual"/>
            </w:rPr>
          </w:pPr>
          <w:del w:id="249" w:author="Oliver zuo" w:date="2024-03-20T23:22:00Z">
            <w:r w:rsidRPr="00FD111B" w:rsidDel="007B4F0D">
              <w:rPr>
                <w:rStyle w:val="a8"/>
                <w:noProof/>
              </w:rPr>
              <w:delText>vcflib 文件结构</w:delText>
            </w:r>
            <w:r w:rsidDel="007B4F0D">
              <w:rPr>
                <w:noProof/>
                <w:webHidden/>
              </w:rPr>
              <w:tab/>
              <w:delText>4</w:delText>
            </w:r>
          </w:del>
        </w:p>
        <w:p w14:paraId="5CF2C6EA" w14:textId="781DF8E7" w:rsidR="000B0AF7" w:rsidDel="007B4F0D" w:rsidRDefault="000B0AF7">
          <w:pPr>
            <w:pStyle w:val="TOC2"/>
            <w:rPr>
              <w:del w:id="250" w:author="Oliver zuo" w:date="2024-03-20T23:22:00Z"/>
              <w:noProof/>
              <w14:ligatures w14:val="standardContextual"/>
            </w:rPr>
          </w:pPr>
          <w:del w:id="251" w:author="Oliver zuo" w:date="2024-03-20T23:22:00Z">
            <w:r w:rsidRPr="00FD111B" w:rsidDel="007B4F0D">
              <w:rPr>
                <w:rStyle w:val="a8"/>
                <w:noProof/>
              </w:rPr>
              <w:delText>vcflib 接口</w:delText>
            </w:r>
            <w:r w:rsidDel="007B4F0D">
              <w:rPr>
                <w:noProof/>
                <w:webHidden/>
              </w:rPr>
              <w:tab/>
              <w:delText>4</w:delText>
            </w:r>
          </w:del>
        </w:p>
        <w:p w14:paraId="68C5F83D" w14:textId="152DD303" w:rsidR="000B0AF7" w:rsidDel="007B4F0D" w:rsidRDefault="000B0AF7" w:rsidP="00C96D3F">
          <w:pPr>
            <w:pStyle w:val="TOC3"/>
            <w:rPr>
              <w:del w:id="252" w:author="Oliver zuo" w:date="2024-03-20T23:22:00Z"/>
              <w:noProof/>
              <w14:ligatures w14:val="standardContextual"/>
            </w:rPr>
            <w:pPrChange w:id="253" w:author="Oliver zuo" w:date="2024-03-20T23:22:00Z">
              <w:pPr>
                <w:pStyle w:val="TOC3"/>
                <w:tabs>
                  <w:tab w:val="right" w:leader="dot" w:pos="8296"/>
                </w:tabs>
              </w:pPr>
            </w:pPrChange>
          </w:pPr>
          <w:del w:id="254" w:author="Oliver zuo" w:date="2024-03-20T23:22:00Z">
            <w:r w:rsidRPr="00FD111B" w:rsidDel="007B4F0D">
              <w:rPr>
                <w:rStyle w:val="a8"/>
                <w:noProof/>
              </w:rPr>
              <w:delText>1．文件打开关闭接口</w:delText>
            </w:r>
            <w:r w:rsidDel="007B4F0D">
              <w:rPr>
                <w:noProof/>
                <w:webHidden/>
              </w:rPr>
              <w:tab/>
              <w:delText>4</w:delText>
            </w:r>
          </w:del>
        </w:p>
        <w:p w14:paraId="0DD13852" w14:textId="5FC599A6" w:rsidR="000B0AF7" w:rsidDel="007B4F0D" w:rsidRDefault="000B0AF7" w:rsidP="00C96D3F">
          <w:pPr>
            <w:pStyle w:val="TOC3"/>
            <w:rPr>
              <w:del w:id="255" w:author="Oliver zuo" w:date="2024-03-20T23:22:00Z"/>
              <w:noProof/>
              <w14:ligatures w14:val="standardContextual"/>
            </w:rPr>
            <w:pPrChange w:id="256" w:author="Oliver zuo" w:date="2024-03-20T23:22:00Z">
              <w:pPr>
                <w:pStyle w:val="TOC3"/>
                <w:tabs>
                  <w:tab w:val="right" w:leader="dot" w:pos="8296"/>
                </w:tabs>
              </w:pPr>
            </w:pPrChange>
          </w:pPr>
          <w:del w:id="257" w:author="Oliver zuo" w:date="2024-03-20T23:22:00Z">
            <w:r w:rsidRPr="00FD111B" w:rsidDel="007B4F0D">
              <w:rPr>
                <w:rStyle w:val="a8"/>
                <w:noProof/>
              </w:rPr>
              <w:delText>2．文件读接口</w:delText>
            </w:r>
            <w:r w:rsidDel="007B4F0D">
              <w:rPr>
                <w:noProof/>
                <w:webHidden/>
              </w:rPr>
              <w:tab/>
              <w:delText>6</w:delText>
            </w:r>
          </w:del>
        </w:p>
        <w:p w14:paraId="2E6A5471" w14:textId="3A1284CC" w:rsidR="000B0AF7" w:rsidDel="007B4F0D" w:rsidRDefault="000B0AF7" w:rsidP="00C96D3F">
          <w:pPr>
            <w:pStyle w:val="TOC3"/>
            <w:rPr>
              <w:del w:id="258" w:author="Oliver zuo" w:date="2024-03-20T23:22:00Z"/>
              <w:noProof/>
              <w14:ligatures w14:val="standardContextual"/>
            </w:rPr>
            <w:pPrChange w:id="259" w:author="Oliver zuo" w:date="2024-03-20T23:22:00Z">
              <w:pPr>
                <w:pStyle w:val="TOC3"/>
                <w:tabs>
                  <w:tab w:val="right" w:leader="dot" w:pos="8296"/>
                </w:tabs>
              </w:pPr>
            </w:pPrChange>
          </w:pPr>
          <w:del w:id="260" w:author="Oliver zuo" w:date="2024-03-20T23:22:00Z">
            <w:r w:rsidRPr="00FD111B" w:rsidDel="007B4F0D">
              <w:rPr>
                <w:rStyle w:val="a8"/>
                <w:noProof/>
              </w:rPr>
              <w:delText>3．文件写接口</w:delText>
            </w:r>
            <w:r w:rsidDel="007B4F0D">
              <w:rPr>
                <w:noProof/>
                <w:webHidden/>
              </w:rPr>
              <w:tab/>
              <w:delText>9</w:delText>
            </w:r>
          </w:del>
        </w:p>
        <w:p w14:paraId="403644CC" w14:textId="5DC7229C" w:rsidR="000B0AF7" w:rsidDel="007B4F0D" w:rsidRDefault="000B0AF7" w:rsidP="00C96D3F">
          <w:pPr>
            <w:pStyle w:val="TOC3"/>
            <w:rPr>
              <w:del w:id="261" w:author="Oliver zuo" w:date="2024-03-20T23:22:00Z"/>
              <w:noProof/>
              <w14:ligatures w14:val="standardContextual"/>
            </w:rPr>
            <w:pPrChange w:id="262" w:author="Oliver zuo" w:date="2024-03-20T23:22:00Z">
              <w:pPr>
                <w:pStyle w:val="TOC3"/>
                <w:tabs>
                  <w:tab w:val="right" w:leader="dot" w:pos="8296"/>
                </w:tabs>
              </w:pPr>
            </w:pPrChange>
          </w:pPr>
          <w:del w:id="263" w:author="Oliver zuo" w:date="2024-03-20T23:22:00Z">
            <w:r w:rsidRPr="00FD111B" w:rsidDel="007B4F0D">
              <w:rPr>
                <w:rStyle w:val="a8"/>
                <w:noProof/>
              </w:rPr>
              <w:delText>4．其他接口</w:delText>
            </w:r>
            <w:r w:rsidDel="007B4F0D">
              <w:rPr>
                <w:noProof/>
                <w:webHidden/>
              </w:rPr>
              <w:tab/>
              <w:delText>10</w:delText>
            </w:r>
          </w:del>
        </w:p>
        <w:p w14:paraId="7CFA2677" w14:textId="7D5CD09A" w:rsidR="000B0AF7" w:rsidDel="007B4F0D" w:rsidRDefault="000B0AF7">
          <w:pPr>
            <w:pStyle w:val="TOC2"/>
            <w:rPr>
              <w:del w:id="264" w:author="Oliver zuo" w:date="2024-03-20T23:22:00Z"/>
              <w:noProof/>
              <w14:ligatures w14:val="standardContextual"/>
            </w:rPr>
          </w:pPr>
          <w:del w:id="265" w:author="Oliver zuo" w:date="2024-03-20T23:22:00Z">
            <w:r w:rsidRPr="00FD111B" w:rsidDel="007B4F0D">
              <w:rPr>
                <w:rStyle w:val="a8"/>
                <w:noProof/>
              </w:rPr>
              <w:delText>vcflib 用户可调节的宏参数</w:delText>
            </w:r>
            <w:r w:rsidDel="007B4F0D">
              <w:rPr>
                <w:noProof/>
                <w:webHidden/>
              </w:rPr>
              <w:tab/>
              <w:delText>11</w:delText>
            </w:r>
          </w:del>
        </w:p>
        <w:p w14:paraId="23A293B3" w14:textId="698F45B1" w:rsidR="000B0AF7" w:rsidDel="007B4F0D" w:rsidRDefault="000B0AF7">
          <w:pPr>
            <w:pStyle w:val="TOC1"/>
            <w:tabs>
              <w:tab w:val="right" w:leader="dot" w:pos="8296"/>
            </w:tabs>
            <w:rPr>
              <w:del w:id="266" w:author="Oliver zuo" w:date="2024-03-20T23:22:00Z"/>
              <w:noProof/>
              <w14:ligatures w14:val="standardContextual"/>
            </w:rPr>
          </w:pPr>
          <w:del w:id="267" w:author="Oliver zuo" w:date="2024-03-20T23:22:00Z">
            <w:r w:rsidRPr="00FD111B" w:rsidDel="007B4F0D">
              <w:rPr>
                <w:rStyle w:val="a8"/>
                <w:noProof/>
              </w:rPr>
              <w:delText>Tools说明</w:delText>
            </w:r>
            <w:r w:rsidDel="007B4F0D">
              <w:rPr>
                <w:noProof/>
                <w:webHidden/>
              </w:rPr>
              <w:tab/>
              <w:delText>12</w:delText>
            </w:r>
          </w:del>
        </w:p>
        <w:p w14:paraId="2F09063B" w14:textId="3D9556E0" w:rsidR="000B0AF7" w:rsidDel="007B4F0D" w:rsidRDefault="000B0AF7">
          <w:pPr>
            <w:pStyle w:val="TOC2"/>
            <w:rPr>
              <w:del w:id="268" w:author="Oliver zuo" w:date="2024-03-20T23:22:00Z"/>
              <w:noProof/>
              <w14:ligatures w14:val="standardContextual"/>
            </w:rPr>
          </w:pPr>
          <w:del w:id="269" w:author="Oliver zuo" w:date="2024-03-20T23:22:00Z">
            <w:r w:rsidRPr="00FD111B" w:rsidDel="007B4F0D">
              <w:rPr>
                <w:rStyle w:val="a8"/>
                <w:noProof/>
              </w:rPr>
              <w:delText>1，编译生成</w:delText>
            </w:r>
            <w:r w:rsidDel="007B4F0D">
              <w:rPr>
                <w:noProof/>
                <w:webHidden/>
              </w:rPr>
              <w:tab/>
              <w:delText>12</w:delText>
            </w:r>
          </w:del>
        </w:p>
        <w:p w14:paraId="0840D4DC" w14:textId="5E279B90" w:rsidR="000B0AF7" w:rsidDel="007B4F0D" w:rsidRDefault="000B0AF7">
          <w:pPr>
            <w:pStyle w:val="TOC2"/>
            <w:rPr>
              <w:del w:id="270" w:author="Oliver zuo" w:date="2024-03-20T23:22:00Z"/>
              <w:noProof/>
              <w14:ligatures w14:val="standardContextual"/>
            </w:rPr>
          </w:pPr>
          <w:del w:id="271" w:author="Oliver zuo" w:date="2024-03-20T23:22:00Z">
            <w:r w:rsidRPr="00FD111B" w:rsidDel="007B4F0D">
              <w:rPr>
                <w:rStyle w:val="a8"/>
                <w:noProof/>
              </w:rPr>
              <w:delText>2，编译生成</w:delText>
            </w:r>
            <w:r w:rsidDel="007B4F0D">
              <w:rPr>
                <w:noProof/>
                <w:webHidden/>
              </w:rPr>
              <w:tab/>
              <w:delText>12</w:delText>
            </w:r>
          </w:del>
        </w:p>
        <w:p w14:paraId="3A32C414" w14:textId="26A0636D" w:rsidR="000B0AF7" w:rsidDel="007B4F0D" w:rsidRDefault="000B0AF7">
          <w:pPr>
            <w:pStyle w:val="TOC1"/>
            <w:tabs>
              <w:tab w:val="right" w:leader="dot" w:pos="8296"/>
            </w:tabs>
            <w:rPr>
              <w:del w:id="272" w:author="Oliver zuo" w:date="2024-03-20T23:22:00Z"/>
              <w:noProof/>
              <w14:ligatures w14:val="standardContextual"/>
            </w:rPr>
          </w:pPr>
          <w:del w:id="273" w:author="Oliver zuo" w:date="2024-03-20T23:22:00Z">
            <w:r w:rsidRPr="00FD111B" w:rsidDel="007B4F0D">
              <w:rPr>
                <w:rStyle w:val="a8"/>
                <w:noProof/>
              </w:rPr>
              <w:delText>附录1   Windows编译平台搭建</w:delText>
            </w:r>
            <w:r w:rsidDel="007B4F0D">
              <w:rPr>
                <w:noProof/>
                <w:webHidden/>
              </w:rPr>
              <w:tab/>
              <w:delText>13</w:delText>
            </w:r>
          </w:del>
        </w:p>
        <w:p w14:paraId="48990A08" w14:textId="2790C6F5" w:rsidR="000B0AF7" w:rsidDel="007B4F0D" w:rsidRDefault="000B0AF7">
          <w:pPr>
            <w:pStyle w:val="TOC2"/>
            <w:rPr>
              <w:del w:id="274" w:author="Oliver zuo" w:date="2024-03-20T23:22:00Z"/>
              <w:noProof/>
              <w14:ligatures w14:val="standardContextual"/>
            </w:rPr>
          </w:pPr>
          <w:del w:id="275" w:author="Oliver zuo" w:date="2024-03-20T23:22:00Z">
            <w:r w:rsidRPr="00FD111B" w:rsidDel="007B4F0D">
              <w:rPr>
                <w:rStyle w:val="a8"/>
                <w:noProof/>
              </w:rPr>
              <w:delText>Windows环境安装tdm64-gcc</w:delText>
            </w:r>
            <w:r w:rsidDel="007B4F0D">
              <w:rPr>
                <w:noProof/>
                <w:webHidden/>
              </w:rPr>
              <w:tab/>
              <w:delText>13</w:delText>
            </w:r>
          </w:del>
        </w:p>
        <w:p w14:paraId="3222BBC9" w14:textId="5044FC7A" w:rsidR="000B0AF7" w:rsidDel="007B4F0D" w:rsidRDefault="000B0AF7" w:rsidP="00C96D3F">
          <w:pPr>
            <w:pStyle w:val="TOC3"/>
            <w:rPr>
              <w:del w:id="276" w:author="Oliver zuo" w:date="2024-03-20T23:22:00Z"/>
              <w:noProof/>
              <w14:ligatures w14:val="standardContextual"/>
            </w:rPr>
            <w:pPrChange w:id="277" w:author="Oliver zuo" w:date="2024-03-20T23:22:00Z">
              <w:pPr>
                <w:pStyle w:val="TOC3"/>
                <w:tabs>
                  <w:tab w:val="right" w:leader="dot" w:pos="8296"/>
                </w:tabs>
              </w:pPr>
            </w:pPrChange>
          </w:pPr>
          <w:del w:id="278" w:author="Oliver zuo" w:date="2024-03-20T23:22:00Z">
            <w:r w:rsidRPr="00FD111B" w:rsidDel="007B4F0D">
              <w:rPr>
                <w:rStyle w:val="a8"/>
                <w:noProof/>
              </w:rPr>
              <w:delText>1.tdm64-gcc安装包</w:delText>
            </w:r>
            <w:r w:rsidDel="007B4F0D">
              <w:rPr>
                <w:noProof/>
                <w:webHidden/>
              </w:rPr>
              <w:tab/>
              <w:delText>13</w:delText>
            </w:r>
          </w:del>
        </w:p>
        <w:p w14:paraId="798AD08D" w14:textId="7FE88A56" w:rsidR="000B0AF7" w:rsidDel="007B4F0D" w:rsidRDefault="000B0AF7" w:rsidP="00C96D3F">
          <w:pPr>
            <w:pStyle w:val="TOC3"/>
            <w:rPr>
              <w:del w:id="279" w:author="Oliver zuo" w:date="2024-03-20T23:22:00Z"/>
              <w:noProof/>
              <w14:ligatures w14:val="standardContextual"/>
            </w:rPr>
            <w:pPrChange w:id="280" w:author="Oliver zuo" w:date="2024-03-20T23:22:00Z">
              <w:pPr>
                <w:pStyle w:val="TOC3"/>
                <w:tabs>
                  <w:tab w:val="right" w:leader="dot" w:pos="8296"/>
                </w:tabs>
              </w:pPr>
            </w:pPrChange>
          </w:pPr>
          <w:del w:id="281" w:author="Oliver zuo" w:date="2024-03-20T23:22:00Z">
            <w:r w:rsidRPr="00FD111B" w:rsidDel="007B4F0D">
              <w:rPr>
                <w:rStyle w:val="a8"/>
                <w:noProof/>
              </w:rPr>
              <w:delText>2.安装tdm64-gcc</w:delText>
            </w:r>
            <w:r w:rsidDel="007B4F0D">
              <w:rPr>
                <w:noProof/>
                <w:webHidden/>
              </w:rPr>
              <w:tab/>
              <w:delText>13</w:delText>
            </w:r>
          </w:del>
        </w:p>
        <w:p w14:paraId="5D6FBCD0" w14:textId="5BD972D6" w:rsidR="000B0AF7" w:rsidDel="007B4F0D" w:rsidRDefault="000B0AF7">
          <w:pPr>
            <w:pStyle w:val="TOC2"/>
            <w:rPr>
              <w:del w:id="282" w:author="Oliver zuo" w:date="2024-03-20T23:22:00Z"/>
              <w:noProof/>
              <w14:ligatures w14:val="standardContextual"/>
            </w:rPr>
          </w:pPr>
          <w:del w:id="283" w:author="Oliver zuo" w:date="2024-03-20T23:22:00Z">
            <w:r w:rsidRPr="00FD111B" w:rsidDel="007B4F0D">
              <w:rPr>
                <w:rStyle w:val="a8"/>
                <w:noProof/>
              </w:rPr>
              <w:delText>Zlib库的编译与移植</w:delText>
            </w:r>
            <w:r w:rsidDel="007B4F0D">
              <w:rPr>
                <w:noProof/>
                <w:webHidden/>
              </w:rPr>
              <w:tab/>
              <w:delText>16</w:delText>
            </w:r>
          </w:del>
        </w:p>
        <w:p w14:paraId="22AB60B0" w14:textId="244EDB9D" w:rsidR="000B0AF7" w:rsidDel="007B4F0D" w:rsidRDefault="000B0AF7" w:rsidP="00C96D3F">
          <w:pPr>
            <w:pStyle w:val="TOC3"/>
            <w:rPr>
              <w:del w:id="284" w:author="Oliver zuo" w:date="2024-03-20T23:22:00Z"/>
              <w:noProof/>
              <w14:ligatures w14:val="standardContextual"/>
            </w:rPr>
            <w:pPrChange w:id="285" w:author="Oliver zuo" w:date="2024-03-20T23:22:00Z">
              <w:pPr>
                <w:pStyle w:val="TOC3"/>
                <w:tabs>
                  <w:tab w:val="right" w:leader="dot" w:pos="8296"/>
                </w:tabs>
              </w:pPr>
            </w:pPrChange>
          </w:pPr>
          <w:del w:id="286" w:author="Oliver zuo" w:date="2024-03-20T23:22:00Z">
            <w:r w:rsidRPr="00FD111B" w:rsidDel="007B4F0D">
              <w:rPr>
                <w:rStyle w:val="a8"/>
                <w:noProof/>
              </w:rPr>
              <w:delText>1.zlib安装包</w:delText>
            </w:r>
            <w:r w:rsidDel="007B4F0D">
              <w:rPr>
                <w:noProof/>
                <w:webHidden/>
              </w:rPr>
              <w:tab/>
              <w:delText>16</w:delText>
            </w:r>
          </w:del>
        </w:p>
        <w:p w14:paraId="23A913B6" w14:textId="74C2E0EC" w:rsidR="000B0AF7" w:rsidDel="007B4F0D" w:rsidRDefault="000B0AF7" w:rsidP="00C96D3F">
          <w:pPr>
            <w:pStyle w:val="TOC3"/>
            <w:rPr>
              <w:del w:id="287" w:author="Oliver zuo" w:date="2024-03-20T23:22:00Z"/>
              <w:noProof/>
              <w14:ligatures w14:val="standardContextual"/>
            </w:rPr>
            <w:pPrChange w:id="288" w:author="Oliver zuo" w:date="2024-03-20T23:22:00Z">
              <w:pPr>
                <w:pStyle w:val="TOC3"/>
                <w:tabs>
                  <w:tab w:val="right" w:leader="dot" w:pos="8296"/>
                </w:tabs>
              </w:pPr>
            </w:pPrChange>
          </w:pPr>
          <w:del w:id="289" w:author="Oliver zuo" w:date="2024-03-20T23:22:00Z">
            <w:r w:rsidRPr="00FD111B" w:rsidDel="007B4F0D">
              <w:rPr>
                <w:rStyle w:val="a8"/>
                <w:noProof/>
              </w:rPr>
              <w:delText>2.zlib编译移植</w:delText>
            </w:r>
            <w:r w:rsidDel="007B4F0D">
              <w:rPr>
                <w:noProof/>
                <w:webHidden/>
              </w:rPr>
              <w:tab/>
              <w:delText>17</w:delText>
            </w:r>
          </w:del>
        </w:p>
        <w:p w14:paraId="7FA6F705" w14:textId="522482CD" w:rsidR="000B0AF7" w:rsidRDefault="000B0AF7">
          <w:pPr>
            <w:rPr>
              <w:ins w:id="290" w:author="zuo Oliver" w:date="2023-05-20T22:28:00Z"/>
            </w:rPr>
          </w:pPr>
          <w:ins w:id="291" w:author="zuo Oliver" w:date="2023-05-20T22:28:00Z">
            <w:r>
              <w:rPr>
                <w:b/>
                <w:bCs/>
                <w:lang w:val="zh-CN"/>
              </w:rPr>
              <w:fldChar w:fldCharType="end"/>
            </w:r>
          </w:ins>
        </w:p>
        <w:customXmlInsRangeStart w:id="292" w:author="zuo Oliver" w:date="2023-05-20T22:28:00Z"/>
      </w:sdtContent>
    </w:sdt>
    <w:customXmlInsRangeEnd w:id="292"/>
    <w:p w14:paraId="3D86A4B8" w14:textId="77777777" w:rsidR="000B0AF7" w:rsidRDefault="000B0AF7" w:rsidP="0018677F">
      <w:pPr>
        <w:pStyle w:val="1"/>
        <w:rPr>
          <w:ins w:id="293" w:author="zuo Oliver" w:date="2023-05-20T22:28:00Z"/>
        </w:rPr>
      </w:pPr>
      <w:ins w:id="294" w:author="zuo Oliver" w:date="2023-05-20T22:28:00Z">
        <w:r>
          <w:br w:type="page"/>
        </w:r>
      </w:ins>
    </w:p>
    <w:p w14:paraId="6BC77922" w14:textId="51A8385A" w:rsidR="008B4468" w:rsidRDefault="008B4468" w:rsidP="0018677F">
      <w:pPr>
        <w:pStyle w:val="1"/>
      </w:pPr>
      <w:bookmarkStart w:id="295" w:name="_Toc161869359"/>
      <w:r>
        <w:rPr>
          <w:rFonts w:hint="eastAsia"/>
        </w:rPr>
        <w:lastRenderedPageBreak/>
        <w:t>zM</w:t>
      </w:r>
      <w:r>
        <w:t>3</w:t>
      </w:r>
      <w:r>
        <w:rPr>
          <w:rFonts w:hint="eastAsia"/>
        </w:rPr>
        <w:t>vcf</w:t>
      </w:r>
      <w:r>
        <w:t xml:space="preserve"> </w:t>
      </w:r>
      <w:r>
        <w:rPr>
          <w:rFonts w:hint="eastAsia"/>
        </w:rPr>
        <w:t>工具说明</w:t>
      </w:r>
      <w:bookmarkEnd w:id="295"/>
    </w:p>
    <w:p w14:paraId="4A6EC827" w14:textId="191F91E6" w:rsidR="0039233A" w:rsidRPr="00B62D42" w:rsidRDefault="00A44A90" w:rsidP="001B1A67">
      <w:pPr>
        <w:pStyle w:val="2"/>
      </w:pPr>
      <w:bookmarkStart w:id="296" w:name="_Toc161869360"/>
      <w:r w:rsidRPr="00B62D42">
        <w:rPr>
          <w:rFonts w:hint="eastAsia"/>
        </w:rPr>
        <w:t>1，</w:t>
      </w:r>
      <w:ins w:id="297" w:author="zuo Oliver" w:date="2023-05-20T22:13:00Z">
        <w:r w:rsidR="00536696">
          <w:rPr>
            <w:rFonts w:hint="eastAsia"/>
          </w:rPr>
          <w:t>编译生成</w:t>
        </w:r>
      </w:ins>
      <w:del w:id="298" w:author="zuo Oliver" w:date="2023-05-20T22:13:00Z">
        <w:r w:rsidRPr="00B62D42" w:rsidDel="00536696">
          <w:rPr>
            <w:rFonts w:hint="eastAsia"/>
          </w:rPr>
          <w:delText>安装</w:delText>
        </w:r>
      </w:del>
      <w:bookmarkEnd w:id="296"/>
    </w:p>
    <w:p w14:paraId="42EC45CF" w14:textId="5DBDA870" w:rsidR="00A44A90" w:rsidRPr="00B62D42" w:rsidRDefault="00A44A90">
      <w:pPr>
        <w:rPr>
          <w:rFonts w:ascii="宋体" w:eastAsia="宋体" w:hAnsi="宋体"/>
        </w:rPr>
      </w:pPr>
      <w:r w:rsidRPr="00B62D42">
        <w:rPr>
          <w:rFonts w:ascii="宋体" w:eastAsia="宋体" w:hAnsi="宋体"/>
        </w:rPr>
        <w:t>1</w:t>
      </w:r>
      <w:r w:rsidRPr="00B62D42">
        <w:rPr>
          <w:rFonts w:ascii="宋体" w:eastAsia="宋体" w:hAnsi="宋体" w:hint="eastAsia"/>
        </w:rPr>
        <w:t>）依赖库：</w:t>
      </w:r>
      <w:proofErr w:type="spellStart"/>
      <w:r w:rsidR="000C17EE">
        <w:rPr>
          <w:rFonts w:ascii="宋体" w:eastAsia="宋体" w:hAnsi="宋体" w:hint="eastAsia"/>
        </w:rPr>
        <w:t>gcc</w:t>
      </w:r>
      <w:proofErr w:type="spellEnd"/>
      <w:r w:rsidR="000C17EE">
        <w:rPr>
          <w:rFonts w:ascii="宋体" w:eastAsia="宋体" w:hAnsi="宋体"/>
        </w:rPr>
        <w:t xml:space="preserve"> </w:t>
      </w:r>
      <w:proofErr w:type="spellStart"/>
      <w:r w:rsidRPr="00B62D42">
        <w:rPr>
          <w:rFonts w:ascii="宋体" w:eastAsia="宋体" w:hAnsi="宋体" w:hint="eastAsia"/>
        </w:rPr>
        <w:t>zlib</w:t>
      </w:r>
      <w:proofErr w:type="spellEnd"/>
      <w:r w:rsidRPr="00B62D42">
        <w:rPr>
          <w:rFonts w:ascii="宋体" w:eastAsia="宋体" w:hAnsi="宋体"/>
        </w:rPr>
        <w:t xml:space="preserve"> </w:t>
      </w:r>
      <w:proofErr w:type="spellStart"/>
      <w:r w:rsidRPr="00B62D42">
        <w:rPr>
          <w:rFonts w:ascii="宋体" w:eastAsia="宋体" w:hAnsi="宋体" w:hint="eastAsia"/>
        </w:rPr>
        <w:t>pthread</w:t>
      </w:r>
      <w:proofErr w:type="spellEnd"/>
      <w:r w:rsidRPr="00B62D42">
        <w:rPr>
          <w:rFonts w:ascii="宋体" w:eastAsia="宋体" w:hAnsi="宋体"/>
        </w:rPr>
        <w:t xml:space="preserve"> </w:t>
      </w:r>
      <w:proofErr w:type="spellStart"/>
      <w:r w:rsidRPr="00B62D42">
        <w:rPr>
          <w:rFonts w:ascii="宋体" w:eastAsia="宋体" w:hAnsi="宋体" w:hint="eastAsia"/>
        </w:rPr>
        <w:t>openmp</w:t>
      </w:r>
      <w:proofErr w:type="spellEnd"/>
    </w:p>
    <w:p w14:paraId="2716857E" w14:textId="6F630530" w:rsidR="00B62D42" w:rsidRPr="00B62D42" w:rsidRDefault="00A44A90">
      <w:pPr>
        <w:rPr>
          <w:rFonts w:ascii="宋体" w:eastAsia="宋体" w:hAnsi="宋体"/>
        </w:rPr>
      </w:pPr>
      <w:r w:rsidRPr="00B62D42">
        <w:rPr>
          <w:rFonts w:ascii="宋体" w:eastAsia="宋体" w:hAnsi="宋体" w:hint="eastAsia"/>
        </w:rPr>
        <w:t>2）</w:t>
      </w:r>
      <w:r w:rsidR="00B62D42">
        <w:rPr>
          <w:rFonts w:ascii="宋体" w:eastAsia="宋体" w:hAnsi="宋体" w:hint="eastAsia"/>
        </w:rPr>
        <w:t>Linux平台下：</w:t>
      </w:r>
    </w:p>
    <w:p w14:paraId="47D36A0F" w14:textId="5267A7F4" w:rsidR="00B62D42" w:rsidRPr="00B62D42" w:rsidDel="000620B6" w:rsidRDefault="00B62D42">
      <w:pPr>
        <w:rPr>
          <w:del w:id="299" w:author="zuo Oliver" w:date="2023-05-20T20:52:00Z"/>
          <w:rFonts w:ascii="宋体" w:eastAsia="宋体" w:hAnsi="宋体"/>
        </w:rPr>
      </w:pPr>
      <w:del w:id="300" w:author="zuo Oliver" w:date="2023-05-20T20:52:00Z">
        <w:r w:rsidRPr="00B62D42" w:rsidDel="000620B6">
          <w:rPr>
            <w:rFonts w:ascii="宋体" w:eastAsia="宋体" w:hAnsi="宋体" w:hint="eastAsia"/>
          </w:rPr>
          <w:delText>解压项目源码</w:delText>
        </w:r>
      </w:del>
    </w:p>
    <w:p w14:paraId="5045CDD0" w14:textId="6B177EE3" w:rsidR="00B62D42" w:rsidRPr="00B62D42" w:rsidDel="000620B6" w:rsidRDefault="00B62D42">
      <w:pPr>
        <w:rPr>
          <w:del w:id="301" w:author="zuo Oliver" w:date="2023-05-20T20:52:00Z"/>
          <w:rFonts w:ascii="宋体" w:eastAsia="宋体" w:hAnsi="宋体"/>
          <w:b/>
          <w:bCs/>
        </w:rPr>
      </w:pPr>
      <w:del w:id="302" w:author="zuo Oliver" w:date="2023-05-20T20:52:00Z">
        <w:r w:rsidRPr="00B62D42" w:rsidDel="000620B6">
          <w:rPr>
            <w:rFonts w:ascii="宋体" w:eastAsia="宋体" w:hAnsi="宋体" w:hint="eastAsia"/>
            <w:b/>
            <w:bCs/>
          </w:rPr>
          <w:delText>tar</w:delText>
        </w:r>
        <w:r w:rsidRPr="00B62D42" w:rsidDel="000620B6">
          <w:rPr>
            <w:rFonts w:ascii="宋体" w:eastAsia="宋体" w:hAnsi="宋体"/>
            <w:b/>
            <w:bCs/>
          </w:rPr>
          <w:delText xml:space="preserve"> xzvf zM3vcf</w:delText>
        </w:r>
        <w:r w:rsidR="004F2A80" w:rsidDel="000620B6">
          <w:rPr>
            <w:rFonts w:ascii="宋体" w:eastAsia="宋体" w:hAnsi="宋体" w:hint="eastAsia"/>
            <w:b/>
            <w:bCs/>
          </w:rPr>
          <w:delText>.</w:delText>
        </w:r>
        <w:r w:rsidR="004F2A80" w:rsidDel="000620B6">
          <w:rPr>
            <w:rFonts w:ascii="宋体" w:eastAsia="宋体" w:hAnsi="宋体"/>
            <w:b/>
            <w:bCs/>
          </w:rPr>
          <w:delText>tar.gz</w:delText>
        </w:r>
      </w:del>
    </w:p>
    <w:p w14:paraId="1190E3E5" w14:textId="5D9BCE0D" w:rsidR="00B62D42" w:rsidRPr="00B62D42" w:rsidRDefault="000620B6">
      <w:pPr>
        <w:rPr>
          <w:rFonts w:ascii="宋体" w:eastAsia="宋体" w:hAnsi="宋体"/>
        </w:rPr>
      </w:pPr>
      <w:ins w:id="303" w:author="zuo Oliver" w:date="2023-05-20T20:52:00Z">
        <w:r>
          <w:rPr>
            <w:rFonts w:ascii="宋体" w:eastAsia="宋体" w:hAnsi="宋体" w:hint="eastAsia"/>
          </w:rPr>
          <w:t>进入项目文件夹后，选择</w:t>
        </w:r>
      </w:ins>
      <w:r w:rsidR="00B62D42" w:rsidRPr="00B62D42">
        <w:rPr>
          <w:rFonts w:ascii="宋体" w:eastAsia="宋体" w:hAnsi="宋体" w:hint="eastAsia"/>
        </w:rPr>
        <w:t>进入</w:t>
      </w:r>
      <w:ins w:id="304" w:author="zuo Oliver" w:date="2023-05-20T20:52:00Z">
        <w:r>
          <w:rPr>
            <w:rFonts w:ascii="宋体" w:eastAsia="宋体" w:hAnsi="宋体" w:hint="eastAsia"/>
          </w:rPr>
          <w:t>Linux版本目录</w:t>
        </w:r>
      </w:ins>
      <w:del w:id="305" w:author="zuo Oliver" w:date="2023-05-20T20:52:00Z">
        <w:r w:rsidR="00B62D42" w:rsidRPr="00B62D42" w:rsidDel="000620B6">
          <w:rPr>
            <w:rFonts w:ascii="宋体" w:eastAsia="宋体" w:hAnsi="宋体" w:hint="eastAsia"/>
          </w:rPr>
          <w:delText>项目文件夹</w:delText>
        </w:r>
      </w:del>
    </w:p>
    <w:p w14:paraId="76260819" w14:textId="417CA143" w:rsidR="00B62D42" w:rsidRPr="00B62D42" w:rsidRDefault="00B62D42">
      <w:pPr>
        <w:rPr>
          <w:rFonts w:ascii="宋体" w:eastAsia="宋体" w:hAnsi="宋体"/>
          <w:b/>
          <w:bCs/>
        </w:rPr>
      </w:pPr>
      <w:r w:rsidRPr="00B62D42">
        <w:rPr>
          <w:rFonts w:ascii="宋体" w:eastAsia="宋体" w:hAnsi="宋体" w:hint="eastAsia"/>
          <w:b/>
          <w:bCs/>
        </w:rPr>
        <w:t>c</w:t>
      </w:r>
      <w:r w:rsidRPr="00B62D42">
        <w:rPr>
          <w:rFonts w:ascii="宋体" w:eastAsia="宋体" w:hAnsi="宋体"/>
          <w:b/>
          <w:bCs/>
        </w:rPr>
        <w:t>d zM3vcf</w:t>
      </w:r>
    </w:p>
    <w:p w14:paraId="65436380" w14:textId="253C04D7" w:rsidR="00B62D42" w:rsidRPr="00B62D42" w:rsidRDefault="00B62D42">
      <w:pPr>
        <w:rPr>
          <w:rFonts w:ascii="宋体" w:eastAsia="宋体" w:hAnsi="宋体"/>
        </w:rPr>
      </w:pPr>
      <w:r w:rsidRPr="00B62D42">
        <w:rPr>
          <w:rFonts w:ascii="宋体" w:eastAsia="宋体" w:hAnsi="宋体" w:hint="eastAsia"/>
        </w:rPr>
        <w:t xml:space="preserve">编译 </w:t>
      </w:r>
      <w:proofErr w:type="spellStart"/>
      <w:r w:rsidRPr="00B62D42">
        <w:rPr>
          <w:rFonts w:ascii="宋体" w:eastAsia="宋体" w:hAnsi="宋体" w:hint="eastAsia"/>
        </w:rPr>
        <w:t>vcflib</w:t>
      </w:r>
      <w:proofErr w:type="spellEnd"/>
      <w:r w:rsidRPr="00B62D42">
        <w:rPr>
          <w:rFonts w:ascii="宋体" w:eastAsia="宋体" w:hAnsi="宋体"/>
        </w:rPr>
        <w:t xml:space="preserve"> </w:t>
      </w:r>
      <w:r w:rsidRPr="00B62D42">
        <w:rPr>
          <w:rFonts w:ascii="宋体" w:eastAsia="宋体" w:hAnsi="宋体" w:hint="eastAsia"/>
        </w:rPr>
        <w:t>库，并生成</w:t>
      </w:r>
      <w:proofErr w:type="spellStart"/>
      <w:r w:rsidRPr="00B62D42">
        <w:rPr>
          <w:rFonts w:ascii="宋体" w:eastAsia="宋体" w:hAnsi="宋体" w:hint="eastAsia"/>
        </w:rPr>
        <w:t>vc</w:t>
      </w:r>
      <w:r w:rsidR="00D95713">
        <w:rPr>
          <w:rFonts w:ascii="宋体" w:eastAsia="宋体" w:hAnsi="宋体" w:hint="eastAsia"/>
        </w:rPr>
        <w:t>f</w:t>
      </w:r>
      <w:r w:rsidRPr="00B62D42">
        <w:rPr>
          <w:rFonts w:ascii="宋体" w:eastAsia="宋体" w:hAnsi="宋体" w:hint="eastAsia"/>
        </w:rPr>
        <w:t>lib</w:t>
      </w:r>
      <w:proofErr w:type="spellEnd"/>
      <w:r w:rsidRPr="00B62D42">
        <w:rPr>
          <w:rFonts w:ascii="宋体" w:eastAsia="宋体" w:hAnsi="宋体" w:hint="eastAsia"/>
        </w:rPr>
        <w:t>库文件到指定目录</w:t>
      </w:r>
    </w:p>
    <w:p w14:paraId="20245AB2" w14:textId="3DB124C8" w:rsidR="00B62D42" w:rsidRPr="00B62D42" w:rsidRDefault="00B62D42">
      <w:pPr>
        <w:rPr>
          <w:rFonts w:ascii="宋体" w:eastAsia="宋体" w:hAnsi="宋体"/>
          <w:b/>
          <w:bCs/>
        </w:rPr>
      </w:pPr>
      <w:r w:rsidRPr="00B62D42">
        <w:rPr>
          <w:rFonts w:ascii="宋体" w:eastAsia="宋体" w:hAnsi="宋体" w:hint="eastAsia"/>
          <w:b/>
          <w:bCs/>
        </w:rPr>
        <w:t>m</w:t>
      </w:r>
      <w:r w:rsidRPr="00B62D42">
        <w:rPr>
          <w:rFonts w:ascii="宋体" w:eastAsia="宋体" w:hAnsi="宋体"/>
          <w:b/>
          <w:bCs/>
        </w:rPr>
        <w:t xml:space="preserve">ake </w:t>
      </w:r>
      <w:proofErr w:type="spellStart"/>
      <w:r w:rsidRPr="00B62D42">
        <w:rPr>
          <w:rFonts w:ascii="宋体" w:eastAsia="宋体" w:hAnsi="宋体"/>
          <w:b/>
          <w:bCs/>
        </w:rPr>
        <w:t>vcflib</w:t>
      </w:r>
      <w:proofErr w:type="spellEnd"/>
    </w:p>
    <w:p w14:paraId="4FDCE213" w14:textId="4AB392AB" w:rsidR="00B62D42" w:rsidRPr="00B62D42" w:rsidRDefault="00B62D42">
      <w:pPr>
        <w:rPr>
          <w:rFonts w:ascii="宋体" w:eastAsia="宋体" w:hAnsi="宋体"/>
        </w:rPr>
      </w:pPr>
      <w:r w:rsidRPr="00B62D42">
        <w:rPr>
          <w:rFonts w:ascii="宋体" w:eastAsia="宋体" w:hAnsi="宋体" w:hint="eastAsia"/>
        </w:rPr>
        <w:t>编译并生成zM</w:t>
      </w:r>
      <w:r w:rsidRPr="00B62D42">
        <w:rPr>
          <w:rFonts w:ascii="宋体" w:eastAsia="宋体" w:hAnsi="宋体"/>
        </w:rPr>
        <w:t>3</w:t>
      </w:r>
      <w:r w:rsidRPr="00B62D42">
        <w:rPr>
          <w:rFonts w:ascii="宋体" w:eastAsia="宋体" w:hAnsi="宋体" w:hint="eastAsia"/>
        </w:rPr>
        <w:t>vcf工具</w:t>
      </w:r>
      <w:ins w:id="306" w:author="zuo Oliver" w:date="2023-05-16T11:55:00Z">
        <w:r w:rsidR="00922CF0">
          <w:rPr>
            <w:rFonts w:ascii="宋体" w:eastAsia="宋体" w:hAnsi="宋体" w:hint="eastAsia"/>
          </w:rPr>
          <w:t>和m</w:t>
        </w:r>
        <w:r w:rsidR="00922CF0">
          <w:rPr>
            <w:rFonts w:ascii="宋体" w:eastAsia="宋体" w:hAnsi="宋体"/>
          </w:rPr>
          <w:t>3vcf</w:t>
        </w:r>
        <w:r w:rsidR="00922CF0">
          <w:rPr>
            <w:rFonts w:ascii="宋体" w:eastAsia="宋体" w:hAnsi="宋体" w:hint="eastAsia"/>
          </w:rPr>
          <w:t>接口测试程序m</w:t>
        </w:r>
        <w:r w:rsidR="00922CF0">
          <w:rPr>
            <w:rFonts w:ascii="宋体" w:eastAsia="宋体" w:hAnsi="宋体"/>
          </w:rPr>
          <w:t>3vcfTest</w:t>
        </w:r>
      </w:ins>
    </w:p>
    <w:p w14:paraId="44897B68" w14:textId="770F6F65" w:rsidR="00B62D42" w:rsidRPr="00B62D42" w:rsidRDefault="00B62D42">
      <w:pPr>
        <w:rPr>
          <w:rFonts w:ascii="宋体" w:eastAsia="宋体" w:hAnsi="宋体"/>
          <w:b/>
          <w:bCs/>
        </w:rPr>
      </w:pPr>
      <w:r w:rsidRPr="00B62D42">
        <w:rPr>
          <w:rFonts w:ascii="宋体" w:eastAsia="宋体" w:hAnsi="宋体" w:hint="eastAsia"/>
          <w:b/>
          <w:bCs/>
        </w:rPr>
        <w:t>m</w:t>
      </w:r>
      <w:r w:rsidRPr="00B62D42">
        <w:rPr>
          <w:rFonts w:ascii="宋体" w:eastAsia="宋体" w:hAnsi="宋体"/>
          <w:b/>
          <w:bCs/>
        </w:rPr>
        <w:t>ake</w:t>
      </w:r>
    </w:p>
    <w:p w14:paraId="74E59406" w14:textId="34D734C4" w:rsidR="004F2A80" w:rsidRDefault="004F2A80" w:rsidP="004F2A80">
      <w:pPr>
        <w:rPr>
          <w:rFonts w:ascii="宋体" w:eastAsia="宋体" w:hAnsi="宋体"/>
        </w:rPr>
      </w:pPr>
      <w:r>
        <w:rPr>
          <w:rFonts w:ascii="宋体" w:eastAsia="宋体" w:hAnsi="宋体"/>
        </w:rPr>
        <w:t>3</w:t>
      </w:r>
      <w:r w:rsidRPr="00B62D42">
        <w:rPr>
          <w:rFonts w:ascii="宋体" w:eastAsia="宋体" w:hAnsi="宋体" w:hint="eastAsia"/>
        </w:rPr>
        <w:t>）</w:t>
      </w:r>
      <w:r>
        <w:rPr>
          <w:rFonts w:ascii="宋体" w:eastAsia="宋体" w:hAnsi="宋体"/>
        </w:rPr>
        <w:t>Windows</w:t>
      </w:r>
      <w:r>
        <w:rPr>
          <w:rFonts w:ascii="宋体" w:eastAsia="宋体" w:hAnsi="宋体" w:hint="eastAsia"/>
        </w:rPr>
        <w:t>平台下：</w:t>
      </w:r>
    </w:p>
    <w:p w14:paraId="3F1012A1" w14:textId="4EA2A148" w:rsidR="004F2A80" w:rsidRDefault="004F2A80" w:rsidP="004F2A80">
      <w:pPr>
        <w:rPr>
          <w:rFonts w:ascii="宋体" w:eastAsia="宋体" w:hAnsi="宋体"/>
        </w:rPr>
      </w:pPr>
      <w:r>
        <w:rPr>
          <w:rFonts w:ascii="宋体" w:eastAsia="宋体" w:hAnsi="宋体" w:hint="eastAsia"/>
        </w:rPr>
        <w:t>首先，需要安装tdm</w:t>
      </w:r>
      <w:r>
        <w:rPr>
          <w:rFonts w:ascii="宋体" w:eastAsia="宋体" w:hAnsi="宋体"/>
        </w:rPr>
        <w:t>64-</w:t>
      </w:r>
      <w:r>
        <w:rPr>
          <w:rFonts w:ascii="宋体" w:eastAsia="宋体" w:hAnsi="宋体" w:hint="eastAsia"/>
        </w:rPr>
        <w:t>gcc编译器（下载网址</w:t>
      </w:r>
      <w:r>
        <w:fldChar w:fldCharType="begin"/>
      </w:r>
      <w:r>
        <w:instrText>HYPERLINK "https://jmeubank.github.io/tdm-gcc/"</w:instrText>
      </w:r>
      <w:r>
        <w:fldChar w:fldCharType="separate"/>
      </w:r>
      <w:r>
        <w:rPr>
          <w:rStyle w:val="a8"/>
        </w:rPr>
        <w:t>https://jmeubank.github.io/tdm-gcc/</w:t>
      </w:r>
      <w:r>
        <w:rPr>
          <w:rStyle w:val="a8"/>
        </w:rPr>
        <w:fldChar w:fldCharType="end"/>
      </w:r>
      <w:r>
        <w:rPr>
          <w:rFonts w:hint="eastAsia"/>
        </w:rPr>
        <w:t>，另在</w:t>
      </w:r>
      <w:proofErr w:type="spellStart"/>
      <w:r>
        <w:rPr>
          <w:rFonts w:hint="eastAsia"/>
        </w:rPr>
        <w:t>win_supportPackage</w:t>
      </w:r>
      <w:proofErr w:type="spellEnd"/>
      <w:r>
        <w:rPr>
          <w:rFonts w:hint="eastAsia"/>
        </w:rPr>
        <w:t>中有下载好的安装包</w:t>
      </w:r>
      <w:r w:rsidR="00D175BA" w:rsidRPr="00D175BA">
        <w:t>tdm64-gcc-10.3.0-2.exe</w:t>
      </w:r>
      <w:r>
        <w:rPr>
          <w:rFonts w:ascii="宋体" w:eastAsia="宋体" w:hAnsi="宋体" w:hint="eastAsia"/>
        </w:rPr>
        <w:t>），在安装该编译器时，一定要在安装选项</w:t>
      </w:r>
      <w:proofErr w:type="gramStart"/>
      <w:r>
        <w:rPr>
          <w:rFonts w:ascii="宋体" w:eastAsia="宋体" w:hAnsi="宋体" w:hint="eastAsia"/>
        </w:rPr>
        <w:t>时勾选安装</w:t>
      </w:r>
      <w:proofErr w:type="spellStart"/>
      <w:proofErr w:type="gramEnd"/>
      <w:r>
        <w:rPr>
          <w:rFonts w:ascii="宋体" w:eastAsia="宋体" w:hAnsi="宋体" w:hint="eastAsia"/>
        </w:rPr>
        <w:t>openMP</w:t>
      </w:r>
      <w:proofErr w:type="spellEnd"/>
      <w:r>
        <w:rPr>
          <w:rFonts w:ascii="宋体" w:eastAsia="宋体" w:hAnsi="宋体" w:hint="eastAsia"/>
        </w:rPr>
        <w:t>，否则无法正常编译本项目</w:t>
      </w:r>
      <w:r w:rsidR="004A7407">
        <w:rPr>
          <w:rFonts w:ascii="宋体" w:eastAsia="宋体" w:hAnsi="宋体" w:hint="eastAsia"/>
        </w:rPr>
        <w:t>（</w:t>
      </w:r>
      <w:r w:rsidR="003D1D6D" w:rsidRPr="004A7407">
        <w:rPr>
          <w:rFonts w:ascii="宋体" w:eastAsia="宋体" w:hAnsi="宋体" w:hint="eastAsia"/>
        </w:rPr>
        <w:t>安装详细介绍</w:t>
      </w:r>
      <w:r w:rsidR="004A7407" w:rsidRPr="004A7407">
        <w:rPr>
          <w:rFonts w:ascii="宋体" w:eastAsia="宋体" w:hAnsi="宋体" w:hint="eastAsia"/>
        </w:rPr>
        <w:t>见附录1</w:t>
      </w:r>
      <w:r w:rsidR="004A7407">
        <w:rPr>
          <w:rFonts w:ascii="宋体" w:eastAsia="宋体" w:hAnsi="宋体" w:hint="eastAsia"/>
        </w:rPr>
        <w:t>）。</w:t>
      </w:r>
    </w:p>
    <w:p w14:paraId="1B105828" w14:textId="6BE69292" w:rsidR="004F2A80" w:rsidRPr="00B62D42" w:rsidRDefault="004F2A80" w:rsidP="004F2A80">
      <w:pPr>
        <w:rPr>
          <w:rFonts w:ascii="宋体" w:eastAsia="宋体" w:hAnsi="宋体"/>
        </w:rPr>
      </w:pPr>
      <w:r>
        <w:rPr>
          <w:rFonts w:ascii="宋体" w:eastAsia="宋体" w:hAnsi="宋体" w:hint="eastAsia"/>
        </w:rPr>
        <w:t>另外，需要下载并用tdm</w:t>
      </w:r>
      <w:r>
        <w:rPr>
          <w:rFonts w:ascii="宋体" w:eastAsia="宋体" w:hAnsi="宋体"/>
        </w:rPr>
        <w:t>64-</w:t>
      </w:r>
      <w:r>
        <w:rPr>
          <w:rFonts w:ascii="宋体" w:eastAsia="宋体" w:hAnsi="宋体" w:hint="eastAsia"/>
        </w:rPr>
        <w:t>gcc编译</w:t>
      </w:r>
      <w:proofErr w:type="spellStart"/>
      <w:r>
        <w:rPr>
          <w:rFonts w:ascii="宋体" w:eastAsia="宋体" w:hAnsi="宋体" w:hint="eastAsia"/>
        </w:rPr>
        <w:t>zlib</w:t>
      </w:r>
      <w:proofErr w:type="spellEnd"/>
      <w:r>
        <w:rPr>
          <w:rFonts w:ascii="宋体" w:eastAsia="宋体" w:hAnsi="宋体" w:hint="eastAsia"/>
        </w:rPr>
        <w:t>库（下载网址</w:t>
      </w:r>
      <w:r>
        <w:fldChar w:fldCharType="begin"/>
      </w:r>
      <w:r>
        <w:instrText>HYPERLINK "https://www.zlib.net/"</w:instrText>
      </w:r>
      <w:r>
        <w:fldChar w:fldCharType="separate"/>
      </w:r>
      <w:r w:rsidR="003D1D6D">
        <w:rPr>
          <w:rStyle w:val="a8"/>
        </w:rPr>
        <w:t>https://www.zlib.net/</w:t>
      </w:r>
      <w:r>
        <w:rPr>
          <w:rStyle w:val="a8"/>
        </w:rPr>
        <w:fldChar w:fldCharType="end"/>
      </w:r>
      <w:r w:rsidR="003D1D6D">
        <w:rPr>
          <w:rFonts w:hint="eastAsia"/>
        </w:rPr>
        <w:t>，</w:t>
      </w:r>
      <w:proofErr w:type="spellStart"/>
      <w:r w:rsidR="003D1D6D">
        <w:rPr>
          <w:rFonts w:hint="eastAsia"/>
        </w:rPr>
        <w:t>win_supportPackage</w:t>
      </w:r>
      <w:proofErr w:type="spellEnd"/>
      <w:r w:rsidR="003D1D6D">
        <w:rPr>
          <w:rFonts w:hint="eastAsia"/>
        </w:rPr>
        <w:t>中有下载好的源码包</w:t>
      </w:r>
      <w:r w:rsidR="00D175BA" w:rsidRPr="00D175BA">
        <w:t>zlib-1.2.13.tar.gz</w:t>
      </w:r>
      <w:r>
        <w:rPr>
          <w:rFonts w:ascii="宋体" w:eastAsia="宋体" w:hAnsi="宋体" w:hint="eastAsia"/>
        </w:rPr>
        <w:t>），</w:t>
      </w:r>
      <w:r w:rsidR="003D1D6D">
        <w:rPr>
          <w:rFonts w:ascii="宋体" w:eastAsia="宋体" w:hAnsi="宋体" w:hint="eastAsia"/>
        </w:rPr>
        <w:t>将编译成功的</w:t>
      </w:r>
      <w:proofErr w:type="spellStart"/>
      <w:r w:rsidR="003D1D6D">
        <w:rPr>
          <w:rFonts w:ascii="宋体" w:eastAsia="宋体" w:hAnsi="宋体" w:hint="eastAsia"/>
        </w:rPr>
        <w:t>z</w:t>
      </w:r>
      <w:r w:rsidR="003D1D6D">
        <w:rPr>
          <w:rFonts w:ascii="宋体" w:eastAsia="宋体" w:hAnsi="宋体"/>
        </w:rPr>
        <w:t>conf.h</w:t>
      </w:r>
      <w:proofErr w:type="spellEnd"/>
      <w:r w:rsidR="003D1D6D">
        <w:rPr>
          <w:rFonts w:ascii="宋体" w:eastAsia="宋体" w:hAnsi="宋体"/>
        </w:rPr>
        <w:t xml:space="preserve"> </w:t>
      </w:r>
      <w:proofErr w:type="spellStart"/>
      <w:r w:rsidR="003D1D6D">
        <w:rPr>
          <w:rFonts w:ascii="宋体" w:eastAsia="宋体" w:hAnsi="宋体"/>
        </w:rPr>
        <w:t>zlib.h</w:t>
      </w:r>
      <w:proofErr w:type="spellEnd"/>
      <w:r w:rsidR="003D1D6D">
        <w:rPr>
          <w:rFonts w:ascii="宋体" w:eastAsia="宋体" w:hAnsi="宋体" w:hint="eastAsia"/>
        </w:rPr>
        <w:t>拷贝至tdm</w:t>
      </w:r>
      <w:r w:rsidR="003D1D6D">
        <w:rPr>
          <w:rFonts w:ascii="宋体" w:eastAsia="宋体" w:hAnsi="宋体"/>
        </w:rPr>
        <w:t>64-</w:t>
      </w:r>
      <w:r w:rsidR="003D1D6D">
        <w:rPr>
          <w:rFonts w:ascii="宋体" w:eastAsia="宋体" w:hAnsi="宋体" w:hint="eastAsia"/>
        </w:rPr>
        <w:t>gcc安装目录中的include文件夹，将编译成功的</w:t>
      </w:r>
      <w:proofErr w:type="spellStart"/>
      <w:r w:rsidR="003D1D6D">
        <w:rPr>
          <w:rFonts w:ascii="宋体" w:eastAsia="宋体" w:hAnsi="宋体" w:hint="eastAsia"/>
        </w:rPr>
        <w:t>libz.</w:t>
      </w:r>
      <w:r w:rsidR="003D1D6D">
        <w:rPr>
          <w:rFonts w:ascii="宋体" w:eastAsia="宋体" w:hAnsi="宋体"/>
        </w:rPr>
        <w:t>a</w:t>
      </w:r>
      <w:proofErr w:type="spellEnd"/>
      <w:r w:rsidR="003D1D6D">
        <w:rPr>
          <w:rFonts w:ascii="宋体" w:eastAsia="宋体" w:hAnsi="宋体" w:hint="eastAsia"/>
        </w:rPr>
        <w:t>拷贝至tdm</w:t>
      </w:r>
      <w:r w:rsidR="003D1D6D">
        <w:rPr>
          <w:rFonts w:ascii="宋体" w:eastAsia="宋体" w:hAnsi="宋体"/>
        </w:rPr>
        <w:t>64-</w:t>
      </w:r>
      <w:r w:rsidR="003D1D6D">
        <w:rPr>
          <w:rFonts w:ascii="宋体" w:eastAsia="宋体" w:hAnsi="宋体" w:hint="eastAsia"/>
        </w:rPr>
        <w:t>gcc安装目录中的lib文件夹即可</w:t>
      </w:r>
      <w:r w:rsidR="004A7407">
        <w:rPr>
          <w:rFonts w:ascii="宋体" w:eastAsia="宋体" w:hAnsi="宋体" w:hint="eastAsia"/>
        </w:rPr>
        <w:t>（</w:t>
      </w:r>
      <w:r w:rsidR="004A7407" w:rsidRPr="004A7407">
        <w:rPr>
          <w:rFonts w:ascii="宋体" w:eastAsia="宋体" w:hAnsi="宋体" w:hint="eastAsia"/>
        </w:rPr>
        <w:t>安装详细介绍见附录1</w:t>
      </w:r>
      <w:r w:rsidR="004A7407">
        <w:rPr>
          <w:rFonts w:ascii="宋体" w:eastAsia="宋体" w:hAnsi="宋体" w:hint="eastAsia"/>
        </w:rPr>
        <w:t>）。</w:t>
      </w:r>
    </w:p>
    <w:p w14:paraId="266C9854" w14:textId="64E645D5" w:rsidR="004F2A80" w:rsidDel="000620B6" w:rsidRDefault="004F2A80" w:rsidP="000620B6">
      <w:pPr>
        <w:rPr>
          <w:del w:id="307" w:author="zuo Oliver" w:date="2023-05-20T20:53:00Z"/>
          <w:rFonts w:ascii="宋体" w:eastAsia="宋体" w:hAnsi="宋体"/>
        </w:rPr>
      </w:pPr>
      <w:r>
        <w:rPr>
          <w:rFonts w:ascii="宋体" w:eastAsia="宋体" w:hAnsi="宋体" w:hint="eastAsia"/>
        </w:rPr>
        <w:t>进入</w:t>
      </w:r>
      <w:proofErr w:type="spellStart"/>
      <w:r>
        <w:rPr>
          <w:rFonts w:ascii="宋体" w:eastAsia="宋体" w:hAnsi="宋体" w:hint="eastAsia"/>
        </w:rPr>
        <w:t>cmd</w:t>
      </w:r>
      <w:proofErr w:type="spellEnd"/>
      <w:r>
        <w:rPr>
          <w:rFonts w:ascii="宋体" w:eastAsia="宋体" w:hAnsi="宋体" w:hint="eastAsia"/>
        </w:rPr>
        <w:t>命令窗口，</w:t>
      </w:r>
      <w:ins w:id="308" w:author="zuo Oliver" w:date="2023-05-20T20:53:00Z">
        <w:r w:rsidR="000620B6">
          <w:rPr>
            <w:rFonts w:ascii="宋体" w:eastAsia="宋体" w:hAnsi="宋体" w:hint="eastAsia"/>
          </w:rPr>
          <w:t>进入项目文件夹后，选择</w:t>
        </w:r>
        <w:r w:rsidR="000620B6" w:rsidRPr="00B62D42">
          <w:rPr>
            <w:rFonts w:ascii="宋体" w:eastAsia="宋体" w:hAnsi="宋体" w:hint="eastAsia"/>
          </w:rPr>
          <w:t>进入</w:t>
        </w:r>
        <w:r w:rsidR="000620B6">
          <w:rPr>
            <w:rFonts w:ascii="宋体" w:eastAsia="宋体" w:hAnsi="宋体" w:hint="eastAsia"/>
          </w:rPr>
          <w:t>Windows版本目录</w:t>
        </w:r>
      </w:ins>
      <w:del w:id="309" w:author="zuo Oliver" w:date="2023-05-20T20:53:00Z">
        <w:r w:rsidRPr="00B62D42" w:rsidDel="000620B6">
          <w:rPr>
            <w:rFonts w:ascii="宋体" w:eastAsia="宋体" w:hAnsi="宋体" w:hint="eastAsia"/>
          </w:rPr>
          <w:delText>解压项目源码</w:delText>
        </w:r>
      </w:del>
    </w:p>
    <w:p w14:paraId="547F3D6E" w14:textId="77777777" w:rsidR="000620B6" w:rsidRPr="00B62D42" w:rsidRDefault="000620B6" w:rsidP="000620B6">
      <w:pPr>
        <w:rPr>
          <w:ins w:id="310" w:author="zuo Oliver" w:date="2023-05-20T20:53:00Z"/>
          <w:rFonts w:ascii="宋体" w:eastAsia="宋体" w:hAnsi="宋体"/>
        </w:rPr>
      </w:pPr>
    </w:p>
    <w:p w14:paraId="2F1C8298" w14:textId="3C709187" w:rsidR="004F2A80" w:rsidRPr="00B62D42" w:rsidDel="000620B6" w:rsidRDefault="004F2A80" w:rsidP="000620B6">
      <w:pPr>
        <w:rPr>
          <w:del w:id="311" w:author="zuo Oliver" w:date="2023-05-20T20:53:00Z"/>
          <w:rFonts w:ascii="宋体" w:eastAsia="宋体" w:hAnsi="宋体"/>
          <w:b/>
          <w:bCs/>
        </w:rPr>
      </w:pPr>
      <w:del w:id="312" w:author="zuo Oliver" w:date="2023-05-20T20:53:00Z">
        <w:r w:rsidRPr="00B62D42" w:rsidDel="000620B6">
          <w:rPr>
            <w:rFonts w:ascii="宋体" w:eastAsia="宋体" w:hAnsi="宋体" w:hint="eastAsia"/>
            <w:b/>
            <w:bCs/>
          </w:rPr>
          <w:delText>tar</w:delText>
        </w:r>
        <w:r w:rsidRPr="00B62D42" w:rsidDel="000620B6">
          <w:rPr>
            <w:rFonts w:ascii="宋体" w:eastAsia="宋体" w:hAnsi="宋体"/>
            <w:b/>
            <w:bCs/>
          </w:rPr>
          <w:delText xml:space="preserve"> xzvf zM3vcf</w:delText>
        </w:r>
        <w:r w:rsidDel="000620B6">
          <w:rPr>
            <w:rFonts w:ascii="宋体" w:eastAsia="宋体" w:hAnsi="宋体"/>
            <w:b/>
            <w:bCs/>
          </w:rPr>
          <w:delText>_win</w:delText>
        </w:r>
        <w:r w:rsidDel="000620B6">
          <w:rPr>
            <w:rFonts w:ascii="宋体" w:eastAsia="宋体" w:hAnsi="宋体" w:hint="eastAsia"/>
            <w:b/>
            <w:bCs/>
          </w:rPr>
          <w:delText>.</w:delText>
        </w:r>
        <w:r w:rsidDel="000620B6">
          <w:rPr>
            <w:rFonts w:ascii="宋体" w:eastAsia="宋体" w:hAnsi="宋体"/>
            <w:b/>
            <w:bCs/>
          </w:rPr>
          <w:delText>tar.gz</w:delText>
        </w:r>
      </w:del>
    </w:p>
    <w:p w14:paraId="73CABDE8" w14:textId="1B32A874" w:rsidR="004F2A80" w:rsidRPr="00B62D42" w:rsidDel="000620B6" w:rsidRDefault="004F2A80" w:rsidP="000620B6">
      <w:pPr>
        <w:rPr>
          <w:del w:id="313" w:author="zuo Oliver" w:date="2023-05-20T20:53:00Z"/>
          <w:rFonts w:ascii="宋体" w:eastAsia="宋体" w:hAnsi="宋体"/>
        </w:rPr>
      </w:pPr>
      <w:del w:id="314" w:author="zuo Oliver" w:date="2023-05-20T20:53:00Z">
        <w:r w:rsidRPr="00B62D42" w:rsidDel="000620B6">
          <w:rPr>
            <w:rFonts w:ascii="宋体" w:eastAsia="宋体" w:hAnsi="宋体" w:hint="eastAsia"/>
          </w:rPr>
          <w:delText>进入项目文件夹</w:delText>
        </w:r>
      </w:del>
    </w:p>
    <w:p w14:paraId="43E4726E" w14:textId="018A61D1" w:rsidR="004F2A80" w:rsidRPr="00B62D42" w:rsidRDefault="004F2A80" w:rsidP="000620B6">
      <w:pPr>
        <w:rPr>
          <w:rFonts w:ascii="宋体" w:eastAsia="宋体" w:hAnsi="宋体"/>
          <w:b/>
          <w:bCs/>
        </w:rPr>
      </w:pPr>
      <w:r w:rsidRPr="00B62D42">
        <w:rPr>
          <w:rFonts w:ascii="宋体" w:eastAsia="宋体" w:hAnsi="宋体" w:hint="eastAsia"/>
          <w:b/>
          <w:bCs/>
        </w:rPr>
        <w:t>c</w:t>
      </w:r>
      <w:r w:rsidRPr="00B62D42">
        <w:rPr>
          <w:rFonts w:ascii="宋体" w:eastAsia="宋体" w:hAnsi="宋体"/>
          <w:b/>
          <w:bCs/>
        </w:rPr>
        <w:t>d zM3vcf</w:t>
      </w:r>
      <w:r>
        <w:rPr>
          <w:rFonts w:ascii="宋体" w:eastAsia="宋体" w:hAnsi="宋体" w:hint="eastAsia"/>
          <w:b/>
          <w:bCs/>
        </w:rPr>
        <w:t>_</w:t>
      </w:r>
      <w:r>
        <w:rPr>
          <w:rFonts w:ascii="宋体" w:eastAsia="宋体" w:hAnsi="宋体"/>
          <w:b/>
          <w:bCs/>
        </w:rPr>
        <w:t>win</w:t>
      </w:r>
    </w:p>
    <w:p w14:paraId="2E06B742" w14:textId="0D1E2219" w:rsidR="004F2A80" w:rsidRPr="00B62D42" w:rsidRDefault="004F2A80" w:rsidP="004F2A80">
      <w:pPr>
        <w:rPr>
          <w:rFonts w:ascii="宋体" w:eastAsia="宋体" w:hAnsi="宋体"/>
        </w:rPr>
      </w:pPr>
      <w:r w:rsidRPr="00B62D42">
        <w:rPr>
          <w:rFonts w:ascii="宋体" w:eastAsia="宋体" w:hAnsi="宋体" w:hint="eastAsia"/>
        </w:rPr>
        <w:t xml:space="preserve">编译 </w:t>
      </w:r>
      <w:proofErr w:type="spellStart"/>
      <w:r w:rsidRPr="00B62D42">
        <w:rPr>
          <w:rFonts w:ascii="宋体" w:eastAsia="宋体" w:hAnsi="宋体" w:hint="eastAsia"/>
        </w:rPr>
        <w:t>vcflib</w:t>
      </w:r>
      <w:proofErr w:type="spellEnd"/>
      <w:r w:rsidRPr="00B62D42">
        <w:rPr>
          <w:rFonts w:ascii="宋体" w:eastAsia="宋体" w:hAnsi="宋体"/>
        </w:rPr>
        <w:t xml:space="preserve"> </w:t>
      </w:r>
      <w:r w:rsidRPr="00B62D42">
        <w:rPr>
          <w:rFonts w:ascii="宋体" w:eastAsia="宋体" w:hAnsi="宋体" w:hint="eastAsia"/>
        </w:rPr>
        <w:t>库，并生成</w:t>
      </w:r>
      <w:proofErr w:type="spellStart"/>
      <w:r w:rsidRPr="00B62D42">
        <w:rPr>
          <w:rFonts w:ascii="宋体" w:eastAsia="宋体" w:hAnsi="宋体" w:hint="eastAsia"/>
        </w:rPr>
        <w:t>vclib</w:t>
      </w:r>
      <w:proofErr w:type="spellEnd"/>
      <w:r w:rsidRPr="00B62D42">
        <w:rPr>
          <w:rFonts w:ascii="宋体" w:eastAsia="宋体" w:hAnsi="宋体" w:hint="eastAsia"/>
        </w:rPr>
        <w:t>库文件到指定目录</w:t>
      </w:r>
    </w:p>
    <w:p w14:paraId="52B13BE3" w14:textId="24747D6D" w:rsidR="004F2A80" w:rsidRPr="00B62D42" w:rsidRDefault="00D175BA" w:rsidP="004F2A80">
      <w:pPr>
        <w:rPr>
          <w:rFonts w:ascii="宋体" w:eastAsia="宋体" w:hAnsi="宋体"/>
          <w:b/>
          <w:bCs/>
        </w:rPr>
      </w:pPr>
      <w:r>
        <w:rPr>
          <w:rFonts w:ascii="宋体" w:eastAsia="宋体" w:hAnsi="宋体" w:hint="eastAsia"/>
          <w:b/>
          <w:bCs/>
        </w:rPr>
        <w:t>min</w:t>
      </w:r>
      <w:r>
        <w:rPr>
          <w:rFonts w:ascii="宋体" w:eastAsia="宋体" w:hAnsi="宋体"/>
          <w:b/>
          <w:bCs/>
        </w:rPr>
        <w:t>gw32-</w:t>
      </w:r>
      <w:r w:rsidR="004F2A80" w:rsidRPr="00B62D42">
        <w:rPr>
          <w:rFonts w:ascii="宋体" w:eastAsia="宋体" w:hAnsi="宋体" w:hint="eastAsia"/>
          <w:b/>
          <w:bCs/>
        </w:rPr>
        <w:t>m</w:t>
      </w:r>
      <w:r w:rsidR="004F2A80" w:rsidRPr="00B62D42">
        <w:rPr>
          <w:rFonts w:ascii="宋体" w:eastAsia="宋体" w:hAnsi="宋体"/>
          <w:b/>
          <w:bCs/>
        </w:rPr>
        <w:t xml:space="preserve">ake </w:t>
      </w:r>
      <w:proofErr w:type="spellStart"/>
      <w:r w:rsidR="004F2A80" w:rsidRPr="00B62D42">
        <w:rPr>
          <w:rFonts w:ascii="宋体" w:eastAsia="宋体" w:hAnsi="宋体"/>
          <w:b/>
          <w:bCs/>
        </w:rPr>
        <w:t>vcflib</w:t>
      </w:r>
      <w:proofErr w:type="spellEnd"/>
    </w:p>
    <w:p w14:paraId="7453564B" w14:textId="26FD54BE" w:rsidR="004F2A80" w:rsidRPr="00B62D42" w:rsidRDefault="004F2A80" w:rsidP="004F2A80">
      <w:pPr>
        <w:rPr>
          <w:rFonts w:ascii="宋体" w:eastAsia="宋体" w:hAnsi="宋体"/>
        </w:rPr>
      </w:pPr>
      <w:r w:rsidRPr="00B62D42">
        <w:rPr>
          <w:rFonts w:ascii="宋体" w:eastAsia="宋体" w:hAnsi="宋体" w:hint="eastAsia"/>
        </w:rPr>
        <w:t>编译并生成zM</w:t>
      </w:r>
      <w:r w:rsidRPr="00B62D42">
        <w:rPr>
          <w:rFonts w:ascii="宋体" w:eastAsia="宋体" w:hAnsi="宋体"/>
        </w:rPr>
        <w:t>3</w:t>
      </w:r>
      <w:r w:rsidRPr="00B62D42">
        <w:rPr>
          <w:rFonts w:ascii="宋体" w:eastAsia="宋体" w:hAnsi="宋体" w:hint="eastAsia"/>
        </w:rPr>
        <w:t>vcf</w:t>
      </w:r>
      <w:r w:rsidR="00D175BA">
        <w:rPr>
          <w:rFonts w:ascii="宋体" w:eastAsia="宋体" w:hAnsi="宋体"/>
        </w:rPr>
        <w:t>.exe</w:t>
      </w:r>
      <w:ins w:id="315" w:author="zuo Oliver" w:date="2023-05-16T12:12:00Z">
        <w:r w:rsidR="00D95D62">
          <w:rPr>
            <w:rFonts w:ascii="宋体" w:eastAsia="宋体" w:hAnsi="宋体" w:hint="eastAsia"/>
          </w:rPr>
          <w:t>命令行</w:t>
        </w:r>
      </w:ins>
      <w:r w:rsidRPr="00B62D42">
        <w:rPr>
          <w:rFonts w:ascii="宋体" w:eastAsia="宋体" w:hAnsi="宋体" w:hint="eastAsia"/>
        </w:rPr>
        <w:t>工具</w:t>
      </w:r>
      <w:ins w:id="316" w:author="zuo Oliver" w:date="2023-05-16T11:57:00Z">
        <w:r w:rsidR="00922CF0">
          <w:rPr>
            <w:rFonts w:ascii="宋体" w:eastAsia="宋体" w:hAnsi="宋体" w:hint="eastAsia"/>
          </w:rPr>
          <w:t>和m</w:t>
        </w:r>
        <w:r w:rsidR="00922CF0">
          <w:rPr>
            <w:rFonts w:ascii="宋体" w:eastAsia="宋体" w:hAnsi="宋体"/>
          </w:rPr>
          <w:t>3vcf</w:t>
        </w:r>
        <w:r w:rsidR="00922CF0">
          <w:rPr>
            <w:rFonts w:ascii="宋体" w:eastAsia="宋体" w:hAnsi="宋体" w:hint="eastAsia"/>
          </w:rPr>
          <w:t>接口测试程序m</w:t>
        </w:r>
        <w:r w:rsidR="00922CF0">
          <w:rPr>
            <w:rFonts w:ascii="宋体" w:eastAsia="宋体" w:hAnsi="宋体"/>
          </w:rPr>
          <w:t>3vcfTest.exe</w:t>
        </w:r>
      </w:ins>
    </w:p>
    <w:p w14:paraId="3C226B7D" w14:textId="2464370C" w:rsidR="004F2A80" w:rsidRPr="00B62D42" w:rsidRDefault="00D175BA" w:rsidP="004F2A80">
      <w:pPr>
        <w:rPr>
          <w:rFonts w:ascii="宋体" w:eastAsia="宋体" w:hAnsi="宋体"/>
          <w:b/>
          <w:bCs/>
        </w:rPr>
      </w:pPr>
      <w:r>
        <w:rPr>
          <w:rFonts w:ascii="宋体" w:eastAsia="宋体" w:hAnsi="宋体" w:hint="eastAsia"/>
          <w:b/>
          <w:bCs/>
        </w:rPr>
        <w:t>min</w:t>
      </w:r>
      <w:r>
        <w:rPr>
          <w:rFonts w:ascii="宋体" w:eastAsia="宋体" w:hAnsi="宋体"/>
          <w:b/>
          <w:bCs/>
        </w:rPr>
        <w:t>gw32-</w:t>
      </w:r>
      <w:r w:rsidRPr="00B62D42">
        <w:rPr>
          <w:rFonts w:ascii="宋体" w:eastAsia="宋体" w:hAnsi="宋体" w:hint="eastAsia"/>
          <w:b/>
          <w:bCs/>
        </w:rPr>
        <w:t>m</w:t>
      </w:r>
      <w:r w:rsidRPr="00B62D42">
        <w:rPr>
          <w:rFonts w:ascii="宋体" w:eastAsia="宋体" w:hAnsi="宋体"/>
          <w:b/>
          <w:bCs/>
        </w:rPr>
        <w:t>ake</w:t>
      </w:r>
    </w:p>
    <w:p w14:paraId="263169FB" w14:textId="10FC8203" w:rsidR="00B62D42" w:rsidRPr="001B1A67" w:rsidRDefault="00B62D42" w:rsidP="001B1A67">
      <w:pPr>
        <w:pStyle w:val="2"/>
      </w:pPr>
      <w:bookmarkStart w:id="317" w:name="_Toc161869361"/>
      <w:r w:rsidRPr="001B1A67">
        <w:rPr>
          <w:rFonts w:hint="eastAsia"/>
        </w:rPr>
        <w:t>2，命令</w:t>
      </w:r>
      <w:ins w:id="318" w:author="zuo Oliver" w:date="2023-05-16T12:06:00Z">
        <w:r w:rsidR="00F85EA0">
          <w:rPr>
            <w:rFonts w:hint="eastAsia"/>
          </w:rPr>
          <w:t>行工具</w:t>
        </w:r>
      </w:ins>
      <w:r w:rsidRPr="001B1A67">
        <w:rPr>
          <w:rFonts w:hint="eastAsia"/>
        </w:rPr>
        <w:t>功能</w:t>
      </w:r>
      <w:bookmarkEnd w:id="317"/>
    </w:p>
    <w:p w14:paraId="20D2A8A6" w14:textId="4D6A08CF" w:rsidR="00B62D42" w:rsidRDefault="00B62D42">
      <w:pPr>
        <w:rPr>
          <w:rFonts w:ascii="宋体" w:eastAsia="宋体" w:hAnsi="宋体"/>
        </w:rPr>
      </w:pPr>
      <w:r>
        <w:rPr>
          <w:rFonts w:ascii="宋体" w:eastAsia="宋体" w:hAnsi="宋体"/>
        </w:rPr>
        <w:t>1</w:t>
      </w:r>
      <w:r>
        <w:rPr>
          <w:rFonts w:ascii="宋体" w:eastAsia="宋体" w:hAnsi="宋体" w:hint="eastAsia"/>
        </w:rPr>
        <w:t>）Linux平台下：</w:t>
      </w:r>
    </w:p>
    <w:p w14:paraId="54A904BF" w14:textId="6DE982AB" w:rsidR="00B62D42" w:rsidRDefault="00B62D42">
      <w:pPr>
        <w:rPr>
          <w:rFonts w:ascii="宋体" w:eastAsia="宋体" w:hAnsi="宋体"/>
        </w:rPr>
      </w:pPr>
      <w:r>
        <w:rPr>
          <w:rFonts w:ascii="宋体" w:eastAsia="宋体" w:hAnsi="宋体" w:hint="eastAsia"/>
        </w:rPr>
        <w:t>compress</w:t>
      </w:r>
      <w:r>
        <w:rPr>
          <w:rFonts w:ascii="宋体" w:eastAsia="宋体" w:hAnsi="宋体"/>
        </w:rPr>
        <w:t xml:space="preserve">: </w:t>
      </w:r>
      <w:proofErr w:type="spellStart"/>
      <w:r>
        <w:rPr>
          <w:rFonts w:ascii="宋体" w:eastAsia="宋体" w:hAnsi="宋体" w:hint="eastAsia"/>
        </w:rPr>
        <w:t>vcf</w:t>
      </w:r>
      <w:proofErr w:type="spellEnd"/>
      <w:r>
        <w:rPr>
          <w:rFonts w:ascii="宋体" w:eastAsia="宋体" w:hAnsi="宋体"/>
        </w:rPr>
        <w:t>-</w:t>
      </w:r>
      <w:r>
        <w:rPr>
          <w:rFonts w:ascii="宋体" w:eastAsia="宋体" w:hAnsi="宋体" w:hint="eastAsia"/>
        </w:rPr>
        <w:t>&gt;</w:t>
      </w:r>
      <w:r>
        <w:rPr>
          <w:rFonts w:ascii="宋体" w:eastAsia="宋体" w:hAnsi="宋体"/>
        </w:rPr>
        <w:t>m3vcf</w:t>
      </w:r>
    </w:p>
    <w:p w14:paraId="3246C01A" w14:textId="3A9F629C" w:rsidR="00072941" w:rsidRDefault="00072941">
      <w:pPr>
        <w:rPr>
          <w:rFonts w:ascii="宋体" w:eastAsia="宋体" w:hAnsi="宋体"/>
        </w:rPr>
      </w:pPr>
      <w:r>
        <w:rPr>
          <w:rFonts w:ascii="宋体" w:eastAsia="宋体" w:hAnsi="宋体" w:hint="eastAsia"/>
        </w:rPr>
        <w:t>-b</w:t>
      </w:r>
      <w:r>
        <w:rPr>
          <w:rFonts w:ascii="宋体" w:eastAsia="宋体" w:hAnsi="宋体"/>
        </w:rPr>
        <w:t xml:space="preserve"> </w:t>
      </w:r>
      <w:r>
        <w:rPr>
          <w:rFonts w:ascii="宋体" w:eastAsia="宋体" w:hAnsi="宋体" w:hint="eastAsia"/>
        </w:rPr>
        <w:t>压缩块的记录数[</w:t>
      </w:r>
      <w:r>
        <w:rPr>
          <w:rFonts w:ascii="宋体" w:eastAsia="宋体" w:hAnsi="宋体"/>
        </w:rPr>
        <w:t>1000]</w:t>
      </w:r>
    </w:p>
    <w:p w14:paraId="1D6695DA" w14:textId="77777777" w:rsidR="00B62D42" w:rsidRDefault="00B62D42">
      <w:pPr>
        <w:rPr>
          <w:rFonts w:ascii="宋体" w:eastAsia="宋体" w:hAnsi="宋体"/>
        </w:rPr>
      </w:pPr>
      <w:r>
        <w:rPr>
          <w:rFonts w:ascii="宋体" w:eastAsia="宋体" w:hAnsi="宋体" w:hint="eastAsia"/>
        </w:rPr>
        <w:t>-</w:t>
      </w:r>
      <w:r>
        <w:rPr>
          <w:rFonts w:ascii="宋体" w:eastAsia="宋体" w:hAnsi="宋体"/>
        </w:rPr>
        <w:t xml:space="preserve">o </w:t>
      </w:r>
      <w:r>
        <w:rPr>
          <w:rFonts w:ascii="宋体" w:eastAsia="宋体" w:hAnsi="宋体" w:hint="eastAsia"/>
        </w:rPr>
        <w:t xml:space="preserve">输出文件名 </w:t>
      </w:r>
    </w:p>
    <w:p w14:paraId="41E3A649" w14:textId="15100B01" w:rsidR="00B62D42" w:rsidRDefault="00B62D42">
      <w:pPr>
        <w:rPr>
          <w:rFonts w:ascii="宋体" w:eastAsia="宋体" w:hAnsi="宋体"/>
        </w:rPr>
      </w:pPr>
      <w:r>
        <w:rPr>
          <w:rFonts w:ascii="宋体" w:eastAsia="宋体" w:hAnsi="宋体"/>
        </w:rPr>
        <w:t>-</w:t>
      </w:r>
      <w:r>
        <w:rPr>
          <w:rFonts w:ascii="宋体" w:eastAsia="宋体" w:hAnsi="宋体" w:hint="eastAsia"/>
        </w:rPr>
        <w:t>O</w:t>
      </w:r>
      <w:r>
        <w:rPr>
          <w:rFonts w:ascii="宋体" w:eastAsia="宋体" w:hAnsi="宋体"/>
        </w:rPr>
        <w:t xml:space="preserve"> </w:t>
      </w:r>
      <w:r>
        <w:rPr>
          <w:rFonts w:ascii="宋体" w:eastAsia="宋体" w:hAnsi="宋体" w:hint="eastAsia"/>
        </w:rPr>
        <w:t xml:space="preserve">输出文件类型：M不压缩 </w:t>
      </w:r>
      <w:r>
        <w:rPr>
          <w:rFonts w:ascii="宋体" w:eastAsia="宋体" w:hAnsi="宋体"/>
        </w:rPr>
        <w:t xml:space="preserve">  </w:t>
      </w:r>
      <w:r>
        <w:rPr>
          <w:rFonts w:ascii="宋体" w:eastAsia="宋体" w:hAnsi="宋体" w:hint="eastAsia"/>
        </w:rPr>
        <w:t>m压缩</w:t>
      </w:r>
    </w:p>
    <w:p w14:paraId="2382E248" w14:textId="3F37AAAC" w:rsidR="00B62D42" w:rsidRDefault="00B62D42">
      <w:pPr>
        <w:rPr>
          <w:rFonts w:ascii="宋体" w:eastAsia="宋体" w:hAnsi="宋体"/>
        </w:rPr>
      </w:pPr>
      <w:r>
        <w:rPr>
          <w:rFonts w:ascii="宋体" w:eastAsia="宋体" w:hAnsi="宋体" w:hint="eastAsia"/>
        </w:rPr>
        <w:t>-t</w:t>
      </w:r>
      <w:r>
        <w:rPr>
          <w:rFonts w:ascii="宋体" w:eastAsia="宋体" w:hAnsi="宋体"/>
        </w:rPr>
        <w:t xml:space="preserve"> </w:t>
      </w:r>
      <w:ins w:id="319" w:author="zuo Oliver" w:date="2023-05-16T11:59:00Z">
        <w:r w:rsidR="004D6B00">
          <w:rPr>
            <w:rFonts w:ascii="宋体" w:eastAsia="宋体" w:hAnsi="宋体" w:hint="eastAsia"/>
          </w:rPr>
          <w:t>用户指定的（读，写，压缩）</w:t>
        </w:r>
      </w:ins>
      <w:r w:rsidR="00072941">
        <w:rPr>
          <w:rFonts w:ascii="宋体" w:eastAsia="宋体" w:hAnsi="宋体" w:hint="eastAsia"/>
        </w:rPr>
        <w:t>最大</w:t>
      </w:r>
      <w:proofErr w:type="spellStart"/>
      <w:r w:rsidR="00072941">
        <w:rPr>
          <w:rFonts w:ascii="宋体" w:eastAsia="宋体" w:hAnsi="宋体" w:hint="eastAsia"/>
        </w:rPr>
        <w:t>pthread</w:t>
      </w:r>
      <w:proofErr w:type="spellEnd"/>
      <w:r w:rsidR="00072941">
        <w:rPr>
          <w:rFonts w:ascii="宋体" w:eastAsia="宋体" w:hAnsi="宋体" w:hint="eastAsia"/>
        </w:rPr>
        <w:t>数量</w:t>
      </w:r>
      <w:ins w:id="320" w:author="zuo Oliver" w:date="2023-05-16T11:59:00Z">
        <w:r w:rsidR="004D6B00">
          <w:rPr>
            <w:rFonts w:ascii="宋体" w:eastAsia="宋体" w:hAnsi="宋体" w:hint="eastAsia"/>
          </w:rPr>
          <w:t>,</w:t>
        </w:r>
        <w:r w:rsidR="004D6B00" w:rsidRPr="004D6B00">
          <w:rPr>
            <w:rFonts w:ascii="宋体" w:eastAsia="宋体" w:hAnsi="宋体" w:hint="eastAsia"/>
          </w:rPr>
          <w:t xml:space="preserve"> </w:t>
        </w:r>
        <w:r w:rsidR="004D6B00">
          <w:rPr>
            <w:rFonts w:ascii="宋体" w:eastAsia="宋体" w:hAnsi="宋体" w:hint="eastAsia"/>
          </w:rPr>
          <w:t>该值不得小于3，不指定时默认为8（1个读线程，1个写线程，6个压缩线程）。</w:t>
        </w:r>
        <w:r w:rsidR="004D6B00" w:rsidRPr="00075EBA">
          <w:rPr>
            <w:rFonts w:ascii="宋体" w:eastAsia="宋体" w:hAnsi="宋体" w:hint="eastAsia"/>
            <w:b/>
            <w:bCs/>
          </w:rPr>
          <w:t>注：该</w:t>
        </w:r>
        <w:proofErr w:type="gramStart"/>
        <w:r w:rsidR="004D6B00" w:rsidRPr="00075EBA">
          <w:rPr>
            <w:rFonts w:ascii="宋体" w:eastAsia="宋体" w:hAnsi="宋体" w:hint="eastAsia"/>
            <w:b/>
            <w:bCs/>
          </w:rPr>
          <w:t>线程数</w:t>
        </w:r>
        <w:proofErr w:type="gramEnd"/>
        <w:r w:rsidR="004D6B00" w:rsidRPr="00075EBA">
          <w:rPr>
            <w:rFonts w:ascii="宋体" w:eastAsia="宋体" w:hAnsi="宋体" w:hint="eastAsia"/>
            <w:b/>
            <w:bCs/>
          </w:rPr>
          <w:t>不包含</w:t>
        </w:r>
        <w:proofErr w:type="spellStart"/>
        <w:r w:rsidR="004D6B00" w:rsidRPr="00075EBA">
          <w:rPr>
            <w:rFonts w:ascii="宋体" w:eastAsia="宋体" w:hAnsi="宋体" w:hint="eastAsia"/>
            <w:b/>
            <w:bCs/>
          </w:rPr>
          <w:t>vcflib</w:t>
        </w:r>
        <w:proofErr w:type="spellEnd"/>
        <w:r w:rsidR="004D6B00" w:rsidRPr="00075EBA">
          <w:rPr>
            <w:rFonts w:ascii="宋体" w:eastAsia="宋体" w:hAnsi="宋体" w:hint="eastAsia"/>
            <w:b/>
            <w:bCs/>
          </w:rPr>
          <w:t>所使用的</w:t>
        </w:r>
        <w:proofErr w:type="spellStart"/>
        <w:r w:rsidR="004D6B00" w:rsidRPr="00075EBA">
          <w:rPr>
            <w:rFonts w:ascii="宋体" w:eastAsia="宋体" w:hAnsi="宋体" w:hint="eastAsia"/>
            <w:b/>
            <w:bCs/>
          </w:rPr>
          <w:t>openMP</w:t>
        </w:r>
        <w:proofErr w:type="spellEnd"/>
        <w:r w:rsidR="004D6B00" w:rsidRPr="00075EBA">
          <w:rPr>
            <w:rFonts w:ascii="宋体" w:eastAsia="宋体" w:hAnsi="宋体" w:hint="eastAsia"/>
            <w:b/>
            <w:bCs/>
          </w:rPr>
          <w:t>线程</w:t>
        </w:r>
        <w:r w:rsidR="004D6B00" w:rsidRPr="00075EBA">
          <w:rPr>
            <w:rFonts w:ascii="宋体" w:eastAsia="宋体" w:hAnsi="宋体" w:hint="eastAsia"/>
            <w:b/>
            <w:bCs/>
          </w:rPr>
          <w:lastRenderedPageBreak/>
          <w:t>数</w:t>
        </w:r>
      </w:ins>
    </w:p>
    <w:p w14:paraId="7FCA27FC" w14:textId="2154C89D" w:rsidR="00072941" w:rsidRDefault="00072941">
      <w:pPr>
        <w:rPr>
          <w:rFonts w:ascii="宋体" w:eastAsia="宋体" w:hAnsi="宋体"/>
        </w:rPr>
      </w:pPr>
      <w:r>
        <w:rPr>
          <w:rFonts w:ascii="宋体" w:eastAsia="宋体" w:hAnsi="宋体" w:hint="eastAsia"/>
        </w:rPr>
        <w:t>-m</w:t>
      </w:r>
      <w:r>
        <w:rPr>
          <w:rFonts w:ascii="宋体" w:eastAsia="宋体" w:hAnsi="宋体"/>
        </w:rPr>
        <w:t xml:space="preserve"> </w:t>
      </w:r>
      <w:ins w:id="321" w:author="zuo Oliver" w:date="2023-05-16T12:00:00Z">
        <w:r w:rsidR="004D6B00">
          <w:rPr>
            <w:rFonts w:ascii="宋体" w:eastAsia="宋体" w:hAnsi="宋体" w:hint="eastAsia"/>
          </w:rPr>
          <w:t>用户指定的</w:t>
        </w:r>
      </w:ins>
      <w:r>
        <w:rPr>
          <w:rFonts w:ascii="宋体" w:eastAsia="宋体" w:hAnsi="宋体" w:hint="eastAsia"/>
        </w:rPr>
        <w:t>最大内存数量 GB</w:t>
      </w:r>
      <w:ins w:id="322" w:author="zuo Oliver" w:date="2023-05-16T12:00:00Z">
        <w:r w:rsidR="004D6B00">
          <w:rPr>
            <w:rFonts w:ascii="宋体" w:eastAsia="宋体" w:hAnsi="宋体" w:hint="eastAsia"/>
          </w:rPr>
          <w:t>（建议不指定）</w:t>
        </w:r>
      </w:ins>
    </w:p>
    <w:p w14:paraId="6099F8E6" w14:textId="5A5E0728" w:rsidR="00B62D42" w:rsidRDefault="00B62D42">
      <w:pPr>
        <w:rPr>
          <w:rFonts w:ascii="宋体" w:eastAsia="宋体" w:hAnsi="宋体"/>
        </w:rPr>
      </w:pPr>
      <w:r>
        <w:rPr>
          <w:rFonts w:ascii="宋体" w:eastAsia="宋体" w:hAnsi="宋体" w:hint="eastAsia"/>
        </w:rPr>
        <w:t>convert：</w:t>
      </w:r>
      <w:r w:rsidR="00072941">
        <w:rPr>
          <w:rFonts w:ascii="宋体" w:eastAsia="宋体" w:hAnsi="宋体" w:hint="eastAsia"/>
        </w:rPr>
        <w:t>m</w:t>
      </w:r>
      <w:r w:rsidR="00072941">
        <w:rPr>
          <w:rFonts w:ascii="宋体" w:eastAsia="宋体" w:hAnsi="宋体"/>
        </w:rPr>
        <w:t>3vcf-&gt;</w:t>
      </w:r>
      <w:proofErr w:type="spellStart"/>
      <w:r w:rsidR="00072941">
        <w:rPr>
          <w:rFonts w:ascii="宋体" w:eastAsia="宋体" w:hAnsi="宋体"/>
        </w:rPr>
        <w:t>vcf</w:t>
      </w:r>
      <w:proofErr w:type="spellEnd"/>
    </w:p>
    <w:p w14:paraId="64456F5B" w14:textId="282DC37C" w:rsidR="00072941" w:rsidRDefault="00072941">
      <w:pPr>
        <w:rPr>
          <w:rFonts w:ascii="宋体" w:eastAsia="宋体" w:hAnsi="宋体"/>
        </w:rPr>
      </w:pPr>
      <w:r>
        <w:rPr>
          <w:rFonts w:ascii="宋体" w:eastAsia="宋体" w:hAnsi="宋体" w:hint="eastAsia"/>
        </w:rPr>
        <w:t>-</w:t>
      </w:r>
      <w:r>
        <w:rPr>
          <w:rFonts w:ascii="宋体" w:eastAsia="宋体" w:hAnsi="宋体"/>
        </w:rPr>
        <w:t xml:space="preserve">o </w:t>
      </w:r>
      <w:r>
        <w:rPr>
          <w:rFonts w:ascii="宋体" w:eastAsia="宋体" w:hAnsi="宋体" w:hint="eastAsia"/>
        </w:rPr>
        <w:t>输出文件名</w:t>
      </w:r>
    </w:p>
    <w:p w14:paraId="7EB12750" w14:textId="6A133995" w:rsidR="00072941" w:rsidRDefault="00072941">
      <w:pPr>
        <w:rPr>
          <w:rFonts w:ascii="宋体" w:eastAsia="宋体" w:hAnsi="宋体"/>
        </w:rPr>
      </w:pPr>
      <w:r>
        <w:rPr>
          <w:rFonts w:ascii="宋体" w:eastAsia="宋体" w:hAnsi="宋体" w:hint="eastAsia"/>
        </w:rPr>
        <w:t>-</w:t>
      </w:r>
      <w:r>
        <w:rPr>
          <w:rFonts w:ascii="宋体" w:eastAsia="宋体" w:hAnsi="宋体"/>
        </w:rPr>
        <w:t xml:space="preserve">O </w:t>
      </w:r>
      <w:r>
        <w:rPr>
          <w:rFonts w:ascii="宋体" w:eastAsia="宋体" w:hAnsi="宋体" w:hint="eastAsia"/>
        </w:rPr>
        <w:t xml:space="preserve">输出文件类型：M不压缩 </w:t>
      </w:r>
      <w:r>
        <w:rPr>
          <w:rFonts w:ascii="宋体" w:eastAsia="宋体" w:hAnsi="宋体"/>
        </w:rPr>
        <w:t xml:space="preserve">  </w:t>
      </w:r>
      <w:r>
        <w:rPr>
          <w:rFonts w:ascii="宋体" w:eastAsia="宋体" w:hAnsi="宋体" w:hint="eastAsia"/>
        </w:rPr>
        <w:t>m压缩</w:t>
      </w:r>
    </w:p>
    <w:p w14:paraId="64628BC9" w14:textId="3B8AD83A" w:rsidR="00D175BA" w:rsidRDefault="00D175BA" w:rsidP="00D175BA">
      <w:pPr>
        <w:rPr>
          <w:rFonts w:ascii="宋体" w:eastAsia="宋体" w:hAnsi="宋体"/>
        </w:rPr>
      </w:pPr>
      <w:r>
        <w:rPr>
          <w:rFonts w:ascii="宋体" w:eastAsia="宋体" w:hAnsi="宋体"/>
        </w:rPr>
        <w:t>2</w:t>
      </w:r>
      <w:r w:rsidRPr="00B62D42">
        <w:rPr>
          <w:rFonts w:ascii="宋体" w:eastAsia="宋体" w:hAnsi="宋体" w:hint="eastAsia"/>
        </w:rPr>
        <w:t>）</w:t>
      </w:r>
      <w:r>
        <w:rPr>
          <w:rFonts w:ascii="宋体" w:eastAsia="宋体" w:hAnsi="宋体"/>
        </w:rPr>
        <w:t>Windows</w:t>
      </w:r>
      <w:r>
        <w:rPr>
          <w:rFonts w:ascii="宋体" w:eastAsia="宋体" w:hAnsi="宋体" w:hint="eastAsia"/>
        </w:rPr>
        <w:t>平台下：</w:t>
      </w:r>
    </w:p>
    <w:p w14:paraId="7E94E74F" w14:textId="5B5F4098" w:rsidR="00072941" w:rsidRPr="00D175BA" w:rsidRDefault="00D175BA">
      <w:pPr>
        <w:rPr>
          <w:rFonts w:ascii="宋体" w:eastAsia="宋体" w:hAnsi="宋体"/>
        </w:rPr>
      </w:pPr>
      <w:r>
        <w:rPr>
          <w:rFonts w:ascii="宋体" w:eastAsia="宋体" w:hAnsi="宋体" w:hint="eastAsia"/>
        </w:rPr>
        <w:t>与Linux功能及参数相同。</w:t>
      </w:r>
    </w:p>
    <w:p w14:paraId="4F47D740" w14:textId="55325539" w:rsidR="00072941" w:rsidRPr="001B1A67" w:rsidRDefault="00072941" w:rsidP="001B1A67">
      <w:pPr>
        <w:pStyle w:val="2"/>
      </w:pPr>
      <w:bookmarkStart w:id="323" w:name="_Toc161869362"/>
      <w:r w:rsidRPr="001B1A67">
        <w:rPr>
          <w:rFonts w:hint="eastAsia"/>
        </w:rPr>
        <w:t>3，示例</w:t>
      </w:r>
      <w:bookmarkEnd w:id="323"/>
    </w:p>
    <w:p w14:paraId="19D87FE2" w14:textId="4BCAA384" w:rsidR="00A722B6" w:rsidRDefault="00A722B6" w:rsidP="00A722B6">
      <w:pPr>
        <w:rPr>
          <w:rFonts w:ascii="宋体" w:eastAsia="宋体" w:hAnsi="宋体"/>
        </w:rPr>
      </w:pPr>
      <w:r>
        <w:rPr>
          <w:rFonts w:ascii="宋体" w:eastAsia="宋体" w:hAnsi="宋体"/>
        </w:rPr>
        <w:t>1</w:t>
      </w:r>
      <w:r>
        <w:rPr>
          <w:rFonts w:ascii="宋体" w:eastAsia="宋体" w:hAnsi="宋体" w:hint="eastAsia"/>
        </w:rPr>
        <w:t>）</w:t>
      </w:r>
      <w:r w:rsidR="00D175BA">
        <w:rPr>
          <w:rFonts w:ascii="宋体" w:eastAsia="宋体" w:hAnsi="宋体" w:hint="eastAsia"/>
        </w:rPr>
        <w:t>在</w:t>
      </w:r>
      <w:ins w:id="324" w:author="zuo Oliver" w:date="2023-05-16T12:14:00Z">
        <w:r w:rsidR="00D95D62" w:rsidRPr="00B62D42">
          <w:rPr>
            <w:rFonts w:ascii="宋体" w:eastAsia="宋体" w:hAnsi="宋体" w:hint="eastAsia"/>
          </w:rPr>
          <w:t>项目文件夹</w:t>
        </w:r>
      </w:ins>
      <w:ins w:id="325" w:author="zuo Oliver" w:date="2023-05-16T12:16:00Z">
        <w:r w:rsidR="00D95D62">
          <w:rPr>
            <w:rFonts w:ascii="宋体" w:eastAsia="宋体" w:hAnsi="宋体" w:hint="eastAsia"/>
          </w:rPr>
          <w:t>中</w:t>
        </w:r>
      </w:ins>
      <w:del w:id="326" w:author="zuo Oliver" w:date="2023-05-16T12:14:00Z">
        <w:r w:rsidR="00D175BA" w:rsidDel="00D95D62">
          <w:rPr>
            <w:rFonts w:ascii="宋体" w:eastAsia="宋体" w:hAnsi="宋体" w:hint="eastAsia"/>
          </w:rPr>
          <w:delText>工具所在目录</w:delText>
        </w:r>
      </w:del>
      <w:r w:rsidR="00D175BA">
        <w:rPr>
          <w:rFonts w:ascii="宋体" w:eastAsia="宋体" w:hAnsi="宋体" w:hint="eastAsia"/>
        </w:rPr>
        <w:t>，</w:t>
      </w:r>
      <w:r>
        <w:rPr>
          <w:rFonts w:ascii="宋体" w:eastAsia="宋体" w:hAnsi="宋体" w:hint="eastAsia"/>
        </w:rPr>
        <w:t>用zM</w:t>
      </w:r>
      <w:r>
        <w:rPr>
          <w:rFonts w:ascii="宋体" w:eastAsia="宋体" w:hAnsi="宋体"/>
        </w:rPr>
        <w:t>3</w:t>
      </w:r>
      <w:r>
        <w:rPr>
          <w:rFonts w:ascii="宋体" w:eastAsia="宋体" w:hAnsi="宋体" w:hint="eastAsia"/>
        </w:rPr>
        <w:t>vcf</w:t>
      </w:r>
      <w:ins w:id="327" w:author="zuo Oliver" w:date="2023-05-16T12:05:00Z">
        <w:r w:rsidR="00F85EA0">
          <w:rPr>
            <w:rFonts w:ascii="宋体" w:eastAsia="宋体" w:hAnsi="宋体" w:hint="eastAsia"/>
          </w:rPr>
          <w:t>命令行</w:t>
        </w:r>
      </w:ins>
      <w:r>
        <w:rPr>
          <w:rFonts w:ascii="宋体" w:eastAsia="宋体" w:hAnsi="宋体" w:hint="eastAsia"/>
        </w:rPr>
        <w:t>工具将</w:t>
      </w:r>
      <w:r w:rsidR="00D175BA">
        <w:rPr>
          <w:rFonts w:ascii="宋体" w:eastAsia="宋体" w:hAnsi="宋体" w:hint="eastAsia"/>
        </w:rPr>
        <w:t>测试文件夹</w:t>
      </w:r>
      <w:del w:id="328" w:author="zuo Oliver" w:date="2023-05-20T22:52:00Z">
        <w:r w:rsidR="00D175BA" w:rsidDel="00912244">
          <w:rPr>
            <w:rFonts w:ascii="宋体" w:eastAsia="宋体" w:hAnsi="宋体" w:hint="eastAsia"/>
          </w:rPr>
          <w:delText>testfile</w:delText>
        </w:r>
      </w:del>
      <w:proofErr w:type="spellStart"/>
      <w:ins w:id="329" w:author="zuo Oliver" w:date="2023-05-20T22:52:00Z">
        <w:r w:rsidR="00912244">
          <w:rPr>
            <w:rFonts w:ascii="宋体" w:eastAsia="宋体" w:hAnsi="宋体" w:hint="eastAsia"/>
          </w:rPr>
          <w:t>testFile</w:t>
        </w:r>
      </w:ins>
      <w:proofErr w:type="spellEnd"/>
      <w:r w:rsidR="00D175BA">
        <w:rPr>
          <w:rFonts w:ascii="宋体" w:eastAsia="宋体" w:hAnsi="宋体" w:hint="eastAsia"/>
        </w:rPr>
        <w:t>中的</w:t>
      </w:r>
      <w:proofErr w:type="spellStart"/>
      <w:r>
        <w:rPr>
          <w:rFonts w:ascii="宋体" w:eastAsia="宋体" w:hAnsi="宋体" w:hint="eastAsia"/>
        </w:rPr>
        <w:t>vcf</w:t>
      </w:r>
      <w:proofErr w:type="spellEnd"/>
      <w:r>
        <w:rPr>
          <w:rFonts w:ascii="宋体" w:eastAsia="宋体" w:hAnsi="宋体" w:hint="eastAsia"/>
        </w:rPr>
        <w:t>文件</w:t>
      </w:r>
      <w:ins w:id="330" w:author="zuo Oliver" w:date="2023-05-16T12:01:00Z">
        <w:r w:rsidR="004D6B00" w:rsidRPr="00075EBA">
          <w:rPr>
            <w:rFonts w:ascii="宋体" w:eastAsia="宋体" w:hAnsi="宋体" w:hint="eastAsia"/>
          </w:rPr>
          <w:t>（该文件为截取</w:t>
        </w:r>
        <w:r w:rsidR="004D6B00">
          <w:fldChar w:fldCharType="begin"/>
        </w:r>
        <w:r w:rsidR="004D6B00">
          <w:instrText>HYPERLINK "ftp://ftp.1000genomes.ebi.ac.uk/vol1/ftp/release/20110521/ALL.chr22.phase1_release_v3.20101123.snps_indels_svs.genotypes.vcf.gz文件的前10000个Markers"</w:instrText>
        </w:r>
        <w:r w:rsidR="004D6B00">
          <w:fldChar w:fldCharType="separate"/>
        </w:r>
        <w:r w:rsidR="004D6B00" w:rsidRPr="00075EBA">
          <w:rPr>
            <w:rFonts w:ascii="宋体" w:eastAsia="宋体" w:hAnsi="宋体"/>
          </w:rPr>
          <w:t>ftp://ftp.1000genomes.ebi.ac.uk/vol1/ftp/release/20110521/</w:t>
        </w:r>
        <w:r w:rsidR="004D6B00" w:rsidRPr="00075EBA">
          <w:rPr>
            <w:rFonts w:ascii="宋体" w:eastAsia="宋体" w:hAnsi="宋体" w:hint="eastAsia"/>
          </w:rPr>
          <w:t>ALL.chr22.phase1_release_v3.20101123.snps_indels_svs.genotypes.vcf.gz文件的</w:t>
        </w:r>
      </w:ins>
      <w:ins w:id="331" w:author="zuo Oliver" w:date="2023-05-20T20:55:00Z">
        <w:r w:rsidR="000620B6" w:rsidRPr="000620B6">
          <w:rPr>
            <w:rFonts w:ascii="宋体" w:eastAsia="宋体" w:hAnsi="宋体" w:hint="eastAsia"/>
          </w:rPr>
          <w:t>前</w:t>
        </w:r>
        <w:r w:rsidR="000620B6" w:rsidRPr="000620B6">
          <w:rPr>
            <w:rFonts w:ascii="宋体" w:eastAsia="宋体" w:hAnsi="宋体"/>
          </w:rPr>
          <w:t>20</w:t>
        </w:r>
        <w:r w:rsidR="000620B6" w:rsidRPr="000620B6">
          <w:rPr>
            <w:rFonts w:ascii="宋体" w:eastAsia="宋体" w:hAnsi="宋体" w:hint="eastAsia"/>
          </w:rPr>
          <w:t>个</w:t>
        </w:r>
        <w:r w:rsidR="000620B6" w:rsidRPr="000620B6">
          <w:rPr>
            <w:rFonts w:ascii="宋体" w:eastAsia="宋体" w:hAnsi="宋体"/>
          </w:rPr>
          <w:t>Markers</w:t>
        </w:r>
        <w:r w:rsidR="000620B6" w:rsidRPr="000620B6">
          <w:rPr>
            <w:rFonts w:ascii="宋体" w:eastAsia="宋体" w:hAnsi="宋体" w:hint="eastAsia"/>
          </w:rPr>
          <w:t>中的前</w:t>
        </w:r>
        <w:r w:rsidR="000620B6" w:rsidRPr="000620B6">
          <w:rPr>
            <w:rFonts w:ascii="宋体" w:eastAsia="宋体" w:hAnsi="宋体"/>
          </w:rPr>
          <w:t>10</w:t>
        </w:r>
        <w:r w:rsidR="000620B6" w:rsidRPr="000620B6">
          <w:rPr>
            <w:rFonts w:ascii="宋体" w:eastAsia="宋体" w:hAnsi="宋体" w:hint="eastAsia"/>
          </w:rPr>
          <w:t>个</w:t>
        </w:r>
        <w:r w:rsidR="000620B6" w:rsidRPr="000620B6">
          <w:rPr>
            <w:rFonts w:ascii="宋体" w:eastAsia="宋体" w:hAnsi="宋体"/>
          </w:rPr>
          <w:t>samples</w:t>
        </w:r>
      </w:ins>
      <w:ins w:id="332" w:author="zuo Oliver" w:date="2023-05-16T12:01:00Z">
        <w:r w:rsidR="004D6B00">
          <w:rPr>
            <w:rFonts w:ascii="宋体" w:eastAsia="宋体" w:hAnsi="宋体"/>
          </w:rPr>
          <w:fldChar w:fldCharType="end"/>
        </w:r>
        <w:r w:rsidR="004D6B00" w:rsidRPr="00075EBA">
          <w:rPr>
            <w:rFonts w:ascii="宋体" w:eastAsia="宋体" w:hAnsi="宋体" w:hint="eastAsia"/>
          </w:rPr>
          <w:t>生成的）</w:t>
        </w:r>
      </w:ins>
      <w:r>
        <w:rPr>
          <w:rFonts w:ascii="宋体" w:eastAsia="宋体" w:hAnsi="宋体" w:hint="eastAsia"/>
        </w:rPr>
        <w:t>：</w:t>
      </w:r>
    </w:p>
    <w:p w14:paraId="4701BB8C" w14:textId="1BBA4E7B" w:rsidR="00A722B6" w:rsidRDefault="000620B6" w:rsidP="00A722B6">
      <w:pPr>
        <w:ind w:left="420" w:firstLine="420"/>
        <w:rPr>
          <w:rFonts w:ascii="宋体" w:eastAsia="宋体" w:hAnsi="宋体"/>
          <w:b/>
          <w:bCs/>
        </w:rPr>
      </w:pPr>
      <w:ins w:id="333" w:author="zuo Oliver" w:date="2023-05-20T20:56:00Z">
        <w:r w:rsidRPr="000620B6">
          <w:rPr>
            <w:rFonts w:ascii="宋体" w:eastAsia="宋体" w:hAnsi="宋体"/>
            <w:b/>
            <w:bCs/>
            <w:rPrChange w:id="334" w:author="zuo Oliver" w:date="2023-05-20T20:56:00Z">
              <w:rPr>
                <w:rFonts w:ascii="Times New Roman" w:hAnsi="Times New Roman" w:cs="Times New Roman"/>
                <w:color w:val="0070C0"/>
              </w:rPr>
            </w:rPrChange>
          </w:rPr>
          <w:t>ALL.chr22.20Markers.10Samples.vcf.gz</w:t>
        </w:r>
      </w:ins>
      <w:del w:id="335" w:author="zuo Oliver" w:date="2023-05-16T12:01:00Z">
        <w:r w:rsidR="00A722B6" w:rsidRPr="00A722B6" w:rsidDel="004D6B00">
          <w:rPr>
            <w:rFonts w:ascii="宋体" w:eastAsia="宋体" w:hAnsi="宋体"/>
            <w:b/>
            <w:bCs/>
          </w:rPr>
          <w:delText>chr22.12345Markers.vcf</w:delText>
        </w:r>
      </w:del>
      <w:del w:id="336" w:author="zuo Oliver" w:date="2023-05-20T20:56:00Z">
        <w:r w:rsidR="00A722B6" w:rsidRPr="00A722B6" w:rsidDel="000620B6">
          <w:rPr>
            <w:rFonts w:ascii="宋体" w:eastAsia="宋体" w:hAnsi="宋体"/>
            <w:b/>
            <w:bCs/>
          </w:rPr>
          <w:delText>.gz</w:delText>
        </w:r>
      </w:del>
    </w:p>
    <w:p w14:paraId="0AD57EDD" w14:textId="76D2088B" w:rsidR="00A722B6" w:rsidRDefault="00A722B6" w:rsidP="00A722B6">
      <w:pPr>
        <w:rPr>
          <w:rFonts w:ascii="宋体" w:eastAsia="宋体" w:hAnsi="宋体"/>
        </w:rPr>
      </w:pPr>
      <w:r>
        <w:rPr>
          <w:rFonts w:ascii="宋体" w:eastAsia="宋体" w:hAnsi="宋体" w:hint="eastAsia"/>
        </w:rPr>
        <w:t>压缩成</w:t>
      </w:r>
      <w:proofErr w:type="spellStart"/>
      <w:ins w:id="337" w:author="zuo Oliver" w:date="2023-05-20T22:52:00Z">
        <w:r w:rsidR="00912244">
          <w:rPr>
            <w:rFonts w:ascii="宋体" w:eastAsia="宋体" w:hAnsi="宋体" w:hint="eastAsia"/>
          </w:rPr>
          <w:t>testFile</w:t>
        </w:r>
      </w:ins>
      <w:proofErr w:type="spellEnd"/>
      <w:del w:id="338" w:author="zuo Oliver" w:date="2023-05-20T20:57:00Z">
        <w:r w:rsidR="00D175BA" w:rsidDel="000620B6">
          <w:rPr>
            <w:rFonts w:ascii="宋体" w:eastAsia="宋体" w:hAnsi="宋体" w:hint="eastAsia"/>
          </w:rPr>
          <w:delText>当前工作</w:delText>
        </w:r>
      </w:del>
      <w:r w:rsidR="00D175BA">
        <w:rPr>
          <w:rFonts w:ascii="宋体" w:eastAsia="宋体" w:hAnsi="宋体" w:hint="eastAsia"/>
        </w:rPr>
        <w:t>目录下的</w:t>
      </w:r>
      <w:r>
        <w:rPr>
          <w:rFonts w:ascii="宋体" w:eastAsia="宋体" w:hAnsi="宋体" w:hint="eastAsia"/>
        </w:rPr>
        <w:t>m</w:t>
      </w:r>
      <w:r>
        <w:rPr>
          <w:rFonts w:ascii="宋体" w:eastAsia="宋体" w:hAnsi="宋体"/>
        </w:rPr>
        <w:t>3</w:t>
      </w:r>
      <w:r>
        <w:rPr>
          <w:rFonts w:ascii="宋体" w:eastAsia="宋体" w:hAnsi="宋体" w:hint="eastAsia"/>
        </w:rPr>
        <w:t>vcf文件</w:t>
      </w:r>
    </w:p>
    <w:p w14:paraId="7D70B41E" w14:textId="42A658E9" w:rsidR="00A722B6" w:rsidRDefault="000620B6" w:rsidP="00A722B6">
      <w:pPr>
        <w:ind w:left="420" w:firstLine="420"/>
        <w:rPr>
          <w:rFonts w:ascii="宋体" w:eastAsia="宋体" w:hAnsi="宋体"/>
        </w:rPr>
      </w:pPr>
      <w:ins w:id="339" w:author="zuo Oliver" w:date="2023-05-20T20:58:00Z">
        <w:r w:rsidRPr="002E1F5F">
          <w:rPr>
            <w:rFonts w:ascii="宋体" w:eastAsia="宋体" w:hAnsi="宋体"/>
            <w:b/>
            <w:bCs/>
          </w:rPr>
          <w:t>ALL.chr22.20</w:t>
        </w:r>
        <w:proofErr w:type="gramStart"/>
        <w:r w:rsidRPr="002E1F5F">
          <w:rPr>
            <w:rFonts w:ascii="宋体" w:eastAsia="宋体" w:hAnsi="宋体"/>
            <w:b/>
            <w:bCs/>
          </w:rPr>
          <w:t>Markers.10Samples.</w:t>
        </w:r>
        <w:r>
          <w:rPr>
            <w:rFonts w:ascii="宋体" w:eastAsia="宋体" w:hAnsi="宋体" w:hint="eastAsia"/>
            <w:b/>
            <w:bCs/>
          </w:rPr>
          <w:t>m</w:t>
        </w:r>
        <w:proofErr w:type="gramEnd"/>
        <w:r>
          <w:rPr>
            <w:rFonts w:ascii="宋体" w:eastAsia="宋体" w:hAnsi="宋体"/>
            <w:b/>
            <w:bCs/>
          </w:rPr>
          <w:t>3</w:t>
        </w:r>
        <w:r w:rsidRPr="002E1F5F">
          <w:rPr>
            <w:rFonts w:ascii="宋体" w:eastAsia="宋体" w:hAnsi="宋体"/>
            <w:b/>
            <w:bCs/>
          </w:rPr>
          <w:t>vcf.g</w:t>
        </w:r>
      </w:ins>
      <w:del w:id="340" w:author="zuo Oliver" w:date="2023-05-16T12:03:00Z">
        <w:r w:rsidR="00A722B6" w:rsidRPr="00A722B6" w:rsidDel="004D6B00">
          <w:rPr>
            <w:rFonts w:ascii="宋体" w:eastAsia="宋体" w:hAnsi="宋体"/>
            <w:b/>
            <w:bCs/>
          </w:rPr>
          <w:delText>chr22.12345Markers.</w:delText>
        </w:r>
        <w:r w:rsidR="00A722B6" w:rsidDel="004D6B00">
          <w:rPr>
            <w:rFonts w:ascii="宋体" w:eastAsia="宋体" w:hAnsi="宋体"/>
            <w:b/>
            <w:bCs/>
          </w:rPr>
          <w:delText>m3</w:delText>
        </w:r>
        <w:r w:rsidR="00A722B6" w:rsidRPr="00A722B6" w:rsidDel="004D6B00">
          <w:rPr>
            <w:rFonts w:ascii="宋体" w:eastAsia="宋体" w:hAnsi="宋体"/>
            <w:b/>
            <w:bCs/>
          </w:rPr>
          <w:delText>vcf.</w:delText>
        </w:r>
      </w:del>
      <w:del w:id="341" w:author="zuo Oliver" w:date="2023-05-20T20:58:00Z">
        <w:r w:rsidR="00A722B6" w:rsidRPr="00A722B6" w:rsidDel="000620B6">
          <w:rPr>
            <w:rFonts w:ascii="宋体" w:eastAsia="宋体" w:hAnsi="宋体"/>
            <w:b/>
            <w:bCs/>
          </w:rPr>
          <w:delText>g</w:delText>
        </w:r>
      </w:del>
      <w:r w:rsidR="00A722B6" w:rsidRPr="00A722B6">
        <w:rPr>
          <w:rFonts w:ascii="宋体" w:eastAsia="宋体" w:hAnsi="宋体"/>
          <w:b/>
          <w:bCs/>
        </w:rPr>
        <w:t>z</w:t>
      </w:r>
    </w:p>
    <w:p w14:paraId="06FC5309" w14:textId="3F66E854" w:rsidR="008B4468" w:rsidRDefault="00D175BA" w:rsidP="00A722B6">
      <w:pPr>
        <w:rPr>
          <w:rFonts w:ascii="宋体" w:eastAsia="宋体" w:hAnsi="宋体"/>
        </w:rPr>
      </w:pPr>
      <w:r>
        <w:rPr>
          <w:rFonts w:ascii="宋体" w:eastAsia="宋体" w:hAnsi="宋体" w:hint="eastAsia"/>
        </w:rPr>
        <w:t>Linux下</w:t>
      </w:r>
      <w:r w:rsidR="00A722B6" w:rsidRPr="00A722B6">
        <w:rPr>
          <w:rFonts w:ascii="宋体" w:eastAsia="宋体" w:hAnsi="宋体" w:hint="eastAsia"/>
        </w:rPr>
        <w:t>执行如下命令</w:t>
      </w:r>
      <w:r w:rsidR="00A722B6">
        <w:rPr>
          <w:rFonts w:ascii="宋体" w:eastAsia="宋体" w:hAnsi="宋体" w:hint="eastAsia"/>
        </w:rPr>
        <w:t>：</w:t>
      </w:r>
    </w:p>
    <w:p w14:paraId="68EE4DEB" w14:textId="1FA5B0EE" w:rsidR="00A722B6" w:rsidRPr="00A722B6" w:rsidRDefault="00A722B6" w:rsidP="00A722B6">
      <w:pPr>
        <w:rPr>
          <w:rFonts w:ascii="宋体" w:eastAsia="宋体" w:hAnsi="宋体"/>
          <w:b/>
          <w:bCs/>
        </w:rPr>
      </w:pPr>
      <w:proofErr w:type="gramStart"/>
      <w:r w:rsidRPr="00A722B6">
        <w:rPr>
          <w:rFonts w:ascii="宋体" w:eastAsia="宋体" w:hAnsi="宋体" w:hint="eastAsia"/>
          <w:b/>
          <w:bCs/>
        </w:rPr>
        <w:t>.</w:t>
      </w:r>
      <w:r w:rsidRPr="00A722B6">
        <w:rPr>
          <w:rFonts w:ascii="宋体" w:eastAsia="宋体" w:hAnsi="宋体"/>
          <w:b/>
          <w:bCs/>
        </w:rPr>
        <w:t>/</w:t>
      </w:r>
      <w:proofErr w:type="gramEnd"/>
      <w:r w:rsidRPr="00A722B6">
        <w:rPr>
          <w:rFonts w:ascii="宋体" w:eastAsia="宋体" w:hAnsi="宋体"/>
          <w:b/>
          <w:bCs/>
        </w:rPr>
        <w:t xml:space="preserve">zM3vcf compress </w:t>
      </w:r>
      <w:del w:id="342" w:author="zuo Oliver" w:date="2023-05-20T22:52:00Z">
        <w:r w:rsidR="00D175BA" w:rsidDel="00912244">
          <w:rPr>
            <w:rFonts w:ascii="宋体" w:eastAsia="宋体" w:hAnsi="宋体"/>
            <w:b/>
            <w:bCs/>
          </w:rPr>
          <w:delText>testfile</w:delText>
        </w:r>
      </w:del>
      <w:proofErr w:type="spellStart"/>
      <w:ins w:id="343" w:author="zuo Oliver" w:date="2023-05-20T22:52:00Z">
        <w:r w:rsidR="00912244">
          <w:rPr>
            <w:rFonts w:ascii="宋体" w:eastAsia="宋体" w:hAnsi="宋体"/>
            <w:b/>
            <w:bCs/>
          </w:rPr>
          <w:t>testFile</w:t>
        </w:r>
      </w:ins>
      <w:proofErr w:type="spellEnd"/>
      <w:r w:rsidR="00D175BA">
        <w:rPr>
          <w:rFonts w:ascii="宋体" w:eastAsia="宋体" w:hAnsi="宋体"/>
          <w:b/>
          <w:bCs/>
        </w:rPr>
        <w:t>/</w:t>
      </w:r>
      <w:ins w:id="344" w:author="zuo Oliver" w:date="2023-05-20T20:58:00Z">
        <w:r w:rsidR="000620B6" w:rsidRPr="002E1F5F">
          <w:rPr>
            <w:rFonts w:ascii="宋体" w:eastAsia="宋体" w:hAnsi="宋体"/>
            <w:b/>
            <w:bCs/>
          </w:rPr>
          <w:t>ALL.chr22.20Markers.10Samples.vcf.gz</w:t>
        </w:r>
      </w:ins>
      <w:del w:id="345" w:author="zuo Oliver" w:date="2023-05-16T12:02:00Z">
        <w:r w:rsidRPr="00A722B6" w:rsidDel="004D6B00">
          <w:rPr>
            <w:rFonts w:ascii="宋体" w:eastAsia="宋体" w:hAnsi="宋体"/>
            <w:b/>
            <w:bCs/>
          </w:rPr>
          <w:delText>chr22.12345Markers.vcf.</w:delText>
        </w:r>
      </w:del>
      <w:del w:id="346" w:author="zuo Oliver" w:date="2023-05-20T20:58:00Z">
        <w:r w:rsidRPr="00A722B6" w:rsidDel="000620B6">
          <w:rPr>
            <w:rFonts w:ascii="宋体" w:eastAsia="宋体" w:hAnsi="宋体"/>
            <w:b/>
            <w:bCs/>
          </w:rPr>
          <w:delText>gz</w:delText>
        </w:r>
      </w:del>
      <w:r w:rsidRPr="00A722B6">
        <w:rPr>
          <w:rFonts w:ascii="宋体" w:eastAsia="宋体" w:hAnsi="宋体"/>
          <w:b/>
          <w:bCs/>
        </w:rPr>
        <w:t xml:space="preserve"> -O m -</w:t>
      </w:r>
      <w:r w:rsidRPr="00A722B6">
        <w:rPr>
          <w:rFonts w:ascii="宋体" w:eastAsia="宋体" w:hAnsi="宋体" w:hint="eastAsia"/>
          <w:b/>
          <w:bCs/>
        </w:rPr>
        <w:t>o</w:t>
      </w:r>
      <w:r w:rsidRPr="00A722B6">
        <w:rPr>
          <w:rFonts w:ascii="宋体" w:eastAsia="宋体" w:hAnsi="宋体"/>
          <w:b/>
          <w:bCs/>
        </w:rPr>
        <w:t xml:space="preserve"> </w:t>
      </w:r>
      <w:proofErr w:type="spellStart"/>
      <w:ins w:id="347" w:author="zuo Oliver" w:date="2023-05-20T22:52:00Z">
        <w:r w:rsidR="00912244">
          <w:rPr>
            <w:rFonts w:ascii="宋体" w:eastAsia="宋体" w:hAnsi="宋体"/>
            <w:b/>
            <w:bCs/>
          </w:rPr>
          <w:t>testFile</w:t>
        </w:r>
      </w:ins>
      <w:proofErr w:type="spellEnd"/>
      <w:ins w:id="348" w:author="zuo Oliver" w:date="2023-05-20T20:59:00Z">
        <w:r w:rsidR="000620B6">
          <w:rPr>
            <w:rFonts w:ascii="宋体" w:eastAsia="宋体" w:hAnsi="宋体"/>
            <w:b/>
            <w:bCs/>
          </w:rPr>
          <w:t>/</w:t>
        </w:r>
      </w:ins>
      <w:ins w:id="349" w:author="zuo Oliver" w:date="2023-05-16T12:03:00Z">
        <w:r w:rsidR="004D6B00" w:rsidRPr="00075EBA">
          <w:rPr>
            <w:rFonts w:ascii="宋体" w:eastAsia="宋体" w:hAnsi="宋体"/>
            <w:b/>
            <w:bCs/>
          </w:rPr>
          <w:t>A</w:t>
        </w:r>
      </w:ins>
      <w:ins w:id="350" w:author="zuo Oliver" w:date="2023-05-20T20:58:00Z">
        <w:r w:rsidR="000620B6" w:rsidRPr="002E1F5F">
          <w:rPr>
            <w:rFonts w:ascii="宋体" w:eastAsia="宋体" w:hAnsi="宋体"/>
            <w:b/>
            <w:bCs/>
          </w:rPr>
          <w:t>LL.chr22.20Markers.10Samples.</w:t>
        </w:r>
        <w:r w:rsidR="000620B6">
          <w:rPr>
            <w:rFonts w:ascii="宋体" w:eastAsia="宋体" w:hAnsi="宋体"/>
            <w:b/>
            <w:bCs/>
          </w:rPr>
          <w:t>m3</w:t>
        </w:r>
        <w:r w:rsidR="000620B6" w:rsidRPr="002E1F5F">
          <w:rPr>
            <w:rFonts w:ascii="宋体" w:eastAsia="宋体" w:hAnsi="宋体"/>
            <w:b/>
            <w:bCs/>
          </w:rPr>
          <w:t>vcf.gz</w:t>
        </w:r>
      </w:ins>
      <w:del w:id="351" w:author="zuo Oliver" w:date="2023-05-16T12:03:00Z">
        <w:r w:rsidRPr="00A722B6" w:rsidDel="004D6B00">
          <w:rPr>
            <w:rFonts w:ascii="宋体" w:eastAsia="宋体" w:hAnsi="宋体" w:hint="eastAsia"/>
            <w:b/>
            <w:bCs/>
          </w:rPr>
          <w:delText>chr</w:delText>
        </w:r>
        <w:r w:rsidRPr="00A722B6" w:rsidDel="004D6B00">
          <w:rPr>
            <w:rFonts w:ascii="宋体" w:eastAsia="宋体" w:hAnsi="宋体"/>
            <w:b/>
            <w:bCs/>
          </w:rPr>
          <w:delText>22.12345</w:delText>
        </w:r>
        <w:r w:rsidRPr="00A722B6" w:rsidDel="004D6B00">
          <w:rPr>
            <w:rFonts w:ascii="宋体" w:eastAsia="宋体" w:hAnsi="宋体" w:hint="eastAsia"/>
            <w:b/>
            <w:bCs/>
          </w:rPr>
          <w:delText>Markers.</w:delText>
        </w:r>
        <w:r w:rsidRPr="00A722B6" w:rsidDel="004D6B00">
          <w:rPr>
            <w:rFonts w:ascii="宋体" w:eastAsia="宋体" w:hAnsi="宋体"/>
            <w:b/>
            <w:bCs/>
          </w:rPr>
          <w:delText>m3vcf.</w:delText>
        </w:r>
      </w:del>
      <w:del w:id="352" w:author="zuo Oliver" w:date="2023-05-20T20:58:00Z">
        <w:r w:rsidRPr="00A722B6" w:rsidDel="000620B6">
          <w:rPr>
            <w:rFonts w:ascii="宋体" w:eastAsia="宋体" w:hAnsi="宋体"/>
            <w:b/>
            <w:bCs/>
          </w:rPr>
          <w:delText>gz</w:delText>
        </w:r>
      </w:del>
    </w:p>
    <w:p w14:paraId="01561A1B" w14:textId="7F84620C" w:rsidR="00A722B6" w:rsidRDefault="00D175BA">
      <w:pPr>
        <w:rPr>
          <w:rFonts w:ascii="宋体" w:eastAsia="宋体" w:hAnsi="宋体"/>
        </w:rPr>
      </w:pPr>
      <w:r>
        <w:rPr>
          <w:rFonts w:ascii="宋体" w:eastAsia="宋体" w:hAnsi="宋体" w:hint="eastAsia"/>
        </w:rPr>
        <w:t>Windows下执行如下命令：</w:t>
      </w:r>
    </w:p>
    <w:p w14:paraId="636BA102" w14:textId="78629504" w:rsidR="00D175BA" w:rsidRPr="00A722B6" w:rsidRDefault="00D175BA" w:rsidP="00D175BA">
      <w:pPr>
        <w:rPr>
          <w:rFonts w:ascii="宋体" w:eastAsia="宋体" w:hAnsi="宋体"/>
          <w:b/>
          <w:bCs/>
        </w:rPr>
      </w:pPr>
      <w:r w:rsidRPr="00A722B6">
        <w:rPr>
          <w:rFonts w:ascii="宋体" w:eastAsia="宋体" w:hAnsi="宋体"/>
          <w:b/>
          <w:bCs/>
        </w:rPr>
        <w:t>zM3vcf</w:t>
      </w:r>
      <w:r>
        <w:rPr>
          <w:rFonts w:ascii="宋体" w:eastAsia="宋体" w:hAnsi="宋体" w:hint="eastAsia"/>
          <w:b/>
          <w:bCs/>
        </w:rPr>
        <w:t>.</w:t>
      </w:r>
      <w:r>
        <w:rPr>
          <w:rFonts w:ascii="宋体" w:eastAsia="宋体" w:hAnsi="宋体"/>
          <w:b/>
          <w:bCs/>
        </w:rPr>
        <w:t>exe</w:t>
      </w:r>
      <w:r w:rsidRPr="00A722B6">
        <w:rPr>
          <w:rFonts w:ascii="宋体" w:eastAsia="宋体" w:hAnsi="宋体"/>
          <w:b/>
          <w:bCs/>
        </w:rPr>
        <w:t xml:space="preserve"> compress </w:t>
      </w:r>
      <w:del w:id="353" w:author="zuo Oliver" w:date="2023-05-20T22:52:00Z">
        <w:r w:rsidDel="00912244">
          <w:rPr>
            <w:rFonts w:ascii="宋体" w:eastAsia="宋体" w:hAnsi="宋体"/>
            <w:b/>
            <w:bCs/>
          </w:rPr>
          <w:delText>testfile</w:delText>
        </w:r>
      </w:del>
      <w:proofErr w:type="spellStart"/>
      <w:ins w:id="354" w:author="zuo Oliver" w:date="2023-05-20T22:52:00Z">
        <w:r w:rsidR="00912244">
          <w:rPr>
            <w:rFonts w:ascii="宋体" w:eastAsia="宋体" w:hAnsi="宋体"/>
            <w:b/>
            <w:bCs/>
          </w:rPr>
          <w:t>testFile</w:t>
        </w:r>
      </w:ins>
      <w:proofErr w:type="spellEnd"/>
      <w:r>
        <w:rPr>
          <w:rFonts w:ascii="宋体" w:eastAsia="宋体" w:hAnsi="宋体"/>
          <w:b/>
          <w:bCs/>
        </w:rPr>
        <w:t>\</w:t>
      </w:r>
      <w:ins w:id="355" w:author="zuo Oliver" w:date="2023-05-20T20:59:00Z">
        <w:r w:rsidR="000620B6" w:rsidRPr="002E1F5F">
          <w:rPr>
            <w:rFonts w:ascii="宋体" w:eastAsia="宋体" w:hAnsi="宋体"/>
            <w:b/>
            <w:bCs/>
          </w:rPr>
          <w:t>ALL.chr22.20Markers.10Samples.vcf.gz</w:t>
        </w:r>
      </w:ins>
      <w:del w:id="356" w:author="zuo Oliver" w:date="2023-05-16T12:02:00Z">
        <w:r w:rsidRPr="00A722B6" w:rsidDel="004D6B00">
          <w:rPr>
            <w:rFonts w:ascii="宋体" w:eastAsia="宋体" w:hAnsi="宋体"/>
            <w:b/>
            <w:bCs/>
          </w:rPr>
          <w:delText>chr22.12345Markers.vcf.</w:delText>
        </w:r>
      </w:del>
      <w:del w:id="357" w:author="zuo Oliver" w:date="2023-05-20T20:59:00Z">
        <w:r w:rsidRPr="00A722B6" w:rsidDel="000620B6">
          <w:rPr>
            <w:rFonts w:ascii="宋体" w:eastAsia="宋体" w:hAnsi="宋体"/>
            <w:b/>
            <w:bCs/>
          </w:rPr>
          <w:delText>gz</w:delText>
        </w:r>
      </w:del>
      <w:r w:rsidRPr="00A722B6">
        <w:rPr>
          <w:rFonts w:ascii="宋体" w:eastAsia="宋体" w:hAnsi="宋体"/>
          <w:b/>
          <w:bCs/>
        </w:rPr>
        <w:t xml:space="preserve"> -O m -</w:t>
      </w:r>
      <w:r w:rsidRPr="00A722B6">
        <w:rPr>
          <w:rFonts w:ascii="宋体" w:eastAsia="宋体" w:hAnsi="宋体" w:hint="eastAsia"/>
          <w:b/>
          <w:bCs/>
        </w:rPr>
        <w:t>o</w:t>
      </w:r>
      <w:r w:rsidRPr="00A722B6">
        <w:rPr>
          <w:rFonts w:ascii="宋体" w:eastAsia="宋体" w:hAnsi="宋体"/>
          <w:b/>
          <w:bCs/>
        </w:rPr>
        <w:t xml:space="preserve"> </w:t>
      </w:r>
      <w:proofErr w:type="spellStart"/>
      <w:ins w:id="358" w:author="zuo Oliver" w:date="2023-05-20T22:52:00Z">
        <w:r w:rsidR="00912244">
          <w:rPr>
            <w:rFonts w:ascii="宋体" w:eastAsia="宋体" w:hAnsi="宋体"/>
            <w:b/>
            <w:bCs/>
          </w:rPr>
          <w:t>testFile</w:t>
        </w:r>
      </w:ins>
      <w:proofErr w:type="spellEnd"/>
      <w:ins w:id="359" w:author="zuo Oliver" w:date="2023-05-20T20:59:00Z">
        <w:r w:rsidR="000620B6">
          <w:rPr>
            <w:rFonts w:ascii="宋体" w:eastAsia="宋体" w:hAnsi="宋体"/>
            <w:b/>
            <w:bCs/>
          </w:rPr>
          <w:t>\</w:t>
        </w:r>
        <w:r w:rsidR="000620B6" w:rsidRPr="002E1F5F">
          <w:rPr>
            <w:rFonts w:ascii="宋体" w:eastAsia="宋体" w:hAnsi="宋体"/>
            <w:b/>
            <w:bCs/>
          </w:rPr>
          <w:t>ALL.chr22.20Markers.10Samples.</w:t>
        </w:r>
        <w:r w:rsidR="000620B6">
          <w:rPr>
            <w:rFonts w:ascii="宋体" w:eastAsia="宋体" w:hAnsi="宋体"/>
            <w:b/>
            <w:bCs/>
          </w:rPr>
          <w:t>m3</w:t>
        </w:r>
        <w:r w:rsidR="000620B6" w:rsidRPr="002E1F5F">
          <w:rPr>
            <w:rFonts w:ascii="宋体" w:eastAsia="宋体" w:hAnsi="宋体"/>
            <w:b/>
            <w:bCs/>
          </w:rPr>
          <w:t>vcf.gz</w:t>
        </w:r>
      </w:ins>
      <w:del w:id="360" w:author="zuo Oliver" w:date="2023-05-16T12:03:00Z">
        <w:r w:rsidRPr="00A722B6" w:rsidDel="004D6B00">
          <w:rPr>
            <w:rFonts w:ascii="宋体" w:eastAsia="宋体" w:hAnsi="宋体" w:hint="eastAsia"/>
            <w:b/>
            <w:bCs/>
          </w:rPr>
          <w:delText>chr</w:delText>
        </w:r>
        <w:r w:rsidRPr="00A722B6" w:rsidDel="004D6B00">
          <w:rPr>
            <w:rFonts w:ascii="宋体" w:eastAsia="宋体" w:hAnsi="宋体"/>
            <w:b/>
            <w:bCs/>
          </w:rPr>
          <w:delText>22.12345</w:delText>
        </w:r>
        <w:r w:rsidRPr="00A722B6" w:rsidDel="004D6B00">
          <w:rPr>
            <w:rFonts w:ascii="宋体" w:eastAsia="宋体" w:hAnsi="宋体" w:hint="eastAsia"/>
            <w:b/>
            <w:bCs/>
          </w:rPr>
          <w:delText>Markers.</w:delText>
        </w:r>
        <w:r w:rsidRPr="00A722B6" w:rsidDel="004D6B00">
          <w:rPr>
            <w:rFonts w:ascii="宋体" w:eastAsia="宋体" w:hAnsi="宋体"/>
            <w:b/>
            <w:bCs/>
          </w:rPr>
          <w:delText>m3vcf.</w:delText>
        </w:r>
      </w:del>
      <w:del w:id="361" w:author="zuo Oliver" w:date="2023-05-20T20:59:00Z">
        <w:r w:rsidRPr="00A722B6" w:rsidDel="000620B6">
          <w:rPr>
            <w:rFonts w:ascii="宋体" w:eastAsia="宋体" w:hAnsi="宋体"/>
            <w:b/>
            <w:bCs/>
          </w:rPr>
          <w:delText>gz</w:delText>
        </w:r>
      </w:del>
    </w:p>
    <w:p w14:paraId="3A35F81E" w14:textId="6920A80A" w:rsidR="008B4468" w:rsidRDefault="009752A6">
      <w:pPr>
        <w:rPr>
          <w:rFonts w:ascii="宋体" w:eastAsia="宋体" w:hAnsi="宋体"/>
        </w:rPr>
      </w:pPr>
      <w:r>
        <w:rPr>
          <w:rFonts w:ascii="宋体" w:eastAsia="宋体" w:hAnsi="宋体" w:hint="eastAsia"/>
        </w:rPr>
        <w:t>2）</w:t>
      </w:r>
      <w:r w:rsidR="00D175BA">
        <w:rPr>
          <w:rFonts w:ascii="宋体" w:eastAsia="宋体" w:hAnsi="宋体" w:hint="eastAsia"/>
        </w:rPr>
        <w:t>在</w:t>
      </w:r>
      <w:ins w:id="362" w:author="zuo Oliver" w:date="2023-05-16T12:16:00Z">
        <w:r w:rsidR="00D95D62" w:rsidRPr="00B62D42">
          <w:rPr>
            <w:rFonts w:ascii="宋体" w:eastAsia="宋体" w:hAnsi="宋体" w:hint="eastAsia"/>
          </w:rPr>
          <w:t>项目文件夹</w:t>
        </w:r>
        <w:r w:rsidR="00D95D62">
          <w:rPr>
            <w:rFonts w:ascii="宋体" w:eastAsia="宋体" w:hAnsi="宋体" w:hint="eastAsia"/>
          </w:rPr>
          <w:t>中</w:t>
        </w:r>
      </w:ins>
      <w:del w:id="363" w:author="zuo Oliver" w:date="2023-05-16T12:16:00Z">
        <w:r w:rsidR="00D175BA" w:rsidDel="00D95D62">
          <w:rPr>
            <w:rFonts w:ascii="宋体" w:eastAsia="宋体" w:hAnsi="宋体" w:hint="eastAsia"/>
          </w:rPr>
          <w:delText>工具所在目录</w:delText>
        </w:r>
      </w:del>
      <w:r w:rsidR="00D175BA">
        <w:rPr>
          <w:rFonts w:ascii="宋体" w:eastAsia="宋体" w:hAnsi="宋体" w:hint="eastAsia"/>
        </w:rPr>
        <w:t>，</w:t>
      </w:r>
      <w:r>
        <w:rPr>
          <w:rFonts w:ascii="宋体" w:eastAsia="宋体" w:hAnsi="宋体" w:hint="eastAsia"/>
        </w:rPr>
        <w:t>用zM</w:t>
      </w:r>
      <w:r>
        <w:rPr>
          <w:rFonts w:ascii="宋体" w:eastAsia="宋体" w:hAnsi="宋体"/>
        </w:rPr>
        <w:t>3</w:t>
      </w:r>
      <w:r>
        <w:rPr>
          <w:rFonts w:ascii="宋体" w:eastAsia="宋体" w:hAnsi="宋体" w:hint="eastAsia"/>
        </w:rPr>
        <w:t>vcf</w:t>
      </w:r>
      <w:ins w:id="364" w:author="zuo Oliver" w:date="2023-05-16T12:07:00Z">
        <w:r w:rsidR="00F85EA0">
          <w:rPr>
            <w:rFonts w:ascii="宋体" w:eastAsia="宋体" w:hAnsi="宋体" w:hint="eastAsia"/>
          </w:rPr>
          <w:t>命令行</w:t>
        </w:r>
      </w:ins>
      <w:r>
        <w:rPr>
          <w:rFonts w:ascii="宋体" w:eastAsia="宋体" w:hAnsi="宋体" w:hint="eastAsia"/>
        </w:rPr>
        <w:t>工具将</w:t>
      </w:r>
      <w:r w:rsidR="00D175BA">
        <w:rPr>
          <w:rFonts w:ascii="宋体" w:eastAsia="宋体" w:hAnsi="宋体" w:hint="eastAsia"/>
        </w:rPr>
        <w:t>测试文件夹</w:t>
      </w:r>
      <w:del w:id="365" w:author="zuo Oliver" w:date="2023-05-20T22:52:00Z">
        <w:r w:rsidR="00D175BA" w:rsidDel="00912244">
          <w:rPr>
            <w:rFonts w:ascii="宋体" w:eastAsia="宋体" w:hAnsi="宋体" w:hint="eastAsia"/>
          </w:rPr>
          <w:delText>testfile</w:delText>
        </w:r>
      </w:del>
      <w:proofErr w:type="spellStart"/>
      <w:ins w:id="366" w:author="zuo Oliver" w:date="2023-05-20T22:52:00Z">
        <w:r w:rsidR="00912244">
          <w:rPr>
            <w:rFonts w:ascii="宋体" w:eastAsia="宋体" w:hAnsi="宋体" w:hint="eastAsia"/>
          </w:rPr>
          <w:t>testFile</w:t>
        </w:r>
      </w:ins>
      <w:proofErr w:type="spellEnd"/>
      <w:r w:rsidR="00D175BA">
        <w:rPr>
          <w:rFonts w:ascii="宋体" w:eastAsia="宋体" w:hAnsi="宋体" w:hint="eastAsia"/>
        </w:rPr>
        <w:t>中</w:t>
      </w:r>
      <w:ins w:id="367" w:author="zuo Oliver" w:date="2023-05-20T21:00:00Z">
        <w:r w:rsidR="000620B6">
          <w:rPr>
            <w:rFonts w:ascii="宋体" w:eastAsia="宋体" w:hAnsi="宋体" w:hint="eastAsia"/>
          </w:rPr>
          <w:t>上面生成</w:t>
        </w:r>
      </w:ins>
      <w:r w:rsidR="00D175BA">
        <w:rPr>
          <w:rFonts w:ascii="宋体" w:eastAsia="宋体" w:hAnsi="宋体" w:hint="eastAsia"/>
        </w:rPr>
        <w:t>的</w:t>
      </w:r>
      <w:r>
        <w:rPr>
          <w:rFonts w:ascii="宋体" w:eastAsia="宋体" w:hAnsi="宋体" w:hint="eastAsia"/>
        </w:rPr>
        <w:t>m</w:t>
      </w:r>
      <w:r>
        <w:rPr>
          <w:rFonts w:ascii="宋体" w:eastAsia="宋体" w:hAnsi="宋体"/>
        </w:rPr>
        <w:t>3</w:t>
      </w:r>
      <w:r>
        <w:rPr>
          <w:rFonts w:ascii="宋体" w:eastAsia="宋体" w:hAnsi="宋体" w:hint="eastAsia"/>
        </w:rPr>
        <w:t>vcf文件</w:t>
      </w:r>
      <w:ins w:id="368" w:author="zuo Oliver" w:date="2023-05-16T12:08:00Z">
        <w:r w:rsidR="00F85EA0">
          <w:rPr>
            <w:rFonts w:ascii="宋体" w:eastAsia="宋体" w:hAnsi="宋体" w:hint="eastAsia"/>
          </w:rPr>
          <w:t>（该文件为上面</w:t>
        </w:r>
      </w:ins>
      <w:ins w:id="369" w:author="zuo Oliver" w:date="2023-05-16T12:10:00Z">
        <w:r w:rsidR="00D95D62">
          <w:rPr>
            <w:rFonts w:ascii="宋体" w:eastAsia="宋体" w:hAnsi="宋体" w:hint="eastAsia"/>
          </w:rPr>
          <w:t>正确操作后由</w:t>
        </w:r>
      </w:ins>
      <w:ins w:id="370" w:author="zuo Oliver" w:date="2023-05-20T22:03:00Z">
        <w:r w:rsidR="00536696" w:rsidRPr="00536696">
          <w:rPr>
            <w:rFonts w:ascii="宋体" w:eastAsia="宋体" w:hAnsi="宋体"/>
            <w:rPrChange w:id="371" w:author="zuo Oliver" w:date="2023-05-20T22:03:00Z">
              <w:rPr>
                <w:rFonts w:ascii="宋体" w:eastAsia="宋体" w:hAnsi="宋体"/>
                <w:b/>
                <w:bCs/>
              </w:rPr>
            </w:rPrChange>
          </w:rPr>
          <w:t>ALL.chr22.20Markers.10Samples.vcf.gz</w:t>
        </w:r>
      </w:ins>
      <w:ins w:id="372" w:author="zuo Oliver" w:date="2023-05-16T12:10:00Z">
        <w:r w:rsidR="00D95D62" w:rsidRPr="00D95D62">
          <w:rPr>
            <w:rFonts w:ascii="宋体" w:eastAsia="宋体" w:hAnsi="宋体"/>
            <w:rPrChange w:id="373" w:author="zuo Oliver" w:date="2023-05-16T12:11:00Z">
              <w:rPr>
                <w:rFonts w:ascii="宋体" w:eastAsia="宋体" w:hAnsi="宋体"/>
                <w:b/>
                <w:bCs/>
              </w:rPr>
            </w:rPrChange>
          </w:rPr>
          <w:t>文件</w:t>
        </w:r>
      </w:ins>
      <w:ins w:id="374" w:author="zuo Oliver" w:date="2023-05-16T12:11:00Z">
        <w:r w:rsidR="00D95D62">
          <w:rPr>
            <w:rFonts w:ascii="宋体" w:eastAsia="宋体" w:hAnsi="宋体" w:hint="eastAsia"/>
          </w:rPr>
          <w:t>压缩生成的m</w:t>
        </w:r>
        <w:r w:rsidR="00D95D62">
          <w:rPr>
            <w:rFonts w:ascii="宋体" w:eastAsia="宋体" w:hAnsi="宋体"/>
          </w:rPr>
          <w:t>3vcf</w:t>
        </w:r>
        <w:r w:rsidR="00D95D62">
          <w:rPr>
            <w:rFonts w:ascii="宋体" w:eastAsia="宋体" w:hAnsi="宋体" w:hint="eastAsia"/>
          </w:rPr>
          <w:t>文件</w:t>
        </w:r>
      </w:ins>
      <w:ins w:id="375" w:author="zuo Oliver" w:date="2023-05-16T12:08:00Z">
        <w:r w:rsidR="00F85EA0">
          <w:rPr>
            <w:rFonts w:ascii="宋体" w:eastAsia="宋体" w:hAnsi="宋体" w:hint="eastAsia"/>
          </w:rPr>
          <w:t>）</w:t>
        </w:r>
      </w:ins>
      <w:r>
        <w:rPr>
          <w:rFonts w:ascii="宋体" w:eastAsia="宋体" w:hAnsi="宋体" w:hint="eastAsia"/>
        </w:rPr>
        <w:t>：</w:t>
      </w:r>
    </w:p>
    <w:p w14:paraId="150F77C3" w14:textId="1691CCF4" w:rsidR="009752A6" w:rsidRDefault="00536696" w:rsidP="009752A6">
      <w:pPr>
        <w:ind w:left="420" w:firstLine="420"/>
        <w:rPr>
          <w:rFonts w:ascii="宋体" w:eastAsia="宋体" w:hAnsi="宋体"/>
        </w:rPr>
      </w:pPr>
      <w:ins w:id="376" w:author="zuo Oliver" w:date="2023-05-20T22:03:00Z">
        <w:r w:rsidRPr="002E1F5F">
          <w:rPr>
            <w:rFonts w:ascii="宋体" w:eastAsia="宋体" w:hAnsi="宋体"/>
            <w:b/>
            <w:bCs/>
          </w:rPr>
          <w:t>ALL.chr22.20Markers.10Samples.</w:t>
        </w:r>
        <w:r>
          <w:rPr>
            <w:rFonts w:ascii="宋体" w:eastAsia="宋体" w:hAnsi="宋体" w:hint="eastAsia"/>
            <w:b/>
            <w:bCs/>
          </w:rPr>
          <w:t>m</w:t>
        </w:r>
      </w:ins>
      <w:ins w:id="377" w:author="zuo Oliver" w:date="2023-05-20T22:04:00Z">
        <w:r>
          <w:rPr>
            <w:rFonts w:ascii="宋体" w:eastAsia="宋体" w:hAnsi="宋体"/>
            <w:b/>
            <w:bCs/>
          </w:rPr>
          <w:t>3</w:t>
        </w:r>
      </w:ins>
      <w:ins w:id="378" w:author="zuo Oliver" w:date="2023-05-20T22:03:00Z">
        <w:r w:rsidRPr="002E1F5F">
          <w:rPr>
            <w:rFonts w:ascii="宋体" w:eastAsia="宋体" w:hAnsi="宋体"/>
            <w:b/>
            <w:bCs/>
          </w:rPr>
          <w:t>vcf.gz</w:t>
        </w:r>
      </w:ins>
      <w:del w:id="379" w:author="zuo Oliver" w:date="2023-05-16T12:03:00Z">
        <w:r w:rsidR="009752A6" w:rsidRPr="00A722B6" w:rsidDel="004D6B00">
          <w:rPr>
            <w:rFonts w:ascii="宋体" w:eastAsia="宋体" w:hAnsi="宋体"/>
            <w:b/>
            <w:bCs/>
          </w:rPr>
          <w:delText>chr22.12345Markers.</w:delText>
        </w:r>
        <w:r w:rsidR="009752A6" w:rsidDel="004D6B00">
          <w:rPr>
            <w:rFonts w:ascii="宋体" w:eastAsia="宋体" w:hAnsi="宋体"/>
            <w:b/>
            <w:bCs/>
          </w:rPr>
          <w:delText>m3</w:delText>
        </w:r>
        <w:r w:rsidR="009752A6" w:rsidRPr="00A722B6" w:rsidDel="004D6B00">
          <w:rPr>
            <w:rFonts w:ascii="宋体" w:eastAsia="宋体" w:hAnsi="宋体"/>
            <w:b/>
            <w:bCs/>
          </w:rPr>
          <w:delText>vcf.</w:delText>
        </w:r>
      </w:del>
      <w:del w:id="380" w:author="zuo Oliver" w:date="2023-05-20T22:03:00Z">
        <w:r w:rsidR="009752A6" w:rsidRPr="00A722B6" w:rsidDel="00536696">
          <w:rPr>
            <w:rFonts w:ascii="宋体" w:eastAsia="宋体" w:hAnsi="宋体"/>
            <w:b/>
            <w:bCs/>
          </w:rPr>
          <w:delText>gz</w:delText>
        </w:r>
      </w:del>
    </w:p>
    <w:p w14:paraId="31826A7A" w14:textId="0CF16E4D" w:rsidR="009752A6" w:rsidRDefault="009752A6">
      <w:pPr>
        <w:rPr>
          <w:rFonts w:ascii="宋体" w:eastAsia="宋体" w:hAnsi="宋体"/>
        </w:rPr>
      </w:pPr>
      <w:r>
        <w:rPr>
          <w:rFonts w:ascii="宋体" w:eastAsia="宋体" w:hAnsi="宋体" w:hint="eastAsia"/>
        </w:rPr>
        <w:t>还原</w:t>
      </w:r>
      <w:del w:id="381" w:author="zuo Oliver" w:date="2023-05-16T12:11:00Z">
        <w:r w:rsidDel="00D95D62">
          <w:rPr>
            <w:rFonts w:ascii="宋体" w:eastAsia="宋体" w:hAnsi="宋体" w:hint="eastAsia"/>
          </w:rPr>
          <w:delText>为</w:delText>
        </w:r>
      </w:del>
      <w:ins w:id="382" w:author="zuo Oliver" w:date="2023-05-16T12:11:00Z">
        <w:r w:rsidR="00D95D62">
          <w:rPr>
            <w:rFonts w:ascii="宋体" w:eastAsia="宋体" w:hAnsi="宋体" w:hint="eastAsia"/>
          </w:rPr>
          <w:t>到</w:t>
        </w:r>
      </w:ins>
      <w:r w:rsidR="00D175BA">
        <w:rPr>
          <w:rFonts w:ascii="宋体" w:eastAsia="宋体" w:hAnsi="宋体" w:hint="eastAsia"/>
        </w:rPr>
        <w:t>当前工作目录下的</w:t>
      </w:r>
      <w:proofErr w:type="spellStart"/>
      <w:r>
        <w:rPr>
          <w:rFonts w:ascii="宋体" w:eastAsia="宋体" w:hAnsi="宋体" w:hint="eastAsia"/>
        </w:rPr>
        <w:t>vcf</w:t>
      </w:r>
      <w:proofErr w:type="spellEnd"/>
      <w:r>
        <w:rPr>
          <w:rFonts w:ascii="宋体" w:eastAsia="宋体" w:hAnsi="宋体" w:hint="eastAsia"/>
        </w:rPr>
        <w:t>文件：</w:t>
      </w:r>
    </w:p>
    <w:p w14:paraId="72CD9864" w14:textId="30EF72B2" w:rsidR="009752A6" w:rsidRDefault="00536696" w:rsidP="009752A6">
      <w:pPr>
        <w:ind w:left="420" w:firstLine="420"/>
        <w:rPr>
          <w:rFonts w:ascii="宋体" w:eastAsia="宋体" w:hAnsi="宋体"/>
          <w:b/>
          <w:bCs/>
        </w:rPr>
      </w:pPr>
      <w:ins w:id="383" w:author="zuo Oliver" w:date="2023-05-20T22:04:00Z">
        <w:r w:rsidRPr="002E1F5F">
          <w:rPr>
            <w:rFonts w:ascii="宋体" w:eastAsia="宋体" w:hAnsi="宋体"/>
            <w:b/>
            <w:bCs/>
          </w:rPr>
          <w:t>ALL.chr22.20Markers.10Samples.vcf.gz</w:t>
        </w:r>
      </w:ins>
      <w:del w:id="384" w:author="zuo Oliver" w:date="2023-05-16T12:02:00Z">
        <w:r w:rsidR="009752A6" w:rsidRPr="00A722B6" w:rsidDel="004D6B00">
          <w:rPr>
            <w:rFonts w:ascii="宋体" w:eastAsia="宋体" w:hAnsi="宋体"/>
            <w:b/>
            <w:bCs/>
          </w:rPr>
          <w:delText>chr22.12345Markers.vcf</w:delText>
        </w:r>
      </w:del>
      <w:del w:id="385" w:author="zuo Oliver" w:date="2023-05-20T22:04:00Z">
        <w:r w:rsidR="009752A6" w:rsidRPr="00A722B6" w:rsidDel="00536696">
          <w:rPr>
            <w:rFonts w:ascii="宋体" w:eastAsia="宋体" w:hAnsi="宋体"/>
            <w:b/>
            <w:bCs/>
          </w:rPr>
          <w:delText>.gz</w:delText>
        </w:r>
      </w:del>
    </w:p>
    <w:p w14:paraId="25DA451C" w14:textId="6D4A04AF" w:rsidR="009752A6" w:rsidRDefault="00D175BA" w:rsidP="009752A6">
      <w:pPr>
        <w:rPr>
          <w:rFonts w:ascii="宋体" w:eastAsia="宋体" w:hAnsi="宋体"/>
        </w:rPr>
      </w:pPr>
      <w:r>
        <w:rPr>
          <w:rFonts w:ascii="宋体" w:eastAsia="宋体" w:hAnsi="宋体" w:hint="eastAsia"/>
        </w:rPr>
        <w:t>L</w:t>
      </w:r>
      <w:r>
        <w:rPr>
          <w:rFonts w:ascii="宋体" w:eastAsia="宋体" w:hAnsi="宋体"/>
        </w:rPr>
        <w:t>inux</w:t>
      </w:r>
      <w:r>
        <w:rPr>
          <w:rFonts w:ascii="宋体" w:eastAsia="宋体" w:hAnsi="宋体" w:hint="eastAsia"/>
        </w:rPr>
        <w:t>下</w:t>
      </w:r>
      <w:r w:rsidR="009752A6" w:rsidRPr="00A722B6">
        <w:rPr>
          <w:rFonts w:ascii="宋体" w:eastAsia="宋体" w:hAnsi="宋体" w:hint="eastAsia"/>
        </w:rPr>
        <w:t>执行如下命令</w:t>
      </w:r>
      <w:r w:rsidR="009752A6">
        <w:rPr>
          <w:rFonts w:ascii="宋体" w:eastAsia="宋体" w:hAnsi="宋体" w:hint="eastAsia"/>
        </w:rPr>
        <w:t>：</w:t>
      </w:r>
    </w:p>
    <w:p w14:paraId="419A136C" w14:textId="1BC324DB" w:rsidR="009752A6" w:rsidRPr="00A722B6" w:rsidRDefault="009752A6" w:rsidP="009752A6">
      <w:pPr>
        <w:rPr>
          <w:rFonts w:ascii="宋体" w:eastAsia="宋体" w:hAnsi="宋体"/>
          <w:b/>
          <w:bCs/>
        </w:rPr>
      </w:pPr>
      <w:proofErr w:type="gramStart"/>
      <w:r w:rsidRPr="00A722B6">
        <w:rPr>
          <w:rFonts w:ascii="宋体" w:eastAsia="宋体" w:hAnsi="宋体" w:hint="eastAsia"/>
          <w:b/>
          <w:bCs/>
        </w:rPr>
        <w:t>.</w:t>
      </w:r>
      <w:r w:rsidRPr="00A722B6">
        <w:rPr>
          <w:rFonts w:ascii="宋体" w:eastAsia="宋体" w:hAnsi="宋体"/>
          <w:b/>
          <w:bCs/>
        </w:rPr>
        <w:t>/</w:t>
      </w:r>
      <w:proofErr w:type="gramEnd"/>
      <w:r w:rsidRPr="00A722B6">
        <w:rPr>
          <w:rFonts w:ascii="宋体" w:eastAsia="宋体" w:hAnsi="宋体"/>
          <w:b/>
          <w:bCs/>
        </w:rPr>
        <w:t>zM3vcf co</w:t>
      </w:r>
      <w:r w:rsidR="00404D89">
        <w:rPr>
          <w:rFonts w:ascii="宋体" w:eastAsia="宋体" w:hAnsi="宋体" w:hint="eastAsia"/>
          <w:b/>
          <w:bCs/>
        </w:rPr>
        <w:t>nvert</w:t>
      </w:r>
      <w:r w:rsidRPr="00A722B6">
        <w:rPr>
          <w:rFonts w:ascii="宋体" w:eastAsia="宋体" w:hAnsi="宋体"/>
          <w:b/>
          <w:bCs/>
        </w:rPr>
        <w:t xml:space="preserve"> </w:t>
      </w:r>
      <w:del w:id="386" w:author="zuo Oliver" w:date="2023-05-20T22:52:00Z">
        <w:r w:rsidR="00D175BA" w:rsidDel="00912244">
          <w:rPr>
            <w:rFonts w:ascii="宋体" w:eastAsia="宋体" w:hAnsi="宋体"/>
            <w:b/>
            <w:bCs/>
          </w:rPr>
          <w:delText>testfile</w:delText>
        </w:r>
      </w:del>
      <w:proofErr w:type="spellStart"/>
      <w:ins w:id="387" w:author="zuo Oliver" w:date="2023-05-20T22:52:00Z">
        <w:r w:rsidR="00912244">
          <w:rPr>
            <w:rFonts w:ascii="宋体" w:eastAsia="宋体" w:hAnsi="宋体"/>
            <w:b/>
            <w:bCs/>
          </w:rPr>
          <w:t>testFile</w:t>
        </w:r>
      </w:ins>
      <w:proofErr w:type="spellEnd"/>
      <w:r w:rsidR="00D175BA">
        <w:rPr>
          <w:rFonts w:ascii="宋体" w:eastAsia="宋体" w:hAnsi="宋体"/>
          <w:b/>
          <w:bCs/>
        </w:rPr>
        <w:t>/</w:t>
      </w:r>
      <w:ins w:id="388" w:author="zuo Oliver" w:date="2023-05-20T22:04:00Z">
        <w:r w:rsidR="00536696" w:rsidRPr="002E1F5F">
          <w:rPr>
            <w:rFonts w:ascii="宋体" w:eastAsia="宋体" w:hAnsi="宋体"/>
            <w:b/>
            <w:bCs/>
          </w:rPr>
          <w:t>ALL.chr22.20Markers.10Samples.</w:t>
        </w:r>
        <w:r w:rsidR="00536696">
          <w:rPr>
            <w:rFonts w:ascii="宋体" w:eastAsia="宋体" w:hAnsi="宋体"/>
            <w:b/>
            <w:bCs/>
          </w:rPr>
          <w:t>m3</w:t>
        </w:r>
        <w:r w:rsidR="00536696" w:rsidRPr="002E1F5F">
          <w:rPr>
            <w:rFonts w:ascii="宋体" w:eastAsia="宋体" w:hAnsi="宋体"/>
            <w:b/>
            <w:bCs/>
          </w:rPr>
          <w:t>vcf.gz</w:t>
        </w:r>
      </w:ins>
      <w:del w:id="389" w:author="zuo Oliver" w:date="2023-05-16T12:03:00Z">
        <w:r w:rsidRPr="00A722B6" w:rsidDel="004D6B00">
          <w:rPr>
            <w:rFonts w:ascii="宋体" w:eastAsia="宋体" w:hAnsi="宋体"/>
            <w:b/>
            <w:bCs/>
          </w:rPr>
          <w:delText>chr22.12345Markers.</w:delText>
        </w:r>
        <w:r w:rsidR="00404D89" w:rsidDel="004D6B00">
          <w:rPr>
            <w:rFonts w:ascii="宋体" w:eastAsia="宋体" w:hAnsi="宋体" w:hint="eastAsia"/>
            <w:b/>
            <w:bCs/>
          </w:rPr>
          <w:delText>m</w:delText>
        </w:r>
        <w:r w:rsidR="00404D89" w:rsidDel="004D6B00">
          <w:rPr>
            <w:rFonts w:ascii="宋体" w:eastAsia="宋体" w:hAnsi="宋体"/>
            <w:b/>
            <w:bCs/>
          </w:rPr>
          <w:delText>3</w:delText>
        </w:r>
        <w:r w:rsidRPr="00A722B6" w:rsidDel="004D6B00">
          <w:rPr>
            <w:rFonts w:ascii="宋体" w:eastAsia="宋体" w:hAnsi="宋体"/>
            <w:b/>
            <w:bCs/>
          </w:rPr>
          <w:delText>vcf.</w:delText>
        </w:r>
      </w:del>
      <w:del w:id="390" w:author="zuo Oliver" w:date="2023-05-20T22:04:00Z">
        <w:r w:rsidRPr="00A722B6" w:rsidDel="00536696">
          <w:rPr>
            <w:rFonts w:ascii="宋体" w:eastAsia="宋体" w:hAnsi="宋体"/>
            <w:b/>
            <w:bCs/>
          </w:rPr>
          <w:delText>gz</w:delText>
        </w:r>
      </w:del>
      <w:r w:rsidRPr="00A722B6">
        <w:rPr>
          <w:rFonts w:ascii="宋体" w:eastAsia="宋体" w:hAnsi="宋体"/>
          <w:b/>
          <w:bCs/>
        </w:rPr>
        <w:t xml:space="preserve"> -O m -</w:t>
      </w:r>
      <w:r w:rsidRPr="00A722B6">
        <w:rPr>
          <w:rFonts w:ascii="宋体" w:eastAsia="宋体" w:hAnsi="宋体" w:hint="eastAsia"/>
          <w:b/>
          <w:bCs/>
        </w:rPr>
        <w:t>o</w:t>
      </w:r>
      <w:r w:rsidRPr="00A722B6">
        <w:rPr>
          <w:rFonts w:ascii="宋体" w:eastAsia="宋体" w:hAnsi="宋体"/>
          <w:b/>
          <w:bCs/>
        </w:rPr>
        <w:t xml:space="preserve"> </w:t>
      </w:r>
      <w:ins w:id="391" w:author="zuo Oliver" w:date="2023-05-20T22:04:00Z">
        <w:r w:rsidR="00536696" w:rsidRPr="002E1F5F">
          <w:rPr>
            <w:rFonts w:ascii="宋体" w:eastAsia="宋体" w:hAnsi="宋体"/>
            <w:b/>
            <w:bCs/>
          </w:rPr>
          <w:t>ALL.chr22.20Markers.10Samples.vcf.gz</w:t>
        </w:r>
      </w:ins>
      <w:del w:id="392" w:author="zuo Oliver" w:date="2023-05-16T12:03:00Z">
        <w:r w:rsidRPr="00A722B6" w:rsidDel="004D6B00">
          <w:rPr>
            <w:rFonts w:ascii="宋体" w:eastAsia="宋体" w:hAnsi="宋体" w:hint="eastAsia"/>
            <w:b/>
            <w:bCs/>
          </w:rPr>
          <w:delText>chr</w:delText>
        </w:r>
        <w:r w:rsidRPr="00A722B6" w:rsidDel="004D6B00">
          <w:rPr>
            <w:rFonts w:ascii="宋体" w:eastAsia="宋体" w:hAnsi="宋体"/>
            <w:b/>
            <w:bCs/>
          </w:rPr>
          <w:delText>22.12345</w:delText>
        </w:r>
        <w:r w:rsidRPr="00A722B6" w:rsidDel="004D6B00">
          <w:rPr>
            <w:rFonts w:ascii="宋体" w:eastAsia="宋体" w:hAnsi="宋体" w:hint="eastAsia"/>
            <w:b/>
            <w:bCs/>
          </w:rPr>
          <w:delText>Markers.</w:delText>
        </w:r>
        <w:r w:rsidRPr="00A722B6" w:rsidDel="004D6B00">
          <w:rPr>
            <w:rFonts w:ascii="宋体" w:eastAsia="宋体" w:hAnsi="宋体"/>
            <w:b/>
            <w:bCs/>
          </w:rPr>
          <w:delText>vcf.</w:delText>
        </w:r>
      </w:del>
      <w:del w:id="393" w:author="zuo Oliver" w:date="2023-05-20T22:04:00Z">
        <w:r w:rsidRPr="00A722B6" w:rsidDel="00536696">
          <w:rPr>
            <w:rFonts w:ascii="宋体" w:eastAsia="宋体" w:hAnsi="宋体"/>
            <w:b/>
            <w:bCs/>
          </w:rPr>
          <w:delText>gz</w:delText>
        </w:r>
      </w:del>
    </w:p>
    <w:p w14:paraId="22E20FC8" w14:textId="77777777" w:rsidR="00D175BA" w:rsidRDefault="00D175BA" w:rsidP="00D175BA">
      <w:pPr>
        <w:rPr>
          <w:rFonts w:ascii="宋体" w:eastAsia="宋体" w:hAnsi="宋体"/>
        </w:rPr>
      </w:pPr>
      <w:r>
        <w:rPr>
          <w:rFonts w:ascii="宋体" w:eastAsia="宋体" w:hAnsi="宋体" w:hint="eastAsia"/>
        </w:rPr>
        <w:t>Windows下执行如下命令：</w:t>
      </w:r>
    </w:p>
    <w:p w14:paraId="2D721895" w14:textId="48FDB5C6" w:rsidR="00D175BA" w:rsidRPr="00A722B6" w:rsidRDefault="00D175BA" w:rsidP="00D175BA">
      <w:pPr>
        <w:rPr>
          <w:rFonts w:ascii="宋体" w:eastAsia="宋体" w:hAnsi="宋体"/>
          <w:b/>
          <w:bCs/>
        </w:rPr>
      </w:pPr>
      <w:r w:rsidRPr="00A722B6">
        <w:rPr>
          <w:rFonts w:ascii="宋体" w:eastAsia="宋体" w:hAnsi="宋体"/>
          <w:b/>
          <w:bCs/>
        </w:rPr>
        <w:t>zM3vcf</w:t>
      </w:r>
      <w:r>
        <w:rPr>
          <w:rFonts w:ascii="宋体" w:eastAsia="宋体" w:hAnsi="宋体"/>
          <w:b/>
          <w:bCs/>
        </w:rPr>
        <w:t>.exe</w:t>
      </w:r>
      <w:r w:rsidRPr="00A722B6">
        <w:rPr>
          <w:rFonts w:ascii="宋体" w:eastAsia="宋体" w:hAnsi="宋体"/>
          <w:b/>
          <w:bCs/>
        </w:rPr>
        <w:t xml:space="preserve"> co</w:t>
      </w:r>
      <w:r>
        <w:rPr>
          <w:rFonts w:ascii="宋体" w:eastAsia="宋体" w:hAnsi="宋体" w:hint="eastAsia"/>
          <w:b/>
          <w:bCs/>
        </w:rPr>
        <w:t>nvert</w:t>
      </w:r>
      <w:r w:rsidRPr="00A722B6">
        <w:rPr>
          <w:rFonts w:ascii="宋体" w:eastAsia="宋体" w:hAnsi="宋体"/>
          <w:b/>
          <w:bCs/>
        </w:rPr>
        <w:t xml:space="preserve"> </w:t>
      </w:r>
      <w:del w:id="394" w:author="zuo Oliver" w:date="2023-05-20T22:52:00Z">
        <w:r w:rsidDel="00912244">
          <w:rPr>
            <w:rFonts w:ascii="宋体" w:eastAsia="宋体" w:hAnsi="宋体"/>
            <w:b/>
            <w:bCs/>
          </w:rPr>
          <w:delText>testfile</w:delText>
        </w:r>
      </w:del>
      <w:proofErr w:type="spellStart"/>
      <w:ins w:id="395" w:author="zuo Oliver" w:date="2023-05-20T22:52:00Z">
        <w:r w:rsidR="00912244">
          <w:rPr>
            <w:rFonts w:ascii="宋体" w:eastAsia="宋体" w:hAnsi="宋体"/>
            <w:b/>
            <w:bCs/>
          </w:rPr>
          <w:t>testFile</w:t>
        </w:r>
      </w:ins>
      <w:proofErr w:type="spellEnd"/>
      <w:r>
        <w:rPr>
          <w:rFonts w:ascii="宋体" w:eastAsia="宋体" w:hAnsi="宋体" w:hint="eastAsia"/>
          <w:b/>
          <w:bCs/>
        </w:rPr>
        <w:t>\</w:t>
      </w:r>
      <w:ins w:id="396" w:author="zuo Oliver" w:date="2023-05-20T22:04:00Z">
        <w:r w:rsidR="00536696" w:rsidRPr="002E1F5F">
          <w:rPr>
            <w:rFonts w:ascii="宋体" w:eastAsia="宋体" w:hAnsi="宋体"/>
            <w:b/>
            <w:bCs/>
          </w:rPr>
          <w:t>ALL.chr22.20Markers.10Samples.</w:t>
        </w:r>
        <w:r w:rsidR="00536696">
          <w:rPr>
            <w:rFonts w:ascii="宋体" w:eastAsia="宋体" w:hAnsi="宋体"/>
            <w:b/>
            <w:bCs/>
          </w:rPr>
          <w:t>m3</w:t>
        </w:r>
        <w:r w:rsidR="00536696" w:rsidRPr="002E1F5F">
          <w:rPr>
            <w:rFonts w:ascii="宋体" w:eastAsia="宋体" w:hAnsi="宋体"/>
            <w:b/>
            <w:bCs/>
          </w:rPr>
          <w:t>vcf.gz</w:t>
        </w:r>
      </w:ins>
      <w:del w:id="397" w:author="zuo Oliver" w:date="2023-05-16T12:03:00Z">
        <w:r w:rsidRPr="00A722B6" w:rsidDel="004D6B00">
          <w:rPr>
            <w:rFonts w:ascii="宋体" w:eastAsia="宋体" w:hAnsi="宋体"/>
            <w:b/>
            <w:bCs/>
          </w:rPr>
          <w:delText>chr22.12345Markers.</w:delText>
        </w:r>
        <w:r w:rsidDel="004D6B00">
          <w:rPr>
            <w:rFonts w:ascii="宋体" w:eastAsia="宋体" w:hAnsi="宋体" w:hint="eastAsia"/>
            <w:b/>
            <w:bCs/>
          </w:rPr>
          <w:delText>m</w:delText>
        </w:r>
        <w:r w:rsidDel="004D6B00">
          <w:rPr>
            <w:rFonts w:ascii="宋体" w:eastAsia="宋体" w:hAnsi="宋体"/>
            <w:b/>
            <w:bCs/>
          </w:rPr>
          <w:delText>3</w:delText>
        </w:r>
        <w:r w:rsidRPr="00A722B6" w:rsidDel="004D6B00">
          <w:rPr>
            <w:rFonts w:ascii="宋体" w:eastAsia="宋体" w:hAnsi="宋体"/>
            <w:b/>
            <w:bCs/>
          </w:rPr>
          <w:delText>vcf.</w:delText>
        </w:r>
      </w:del>
      <w:del w:id="398" w:author="zuo Oliver" w:date="2023-05-20T22:04:00Z">
        <w:r w:rsidRPr="00A722B6" w:rsidDel="00536696">
          <w:rPr>
            <w:rFonts w:ascii="宋体" w:eastAsia="宋体" w:hAnsi="宋体"/>
            <w:b/>
            <w:bCs/>
          </w:rPr>
          <w:delText>gz</w:delText>
        </w:r>
      </w:del>
      <w:r w:rsidRPr="00A722B6">
        <w:rPr>
          <w:rFonts w:ascii="宋体" w:eastAsia="宋体" w:hAnsi="宋体"/>
          <w:b/>
          <w:bCs/>
        </w:rPr>
        <w:t xml:space="preserve"> -O m -</w:t>
      </w:r>
      <w:r w:rsidRPr="00A722B6">
        <w:rPr>
          <w:rFonts w:ascii="宋体" w:eastAsia="宋体" w:hAnsi="宋体" w:hint="eastAsia"/>
          <w:b/>
          <w:bCs/>
        </w:rPr>
        <w:t>o</w:t>
      </w:r>
      <w:r w:rsidRPr="00A722B6">
        <w:rPr>
          <w:rFonts w:ascii="宋体" w:eastAsia="宋体" w:hAnsi="宋体"/>
          <w:b/>
          <w:bCs/>
        </w:rPr>
        <w:t xml:space="preserve"> </w:t>
      </w:r>
      <w:ins w:id="399" w:author="zuo Oliver" w:date="2023-05-20T22:05:00Z">
        <w:r w:rsidR="00536696" w:rsidRPr="002E1F5F">
          <w:rPr>
            <w:rFonts w:ascii="宋体" w:eastAsia="宋体" w:hAnsi="宋体"/>
            <w:b/>
            <w:bCs/>
          </w:rPr>
          <w:t>ALL.chr22.20Markers.10Samples.vcf.gz</w:t>
        </w:r>
      </w:ins>
      <w:del w:id="400" w:author="zuo Oliver" w:date="2023-05-16T12:03:00Z">
        <w:r w:rsidRPr="00A722B6" w:rsidDel="004D6B00">
          <w:rPr>
            <w:rFonts w:ascii="宋体" w:eastAsia="宋体" w:hAnsi="宋体" w:hint="eastAsia"/>
            <w:b/>
            <w:bCs/>
          </w:rPr>
          <w:delText>chr</w:delText>
        </w:r>
        <w:r w:rsidRPr="00A722B6" w:rsidDel="004D6B00">
          <w:rPr>
            <w:rFonts w:ascii="宋体" w:eastAsia="宋体" w:hAnsi="宋体"/>
            <w:b/>
            <w:bCs/>
          </w:rPr>
          <w:delText>22.12345</w:delText>
        </w:r>
        <w:r w:rsidRPr="00A722B6" w:rsidDel="004D6B00">
          <w:rPr>
            <w:rFonts w:ascii="宋体" w:eastAsia="宋体" w:hAnsi="宋体" w:hint="eastAsia"/>
            <w:b/>
            <w:bCs/>
          </w:rPr>
          <w:delText>Markers.</w:delText>
        </w:r>
        <w:r w:rsidRPr="00A722B6" w:rsidDel="004D6B00">
          <w:rPr>
            <w:rFonts w:ascii="宋体" w:eastAsia="宋体" w:hAnsi="宋体"/>
            <w:b/>
            <w:bCs/>
          </w:rPr>
          <w:delText>vcf.</w:delText>
        </w:r>
      </w:del>
      <w:del w:id="401" w:author="zuo Oliver" w:date="2023-05-20T22:05:00Z">
        <w:r w:rsidRPr="00A722B6" w:rsidDel="00536696">
          <w:rPr>
            <w:rFonts w:ascii="宋体" w:eastAsia="宋体" w:hAnsi="宋体"/>
            <w:b/>
            <w:bCs/>
          </w:rPr>
          <w:delText>gz</w:delText>
        </w:r>
      </w:del>
    </w:p>
    <w:p w14:paraId="6DE4CC9A" w14:textId="52201223" w:rsidR="008B4468" w:rsidRPr="00D95D62" w:rsidRDefault="00D95D62">
      <w:pPr>
        <w:pStyle w:val="2"/>
        <w:rPr>
          <w:ins w:id="402" w:author="zuo Oliver" w:date="2023-05-16T12:13:00Z"/>
          <w:rPrChange w:id="403" w:author="zuo Oliver" w:date="2023-05-16T12:13:00Z">
            <w:rPr>
              <w:ins w:id="404" w:author="zuo Oliver" w:date="2023-05-16T12:13:00Z"/>
              <w:rFonts w:ascii="宋体" w:eastAsia="宋体" w:hAnsi="宋体"/>
            </w:rPr>
          </w:rPrChange>
        </w:rPr>
        <w:pPrChange w:id="405" w:author="zuo Oliver" w:date="2023-05-16T12:13:00Z">
          <w:pPr/>
        </w:pPrChange>
      </w:pPr>
      <w:bookmarkStart w:id="406" w:name="_Toc161869363"/>
      <w:ins w:id="407" w:author="zuo Oliver" w:date="2023-05-16T12:12:00Z">
        <w:r w:rsidRPr="00D95D62">
          <w:rPr>
            <w:rPrChange w:id="408" w:author="zuo Oliver" w:date="2023-05-16T12:13:00Z">
              <w:rPr>
                <w:rFonts w:ascii="宋体" w:eastAsia="宋体" w:hAnsi="宋体"/>
              </w:rPr>
            </w:rPrChange>
          </w:rPr>
          <w:lastRenderedPageBreak/>
          <w:t>4</w:t>
        </w:r>
      </w:ins>
      <w:ins w:id="409" w:author="zuo Oliver" w:date="2023-05-16T21:17:00Z">
        <w:r w:rsidR="00261346" w:rsidRPr="001B1A67">
          <w:rPr>
            <w:rFonts w:hint="eastAsia"/>
          </w:rPr>
          <w:t>，</w:t>
        </w:r>
      </w:ins>
      <w:ins w:id="410" w:author="zuo Oliver" w:date="2023-05-16T12:13:00Z">
        <w:r w:rsidRPr="00D95D62">
          <w:rPr>
            <w:rFonts w:hint="eastAsia"/>
            <w:rPrChange w:id="411" w:author="zuo Oliver" w:date="2023-05-16T12:13:00Z">
              <w:rPr>
                <w:rFonts w:ascii="宋体" w:eastAsia="宋体" w:hAnsi="宋体" w:hint="eastAsia"/>
              </w:rPr>
            </w:rPrChange>
          </w:rPr>
          <w:t>接口测试程序</w:t>
        </w:r>
        <w:bookmarkEnd w:id="406"/>
      </w:ins>
    </w:p>
    <w:p w14:paraId="761DF841" w14:textId="7A79366E" w:rsidR="00D95D62" w:rsidRPr="00D95D62" w:rsidRDefault="00D95D62">
      <w:pPr>
        <w:rPr>
          <w:ins w:id="412" w:author="zuo Oliver" w:date="2023-05-16T12:12:00Z"/>
          <w:rFonts w:ascii="宋体" w:eastAsia="宋体" w:hAnsi="宋体"/>
        </w:rPr>
      </w:pPr>
      <w:ins w:id="413" w:author="zuo Oliver" w:date="2023-05-16T12:17:00Z">
        <w:r>
          <w:rPr>
            <w:rFonts w:ascii="宋体" w:eastAsia="宋体" w:hAnsi="宋体" w:hint="eastAsia"/>
          </w:rPr>
          <w:t>项目文件夹中的m</w:t>
        </w:r>
        <w:r>
          <w:rPr>
            <w:rFonts w:ascii="宋体" w:eastAsia="宋体" w:hAnsi="宋体"/>
          </w:rPr>
          <w:t>3vcfTest(Windows</w:t>
        </w:r>
        <w:r>
          <w:rPr>
            <w:rFonts w:ascii="宋体" w:eastAsia="宋体" w:hAnsi="宋体" w:hint="eastAsia"/>
          </w:rPr>
          <w:t>平台下是m</w:t>
        </w:r>
        <w:r>
          <w:rPr>
            <w:rFonts w:ascii="宋体" w:eastAsia="宋体" w:hAnsi="宋体"/>
          </w:rPr>
          <w:t>3vcfTest.ex</w:t>
        </w:r>
      </w:ins>
      <w:ins w:id="414" w:author="zuo Oliver" w:date="2023-05-16T12:27:00Z">
        <w:r>
          <w:rPr>
            <w:rFonts w:ascii="宋体" w:eastAsia="宋体" w:hAnsi="宋体" w:hint="eastAsia"/>
          </w:rPr>
          <w:t>e</w:t>
        </w:r>
      </w:ins>
      <w:ins w:id="415" w:author="zuo Oliver" w:date="2023-05-16T12:17:00Z">
        <w:r>
          <w:rPr>
            <w:rFonts w:ascii="宋体" w:eastAsia="宋体" w:hAnsi="宋体"/>
          </w:rPr>
          <w:t>)</w:t>
        </w:r>
      </w:ins>
      <w:ins w:id="416" w:author="zuo Oliver" w:date="2023-05-16T12:19:00Z">
        <w:r>
          <w:rPr>
            <w:rFonts w:ascii="宋体" w:eastAsia="宋体" w:hAnsi="宋体" w:hint="eastAsia"/>
          </w:rPr>
          <w:t>测试</w:t>
        </w:r>
      </w:ins>
      <w:ins w:id="417" w:author="zuo Oliver" w:date="2023-05-16T12:18:00Z">
        <w:r>
          <w:rPr>
            <w:rFonts w:ascii="宋体" w:eastAsia="宋体" w:hAnsi="宋体" w:hint="eastAsia"/>
          </w:rPr>
          <w:t>程序，</w:t>
        </w:r>
      </w:ins>
      <w:ins w:id="418" w:author="zuo Oliver" w:date="2023-05-16T12:19:00Z">
        <w:r>
          <w:rPr>
            <w:rFonts w:ascii="宋体" w:eastAsia="宋体" w:hAnsi="宋体" w:hint="eastAsia"/>
          </w:rPr>
          <w:t>演示的是</w:t>
        </w:r>
      </w:ins>
      <w:ins w:id="419" w:author="zuo Oliver" w:date="2023-05-16T12:24:00Z">
        <w:r>
          <w:rPr>
            <w:rFonts w:ascii="宋体" w:eastAsia="宋体" w:hAnsi="宋体" w:hint="eastAsia"/>
          </w:rPr>
          <w:t>利用m</w:t>
        </w:r>
        <w:r>
          <w:rPr>
            <w:rFonts w:ascii="宋体" w:eastAsia="宋体" w:hAnsi="宋体"/>
          </w:rPr>
          <w:t>3vcf</w:t>
        </w:r>
        <w:r>
          <w:rPr>
            <w:rFonts w:ascii="宋体" w:eastAsia="宋体" w:hAnsi="宋体" w:hint="eastAsia"/>
          </w:rPr>
          <w:t>功能库</w:t>
        </w:r>
      </w:ins>
      <w:ins w:id="420" w:author="zuo Oliver" w:date="2023-05-16T12:25:00Z">
        <w:r>
          <w:rPr>
            <w:rFonts w:ascii="宋体" w:eastAsia="宋体" w:hAnsi="宋体" w:hint="eastAsia"/>
          </w:rPr>
          <w:t>中的接口函数</w:t>
        </w:r>
      </w:ins>
      <w:ins w:id="421" w:author="zuo Oliver" w:date="2023-05-16T12:24:00Z">
        <w:r>
          <w:rPr>
            <w:rFonts w:ascii="宋体" w:eastAsia="宋体" w:hAnsi="宋体" w:hint="eastAsia"/>
          </w:rPr>
          <w:t>，</w:t>
        </w:r>
      </w:ins>
      <w:ins w:id="422" w:author="zuo Oliver" w:date="2023-05-16T12:19:00Z">
        <w:r>
          <w:rPr>
            <w:rFonts w:ascii="宋体" w:eastAsia="宋体" w:hAnsi="宋体" w:hint="eastAsia"/>
          </w:rPr>
          <w:t>将</w:t>
        </w:r>
        <w:r w:rsidRPr="00D95D62">
          <w:rPr>
            <w:rFonts w:ascii="宋体" w:eastAsia="宋体" w:hAnsi="宋体" w:hint="eastAsia"/>
            <w:rPrChange w:id="423" w:author="zuo Oliver" w:date="2023-05-16T12:19:00Z">
              <w:rPr>
                <w:rFonts w:ascii="Times New Roman" w:hAnsi="Times New Roman" w:cs="Times New Roman" w:hint="eastAsia"/>
                <w:color w:val="0070C0"/>
              </w:rPr>
            </w:rPrChange>
          </w:rPr>
          <w:t>测试文件</w:t>
        </w:r>
      </w:ins>
      <w:ins w:id="424" w:author="zuo Oliver" w:date="2023-05-16T12:25:00Z">
        <w:r>
          <w:rPr>
            <w:rFonts w:ascii="宋体" w:eastAsia="宋体" w:hAnsi="宋体" w:hint="eastAsia"/>
          </w:rPr>
          <w:t>夹</w:t>
        </w:r>
      </w:ins>
      <w:proofErr w:type="spellStart"/>
      <w:ins w:id="425" w:author="zuo Oliver" w:date="2023-05-20T22:52:00Z">
        <w:r w:rsidR="00912244">
          <w:rPr>
            <w:rFonts w:ascii="宋体" w:eastAsia="宋体" w:hAnsi="宋体"/>
          </w:rPr>
          <w:t>testFile</w:t>
        </w:r>
      </w:ins>
      <w:proofErr w:type="spellEnd"/>
      <w:ins w:id="426" w:author="zuo Oliver" w:date="2023-05-16T12:20:00Z">
        <w:r>
          <w:rPr>
            <w:rFonts w:ascii="宋体" w:eastAsia="宋体" w:hAnsi="宋体" w:hint="eastAsia"/>
          </w:rPr>
          <w:t>中的</w:t>
        </w:r>
        <w:proofErr w:type="spellStart"/>
        <w:r>
          <w:rPr>
            <w:rFonts w:ascii="宋体" w:eastAsia="宋体" w:hAnsi="宋体" w:hint="eastAsia"/>
          </w:rPr>
          <w:t>vcf</w:t>
        </w:r>
        <w:proofErr w:type="spellEnd"/>
        <w:r>
          <w:rPr>
            <w:rFonts w:ascii="宋体" w:eastAsia="宋体" w:hAnsi="宋体" w:hint="eastAsia"/>
          </w:rPr>
          <w:t>文件</w:t>
        </w:r>
      </w:ins>
      <w:ins w:id="427" w:author="zuo Oliver" w:date="2023-05-20T22:05:00Z">
        <w:r w:rsidR="00536696" w:rsidRPr="00536696">
          <w:rPr>
            <w:rFonts w:ascii="宋体" w:eastAsia="宋体" w:hAnsi="宋体"/>
            <w:rPrChange w:id="428" w:author="zuo Oliver" w:date="2023-05-20T22:05:00Z">
              <w:rPr>
                <w:rFonts w:ascii="宋体" w:eastAsia="宋体" w:hAnsi="宋体"/>
                <w:b/>
                <w:bCs/>
              </w:rPr>
            </w:rPrChange>
          </w:rPr>
          <w:t>ALL.chr22.20Markers.10Samples.vcf.gz</w:t>
        </w:r>
      </w:ins>
      <w:ins w:id="429" w:author="zuo Oliver" w:date="2023-05-16T12:19:00Z">
        <w:r w:rsidRPr="00D95D62">
          <w:rPr>
            <w:rFonts w:ascii="宋体" w:eastAsia="宋体" w:hAnsi="宋体" w:hint="eastAsia"/>
            <w:rPrChange w:id="430" w:author="zuo Oliver" w:date="2023-05-16T12:19:00Z">
              <w:rPr>
                <w:rFonts w:ascii="Times New Roman" w:hAnsi="Times New Roman" w:cs="Times New Roman" w:hint="eastAsia"/>
                <w:color w:val="0070C0"/>
              </w:rPr>
            </w:rPrChange>
          </w:rPr>
          <w:t>压缩成</w:t>
        </w:r>
      </w:ins>
      <w:ins w:id="431" w:author="zuo Oliver" w:date="2023-05-16T12:22:00Z">
        <w:r w:rsidRPr="00A410E4">
          <w:rPr>
            <w:rFonts w:ascii="宋体" w:eastAsia="宋体" w:hAnsi="宋体" w:hint="eastAsia"/>
          </w:rPr>
          <w:t>测试文件</w:t>
        </w:r>
      </w:ins>
      <w:ins w:id="432" w:author="zuo Oliver" w:date="2023-05-16T12:25:00Z">
        <w:r>
          <w:rPr>
            <w:rFonts w:ascii="宋体" w:eastAsia="宋体" w:hAnsi="宋体" w:hint="eastAsia"/>
          </w:rPr>
          <w:t>夹</w:t>
        </w:r>
      </w:ins>
      <w:proofErr w:type="spellStart"/>
      <w:ins w:id="433" w:author="zuo Oliver" w:date="2023-05-20T22:52:00Z">
        <w:r w:rsidR="00912244">
          <w:rPr>
            <w:rFonts w:ascii="宋体" w:eastAsia="宋体" w:hAnsi="宋体"/>
          </w:rPr>
          <w:t>testFile</w:t>
        </w:r>
      </w:ins>
      <w:proofErr w:type="spellEnd"/>
      <w:ins w:id="434" w:author="zuo Oliver" w:date="2023-05-16T12:20:00Z">
        <w:r>
          <w:rPr>
            <w:rFonts w:ascii="宋体" w:eastAsia="宋体" w:hAnsi="宋体" w:hint="eastAsia"/>
          </w:rPr>
          <w:t>中</w:t>
        </w:r>
      </w:ins>
      <w:ins w:id="435" w:author="zuo Oliver" w:date="2023-05-16T12:28:00Z">
        <w:r>
          <w:rPr>
            <w:rFonts w:ascii="宋体" w:eastAsia="宋体" w:hAnsi="宋体" w:hint="eastAsia"/>
          </w:rPr>
          <w:t>的</w:t>
        </w:r>
      </w:ins>
      <w:ins w:id="436" w:author="zuo Oliver" w:date="2023-05-16T12:25:00Z">
        <w:r>
          <w:rPr>
            <w:rFonts w:ascii="宋体" w:eastAsia="宋体" w:hAnsi="宋体" w:hint="eastAsia"/>
          </w:rPr>
          <w:t>m</w:t>
        </w:r>
        <w:r>
          <w:rPr>
            <w:rFonts w:ascii="宋体" w:eastAsia="宋体" w:hAnsi="宋体"/>
          </w:rPr>
          <w:t>3vcf</w:t>
        </w:r>
        <w:r>
          <w:rPr>
            <w:rFonts w:ascii="宋体" w:eastAsia="宋体" w:hAnsi="宋体" w:hint="eastAsia"/>
          </w:rPr>
          <w:t>文件</w:t>
        </w:r>
      </w:ins>
      <w:ins w:id="437" w:author="zuo Oliver" w:date="2023-05-20T22:05:00Z">
        <w:r w:rsidR="00536696" w:rsidRPr="00536696">
          <w:rPr>
            <w:rFonts w:ascii="宋体" w:eastAsia="宋体" w:hAnsi="宋体"/>
            <w:rPrChange w:id="438" w:author="zuo Oliver" w:date="2023-05-20T22:06:00Z">
              <w:rPr>
                <w:rFonts w:ascii="宋体" w:eastAsia="宋体" w:hAnsi="宋体"/>
                <w:b/>
                <w:bCs/>
              </w:rPr>
            </w:rPrChange>
          </w:rPr>
          <w:t>ALL.chr22.20Markers.10Samples.m3vcf.gz</w:t>
        </w:r>
      </w:ins>
      <w:ins w:id="439" w:author="zuo Oliver" w:date="2023-05-16T12:19:00Z">
        <w:r w:rsidRPr="00D95D62">
          <w:rPr>
            <w:rFonts w:ascii="宋体" w:eastAsia="宋体" w:hAnsi="宋体" w:hint="eastAsia"/>
            <w:rPrChange w:id="440" w:author="zuo Oliver" w:date="2023-05-16T12:19:00Z">
              <w:rPr>
                <w:rFonts w:ascii="Times New Roman" w:hAnsi="Times New Roman" w:cs="Times New Roman" w:hint="eastAsia"/>
                <w:color w:val="0070C0"/>
              </w:rPr>
            </w:rPrChange>
          </w:rPr>
          <w:t>的整个流程</w:t>
        </w:r>
      </w:ins>
      <w:ins w:id="441" w:author="zuo Oliver" w:date="2023-05-16T12:26:00Z">
        <w:r>
          <w:rPr>
            <w:rFonts w:ascii="宋体" w:eastAsia="宋体" w:hAnsi="宋体" w:hint="eastAsia"/>
          </w:rPr>
          <w:t>，</w:t>
        </w:r>
      </w:ins>
      <w:ins w:id="442" w:author="zuo Oliver" w:date="2023-05-16T12:21:00Z">
        <w:r>
          <w:rPr>
            <w:rFonts w:ascii="宋体" w:eastAsia="宋体" w:hAnsi="宋体" w:hint="eastAsia"/>
          </w:rPr>
          <w:t xml:space="preserve"> 和</w:t>
        </w:r>
        <w:r w:rsidRPr="00D95D62">
          <w:rPr>
            <w:rFonts w:ascii="宋体" w:eastAsia="宋体" w:hAnsi="宋体" w:hint="eastAsia"/>
            <w:rPrChange w:id="443" w:author="zuo Oliver" w:date="2023-05-16T12:22:00Z">
              <w:rPr>
                <w:rFonts w:ascii="Times New Roman" w:hAnsi="Times New Roman" w:cs="Times New Roman" w:hint="eastAsia"/>
                <w:color w:val="0070C0"/>
              </w:rPr>
            </w:rPrChange>
          </w:rPr>
          <w:t>将生成的</w:t>
        </w:r>
      </w:ins>
      <w:ins w:id="444" w:author="zuo Oliver" w:date="2023-05-16T12:22:00Z">
        <w:r w:rsidRPr="00A410E4">
          <w:rPr>
            <w:rFonts w:ascii="宋体" w:eastAsia="宋体" w:hAnsi="宋体" w:hint="eastAsia"/>
          </w:rPr>
          <w:t>测试文件</w:t>
        </w:r>
        <w:r>
          <w:rPr>
            <w:rFonts w:ascii="宋体" w:eastAsia="宋体" w:hAnsi="宋体" w:hint="eastAsia"/>
          </w:rPr>
          <w:t>夹</w:t>
        </w:r>
      </w:ins>
      <w:proofErr w:type="spellStart"/>
      <w:ins w:id="445" w:author="zuo Oliver" w:date="2023-05-20T22:52:00Z">
        <w:r w:rsidR="00912244">
          <w:rPr>
            <w:rFonts w:ascii="宋体" w:eastAsia="宋体" w:hAnsi="宋体"/>
          </w:rPr>
          <w:t>testFile</w:t>
        </w:r>
      </w:ins>
      <w:proofErr w:type="spellEnd"/>
      <w:ins w:id="446" w:author="zuo Oliver" w:date="2023-05-16T12:23:00Z">
        <w:r>
          <w:rPr>
            <w:rFonts w:ascii="宋体" w:eastAsia="宋体" w:hAnsi="宋体" w:hint="eastAsia"/>
          </w:rPr>
          <w:t>中的</w:t>
        </w:r>
      </w:ins>
      <w:ins w:id="447" w:author="zuo Oliver" w:date="2023-05-16T12:27:00Z">
        <w:r>
          <w:rPr>
            <w:rFonts w:ascii="宋体" w:eastAsia="宋体" w:hAnsi="宋体" w:hint="eastAsia"/>
          </w:rPr>
          <w:t>m</w:t>
        </w:r>
        <w:r>
          <w:rPr>
            <w:rFonts w:ascii="宋体" w:eastAsia="宋体" w:hAnsi="宋体"/>
          </w:rPr>
          <w:t>3vcf</w:t>
        </w:r>
        <w:r>
          <w:rPr>
            <w:rFonts w:ascii="宋体" w:eastAsia="宋体" w:hAnsi="宋体" w:hint="eastAsia"/>
          </w:rPr>
          <w:t>文件</w:t>
        </w:r>
      </w:ins>
      <w:ins w:id="448" w:author="zuo Oliver" w:date="2023-05-20T22:06:00Z">
        <w:r w:rsidR="00536696" w:rsidRPr="00536696">
          <w:rPr>
            <w:rFonts w:ascii="宋体" w:eastAsia="宋体" w:hAnsi="宋体"/>
            <w:rPrChange w:id="449" w:author="zuo Oliver" w:date="2023-05-20T22:06:00Z">
              <w:rPr>
                <w:rFonts w:ascii="宋体" w:eastAsia="宋体" w:hAnsi="宋体"/>
                <w:b/>
                <w:bCs/>
              </w:rPr>
            </w:rPrChange>
          </w:rPr>
          <w:t>ALL.chr22.20Markers.10Samples.m3vcf.gz</w:t>
        </w:r>
      </w:ins>
      <w:ins w:id="450" w:author="zuo Oliver" w:date="2023-05-16T12:21:00Z">
        <w:r w:rsidRPr="00D95D62">
          <w:rPr>
            <w:rFonts w:ascii="宋体" w:eastAsia="宋体" w:hAnsi="宋体" w:hint="eastAsia"/>
            <w:rPrChange w:id="451" w:author="zuo Oliver" w:date="2023-05-16T12:22:00Z">
              <w:rPr>
                <w:rFonts w:ascii="Times New Roman" w:hAnsi="Times New Roman" w:cs="Times New Roman" w:hint="eastAsia"/>
                <w:color w:val="0070C0"/>
              </w:rPr>
            </w:rPrChange>
          </w:rPr>
          <w:t>解压</w:t>
        </w:r>
      </w:ins>
      <w:ins w:id="452" w:author="zuo Oliver" w:date="2023-05-16T12:29:00Z">
        <w:r>
          <w:rPr>
            <w:rFonts w:ascii="宋体" w:eastAsia="宋体" w:hAnsi="宋体" w:hint="eastAsia"/>
          </w:rPr>
          <w:t>还原</w:t>
        </w:r>
      </w:ins>
      <w:ins w:id="453" w:author="zuo Oliver" w:date="2023-05-16T12:21:00Z">
        <w:r w:rsidRPr="00D95D62">
          <w:rPr>
            <w:rFonts w:ascii="宋体" w:eastAsia="宋体" w:hAnsi="宋体" w:hint="eastAsia"/>
            <w:rPrChange w:id="454" w:author="zuo Oliver" w:date="2023-05-16T12:22:00Z">
              <w:rPr>
                <w:rFonts w:ascii="Times New Roman" w:hAnsi="Times New Roman" w:cs="Times New Roman" w:hint="eastAsia"/>
                <w:color w:val="0070C0"/>
              </w:rPr>
            </w:rPrChange>
          </w:rPr>
          <w:t>成</w:t>
        </w:r>
      </w:ins>
      <w:ins w:id="455" w:author="zuo Oliver" w:date="2023-05-16T12:23:00Z">
        <w:r w:rsidRPr="00A410E4">
          <w:rPr>
            <w:rFonts w:ascii="宋体" w:eastAsia="宋体" w:hAnsi="宋体" w:hint="eastAsia"/>
          </w:rPr>
          <w:t>测试文件</w:t>
        </w:r>
        <w:r>
          <w:rPr>
            <w:rFonts w:ascii="宋体" w:eastAsia="宋体" w:hAnsi="宋体" w:hint="eastAsia"/>
          </w:rPr>
          <w:t>夹</w:t>
        </w:r>
      </w:ins>
      <w:proofErr w:type="spellStart"/>
      <w:ins w:id="456" w:author="zuo Oliver" w:date="2023-05-20T22:52:00Z">
        <w:r w:rsidR="00912244">
          <w:rPr>
            <w:rFonts w:ascii="宋体" w:eastAsia="宋体" w:hAnsi="宋体"/>
          </w:rPr>
          <w:t>testFile</w:t>
        </w:r>
      </w:ins>
      <w:proofErr w:type="spellEnd"/>
      <w:ins w:id="457" w:author="zuo Oliver" w:date="2023-05-16T12:23:00Z">
        <w:r>
          <w:rPr>
            <w:rFonts w:ascii="宋体" w:eastAsia="宋体" w:hAnsi="宋体" w:hint="eastAsia"/>
          </w:rPr>
          <w:t>中的</w:t>
        </w:r>
      </w:ins>
      <w:proofErr w:type="spellStart"/>
      <w:ins w:id="458" w:author="zuo Oliver" w:date="2023-05-16T12:27:00Z">
        <w:r>
          <w:rPr>
            <w:rFonts w:ascii="宋体" w:eastAsia="宋体" w:hAnsi="宋体" w:hint="eastAsia"/>
          </w:rPr>
          <w:t>vcf</w:t>
        </w:r>
        <w:proofErr w:type="spellEnd"/>
        <w:r>
          <w:rPr>
            <w:rFonts w:ascii="宋体" w:eastAsia="宋体" w:hAnsi="宋体" w:hint="eastAsia"/>
          </w:rPr>
          <w:t>文件</w:t>
        </w:r>
      </w:ins>
      <w:ins w:id="459" w:author="zuo Oliver" w:date="2023-05-20T22:06:00Z">
        <w:r w:rsidR="00536696" w:rsidRPr="00536696">
          <w:rPr>
            <w:rFonts w:ascii="宋体" w:eastAsia="宋体" w:hAnsi="宋体"/>
            <w:rPrChange w:id="460" w:author="zuo Oliver" w:date="2023-05-20T22:06:00Z">
              <w:rPr>
                <w:rFonts w:ascii="宋体" w:eastAsia="宋体" w:hAnsi="宋体"/>
                <w:b/>
                <w:bCs/>
              </w:rPr>
            </w:rPrChange>
          </w:rPr>
          <w:t>ALL.chr22.20Markers.10Samples.IF.vcf.gz</w:t>
        </w:r>
      </w:ins>
      <w:ins w:id="461" w:author="zuo Oliver" w:date="2023-05-16T12:21:00Z">
        <w:r w:rsidRPr="00D95D62">
          <w:rPr>
            <w:rFonts w:ascii="宋体" w:eastAsia="宋体" w:hAnsi="宋体" w:hint="eastAsia"/>
            <w:rPrChange w:id="462" w:author="zuo Oliver" w:date="2023-05-16T12:22:00Z">
              <w:rPr>
                <w:rFonts w:ascii="Times New Roman" w:hAnsi="Times New Roman" w:cs="Times New Roman" w:hint="eastAsia"/>
                <w:color w:val="0070C0"/>
              </w:rPr>
            </w:rPrChange>
          </w:rPr>
          <w:t>的整个流程</w:t>
        </w:r>
      </w:ins>
      <w:ins w:id="463" w:author="zuo Oliver" w:date="2023-05-16T12:23:00Z">
        <w:r>
          <w:rPr>
            <w:rFonts w:ascii="宋体" w:eastAsia="宋体" w:hAnsi="宋体" w:hint="eastAsia"/>
          </w:rPr>
          <w:t>。</w:t>
        </w:r>
      </w:ins>
      <w:ins w:id="464" w:author="zuo Oliver" w:date="2023-05-16T12:29:00Z">
        <w:r>
          <w:rPr>
            <w:rFonts w:ascii="宋体" w:eastAsia="宋体" w:hAnsi="宋体" w:hint="eastAsia"/>
          </w:rPr>
          <w:t>用户可以通过这个</w:t>
        </w:r>
      </w:ins>
      <w:ins w:id="465" w:author="zuo Oliver" w:date="2023-05-16T12:30:00Z">
        <w:r>
          <w:rPr>
            <w:rFonts w:ascii="宋体" w:eastAsia="宋体" w:hAnsi="宋体" w:hint="eastAsia"/>
          </w:rPr>
          <w:t>测试程序，学习如何</w:t>
        </w:r>
      </w:ins>
      <w:ins w:id="466" w:author="zuo Oliver" w:date="2023-05-16T12:31:00Z">
        <w:r>
          <w:rPr>
            <w:rFonts w:ascii="宋体" w:eastAsia="宋体" w:hAnsi="宋体" w:hint="eastAsia"/>
          </w:rPr>
          <w:t>使</w:t>
        </w:r>
      </w:ins>
      <w:ins w:id="467" w:author="zuo Oliver" w:date="2023-05-16T12:30:00Z">
        <w:r>
          <w:rPr>
            <w:rFonts w:ascii="宋体" w:eastAsia="宋体" w:hAnsi="宋体" w:hint="eastAsia"/>
          </w:rPr>
          <w:t>用接口函数的方式</w:t>
        </w:r>
      </w:ins>
      <w:ins w:id="468" w:author="zuo Oliver" w:date="2023-05-16T12:31:00Z">
        <w:r>
          <w:rPr>
            <w:rFonts w:ascii="宋体" w:eastAsia="宋体" w:hAnsi="宋体" w:hint="eastAsia"/>
          </w:rPr>
          <w:t>调用</w:t>
        </w:r>
      </w:ins>
      <w:ins w:id="469" w:author="zuo Oliver" w:date="2023-05-16T12:30:00Z">
        <w:r>
          <w:rPr>
            <w:rFonts w:ascii="宋体" w:eastAsia="宋体" w:hAnsi="宋体" w:hint="eastAsia"/>
          </w:rPr>
          <w:t>m</w:t>
        </w:r>
        <w:r>
          <w:rPr>
            <w:rFonts w:ascii="宋体" w:eastAsia="宋体" w:hAnsi="宋体"/>
          </w:rPr>
          <w:t>3vcf</w:t>
        </w:r>
        <w:r>
          <w:rPr>
            <w:rFonts w:ascii="宋体" w:eastAsia="宋体" w:hAnsi="宋体" w:hint="eastAsia"/>
          </w:rPr>
          <w:t>功能库</w:t>
        </w:r>
      </w:ins>
      <w:ins w:id="470" w:author="zuo Oliver" w:date="2023-05-16T12:32:00Z">
        <w:r>
          <w:rPr>
            <w:rFonts w:ascii="宋体" w:eastAsia="宋体" w:hAnsi="宋体" w:hint="eastAsia"/>
          </w:rPr>
          <w:t>，</w:t>
        </w:r>
      </w:ins>
      <w:ins w:id="471" w:author="zuo Oliver" w:date="2023-05-16T12:33:00Z">
        <w:r>
          <w:rPr>
            <w:rFonts w:ascii="宋体" w:eastAsia="宋体" w:hAnsi="宋体" w:hint="eastAsia"/>
          </w:rPr>
          <w:t>在自己的代码中</w:t>
        </w:r>
      </w:ins>
      <w:ins w:id="472" w:author="zuo Oliver" w:date="2023-05-16T12:34:00Z">
        <w:r>
          <w:rPr>
            <w:rFonts w:ascii="宋体" w:eastAsia="宋体" w:hAnsi="宋体" w:hint="eastAsia"/>
          </w:rPr>
          <w:t>简洁方便的</w:t>
        </w:r>
      </w:ins>
      <w:ins w:id="473" w:author="zuo Oliver" w:date="2023-05-16T12:32:00Z">
        <w:r>
          <w:rPr>
            <w:rFonts w:ascii="宋体" w:eastAsia="宋体" w:hAnsi="宋体" w:hint="eastAsia"/>
          </w:rPr>
          <w:t>完成</w:t>
        </w:r>
        <w:proofErr w:type="spellStart"/>
        <w:r>
          <w:rPr>
            <w:rFonts w:ascii="宋体" w:eastAsia="宋体" w:hAnsi="宋体" w:hint="eastAsia"/>
          </w:rPr>
          <w:t>vcf</w:t>
        </w:r>
        <w:proofErr w:type="spellEnd"/>
        <w:r>
          <w:rPr>
            <w:rFonts w:ascii="宋体" w:eastAsia="宋体" w:hAnsi="宋体" w:hint="eastAsia"/>
          </w:rPr>
          <w:t>文件与m</w:t>
        </w:r>
        <w:r>
          <w:rPr>
            <w:rFonts w:ascii="宋体" w:eastAsia="宋体" w:hAnsi="宋体"/>
          </w:rPr>
          <w:t>3vcf</w:t>
        </w:r>
        <w:r>
          <w:rPr>
            <w:rFonts w:ascii="宋体" w:eastAsia="宋体" w:hAnsi="宋体" w:hint="eastAsia"/>
          </w:rPr>
          <w:t>文件之间的高速转换</w:t>
        </w:r>
      </w:ins>
      <w:ins w:id="474" w:author="zuo Oliver" w:date="2023-05-16T12:31:00Z">
        <w:r>
          <w:rPr>
            <w:rFonts w:ascii="宋体" w:eastAsia="宋体" w:hAnsi="宋体" w:hint="eastAsia"/>
          </w:rPr>
          <w:t>。</w:t>
        </w:r>
      </w:ins>
    </w:p>
    <w:p w14:paraId="725100A4" w14:textId="66786188" w:rsidR="00D95D62" w:rsidDel="00D95D62" w:rsidRDefault="00D95D62">
      <w:pPr>
        <w:rPr>
          <w:del w:id="475" w:author="zuo Oliver" w:date="2023-05-16T12:34:00Z"/>
          <w:rFonts w:ascii="宋体" w:eastAsia="宋体" w:hAnsi="宋体"/>
        </w:rPr>
      </w:pPr>
    </w:p>
    <w:p w14:paraId="5C01A79B" w14:textId="3AEC8CF0" w:rsidR="00D175BA" w:rsidRPr="00120882" w:rsidRDefault="0098182C" w:rsidP="00120882">
      <w:pPr>
        <w:pStyle w:val="2"/>
      </w:pPr>
      <w:bookmarkStart w:id="476" w:name="_Toc161869364"/>
      <w:del w:id="477" w:author="zuo Oliver" w:date="2023-05-16T12:13:00Z">
        <w:r w:rsidRPr="00120882" w:rsidDel="00D95D62">
          <w:rPr>
            <w:rFonts w:hint="eastAsia"/>
          </w:rPr>
          <w:delText>4</w:delText>
        </w:r>
      </w:del>
      <w:ins w:id="478" w:author="zuo Oliver" w:date="2023-05-16T12:13:00Z">
        <w:r w:rsidR="00D95D62">
          <w:t>5</w:t>
        </w:r>
      </w:ins>
      <w:ins w:id="479" w:author="zuo Oliver" w:date="2023-05-16T21:17:00Z">
        <w:r w:rsidR="00261346" w:rsidRPr="001B1A67">
          <w:rPr>
            <w:rFonts w:hint="eastAsia"/>
          </w:rPr>
          <w:t>，</w:t>
        </w:r>
      </w:ins>
      <w:del w:id="480" w:author="zuo Oliver" w:date="2023-05-16T21:17:00Z">
        <w:r w:rsidRPr="00120882" w:rsidDel="00261346">
          <w:delText>.</w:delText>
        </w:r>
      </w:del>
      <w:r w:rsidRPr="00120882">
        <w:rPr>
          <w:rFonts w:hint="eastAsia"/>
        </w:rPr>
        <w:t>软件加速原理</w:t>
      </w:r>
      <w:bookmarkEnd w:id="476"/>
    </w:p>
    <w:p w14:paraId="0A9721AF" w14:textId="1681CA0C" w:rsidR="0098182C" w:rsidRDefault="00BF2C90">
      <w:pPr>
        <w:rPr>
          <w:rFonts w:ascii="宋体" w:eastAsia="宋体" w:hAnsi="宋体"/>
        </w:rPr>
      </w:pPr>
      <w:r>
        <w:rPr>
          <w:rFonts w:ascii="宋体" w:eastAsia="宋体" w:hAnsi="宋体" w:hint="eastAsia"/>
        </w:rPr>
        <w:t>1）</w:t>
      </w:r>
      <w:r w:rsidR="0098182C">
        <w:rPr>
          <w:rFonts w:ascii="宋体" w:eastAsia="宋体" w:hAnsi="宋体" w:hint="eastAsia"/>
        </w:rPr>
        <w:t>原</w:t>
      </w:r>
      <w:r w:rsidR="0098182C">
        <w:rPr>
          <w:rFonts w:ascii="宋体" w:eastAsia="宋体" w:hAnsi="宋体"/>
        </w:rPr>
        <w:t>M3vcftools</w:t>
      </w:r>
      <w:r w:rsidR="0098182C">
        <w:rPr>
          <w:rFonts w:ascii="宋体" w:eastAsia="宋体" w:hAnsi="宋体" w:hint="eastAsia"/>
        </w:rPr>
        <w:t>完成一次压缩工作的主要步骤为：</w:t>
      </w:r>
    </w:p>
    <w:p w14:paraId="55E06460" w14:textId="20F27E1D" w:rsidR="0098182C" w:rsidRDefault="0098182C">
      <w:pPr>
        <w:rPr>
          <w:rFonts w:ascii="宋体" w:eastAsia="宋体" w:hAnsi="宋体"/>
        </w:rPr>
      </w:pPr>
      <w:r>
        <w:rPr>
          <w:rFonts w:ascii="宋体" w:eastAsia="宋体" w:hAnsi="宋体"/>
        </w:rPr>
        <w:t>R</w:t>
      </w:r>
      <w:r>
        <w:rPr>
          <w:rFonts w:ascii="宋体" w:eastAsia="宋体" w:hAnsi="宋体" w:hint="eastAsia"/>
        </w:rPr>
        <w:t>ead：从</w:t>
      </w:r>
      <w:proofErr w:type="spellStart"/>
      <w:r>
        <w:rPr>
          <w:rFonts w:ascii="宋体" w:eastAsia="宋体" w:hAnsi="宋体" w:hint="eastAsia"/>
        </w:rPr>
        <w:t>vcf</w:t>
      </w:r>
      <w:proofErr w:type="spellEnd"/>
      <w:r>
        <w:rPr>
          <w:rFonts w:ascii="宋体" w:eastAsia="宋体" w:hAnsi="宋体" w:hint="eastAsia"/>
        </w:rPr>
        <w:t>文件中读取数据</w:t>
      </w:r>
      <w:r w:rsidR="00BF2C90">
        <w:rPr>
          <w:rFonts w:ascii="宋体" w:eastAsia="宋体" w:hAnsi="宋体" w:hint="eastAsia"/>
        </w:rPr>
        <w:t>并解析至对应内存结构中</w:t>
      </w:r>
    </w:p>
    <w:p w14:paraId="5C2DF0D2" w14:textId="18D09579" w:rsidR="0098182C" w:rsidRDefault="0098182C">
      <w:pPr>
        <w:rPr>
          <w:rFonts w:ascii="宋体" w:eastAsia="宋体" w:hAnsi="宋体"/>
        </w:rPr>
      </w:pPr>
      <w:r>
        <w:rPr>
          <w:rFonts w:ascii="宋体" w:eastAsia="宋体" w:hAnsi="宋体" w:hint="eastAsia"/>
        </w:rPr>
        <w:t>Compress：将</w:t>
      </w:r>
      <w:proofErr w:type="spellStart"/>
      <w:r>
        <w:rPr>
          <w:rFonts w:ascii="宋体" w:eastAsia="宋体" w:hAnsi="宋体" w:hint="eastAsia"/>
        </w:rPr>
        <w:t>vcf</w:t>
      </w:r>
      <w:proofErr w:type="spellEnd"/>
      <w:r>
        <w:rPr>
          <w:rFonts w:ascii="宋体" w:eastAsia="宋体" w:hAnsi="宋体" w:hint="eastAsia"/>
        </w:rPr>
        <w:t>文件记录压缩转成m</w:t>
      </w:r>
      <w:r>
        <w:rPr>
          <w:rFonts w:ascii="宋体" w:eastAsia="宋体" w:hAnsi="宋体"/>
        </w:rPr>
        <w:t>3vcf</w:t>
      </w:r>
      <w:r>
        <w:rPr>
          <w:rFonts w:ascii="宋体" w:eastAsia="宋体" w:hAnsi="宋体" w:hint="eastAsia"/>
        </w:rPr>
        <w:t>文件记录</w:t>
      </w:r>
    </w:p>
    <w:p w14:paraId="49694EFE" w14:textId="0CDEF4D4" w:rsidR="0098182C" w:rsidRDefault="0098182C">
      <w:pPr>
        <w:rPr>
          <w:rFonts w:ascii="宋体" w:eastAsia="宋体" w:hAnsi="宋体"/>
        </w:rPr>
      </w:pPr>
      <w:r>
        <w:rPr>
          <w:rFonts w:ascii="宋体" w:eastAsia="宋体" w:hAnsi="宋体"/>
        </w:rPr>
        <w:t>W</w:t>
      </w:r>
      <w:r>
        <w:rPr>
          <w:rFonts w:ascii="宋体" w:eastAsia="宋体" w:hAnsi="宋体" w:hint="eastAsia"/>
        </w:rPr>
        <w:t>rite：将生成的数据写入m</w:t>
      </w:r>
      <w:r>
        <w:rPr>
          <w:rFonts w:ascii="宋体" w:eastAsia="宋体" w:hAnsi="宋体"/>
        </w:rPr>
        <w:t>3</w:t>
      </w:r>
      <w:r>
        <w:rPr>
          <w:rFonts w:ascii="宋体" w:eastAsia="宋体" w:hAnsi="宋体" w:hint="eastAsia"/>
        </w:rPr>
        <w:t>vcf文件中</w:t>
      </w:r>
    </w:p>
    <w:p w14:paraId="629FD0BF" w14:textId="2EE8F4BD" w:rsidR="00D175BA" w:rsidRDefault="0098182C">
      <w:pPr>
        <w:rPr>
          <w:rFonts w:ascii="宋体" w:eastAsia="宋体" w:hAnsi="宋体"/>
        </w:rPr>
      </w:pPr>
      <w:r>
        <w:rPr>
          <w:rFonts w:ascii="宋体" w:eastAsia="宋体" w:hAnsi="宋体" w:hint="eastAsia"/>
        </w:rPr>
        <w:t>由于原程序为单线程，</w:t>
      </w:r>
      <w:proofErr w:type="gramStart"/>
      <w:r>
        <w:rPr>
          <w:rFonts w:ascii="宋体" w:eastAsia="宋体" w:hAnsi="宋体" w:hint="eastAsia"/>
        </w:rPr>
        <w:t>故完成</w:t>
      </w:r>
      <w:proofErr w:type="gramEnd"/>
      <w:r>
        <w:rPr>
          <w:rFonts w:ascii="宋体" w:eastAsia="宋体" w:hAnsi="宋体" w:hint="eastAsia"/>
        </w:rPr>
        <w:t>三次压缩工作</w:t>
      </w:r>
      <w:r w:rsidR="00BF2C90">
        <w:rPr>
          <w:rFonts w:ascii="宋体" w:eastAsia="宋体" w:hAnsi="宋体" w:hint="eastAsia"/>
        </w:rPr>
        <w:t>在</w:t>
      </w:r>
      <w:proofErr w:type="spellStart"/>
      <w:r w:rsidR="00BF2C90">
        <w:rPr>
          <w:rFonts w:ascii="宋体" w:eastAsia="宋体" w:hAnsi="宋体" w:hint="eastAsia"/>
        </w:rPr>
        <w:t>cpu</w:t>
      </w:r>
      <w:proofErr w:type="spellEnd"/>
      <w:r w:rsidR="00BF2C90">
        <w:rPr>
          <w:rFonts w:ascii="宋体" w:eastAsia="宋体" w:hAnsi="宋体" w:hint="eastAsia"/>
        </w:rPr>
        <w:t>中的一个核内</w:t>
      </w:r>
      <w:r>
        <w:rPr>
          <w:rFonts w:ascii="宋体" w:eastAsia="宋体" w:hAnsi="宋体" w:hint="eastAsia"/>
        </w:rPr>
        <w:t>流程如下：</w:t>
      </w:r>
    </w:p>
    <w:p w14:paraId="42904968" w14:textId="3178D5F3" w:rsidR="00D175BA" w:rsidRPr="0098182C" w:rsidRDefault="0098182C">
      <w:pPr>
        <w:rPr>
          <w:rFonts w:ascii="宋体" w:eastAsia="宋体" w:hAnsi="宋体"/>
        </w:rPr>
      </w:pPr>
      <w:r>
        <w:object w:dxaOrig="23016" w:dyaOrig="764" w14:anchorId="52D9BB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3.5pt" o:ole="">
            <v:imagedata r:id="rId8" o:title=""/>
          </v:shape>
          <o:OLEObject Type="Embed" ProgID="Visio.Drawing.11" ShapeID="_x0000_i1025" DrawAspect="Content" ObjectID="_1772482123" r:id="rId9"/>
        </w:object>
      </w:r>
    </w:p>
    <w:p w14:paraId="6E57BB77" w14:textId="4C9F0608" w:rsidR="00D175BA" w:rsidRDefault="00BF2C90">
      <w:pPr>
        <w:rPr>
          <w:rFonts w:ascii="宋体" w:eastAsia="宋体" w:hAnsi="宋体"/>
        </w:rPr>
      </w:pPr>
      <w:r>
        <w:rPr>
          <w:rFonts w:ascii="宋体" w:eastAsia="宋体" w:hAnsi="宋体"/>
        </w:rPr>
        <w:t>2</w:t>
      </w:r>
      <w:r>
        <w:rPr>
          <w:rFonts w:ascii="宋体" w:eastAsia="宋体" w:hAnsi="宋体" w:hint="eastAsia"/>
        </w:rPr>
        <w:t>）</w:t>
      </w:r>
      <w:r w:rsidR="0098182C">
        <w:rPr>
          <w:rFonts w:ascii="宋体" w:eastAsia="宋体" w:hAnsi="宋体" w:hint="eastAsia"/>
        </w:rPr>
        <w:t>zM</w:t>
      </w:r>
      <w:r w:rsidR="0098182C">
        <w:rPr>
          <w:rFonts w:ascii="宋体" w:eastAsia="宋体" w:hAnsi="宋体"/>
        </w:rPr>
        <w:t>3</w:t>
      </w:r>
      <w:r w:rsidR="0098182C">
        <w:rPr>
          <w:rFonts w:ascii="宋体" w:eastAsia="宋体" w:hAnsi="宋体" w:hint="eastAsia"/>
        </w:rPr>
        <w:t>vcf</w:t>
      </w:r>
      <w:r>
        <w:rPr>
          <w:rFonts w:ascii="宋体" w:eastAsia="宋体" w:hAnsi="宋体" w:hint="eastAsia"/>
        </w:rPr>
        <w:t>，首先</w:t>
      </w:r>
      <w:r w:rsidR="0098182C">
        <w:rPr>
          <w:rFonts w:ascii="宋体" w:eastAsia="宋体" w:hAnsi="宋体" w:hint="eastAsia"/>
        </w:rPr>
        <w:t>是将Read，Compress，Write三个步骤分别独立出来，放到不同的线程中完成。</w:t>
      </w:r>
      <w:r w:rsidR="0098182C">
        <w:rPr>
          <w:rFonts w:ascii="宋体" w:eastAsia="宋体" w:hAnsi="宋体"/>
        </w:rPr>
        <w:t xml:space="preserve"> </w:t>
      </w:r>
    </w:p>
    <w:p w14:paraId="725910AD" w14:textId="6822EC3A" w:rsidR="00D175BA" w:rsidRDefault="00BF2C90" w:rsidP="00BF2C90">
      <w:pPr>
        <w:jc w:val="center"/>
        <w:rPr>
          <w:rFonts w:ascii="宋体" w:eastAsia="宋体" w:hAnsi="宋体"/>
        </w:rPr>
      </w:pPr>
      <w:r>
        <w:object w:dxaOrig="10827" w:dyaOrig="764" w14:anchorId="78E5D255">
          <v:shape id="_x0000_i1026" type="#_x0000_t75" style="width:231pt;height:16.5pt" o:ole="">
            <v:imagedata r:id="rId10" o:title=""/>
          </v:shape>
          <o:OLEObject Type="Embed" ProgID="Visio.Drawing.11" ShapeID="_x0000_i1026" DrawAspect="Content" ObjectID="_1772482124" r:id="rId11"/>
        </w:object>
      </w:r>
    </w:p>
    <w:p w14:paraId="378BD3FE" w14:textId="6B924289" w:rsidR="00D175BA" w:rsidRDefault="00BF2C90">
      <w:pPr>
        <w:rPr>
          <w:rFonts w:ascii="宋体" w:eastAsia="宋体" w:hAnsi="宋体"/>
        </w:rPr>
      </w:pPr>
      <w:proofErr w:type="gramStart"/>
      <w:r>
        <w:rPr>
          <w:rFonts w:ascii="宋体" w:eastAsia="宋体" w:hAnsi="宋体" w:hint="eastAsia"/>
        </w:rPr>
        <w:t>故完成</w:t>
      </w:r>
      <w:proofErr w:type="gramEnd"/>
      <w:r>
        <w:rPr>
          <w:rFonts w:ascii="宋体" w:eastAsia="宋体" w:hAnsi="宋体" w:hint="eastAsia"/>
        </w:rPr>
        <w:t>同样三次压缩工作是在</w:t>
      </w:r>
      <w:proofErr w:type="spellStart"/>
      <w:r>
        <w:rPr>
          <w:rFonts w:ascii="宋体" w:eastAsia="宋体" w:hAnsi="宋体" w:hint="eastAsia"/>
        </w:rPr>
        <w:t>cpu</w:t>
      </w:r>
      <w:proofErr w:type="spellEnd"/>
      <w:r>
        <w:rPr>
          <w:rFonts w:ascii="宋体" w:eastAsia="宋体" w:hAnsi="宋体" w:hint="eastAsia"/>
        </w:rPr>
        <w:t>中的多个核内并行完成的，流程如下：</w:t>
      </w:r>
    </w:p>
    <w:p w14:paraId="4CCB1A83" w14:textId="6F689523" w:rsidR="00D175BA" w:rsidRDefault="00BF2C90">
      <w:pPr>
        <w:rPr>
          <w:rFonts w:ascii="宋体" w:eastAsia="宋体" w:hAnsi="宋体"/>
        </w:rPr>
      </w:pPr>
      <w:r>
        <w:object w:dxaOrig="12812" w:dyaOrig="2182" w14:anchorId="5DCEF66D">
          <v:shape id="_x0000_i1027" type="#_x0000_t75" style="width:227.25pt;height:39pt" o:ole="">
            <v:imagedata r:id="rId12" o:title=""/>
          </v:shape>
          <o:OLEObject Type="Embed" ProgID="Visio.Drawing.11" ShapeID="_x0000_i1027" DrawAspect="Content" ObjectID="_1772482125" r:id="rId13"/>
        </w:object>
      </w:r>
    </w:p>
    <w:p w14:paraId="6DA431CF" w14:textId="45F1D7FA" w:rsidR="00D175BA" w:rsidRDefault="00BF2C90">
      <w:pPr>
        <w:rPr>
          <w:rFonts w:ascii="宋体" w:eastAsia="宋体" w:hAnsi="宋体"/>
        </w:rPr>
      </w:pPr>
      <w:r w:rsidRPr="00BF2C90">
        <w:rPr>
          <w:rFonts w:ascii="宋体" w:eastAsia="宋体" w:hAnsi="宋体" w:hint="eastAsia"/>
        </w:rPr>
        <w:t>与上面</w:t>
      </w:r>
      <w:r>
        <w:rPr>
          <w:rFonts w:ascii="宋体" w:eastAsia="宋体" w:hAnsi="宋体" w:hint="eastAsia"/>
        </w:rPr>
        <w:t>图的纵向</w:t>
      </w:r>
      <w:r w:rsidRPr="00BF2C90">
        <w:rPr>
          <w:rFonts w:ascii="宋体" w:eastAsia="宋体" w:hAnsi="宋体" w:hint="eastAsia"/>
        </w:rPr>
        <w:t>对比可以发现，同样完成三次压缩工作，</w:t>
      </w:r>
      <w:r>
        <w:rPr>
          <w:rFonts w:ascii="宋体" w:eastAsia="宋体" w:hAnsi="宋体" w:hint="eastAsia"/>
        </w:rPr>
        <w:t>原程序需要9个步骤的时间，而本程序只需要5个步骤的时间就可以完成，</w:t>
      </w:r>
      <w:r w:rsidRPr="00BF2C90">
        <w:rPr>
          <w:rFonts w:ascii="宋体" w:eastAsia="宋体" w:hAnsi="宋体" w:hint="eastAsia"/>
        </w:rPr>
        <w:t>速度会有大幅的提高</w:t>
      </w:r>
      <w:r>
        <w:rPr>
          <w:rFonts w:ascii="宋体" w:eastAsia="宋体" w:hAnsi="宋体" w:hint="eastAsia"/>
        </w:rPr>
        <w:t>，而且压缩次数越多，效果显著</w:t>
      </w:r>
      <w:r w:rsidRPr="00BF2C90">
        <w:rPr>
          <w:rFonts w:ascii="宋体" w:eastAsia="宋体" w:hAnsi="宋体" w:hint="eastAsia"/>
        </w:rPr>
        <w:t>。</w:t>
      </w:r>
      <w:r w:rsidRPr="00BF2C90">
        <w:rPr>
          <w:rFonts w:ascii="宋体" w:eastAsia="宋体" w:hAnsi="宋体" w:hint="eastAsia"/>
          <w:highlight w:val="green"/>
        </w:rPr>
        <w:t>通过这种方法可以完成一部分提速</w:t>
      </w:r>
      <w:r>
        <w:rPr>
          <w:rFonts w:ascii="宋体" w:eastAsia="宋体" w:hAnsi="宋体" w:hint="eastAsia"/>
        </w:rPr>
        <w:t>。</w:t>
      </w:r>
    </w:p>
    <w:p w14:paraId="69D06F9D" w14:textId="13F8095A" w:rsidR="00BF2C90" w:rsidRDefault="00BF2C90">
      <w:pPr>
        <w:rPr>
          <w:rFonts w:ascii="宋体" w:eastAsia="宋体" w:hAnsi="宋体"/>
        </w:rPr>
      </w:pPr>
      <w:r>
        <w:rPr>
          <w:rFonts w:ascii="宋体" w:eastAsia="宋体" w:hAnsi="宋体"/>
        </w:rPr>
        <w:t>3</w:t>
      </w:r>
      <w:r>
        <w:rPr>
          <w:rFonts w:ascii="宋体" w:eastAsia="宋体" w:hAnsi="宋体" w:hint="eastAsia"/>
        </w:rPr>
        <w:t>）通过实验获得，Read，Compress，Write三个步骤中，Compress占用时间最大，故采用多线程</w:t>
      </w:r>
      <w:proofErr w:type="spellStart"/>
      <w:r>
        <w:rPr>
          <w:rFonts w:ascii="宋体" w:eastAsia="宋体" w:hAnsi="宋体" w:hint="eastAsia"/>
        </w:rPr>
        <w:t>pthread</w:t>
      </w:r>
      <w:proofErr w:type="spellEnd"/>
      <w:r>
        <w:rPr>
          <w:rFonts w:ascii="宋体" w:eastAsia="宋体" w:hAnsi="宋体" w:hint="eastAsia"/>
        </w:rPr>
        <w:t>的方法，将Compress步骤并行运行在</w:t>
      </w:r>
      <w:proofErr w:type="spellStart"/>
      <w:r>
        <w:rPr>
          <w:rFonts w:ascii="宋体" w:eastAsia="宋体" w:hAnsi="宋体" w:hint="eastAsia"/>
        </w:rPr>
        <w:t>cpu</w:t>
      </w:r>
      <w:proofErr w:type="spellEnd"/>
      <w:r>
        <w:rPr>
          <w:rFonts w:ascii="宋体" w:eastAsia="宋体" w:hAnsi="宋体" w:hint="eastAsia"/>
        </w:rPr>
        <w:t>的多个核中。使Read，Compress，Write三个步骤的时间接近相等匹配。</w:t>
      </w:r>
    </w:p>
    <w:p w14:paraId="281F48F1" w14:textId="6419776A" w:rsidR="00BF2C90" w:rsidRDefault="0059546E" w:rsidP="0059546E">
      <w:pPr>
        <w:jc w:val="center"/>
        <w:rPr>
          <w:rFonts w:ascii="宋体" w:eastAsia="宋体" w:hAnsi="宋体"/>
        </w:rPr>
      </w:pPr>
      <w:r>
        <w:object w:dxaOrig="11111" w:dyaOrig="4420" w14:anchorId="6D431A04">
          <v:shape id="_x0000_i1028" type="#_x0000_t75" style="width:252.75pt;height:100.5pt" o:ole="">
            <v:imagedata r:id="rId14" o:title=""/>
          </v:shape>
          <o:OLEObject Type="Embed" ProgID="Visio.Drawing.11" ShapeID="_x0000_i1028" DrawAspect="Content" ObjectID="_1772482126" r:id="rId15"/>
        </w:object>
      </w:r>
    </w:p>
    <w:p w14:paraId="2D8B89C7" w14:textId="413E3A49" w:rsidR="0059546E" w:rsidRDefault="0059546E" w:rsidP="0059546E">
      <w:pPr>
        <w:rPr>
          <w:rFonts w:ascii="宋体" w:eastAsia="宋体" w:hAnsi="宋体"/>
        </w:rPr>
      </w:pPr>
      <w:r w:rsidRPr="00BF2C90">
        <w:rPr>
          <w:rFonts w:ascii="宋体" w:eastAsia="宋体" w:hAnsi="宋体" w:hint="eastAsia"/>
          <w:highlight w:val="green"/>
        </w:rPr>
        <w:t>通过这种方法可以</w:t>
      </w:r>
      <w:r>
        <w:rPr>
          <w:rFonts w:ascii="宋体" w:eastAsia="宋体" w:hAnsi="宋体" w:hint="eastAsia"/>
          <w:highlight w:val="green"/>
        </w:rPr>
        <w:t>进一步</w:t>
      </w:r>
      <w:r w:rsidRPr="00BF2C90">
        <w:rPr>
          <w:rFonts w:ascii="宋体" w:eastAsia="宋体" w:hAnsi="宋体" w:hint="eastAsia"/>
          <w:highlight w:val="green"/>
        </w:rPr>
        <w:t>完成提速</w:t>
      </w:r>
      <w:r>
        <w:rPr>
          <w:rFonts w:ascii="宋体" w:eastAsia="宋体" w:hAnsi="宋体" w:hint="eastAsia"/>
        </w:rPr>
        <w:t>。</w:t>
      </w:r>
    </w:p>
    <w:p w14:paraId="4ED2841C" w14:textId="77777777" w:rsidR="00BF2C90" w:rsidRDefault="00BF2C90" w:rsidP="00BF2C90">
      <w:pPr>
        <w:rPr>
          <w:rFonts w:ascii="宋体" w:eastAsia="宋体" w:hAnsi="宋体"/>
        </w:rPr>
      </w:pPr>
      <w:r>
        <w:rPr>
          <w:rFonts w:ascii="宋体" w:eastAsia="宋体" w:hAnsi="宋体"/>
        </w:rPr>
        <w:t>4</w:t>
      </w:r>
      <w:r>
        <w:rPr>
          <w:rFonts w:ascii="宋体" w:eastAsia="宋体" w:hAnsi="宋体" w:hint="eastAsia"/>
        </w:rPr>
        <w:t>）由于Read步骤中，可以细分为：</w:t>
      </w:r>
    </w:p>
    <w:p w14:paraId="7D231895" w14:textId="77777777" w:rsidR="00BF2C90" w:rsidRDefault="00BF2C90" w:rsidP="00BF2C90">
      <w:pPr>
        <w:rPr>
          <w:rFonts w:ascii="宋体" w:eastAsia="宋体" w:hAnsi="宋体"/>
        </w:rPr>
      </w:pPr>
      <w:r>
        <w:rPr>
          <w:rFonts w:ascii="宋体" w:eastAsia="宋体" w:hAnsi="宋体" w:hint="eastAsia"/>
        </w:rPr>
        <w:lastRenderedPageBreak/>
        <w:t>Read</w:t>
      </w:r>
      <w:r>
        <w:rPr>
          <w:rFonts w:ascii="宋体" w:eastAsia="宋体" w:hAnsi="宋体"/>
        </w:rPr>
        <w:t xml:space="preserve"> </w:t>
      </w:r>
      <w:r>
        <w:rPr>
          <w:rFonts w:ascii="宋体" w:eastAsia="宋体" w:hAnsi="宋体" w:hint="eastAsia"/>
        </w:rPr>
        <w:t>Data：从硬盘中将数据读入内存</w:t>
      </w:r>
    </w:p>
    <w:p w14:paraId="46731A58" w14:textId="77777777" w:rsidR="00BF2C90" w:rsidRDefault="00BF2C90" w:rsidP="00BF2C90">
      <w:pPr>
        <w:rPr>
          <w:rFonts w:ascii="宋体" w:eastAsia="宋体" w:hAnsi="宋体"/>
        </w:rPr>
      </w:pPr>
      <w:r>
        <w:rPr>
          <w:rFonts w:ascii="宋体" w:eastAsia="宋体" w:hAnsi="宋体" w:hint="eastAsia"/>
        </w:rPr>
        <w:t>Parsing：将内存中的原始数据解析到对应的结构体内存中</w:t>
      </w:r>
    </w:p>
    <w:p w14:paraId="4B4CC85A" w14:textId="77777777" w:rsidR="0059546E" w:rsidRDefault="00BF2C90" w:rsidP="00BF2C90">
      <w:pPr>
        <w:rPr>
          <w:rFonts w:ascii="宋体" w:eastAsia="宋体" w:hAnsi="宋体"/>
        </w:rPr>
      </w:pPr>
      <w:r>
        <w:rPr>
          <w:rFonts w:ascii="宋体" w:eastAsia="宋体" w:hAnsi="宋体" w:hint="eastAsia"/>
        </w:rPr>
        <w:t>Parsing部分占据了整个Read步骤的绝大部分时间，故在Parsing部分采用了</w:t>
      </w:r>
      <w:proofErr w:type="spellStart"/>
      <w:r>
        <w:rPr>
          <w:rFonts w:ascii="宋体" w:eastAsia="宋体" w:hAnsi="宋体" w:hint="eastAsia"/>
        </w:rPr>
        <w:t>openMP</w:t>
      </w:r>
      <w:proofErr w:type="spellEnd"/>
      <w:r>
        <w:rPr>
          <w:rFonts w:ascii="宋体" w:eastAsia="宋体" w:hAnsi="宋体" w:hint="eastAsia"/>
        </w:rPr>
        <w:t>的多线程形式进行加速。</w:t>
      </w:r>
    </w:p>
    <w:p w14:paraId="659B0617" w14:textId="53A2C955" w:rsidR="0059546E" w:rsidRDefault="0059546E" w:rsidP="0059546E">
      <w:pPr>
        <w:jc w:val="center"/>
        <w:rPr>
          <w:rFonts w:ascii="宋体" w:eastAsia="宋体" w:hAnsi="宋体"/>
        </w:rPr>
      </w:pPr>
      <w:r>
        <w:object w:dxaOrig="15788" w:dyaOrig="4449" w14:anchorId="0193A1E9">
          <v:shape id="_x0000_i1029" type="#_x0000_t75" style="width:355.5pt;height:99.75pt" o:ole="">
            <v:imagedata r:id="rId16" o:title=""/>
          </v:shape>
          <o:OLEObject Type="Embed" ProgID="Visio.Drawing.11" ShapeID="_x0000_i1029" DrawAspect="Content" ObjectID="_1772482127" r:id="rId17"/>
        </w:object>
      </w:r>
    </w:p>
    <w:p w14:paraId="48C67284" w14:textId="29A9173F" w:rsidR="00BF2C90" w:rsidRDefault="0059546E" w:rsidP="00BF2C90">
      <w:pPr>
        <w:rPr>
          <w:rFonts w:ascii="宋体" w:eastAsia="宋体" w:hAnsi="宋体"/>
        </w:rPr>
      </w:pPr>
      <w:r>
        <w:rPr>
          <w:rFonts w:ascii="宋体" w:eastAsia="宋体" w:hAnsi="宋体" w:hint="eastAsia"/>
        </w:rPr>
        <w:t>软件中由</w:t>
      </w:r>
      <w:del w:id="481" w:author="zuo Oliver" w:date="2023-05-16T14:53:00Z">
        <w:r w:rsidR="00BF2C90" w:rsidDel="008502BB">
          <w:rPr>
            <w:rFonts w:ascii="宋体" w:eastAsia="宋体" w:hAnsi="宋体" w:hint="eastAsia"/>
          </w:rPr>
          <w:delText>V</w:delText>
        </w:r>
      </w:del>
      <w:proofErr w:type="spellStart"/>
      <w:ins w:id="482" w:author="zuo Oliver" w:date="2023-05-16T14:53:00Z">
        <w:r w:rsidR="008502BB">
          <w:rPr>
            <w:rFonts w:ascii="宋体" w:eastAsia="宋体" w:hAnsi="宋体" w:hint="eastAsia"/>
          </w:rPr>
          <w:t>v</w:t>
        </w:r>
      </w:ins>
      <w:r w:rsidR="00BF2C90">
        <w:rPr>
          <w:rFonts w:ascii="宋体" w:eastAsia="宋体" w:hAnsi="宋体" w:hint="eastAsia"/>
        </w:rPr>
        <w:t>cflib</w:t>
      </w:r>
      <w:proofErr w:type="spellEnd"/>
      <w:r w:rsidR="00BF2C90">
        <w:rPr>
          <w:rFonts w:ascii="宋体" w:eastAsia="宋体" w:hAnsi="宋体" w:hint="eastAsia"/>
        </w:rPr>
        <w:t>部分完成这部分功能。</w:t>
      </w:r>
      <w:r w:rsidR="00BF2C90" w:rsidRPr="00BF2C90">
        <w:rPr>
          <w:rFonts w:ascii="宋体" w:eastAsia="宋体" w:hAnsi="宋体" w:hint="eastAsia"/>
          <w:highlight w:val="green"/>
        </w:rPr>
        <w:t>通过这种方法，可以完成</w:t>
      </w:r>
      <w:r w:rsidR="00BF2C90" w:rsidRPr="00BF2C90">
        <w:rPr>
          <w:rFonts w:ascii="宋体" w:eastAsia="宋体" w:hAnsi="宋体"/>
          <w:highlight w:val="green"/>
        </w:rPr>
        <w:t>R</w:t>
      </w:r>
      <w:r w:rsidR="00BF2C90" w:rsidRPr="00BF2C90">
        <w:rPr>
          <w:rFonts w:ascii="宋体" w:eastAsia="宋体" w:hAnsi="宋体" w:hint="eastAsia"/>
          <w:highlight w:val="green"/>
        </w:rPr>
        <w:t>ead步骤的进一步提速。</w:t>
      </w:r>
    </w:p>
    <w:p w14:paraId="3C66CCFB" w14:textId="261F88DD" w:rsidR="00BF2C90" w:rsidRPr="00BF2C90" w:rsidDel="00536696" w:rsidRDefault="00BF2C90">
      <w:pPr>
        <w:rPr>
          <w:del w:id="483" w:author="zuo Oliver" w:date="2023-05-20T22:08:00Z"/>
          <w:rFonts w:ascii="宋体" w:eastAsia="宋体" w:hAnsi="宋体"/>
        </w:rPr>
      </w:pPr>
    </w:p>
    <w:p w14:paraId="315EF9D2" w14:textId="4F18C8C2" w:rsidR="00BF2C90" w:rsidDel="00536696" w:rsidRDefault="00BF2C90">
      <w:pPr>
        <w:rPr>
          <w:del w:id="484" w:author="zuo Oliver" w:date="2023-05-20T22:08:00Z"/>
          <w:rFonts w:ascii="宋体" w:eastAsia="宋体" w:hAnsi="宋体"/>
        </w:rPr>
      </w:pPr>
    </w:p>
    <w:p w14:paraId="32E13B26" w14:textId="39088CFD" w:rsidR="00BF2C90" w:rsidDel="00536696" w:rsidRDefault="00BF2C90">
      <w:pPr>
        <w:rPr>
          <w:del w:id="485" w:author="zuo Oliver" w:date="2023-05-20T22:08:00Z"/>
          <w:rFonts w:ascii="宋体" w:eastAsia="宋体" w:hAnsi="宋体"/>
        </w:rPr>
      </w:pPr>
    </w:p>
    <w:p w14:paraId="7194217E" w14:textId="3680CEF0" w:rsidR="00BF2C90" w:rsidDel="00536696" w:rsidRDefault="00BF2C90">
      <w:pPr>
        <w:rPr>
          <w:del w:id="486" w:author="zuo Oliver" w:date="2023-05-20T22:08:00Z"/>
          <w:rFonts w:ascii="宋体" w:eastAsia="宋体" w:hAnsi="宋体"/>
        </w:rPr>
      </w:pPr>
    </w:p>
    <w:p w14:paraId="554EA2D0" w14:textId="5E8473DC" w:rsidR="00BF2C90" w:rsidDel="00536696" w:rsidRDefault="00BF2C90">
      <w:pPr>
        <w:rPr>
          <w:del w:id="487" w:author="zuo Oliver" w:date="2023-05-20T22:08:00Z"/>
          <w:rFonts w:ascii="宋体" w:eastAsia="宋体" w:hAnsi="宋体"/>
        </w:rPr>
      </w:pPr>
    </w:p>
    <w:p w14:paraId="6C73BE74" w14:textId="441686F1" w:rsidR="00BF2C90" w:rsidDel="00536696" w:rsidRDefault="00BF2C90">
      <w:pPr>
        <w:rPr>
          <w:del w:id="488" w:author="zuo Oliver" w:date="2023-05-20T22:08:00Z"/>
          <w:rFonts w:ascii="宋体" w:eastAsia="宋体" w:hAnsi="宋体"/>
        </w:rPr>
      </w:pPr>
    </w:p>
    <w:p w14:paraId="52463B9E" w14:textId="365C62C2" w:rsidR="00BF2C90" w:rsidDel="00536696" w:rsidRDefault="00BF2C90">
      <w:pPr>
        <w:rPr>
          <w:del w:id="489" w:author="zuo Oliver" w:date="2023-05-20T22:08:00Z"/>
          <w:rFonts w:ascii="宋体" w:eastAsia="宋体" w:hAnsi="宋体"/>
        </w:rPr>
      </w:pPr>
    </w:p>
    <w:p w14:paraId="28D0DB31" w14:textId="75959790" w:rsidR="00FE1DB3" w:rsidRDefault="00FE1DB3">
      <w:pPr>
        <w:widowControl/>
        <w:jc w:val="left"/>
        <w:rPr>
          <w:rFonts w:ascii="宋体" w:eastAsia="宋体" w:hAnsi="宋体"/>
        </w:rPr>
      </w:pPr>
      <w:del w:id="490" w:author="zuo Oliver" w:date="2023-05-20T22:08:00Z">
        <w:r w:rsidDel="00536696">
          <w:rPr>
            <w:rFonts w:ascii="宋体" w:eastAsia="宋体" w:hAnsi="宋体"/>
          </w:rPr>
          <w:br w:type="page"/>
        </w:r>
      </w:del>
    </w:p>
    <w:p w14:paraId="14DB622C" w14:textId="24716F0B" w:rsidR="0018677F" w:rsidRDefault="0018677F" w:rsidP="0018677F">
      <w:pPr>
        <w:pStyle w:val="1"/>
      </w:pPr>
      <w:bookmarkStart w:id="491" w:name="_Toc161869365"/>
      <w:proofErr w:type="spellStart"/>
      <w:r>
        <w:lastRenderedPageBreak/>
        <w:t>V</w:t>
      </w:r>
      <w:r>
        <w:rPr>
          <w:rFonts w:hint="eastAsia"/>
        </w:rPr>
        <w:t>cflib</w:t>
      </w:r>
      <w:proofErr w:type="spellEnd"/>
      <w:r>
        <w:rPr>
          <w:rFonts w:hint="eastAsia"/>
        </w:rPr>
        <w:t>库说明</w:t>
      </w:r>
      <w:bookmarkEnd w:id="491"/>
    </w:p>
    <w:p w14:paraId="20C7BCF7" w14:textId="3C3BF002" w:rsidR="0018677F" w:rsidRDefault="0018677F" w:rsidP="0018677F">
      <w:pPr>
        <w:pStyle w:val="2"/>
      </w:pPr>
      <w:bookmarkStart w:id="492" w:name="_Toc161869366"/>
      <w:proofErr w:type="spellStart"/>
      <w:r>
        <w:rPr>
          <w:rFonts w:hint="eastAsia"/>
        </w:rPr>
        <w:t>vcflib</w:t>
      </w:r>
      <w:proofErr w:type="spellEnd"/>
      <w:r>
        <w:rPr>
          <w:rFonts w:hint="eastAsia"/>
        </w:rPr>
        <w:t>功能</w:t>
      </w:r>
      <w:bookmarkEnd w:id="492"/>
    </w:p>
    <w:p w14:paraId="0F98A4F3" w14:textId="377221D9" w:rsidR="0018677F" w:rsidRDefault="0018677F">
      <w:pPr>
        <w:rPr>
          <w:rFonts w:ascii="宋体" w:eastAsia="宋体" w:hAnsi="宋体"/>
        </w:rPr>
      </w:pPr>
      <w:r>
        <w:rPr>
          <w:rFonts w:ascii="宋体" w:eastAsia="宋体" w:hAnsi="宋体" w:hint="eastAsia"/>
        </w:rPr>
        <w:t>该库主要功能是可以高速读取</w:t>
      </w:r>
      <w:proofErr w:type="spellStart"/>
      <w:r>
        <w:rPr>
          <w:rFonts w:ascii="宋体" w:eastAsia="宋体" w:hAnsi="宋体" w:hint="eastAsia"/>
        </w:rPr>
        <w:t>vcf</w:t>
      </w:r>
      <w:proofErr w:type="spellEnd"/>
      <w:r>
        <w:rPr>
          <w:rFonts w:ascii="宋体" w:eastAsia="宋体" w:hAnsi="宋体" w:hint="eastAsia"/>
        </w:rPr>
        <w:t>文件进内存中。支持未压缩的</w:t>
      </w:r>
      <w:proofErr w:type="spellStart"/>
      <w:r>
        <w:rPr>
          <w:rFonts w:ascii="宋体" w:eastAsia="宋体" w:hAnsi="宋体" w:hint="eastAsia"/>
        </w:rPr>
        <w:t>vcf</w:t>
      </w:r>
      <w:proofErr w:type="spellEnd"/>
      <w:r>
        <w:rPr>
          <w:rFonts w:ascii="宋体" w:eastAsia="宋体" w:hAnsi="宋体" w:hint="eastAsia"/>
        </w:rPr>
        <w:t>文件和</w:t>
      </w:r>
      <w:proofErr w:type="spellStart"/>
      <w:r>
        <w:rPr>
          <w:rFonts w:ascii="宋体" w:eastAsia="宋体" w:hAnsi="宋体" w:hint="eastAsia"/>
        </w:rPr>
        <w:t>zlib</w:t>
      </w:r>
      <w:proofErr w:type="spellEnd"/>
      <w:r>
        <w:rPr>
          <w:rFonts w:ascii="宋体" w:eastAsia="宋体" w:hAnsi="宋体" w:hint="eastAsia"/>
        </w:rPr>
        <w:t>压缩过的</w:t>
      </w:r>
      <w:proofErr w:type="spellStart"/>
      <w:r>
        <w:rPr>
          <w:rFonts w:ascii="宋体" w:eastAsia="宋体" w:hAnsi="宋体" w:hint="eastAsia"/>
        </w:rPr>
        <w:t>gz</w:t>
      </w:r>
      <w:proofErr w:type="spellEnd"/>
      <w:r>
        <w:rPr>
          <w:rFonts w:ascii="宋体" w:eastAsia="宋体" w:hAnsi="宋体" w:hint="eastAsia"/>
        </w:rPr>
        <w:t>格式文件。</w:t>
      </w:r>
    </w:p>
    <w:p w14:paraId="60D25D70" w14:textId="0ED92A64" w:rsidR="00FE1DB3" w:rsidRDefault="00A11B93" w:rsidP="0018677F">
      <w:pPr>
        <w:pStyle w:val="2"/>
      </w:pPr>
      <w:bookmarkStart w:id="493" w:name="_Toc161869367"/>
      <w:proofErr w:type="spellStart"/>
      <w:r>
        <w:rPr>
          <w:rFonts w:hint="eastAsia"/>
        </w:rPr>
        <w:t>v</w:t>
      </w:r>
      <w:r w:rsidR="00FE1DB3">
        <w:rPr>
          <w:rFonts w:hint="eastAsia"/>
        </w:rPr>
        <w:t>cflib</w:t>
      </w:r>
      <w:proofErr w:type="spellEnd"/>
      <w:r w:rsidR="00FE1DB3">
        <w:t xml:space="preserve"> </w:t>
      </w:r>
      <w:r w:rsidR="00FE1DB3">
        <w:rPr>
          <w:rFonts w:hint="eastAsia"/>
        </w:rPr>
        <w:t>文件结构</w:t>
      </w:r>
      <w:bookmarkEnd w:id="493"/>
    </w:p>
    <w:p w14:paraId="68E3854C" w14:textId="0F86DECD" w:rsidR="00FE1DB3" w:rsidRDefault="00FE1DB3">
      <w:pPr>
        <w:rPr>
          <w:rFonts w:ascii="宋体" w:eastAsia="宋体" w:hAnsi="宋体"/>
        </w:rPr>
      </w:pPr>
      <w:proofErr w:type="spellStart"/>
      <w:r w:rsidRPr="00D4729C">
        <w:rPr>
          <w:rFonts w:ascii="宋体" w:eastAsia="宋体" w:hAnsi="宋体" w:hint="eastAsia"/>
          <w:b/>
          <w:bCs/>
        </w:rPr>
        <w:t>Makefile</w:t>
      </w:r>
      <w:proofErr w:type="spellEnd"/>
      <w:r w:rsidRPr="00D4729C">
        <w:rPr>
          <w:rFonts w:ascii="宋体" w:eastAsia="宋体" w:hAnsi="宋体" w:hint="eastAsia"/>
          <w:b/>
          <w:bCs/>
        </w:rPr>
        <w:t>：</w:t>
      </w:r>
      <w:r>
        <w:rPr>
          <w:rFonts w:ascii="宋体" w:eastAsia="宋体" w:hAnsi="宋体" w:hint="eastAsia"/>
        </w:rPr>
        <w:t>该库的</w:t>
      </w:r>
      <w:r w:rsidR="00A11B93">
        <w:rPr>
          <w:rFonts w:ascii="宋体" w:eastAsia="宋体" w:hAnsi="宋体" w:hint="eastAsia"/>
        </w:rPr>
        <w:t>编译规则文件，通过make完成对该库的编译</w:t>
      </w:r>
    </w:p>
    <w:p w14:paraId="650BFAB6" w14:textId="505E6C0D" w:rsidR="00FE1DB3" w:rsidRDefault="00FE1DB3">
      <w:pPr>
        <w:rPr>
          <w:rFonts w:ascii="宋体" w:eastAsia="宋体" w:hAnsi="宋体"/>
        </w:rPr>
      </w:pPr>
      <w:r w:rsidRPr="00D4729C">
        <w:rPr>
          <w:rFonts w:ascii="宋体" w:eastAsia="宋体" w:hAnsi="宋体" w:hint="eastAsia"/>
          <w:b/>
          <w:bCs/>
        </w:rPr>
        <w:t>bin：</w:t>
      </w:r>
      <w:r w:rsidR="00A11B93">
        <w:rPr>
          <w:rFonts w:ascii="宋体" w:eastAsia="宋体" w:hAnsi="宋体" w:hint="eastAsia"/>
        </w:rPr>
        <w:t>存放正确编译完毕后，生成的该库相关文件</w:t>
      </w:r>
      <w:r w:rsidR="00A11B93" w:rsidRPr="00A11B93">
        <w:rPr>
          <w:rFonts w:ascii="宋体" w:eastAsia="宋体" w:hAnsi="宋体" w:hint="eastAsia"/>
          <w:b/>
          <w:bCs/>
        </w:rPr>
        <w:t>（未编译前为空）</w:t>
      </w:r>
    </w:p>
    <w:p w14:paraId="5E4BAB5C" w14:textId="0F2C6A80" w:rsidR="00A11B93" w:rsidRDefault="00A11B93">
      <w:pPr>
        <w:rPr>
          <w:rFonts w:ascii="宋体" w:eastAsia="宋体" w:hAnsi="宋体"/>
        </w:rPr>
      </w:pPr>
      <w:r>
        <w:rPr>
          <w:rFonts w:ascii="宋体" w:eastAsia="宋体" w:hAnsi="宋体"/>
        </w:rPr>
        <w:tab/>
      </w:r>
      <w:r>
        <w:rPr>
          <w:rFonts w:ascii="宋体" w:eastAsia="宋体" w:hAnsi="宋体"/>
        </w:rPr>
        <w:tab/>
      </w:r>
      <w:proofErr w:type="spellStart"/>
      <w:r>
        <w:rPr>
          <w:rFonts w:ascii="宋体" w:eastAsia="宋体" w:hAnsi="宋体" w:hint="eastAsia"/>
        </w:rPr>
        <w:t>vcflib.h</w:t>
      </w:r>
      <w:proofErr w:type="spellEnd"/>
      <w:r>
        <w:rPr>
          <w:rFonts w:ascii="宋体" w:eastAsia="宋体" w:hAnsi="宋体"/>
        </w:rPr>
        <w:t>:</w:t>
      </w:r>
      <w:r>
        <w:rPr>
          <w:rFonts w:ascii="宋体" w:eastAsia="宋体" w:hAnsi="宋体" w:hint="eastAsia"/>
        </w:rPr>
        <w:t>该库的头文件，其中有该库提供的所有函数接口的相关声明</w:t>
      </w:r>
      <w:r w:rsidR="00D4729C">
        <w:rPr>
          <w:rFonts w:ascii="宋体" w:eastAsia="宋体" w:hAnsi="宋体" w:hint="eastAsia"/>
        </w:rPr>
        <w:t>,及相关用户可调节的宏参数</w:t>
      </w:r>
    </w:p>
    <w:p w14:paraId="3922EB3F" w14:textId="2869ACEB" w:rsidR="00A11B93" w:rsidRDefault="00A11B93">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libvcf</w:t>
      </w:r>
      <w:r>
        <w:rPr>
          <w:rFonts w:ascii="宋体" w:eastAsia="宋体" w:hAnsi="宋体"/>
        </w:rPr>
        <w:t>.so:</w:t>
      </w:r>
      <w:r>
        <w:rPr>
          <w:rFonts w:ascii="宋体" w:eastAsia="宋体" w:hAnsi="宋体" w:hint="eastAsia"/>
        </w:rPr>
        <w:t>该库的动态库文件</w:t>
      </w:r>
    </w:p>
    <w:p w14:paraId="2760AEC4" w14:textId="55E1883A" w:rsidR="00A11B93" w:rsidRDefault="00A11B93" w:rsidP="00A11B93">
      <w:pPr>
        <w:rPr>
          <w:rFonts w:ascii="宋体" w:eastAsia="宋体" w:hAnsi="宋体"/>
        </w:rPr>
      </w:pPr>
      <w:r>
        <w:rPr>
          <w:rFonts w:ascii="宋体" w:eastAsia="宋体" w:hAnsi="宋体"/>
        </w:rPr>
        <w:tab/>
      </w:r>
      <w:r>
        <w:rPr>
          <w:rFonts w:ascii="宋体" w:eastAsia="宋体" w:hAnsi="宋体"/>
        </w:rPr>
        <w:tab/>
      </w:r>
      <w:proofErr w:type="spellStart"/>
      <w:r>
        <w:rPr>
          <w:rFonts w:ascii="宋体" w:eastAsia="宋体" w:hAnsi="宋体" w:hint="eastAsia"/>
        </w:rPr>
        <w:t>libvcf.</w:t>
      </w:r>
      <w:r>
        <w:rPr>
          <w:rFonts w:ascii="宋体" w:eastAsia="宋体" w:hAnsi="宋体"/>
        </w:rPr>
        <w:t>a</w:t>
      </w:r>
      <w:proofErr w:type="spellEnd"/>
      <w:r>
        <w:rPr>
          <w:rFonts w:ascii="宋体" w:eastAsia="宋体" w:hAnsi="宋体"/>
        </w:rPr>
        <w:t>:</w:t>
      </w:r>
      <w:r w:rsidRPr="00A11B93">
        <w:rPr>
          <w:rFonts w:ascii="宋体" w:eastAsia="宋体" w:hAnsi="宋体" w:hint="eastAsia"/>
        </w:rPr>
        <w:t xml:space="preserve"> </w:t>
      </w:r>
      <w:r>
        <w:rPr>
          <w:rFonts w:ascii="宋体" w:eastAsia="宋体" w:hAnsi="宋体" w:hint="eastAsia"/>
        </w:rPr>
        <w:t>该库的静态库文件</w:t>
      </w:r>
    </w:p>
    <w:p w14:paraId="1277D03F" w14:textId="240D1962" w:rsidR="00FE1DB3" w:rsidRDefault="00A11B93" w:rsidP="00A11B93">
      <w:pPr>
        <w:rPr>
          <w:rFonts w:ascii="宋体" w:eastAsia="宋体" w:hAnsi="宋体"/>
        </w:rPr>
      </w:pPr>
      <w:proofErr w:type="spellStart"/>
      <w:r w:rsidRPr="00D4729C">
        <w:rPr>
          <w:rFonts w:ascii="宋体" w:eastAsia="宋体" w:hAnsi="宋体" w:hint="eastAsia"/>
          <w:b/>
          <w:bCs/>
        </w:rPr>
        <w:t>inc</w:t>
      </w:r>
      <w:proofErr w:type="spellEnd"/>
      <w:r w:rsidRPr="00D4729C">
        <w:rPr>
          <w:rFonts w:ascii="宋体" w:eastAsia="宋体" w:hAnsi="宋体" w:hint="eastAsia"/>
          <w:b/>
          <w:bCs/>
        </w:rPr>
        <w:t>：</w:t>
      </w:r>
      <w:r w:rsidR="00D4729C">
        <w:rPr>
          <w:rFonts w:ascii="宋体" w:eastAsia="宋体" w:hAnsi="宋体" w:hint="eastAsia"/>
        </w:rPr>
        <w:t>存放该库的头文件</w:t>
      </w:r>
    </w:p>
    <w:p w14:paraId="25938A10" w14:textId="5711A43C" w:rsidR="00D4729C" w:rsidRDefault="00D4729C" w:rsidP="00A11B93">
      <w:pPr>
        <w:rPr>
          <w:rFonts w:ascii="宋体" w:eastAsia="宋体" w:hAnsi="宋体"/>
        </w:rPr>
      </w:pPr>
      <w:r>
        <w:rPr>
          <w:rFonts w:ascii="宋体" w:eastAsia="宋体" w:hAnsi="宋体"/>
        </w:rPr>
        <w:tab/>
      </w:r>
      <w:r>
        <w:rPr>
          <w:rFonts w:ascii="宋体" w:eastAsia="宋体" w:hAnsi="宋体"/>
        </w:rPr>
        <w:tab/>
      </w:r>
      <w:proofErr w:type="spellStart"/>
      <w:r>
        <w:rPr>
          <w:rFonts w:ascii="宋体" w:eastAsia="宋体" w:hAnsi="宋体" w:hint="eastAsia"/>
        </w:rPr>
        <w:t>baseTool.</w:t>
      </w:r>
      <w:r>
        <w:rPr>
          <w:rFonts w:ascii="宋体" w:eastAsia="宋体" w:hAnsi="宋体"/>
        </w:rPr>
        <w:t>h</w:t>
      </w:r>
      <w:proofErr w:type="spellEnd"/>
      <w:r>
        <w:rPr>
          <w:rFonts w:ascii="宋体" w:eastAsia="宋体" w:hAnsi="宋体"/>
        </w:rPr>
        <w:t>:</w:t>
      </w:r>
      <w:r w:rsidRPr="00D4729C">
        <w:rPr>
          <w:rFonts w:ascii="宋体" w:eastAsia="宋体" w:hAnsi="宋体" w:hint="eastAsia"/>
        </w:rPr>
        <w:t xml:space="preserve"> </w:t>
      </w:r>
      <w:r>
        <w:rPr>
          <w:rFonts w:ascii="宋体" w:eastAsia="宋体" w:hAnsi="宋体" w:hint="eastAsia"/>
        </w:rPr>
        <w:t>该库中用到的内部基本功能函数的声明</w:t>
      </w:r>
    </w:p>
    <w:p w14:paraId="3EEB6FFB" w14:textId="77777777" w:rsidR="00D4729C" w:rsidRDefault="00D4729C" w:rsidP="00D4729C">
      <w:pPr>
        <w:rPr>
          <w:rFonts w:ascii="宋体" w:eastAsia="宋体" w:hAnsi="宋体"/>
        </w:rPr>
      </w:pPr>
      <w:r>
        <w:rPr>
          <w:rFonts w:ascii="宋体" w:eastAsia="宋体" w:hAnsi="宋体"/>
        </w:rPr>
        <w:tab/>
      </w:r>
      <w:r>
        <w:rPr>
          <w:rFonts w:ascii="宋体" w:eastAsia="宋体" w:hAnsi="宋体"/>
        </w:rPr>
        <w:tab/>
      </w:r>
      <w:proofErr w:type="spellStart"/>
      <w:r>
        <w:rPr>
          <w:rFonts w:ascii="宋体" w:eastAsia="宋体" w:hAnsi="宋体" w:hint="eastAsia"/>
        </w:rPr>
        <w:t>vcflib.h</w:t>
      </w:r>
      <w:proofErr w:type="spellEnd"/>
      <w:r>
        <w:rPr>
          <w:rFonts w:ascii="宋体" w:eastAsia="宋体" w:hAnsi="宋体"/>
        </w:rPr>
        <w:t>:</w:t>
      </w:r>
      <w:r>
        <w:rPr>
          <w:rFonts w:ascii="宋体" w:eastAsia="宋体" w:hAnsi="宋体" w:hint="eastAsia"/>
        </w:rPr>
        <w:t>该库的头文件，其中有该库提供的所有函数接口的相关声明,及相关用户可调节的宏参数</w:t>
      </w:r>
    </w:p>
    <w:p w14:paraId="1CF15B3E" w14:textId="20F86C0A" w:rsidR="00A11B93" w:rsidRDefault="00A11B93" w:rsidP="00A11B93">
      <w:pPr>
        <w:rPr>
          <w:rFonts w:ascii="宋体" w:eastAsia="宋体" w:hAnsi="宋体"/>
        </w:rPr>
      </w:pPr>
      <w:r w:rsidRPr="00D4729C">
        <w:rPr>
          <w:rFonts w:ascii="宋体" w:eastAsia="宋体" w:hAnsi="宋体" w:hint="eastAsia"/>
          <w:b/>
          <w:bCs/>
        </w:rPr>
        <w:t>obj：</w:t>
      </w:r>
      <w:r w:rsidR="00D4729C" w:rsidRPr="00D4729C">
        <w:rPr>
          <w:rFonts w:ascii="宋体" w:eastAsia="宋体" w:hAnsi="宋体" w:hint="eastAsia"/>
        </w:rPr>
        <w:t>存放</w:t>
      </w:r>
      <w:r w:rsidR="00D4729C">
        <w:rPr>
          <w:rFonts w:ascii="宋体" w:eastAsia="宋体" w:hAnsi="宋体" w:hint="eastAsia"/>
        </w:rPr>
        <w:t>该库在编译过程中产生的中间文件</w:t>
      </w:r>
      <w:r w:rsidR="0018677F" w:rsidRPr="00A11B93">
        <w:rPr>
          <w:rFonts w:ascii="宋体" w:eastAsia="宋体" w:hAnsi="宋体" w:hint="eastAsia"/>
          <w:b/>
          <w:bCs/>
        </w:rPr>
        <w:t>（未编译前为空）</w:t>
      </w:r>
    </w:p>
    <w:p w14:paraId="02CA2D92" w14:textId="57B31FEE" w:rsidR="00A11B93" w:rsidRDefault="00A11B93" w:rsidP="00A11B93">
      <w:pPr>
        <w:rPr>
          <w:rFonts w:ascii="宋体" w:eastAsia="宋体" w:hAnsi="宋体"/>
        </w:rPr>
      </w:pPr>
      <w:proofErr w:type="spellStart"/>
      <w:r w:rsidRPr="004C70ED">
        <w:rPr>
          <w:rFonts w:ascii="宋体" w:eastAsia="宋体" w:hAnsi="宋体" w:hint="eastAsia"/>
          <w:b/>
          <w:bCs/>
        </w:rPr>
        <w:t>src</w:t>
      </w:r>
      <w:proofErr w:type="spellEnd"/>
      <w:r w:rsidRPr="004C70ED">
        <w:rPr>
          <w:rFonts w:ascii="宋体" w:eastAsia="宋体" w:hAnsi="宋体" w:hint="eastAsia"/>
          <w:b/>
          <w:bCs/>
        </w:rPr>
        <w:t>：</w:t>
      </w:r>
      <w:r>
        <w:rPr>
          <w:rFonts w:ascii="宋体" w:eastAsia="宋体" w:hAnsi="宋体" w:hint="eastAsia"/>
        </w:rPr>
        <w:t>存放该库的源码文件</w:t>
      </w:r>
    </w:p>
    <w:p w14:paraId="0DDCD1F1" w14:textId="485BE92C" w:rsidR="00A11B93" w:rsidRDefault="00A11B93" w:rsidP="00A11B93">
      <w:pPr>
        <w:rPr>
          <w:rFonts w:ascii="宋体" w:eastAsia="宋体" w:hAnsi="宋体"/>
        </w:rPr>
      </w:pPr>
      <w:r>
        <w:rPr>
          <w:rFonts w:ascii="宋体" w:eastAsia="宋体" w:hAnsi="宋体"/>
        </w:rPr>
        <w:tab/>
      </w:r>
      <w:r>
        <w:rPr>
          <w:rFonts w:ascii="宋体" w:eastAsia="宋体" w:hAnsi="宋体"/>
        </w:rPr>
        <w:tab/>
      </w:r>
      <w:proofErr w:type="spellStart"/>
      <w:r w:rsidRPr="00A11B93">
        <w:rPr>
          <w:rFonts w:ascii="宋体" w:eastAsia="宋体" w:hAnsi="宋体"/>
        </w:rPr>
        <w:t>baseTools</w:t>
      </w:r>
      <w:r>
        <w:rPr>
          <w:rFonts w:ascii="宋体" w:eastAsia="宋体" w:hAnsi="宋体" w:hint="eastAsia"/>
        </w:rPr>
        <w:t>.</w:t>
      </w:r>
      <w:r>
        <w:rPr>
          <w:rFonts w:ascii="宋体" w:eastAsia="宋体" w:hAnsi="宋体"/>
        </w:rPr>
        <w:t>c</w:t>
      </w:r>
      <w:proofErr w:type="spellEnd"/>
      <w:r>
        <w:rPr>
          <w:rFonts w:ascii="宋体" w:eastAsia="宋体" w:hAnsi="宋体"/>
        </w:rPr>
        <w:t>:</w:t>
      </w:r>
      <w:r>
        <w:rPr>
          <w:rFonts w:ascii="宋体" w:eastAsia="宋体" w:hAnsi="宋体" w:hint="eastAsia"/>
        </w:rPr>
        <w:t>该库中用到的</w:t>
      </w:r>
      <w:r w:rsidR="00D4729C">
        <w:rPr>
          <w:rFonts w:ascii="宋体" w:eastAsia="宋体" w:hAnsi="宋体" w:hint="eastAsia"/>
        </w:rPr>
        <w:t>内部</w:t>
      </w:r>
      <w:r>
        <w:rPr>
          <w:rFonts w:ascii="宋体" w:eastAsia="宋体" w:hAnsi="宋体" w:hint="eastAsia"/>
        </w:rPr>
        <w:t>基本功能函数</w:t>
      </w:r>
    </w:p>
    <w:p w14:paraId="3FCFCF0F" w14:textId="0167F131" w:rsidR="00A11B93" w:rsidRDefault="00A11B93" w:rsidP="00A11B93">
      <w:pPr>
        <w:rPr>
          <w:rFonts w:ascii="宋体" w:eastAsia="宋体" w:hAnsi="宋体"/>
        </w:rPr>
      </w:pPr>
      <w:r>
        <w:rPr>
          <w:rFonts w:ascii="宋体" w:eastAsia="宋体" w:hAnsi="宋体"/>
        </w:rPr>
        <w:tab/>
      </w:r>
      <w:r>
        <w:rPr>
          <w:rFonts w:ascii="宋体" w:eastAsia="宋体" w:hAnsi="宋体"/>
        </w:rPr>
        <w:tab/>
      </w:r>
      <w:proofErr w:type="spellStart"/>
      <w:r w:rsidRPr="00A11B93">
        <w:rPr>
          <w:rFonts w:ascii="宋体" w:eastAsia="宋体" w:hAnsi="宋体"/>
        </w:rPr>
        <w:t>vcfFile.c</w:t>
      </w:r>
      <w:proofErr w:type="spellEnd"/>
      <w:r>
        <w:rPr>
          <w:rFonts w:ascii="宋体" w:eastAsia="宋体" w:hAnsi="宋体" w:hint="eastAsia"/>
        </w:rPr>
        <w:t>：该库中的主要功能接口函数</w:t>
      </w:r>
    </w:p>
    <w:p w14:paraId="16595D6A" w14:textId="79DC9F2A" w:rsidR="00A11B93" w:rsidRDefault="00A11B93" w:rsidP="00A11B93">
      <w:pPr>
        <w:rPr>
          <w:rFonts w:ascii="宋体" w:eastAsia="宋体" w:hAnsi="宋体"/>
        </w:rPr>
      </w:pPr>
      <w:proofErr w:type="spellStart"/>
      <w:r w:rsidRPr="004C70ED">
        <w:rPr>
          <w:rFonts w:ascii="宋体" w:eastAsia="宋体" w:hAnsi="宋体" w:hint="eastAsia"/>
          <w:b/>
          <w:bCs/>
        </w:rPr>
        <w:t>tst</w:t>
      </w:r>
      <w:proofErr w:type="spellEnd"/>
      <w:r w:rsidRPr="004C70ED">
        <w:rPr>
          <w:rFonts w:ascii="宋体" w:eastAsia="宋体" w:hAnsi="宋体" w:hint="eastAsia"/>
          <w:b/>
          <w:bCs/>
        </w:rPr>
        <w:t>：</w:t>
      </w:r>
      <w:r w:rsidR="003F294D" w:rsidRPr="003F294D">
        <w:rPr>
          <w:rFonts w:ascii="宋体" w:eastAsia="宋体" w:hAnsi="宋体" w:hint="eastAsia"/>
        </w:rPr>
        <w:t>存放该库的示例代码，包含一个</w:t>
      </w:r>
      <w:del w:id="494" w:author="zuo Oliver" w:date="2023-05-20T22:10:00Z">
        <w:r w:rsidR="003F294D" w:rsidRPr="003F294D" w:rsidDel="00536696">
          <w:rPr>
            <w:rFonts w:ascii="宋体" w:eastAsia="宋体" w:hAnsi="宋体" w:hint="eastAsia"/>
          </w:rPr>
          <w:delText>读操作和一个读写操作的示例</w:delText>
        </w:r>
      </w:del>
      <w:proofErr w:type="spellStart"/>
      <w:ins w:id="495" w:author="zuo Oliver" w:date="2023-05-16T12:36:00Z">
        <w:r w:rsidR="00D95D62">
          <w:rPr>
            <w:rFonts w:ascii="宋体" w:eastAsia="宋体" w:hAnsi="宋体" w:hint="eastAsia"/>
          </w:rPr>
          <w:t>simpleRead</w:t>
        </w:r>
        <w:proofErr w:type="spellEnd"/>
        <w:r w:rsidR="00D95D62">
          <w:rPr>
            <w:rFonts w:ascii="宋体" w:eastAsia="宋体" w:hAnsi="宋体" w:hint="eastAsia"/>
          </w:rPr>
          <w:t>（</w:t>
        </w:r>
        <w:proofErr w:type="gramStart"/>
        <w:r w:rsidR="00D95D62">
          <w:rPr>
            <w:rFonts w:ascii="宋体" w:eastAsia="宋体" w:hAnsi="宋体" w:hint="eastAsia"/>
          </w:rPr>
          <w:t>最简读</w:t>
        </w:r>
        <w:proofErr w:type="gramEnd"/>
        <w:r w:rsidR="00D95D62">
          <w:rPr>
            <w:rFonts w:ascii="宋体" w:eastAsia="宋体" w:hAnsi="宋体" w:hint="eastAsia"/>
          </w:rPr>
          <w:t>操作）的示例程序</w:t>
        </w:r>
      </w:ins>
      <w:r w:rsidR="003F294D" w:rsidRPr="003F294D">
        <w:rPr>
          <w:rFonts w:ascii="宋体" w:eastAsia="宋体" w:hAnsi="宋体" w:hint="eastAsia"/>
        </w:rPr>
        <w:t>。</w:t>
      </w:r>
    </w:p>
    <w:p w14:paraId="682A75EA" w14:textId="6273409C" w:rsidR="008B4468" w:rsidRPr="00D175BA" w:rsidRDefault="00A11B93" w:rsidP="0018677F">
      <w:pPr>
        <w:pStyle w:val="2"/>
        <w:rPr>
          <w:b w:val="0"/>
          <w:bCs w:val="0"/>
        </w:rPr>
      </w:pPr>
      <w:bookmarkStart w:id="496" w:name="_Toc161869368"/>
      <w:proofErr w:type="spellStart"/>
      <w:r>
        <w:t>v</w:t>
      </w:r>
      <w:r w:rsidR="008B4468">
        <w:rPr>
          <w:rFonts w:hint="eastAsia"/>
        </w:rPr>
        <w:t>cflib</w:t>
      </w:r>
      <w:proofErr w:type="spellEnd"/>
      <w:r w:rsidR="008B4468">
        <w:t xml:space="preserve"> </w:t>
      </w:r>
      <w:r w:rsidR="008B4468">
        <w:rPr>
          <w:rFonts w:hint="eastAsia"/>
        </w:rPr>
        <w:t>接口</w:t>
      </w:r>
      <w:bookmarkEnd w:id="496"/>
    </w:p>
    <w:p w14:paraId="3515B0CA" w14:textId="44D4514B" w:rsidR="00E157D2" w:rsidRPr="001B1A67" w:rsidRDefault="00E157D2" w:rsidP="0018677F">
      <w:pPr>
        <w:pStyle w:val="3"/>
      </w:pPr>
      <w:bookmarkStart w:id="497" w:name="_Toc161869369"/>
      <w:r w:rsidRPr="001B1A67">
        <w:rPr>
          <w:rFonts w:hint="eastAsia"/>
        </w:rPr>
        <w:t>1．文件打开关闭接口</w:t>
      </w:r>
      <w:bookmarkEnd w:id="497"/>
    </w:p>
    <w:p w14:paraId="62144695" w14:textId="55FB9756" w:rsidR="00E157D2" w:rsidRPr="00E157D2" w:rsidRDefault="00E157D2" w:rsidP="00E157D2">
      <w:pPr>
        <w:rPr>
          <w:rFonts w:ascii="宋体" w:eastAsia="宋体" w:hAnsi="宋体"/>
          <w:b/>
          <w:bCs/>
        </w:rPr>
      </w:pPr>
      <w:r w:rsidRPr="00E157D2">
        <w:rPr>
          <w:rFonts w:ascii="宋体" w:eastAsia="宋体" w:hAnsi="宋体"/>
          <w:b/>
          <w:bCs/>
        </w:rPr>
        <w:t xml:space="preserve">VCF_STATUS </w:t>
      </w:r>
      <w:proofErr w:type="spellStart"/>
      <w:proofErr w:type="gramStart"/>
      <w:r w:rsidRPr="00E157D2">
        <w:rPr>
          <w:rFonts w:ascii="宋体" w:eastAsia="宋体" w:hAnsi="宋体"/>
          <w:b/>
          <w:bCs/>
        </w:rPr>
        <w:t>vcfFileOpen</w:t>
      </w:r>
      <w:proofErr w:type="spellEnd"/>
      <w:r w:rsidRPr="00E157D2">
        <w:rPr>
          <w:rFonts w:ascii="宋体" w:eastAsia="宋体" w:hAnsi="宋体"/>
          <w:b/>
          <w:bCs/>
        </w:rPr>
        <w:t>(</w:t>
      </w:r>
      <w:proofErr w:type="gramEnd"/>
      <w:r w:rsidRPr="00E157D2">
        <w:rPr>
          <w:rFonts w:ascii="宋体" w:eastAsia="宋体" w:hAnsi="宋体"/>
          <w:b/>
          <w:bCs/>
        </w:rPr>
        <w:t>VCF_FILE *</w:t>
      </w:r>
      <w:proofErr w:type="spellStart"/>
      <w:r w:rsidRPr="00E157D2">
        <w:rPr>
          <w:rFonts w:ascii="宋体" w:eastAsia="宋体" w:hAnsi="宋体"/>
          <w:b/>
          <w:bCs/>
        </w:rPr>
        <w:t>fp,const</w:t>
      </w:r>
      <w:proofErr w:type="spellEnd"/>
      <w:r w:rsidRPr="00E157D2">
        <w:rPr>
          <w:rFonts w:ascii="宋体" w:eastAsia="宋体" w:hAnsi="宋体"/>
          <w:b/>
          <w:bCs/>
        </w:rPr>
        <w:t xml:space="preserve"> char *</w:t>
      </w:r>
      <w:proofErr w:type="spellStart"/>
      <w:r w:rsidRPr="00E157D2">
        <w:rPr>
          <w:rFonts w:ascii="宋体" w:eastAsia="宋体" w:hAnsi="宋体"/>
          <w:b/>
          <w:bCs/>
        </w:rPr>
        <w:t>fileName</w:t>
      </w:r>
      <w:proofErr w:type="spellEnd"/>
      <w:ins w:id="498" w:author="zuo Oliver" w:date="2023-05-16T12:36:00Z">
        <w:r w:rsidR="00D95D62" w:rsidRPr="00211A7E">
          <w:rPr>
            <w:rFonts w:ascii="宋体" w:eastAsia="宋体" w:hAnsi="宋体"/>
            <w:b/>
            <w:bCs/>
          </w:rPr>
          <w:t>,</w:t>
        </w:r>
        <w:r w:rsidR="00D95D62">
          <w:rPr>
            <w:rFonts w:ascii="宋体" w:eastAsia="宋体" w:hAnsi="宋体"/>
            <w:b/>
            <w:bCs/>
          </w:rPr>
          <w:t xml:space="preserve"> </w:t>
        </w:r>
        <w:r w:rsidR="00D95D62" w:rsidRPr="00211A7E">
          <w:rPr>
            <w:rFonts w:ascii="宋体" w:eastAsia="宋体" w:hAnsi="宋体"/>
            <w:b/>
            <w:bCs/>
          </w:rPr>
          <w:t xml:space="preserve">FILE_MODE </w:t>
        </w:r>
        <w:proofErr w:type="spellStart"/>
        <w:r w:rsidR="00D95D62" w:rsidRPr="00211A7E">
          <w:rPr>
            <w:rFonts w:ascii="宋体" w:eastAsia="宋体" w:hAnsi="宋体"/>
            <w:b/>
            <w:bCs/>
          </w:rPr>
          <w:t>fileMode</w:t>
        </w:r>
        <w:proofErr w:type="spellEnd"/>
        <w:r w:rsidR="00D95D62" w:rsidRPr="00211A7E">
          <w:rPr>
            <w:rFonts w:ascii="宋体" w:eastAsia="宋体" w:hAnsi="宋体"/>
            <w:b/>
            <w:bCs/>
          </w:rPr>
          <w:t>,</w:t>
        </w:r>
        <w:r w:rsidR="00D95D62">
          <w:rPr>
            <w:rFonts w:ascii="宋体" w:eastAsia="宋体" w:hAnsi="宋体"/>
            <w:b/>
            <w:bCs/>
          </w:rPr>
          <w:t xml:space="preserve"> </w:t>
        </w:r>
        <w:r w:rsidR="00D95D62" w:rsidRPr="00211A7E">
          <w:rPr>
            <w:rFonts w:ascii="宋体" w:eastAsia="宋体" w:hAnsi="宋体"/>
            <w:b/>
            <w:bCs/>
          </w:rPr>
          <w:t xml:space="preserve">unsigned int </w:t>
        </w:r>
        <w:proofErr w:type="spellStart"/>
        <w:r w:rsidR="00D95D62" w:rsidRPr="00211A7E">
          <w:rPr>
            <w:rFonts w:ascii="宋体" w:eastAsia="宋体" w:hAnsi="宋体"/>
            <w:b/>
            <w:bCs/>
          </w:rPr>
          <w:t>parseItem</w:t>
        </w:r>
      </w:ins>
      <w:proofErr w:type="spellEnd"/>
      <w:r w:rsidRPr="00E157D2">
        <w:rPr>
          <w:rFonts w:ascii="宋体" w:eastAsia="宋体" w:hAnsi="宋体"/>
          <w:b/>
          <w:bCs/>
        </w:rPr>
        <w:t>);</w:t>
      </w:r>
    </w:p>
    <w:p w14:paraId="4CCF80B6" w14:textId="77777777" w:rsidR="006E2320" w:rsidRPr="006E2320" w:rsidRDefault="006E2320" w:rsidP="00E157D2">
      <w:pPr>
        <w:rPr>
          <w:rFonts w:ascii="宋体" w:eastAsia="宋体" w:hAnsi="宋体"/>
          <w:b/>
          <w:bCs/>
        </w:rPr>
      </w:pPr>
      <w:r w:rsidRPr="006E2320">
        <w:rPr>
          <w:rFonts w:ascii="宋体" w:eastAsia="宋体" w:hAnsi="宋体" w:hint="eastAsia"/>
          <w:b/>
          <w:bCs/>
        </w:rPr>
        <w:t>功能：</w:t>
      </w:r>
    </w:p>
    <w:p w14:paraId="7B2280F9" w14:textId="36A9E859" w:rsidR="00E157D2" w:rsidRDefault="00E157D2" w:rsidP="00E157D2">
      <w:pPr>
        <w:rPr>
          <w:rFonts w:ascii="宋体" w:eastAsia="宋体" w:hAnsi="宋体"/>
        </w:rPr>
      </w:pPr>
      <w:r>
        <w:rPr>
          <w:rFonts w:ascii="宋体" w:eastAsia="宋体" w:hAnsi="宋体" w:hint="eastAsia"/>
        </w:rPr>
        <w:t>以读的方式打开一个存在的</w:t>
      </w:r>
      <w:proofErr w:type="spellStart"/>
      <w:r>
        <w:rPr>
          <w:rFonts w:ascii="宋体" w:eastAsia="宋体" w:hAnsi="宋体" w:hint="eastAsia"/>
        </w:rPr>
        <w:t>vcf</w:t>
      </w:r>
      <w:proofErr w:type="spellEnd"/>
      <w:r>
        <w:rPr>
          <w:rFonts w:ascii="宋体" w:eastAsia="宋体" w:hAnsi="宋体" w:hint="eastAsia"/>
        </w:rPr>
        <w:t>文件，</w:t>
      </w:r>
      <w:r w:rsidR="006E2320">
        <w:rPr>
          <w:rFonts w:ascii="宋体" w:eastAsia="宋体" w:hAnsi="宋体" w:hint="eastAsia"/>
        </w:rPr>
        <w:t>支持</w:t>
      </w:r>
      <w:r>
        <w:rPr>
          <w:rFonts w:ascii="宋体" w:eastAsia="宋体" w:hAnsi="宋体" w:hint="eastAsia"/>
        </w:rPr>
        <w:t>未压缩的文本文件格式，</w:t>
      </w:r>
      <w:r w:rsidR="006E2320">
        <w:rPr>
          <w:rFonts w:ascii="宋体" w:eastAsia="宋体" w:hAnsi="宋体" w:hint="eastAsia"/>
        </w:rPr>
        <w:t>支持</w:t>
      </w:r>
      <w:proofErr w:type="spellStart"/>
      <w:r>
        <w:rPr>
          <w:rFonts w:ascii="宋体" w:eastAsia="宋体" w:hAnsi="宋体" w:hint="eastAsia"/>
        </w:rPr>
        <w:t>zlib</w:t>
      </w:r>
      <w:proofErr w:type="spellEnd"/>
      <w:r>
        <w:rPr>
          <w:rFonts w:ascii="宋体" w:eastAsia="宋体" w:hAnsi="宋体" w:hint="eastAsia"/>
        </w:rPr>
        <w:t>压缩的</w:t>
      </w:r>
      <w:proofErr w:type="spellStart"/>
      <w:r>
        <w:rPr>
          <w:rFonts w:ascii="宋体" w:eastAsia="宋体" w:hAnsi="宋体" w:hint="eastAsia"/>
        </w:rPr>
        <w:t>gz</w:t>
      </w:r>
      <w:proofErr w:type="spellEnd"/>
      <w:r>
        <w:rPr>
          <w:rFonts w:ascii="宋体" w:eastAsia="宋体" w:hAnsi="宋体" w:hint="eastAsia"/>
        </w:rPr>
        <w:t>格式。</w:t>
      </w:r>
      <w:r w:rsidR="004C44F3">
        <w:rPr>
          <w:rFonts w:ascii="宋体" w:eastAsia="宋体" w:hAnsi="宋体" w:hint="eastAsia"/>
        </w:rPr>
        <w:t>并开启</w:t>
      </w:r>
      <w:proofErr w:type="spellStart"/>
      <w:r w:rsidR="004C44F3">
        <w:rPr>
          <w:rFonts w:ascii="宋体" w:eastAsia="宋体" w:hAnsi="宋体" w:hint="eastAsia"/>
        </w:rPr>
        <w:t>vcflib</w:t>
      </w:r>
      <w:proofErr w:type="spellEnd"/>
      <w:r w:rsidR="004C44F3">
        <w:rPr>
          <w:rFonts w:ascii="宋体" w:eastAsia="宋体" w:hAnsi="宋体" w:hint="eastAsia"/>
        </w:rPr>
        <w:t>日志</w:t>
      </w:r>
    </w:p>
    <w:p w14:paraId="1937687D" w14:textId="73DAE782" w:rsidR="00E157D2" w:rsidRPr="006E2320" w:rsidRDefault="00E157D2" w:rsidP="00E157D2">
      <w:pPr>
        <w:rPr>
          <w:rFonts w:ascii="宋体" w:eastAsia="宋体" w:hAnsi="宋体"/>
          <w:b/>
          <w:bCs/>
        </w:rPr>
      </w:pPr>
      <w:r w:rsidRPr="006E2320">
        <w:rPr>
          <w:rFonts w:ascii="宋体" w:eastAsia="宋体" w:hAnsi="宋体" w:hint="eastAsia"/>
          <w:b/>
          <w:bCs/>
        </w:rPr>
        <w:t>参数：</w:t>
      </w:r>
    </w:p>
    <w:p w14:paraId="0F3B3A74" w14:textId="75F65DCE" w:rsidR="00E157D2" w:rsidRDefault="00E157D2" w:rsidP="00E157D2">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r w:rsidR="00EF5388">
        <w:rPr>
          <w:rFonts w:ascii="宋体" w:eastAsia="宋体" w:hAnsi="宋体" w:hint="eastAsia"/>
        </w:rPr>
        <w:t>。</w:t>
      </w:r>
      <w:proofErr w:type="spellStart"/>
      <w:r>
        <w:rPr>
          <w:rFonts w:ascii="宋体" w:eastAsia="宋体" w:hAnsi="宋体" w:hint="eastAsia"/>
        </w:rPr>
        <w:t>vcflib</w:t>
      </w:r>
      <w:proofErr w:type="spellEnd"/>
      <w:r>
        <w:rPr>
          <w:rFonts w:ascii="宋体" w:eastAsia="宋体" w:hAnsi="宋体" w:hint="eastAsia"/>
        </w:rPr>
        <w:t>库中的文件handle，结构体定义如下：</w:t>
      </w:r>
    </w:p>
    <w:p w14:paraId="20C4EFE2" w14:textId="3E3376A3" w:rsidR="006E2320" w:rsidRDefault="00E157D2" w:rsidP="006E2320">
      <w:pPr>
        <w:ind w:firstLine="420"/>
        <w:rPr>
          <w:rFonts w:ascii="宋体" w:eastAsia="宋体" w:hAnsi="宋体"/>
        </w:rPr>
      </w:pPr>
      <w:r w:rsidRPr="00E157D2">
        <w:rPr>
          <w:rFonts w:ascii="宋体" w:eastAsia="宋体" w:hAnsi="宋体"/>
        </w:rPr>
        <w:t>typedef struct</w:t>
      </w:r>
    </w:p>
    <w:p w14:paraId="0FABB775" w14:textId="77777777" w:rsidR="006E2320" w:rsidRDefault="00E157D2" w:rsidP="006E2320">
      <w:pPr>
        <w:ind w:firstLine="420"/>
        <w:rPr>
          <w:rFonts w:ascii="宋体" w:eastAsia="宋体" w:hAnsi="宋体"/>
        </w:rPr>
      </w:pPr>
      <w:r w:rsidRPr="00E157D2">
        <w:rPr>
          <w:rFonts w:ascii="宋体" w:eastAsia="宋体" w:hAnsi="宋体"/>
        </w:rPr>
        <w:t>{</w:t>
      </w:r>
    </w:p>
    <w:p w14:paraId="7F957C92" w14:textId="2495535C" w:rsidR="00E157D2" w:rsidRPr="00E157D2" w:rsidRDefault="00E157D2" w:rsidP="006E2320">
      <w:pPr>
        <w:ind w:left="420" w:firstLine="420"/>
        <w:rPr>
          <w:rFonts w:ascii="宋体" w:eastAsia="宋体" w:hAnsi="宋体"/>
        </w:rPr>
      </w:pPr>
      <w:r w:rsidRPr="00E157D2">
        <w:rPr>
          <w:rFonts w:ascii="宋体" w:eastAsia="宋体" w:hAnsi="宋体"/>
        </w:rPr>
        <w:t>union</w:t>
      </w:r>
    </w:p>
    <w:p w14:paraId="24D8E59A" w14:textId="49A9BE79" w:rsidR="00E157D2" w:rsidRPr="00E157D2" w:rsidRDefault="00E157D2" w:rsidP="006E2320">
      <w:pPr>
        <w:ind w:left="420" w:firstLine="420"/>
        <w:rPr>
          <w:rFonts w:ascii="宋体" w:eastAsia="宋体" w:hAnsi="宋体"/>
        </w:rPr>
      </w:pPr>
      <w:r w:rsidRPr="00E157D2">
        <w:rPr>
          <w:rFonts w:ascii="宋体" w:eastAsia="宋体" w:hAnsi="宋体"/>
        </w:rPr>
        <w:lastRenderedPageBreak/>
        <w:t>{</w:t>
      </w:r>
    </w:p>
    <w:p w14:paraId="2FED0276" w14:textId="77F2E403" w:rsidR="00E157D2" w:rsidRPr="00E157D2" w:rsidRDefault="00E157D2" w:rsidP="006E2320">
      <w:pPr>
        <w:ind w:left="840" w:firstLine="420"/>
        <w:rPr>
          <w:rFonts w:ascii="宋体" w:eastAsia="宋体" w:hAnsi="宋体"/>
        </w:rPr>
      </w:pPr>
      <w:r w:rsidRPr="00E157D2">
        <w:rPr>
          <w:rFonts w:ascii="宋体" w:eastAsia="宋体" w:hAnsi="宋体"/>
        </w:rPr>
        <w:t xml:space="preserve">FILE * </w:t>
      </w:r>
      <w:proofErr w:type="spellStart"/>
      <w:r w:rsidRPr="00E157D2">
        <w:rPr>
          <w:rFonts w:ascii="宋体" w:eastAsia="宋体" w:hAnsi="宋体"/>
        </w:rPr>
        <w:t>fp</w:t>
      </w:r>
      <w:proofErr w:type="spellEnd"/>
      <w:r w:rsidRPr="00E157D2">
        <w:rPr>
          <w:rFonts w:ascii="宋体" w:eastAsia="宋体" w:hAnsi="宋体"/>
        </w:rPr>
        <w:t>;</w:t>
      </w:r>
      <w:r>
        <w:rPr>
          <w:rFonts w:ascii="宋体" w:eastAsia="宋体" w:hAnsi="宋体"/>
        </w:rPr>
        <w:t xml:space="preserve">        </w:t>
      </w:r>
      <w:r w:rsidR="006E2320">
        <w:rPr>
          <w:rFonts w:ascii="宋体" w:eastAsia="宋体" w:hAnsi="宋体"/>
        </w:rPr>
        <w:t xml:space="preserve">  </w:t>
      </w:r>
      <w:r>
        <w:rPr>
          <w:rFonts w:ascii="宋体" w:eastAsia="宋体" w:hAnsi="宋体"/>
        </w:rPr>
        <w:t>//</w:t>
      </w:r>
      <w:r>
        <w:rPr>
          <w:rFonts w:ascii="宋体" w:eastAsia="宋体" w:hAnsi="宋体" w:hint="eastAsia"/>
        </w:rPr>
        <w:t>未压缩格式文件指针</w:t>
      </w:r>
    </w:p>
    <w:p w14:paraId="32844794" w14:textId="1FE5AD0B" w:rsidR="00E157D2" w:rsidRPr="00E157D2" w:rsidRDefault="00E157D2" w:rsidP="006E2320">
      <w:pPr>
        <w:ind w:left="840" w:firstLine="420"/>
        <w:rPr>
          <w:rFonts w:ascii="宋体" w:eastAsia="宋体" w:hAnsi="宋体"/>
        </w:rPr>
      </w:pPr>
      <w:proofErr w:type="spellStart"/>
      <w:r w:rsidRPr="00E157D2">
        <w:rPr>
          <w:rFonts w:ascii="宋体" w:eastAsia="宋体" w:hAnsi="宋体"/>
        </w:rPr>
        <w:t>gzFile</w:t>
      </w:r>
      <w:proofErr w:type="spellEnd"/>
      <w:r w:rsidRPr="00E157D2">
        <w:rPr>
          <w:rFonts w:ascii="宋体" w:eastAsia="宋体" w:hAnsi="宋体"/>
        </w:rPr>
        <w:t xml:space="preserve"> </w:t>
      </w:r>
      <w:proofErr w:type="spellStart"/>
      <w:r w:rsidR="00D95713" w:rsidRPr="00D95713">
        <w:rPr>
          <w:rFonts w:ascii="宋体" w:eastAsia="宋体" w:hAnsi="宋体"/>
        </w:rPr>
        <w:t>gfp</w:t>
      </w:r>
      <w:proofErr w:type="spellEnd"/>
      <w:r w:rsidRPr="00E157D2">
        <w:rPr>
          <w:rFonts w:ascii="宋体" w:eastAsia="宋体" w:hAnsi="宋体"/>
        </w:rPr>
        <w:t>;</w:t>
      </w:r>
      <w:r>
        <w:rPr>
          <w:rFonts w:ascii="宋体" w:eastAsia="宋体" w:hAnsi="宋体"/>
        </w:rPr>
        <w:t xml:space="preserve">      </w:t>
      </w:r>
      <w:r w:rsidR="006E2320">
        <w:rPr>
          <w:rFonts w:ascii="宋体" w:eastAsia="宋体" w:hAnsi="宋体"/>
        </w:rPr>
        <w:t xml:space="preserve">  </w:t>
      </w:r>
      <w:r>
        <w:rPr>
          <w:rFonts w:ascii="宋体" w:eastAsia="宋体" w:hAnsi="宋体" w:hint="eastAsia"/>
        </w:rPr>
        <w:t>/</w:t>
      </w:r>
      <w:r>
        <w:rPr>
          <w:rFonts w:ascii="宋体" w:eastAsia="宋体" w:hAnsi="宋体"/>
        </w:rPr>
        <w:t>/</w:t>
      </w:r>
      <w:proofErr w:type="spellStart"/>
      <w:r>
        <w:rPr>
          <w:rFonts w:ascii="宋体" w:eastAsia="宋体" w:hAnsi="宋体"/>
        </w:rPr>
        <w:t>zlib</w:t>
      </w:r>
      <w:proofErr w:type="spellEnd"/>
      <w:r>
        <w:rPr>
          <w:rFonts w:ascii="宋体" w:eastAsia="宋体" w:hAnsi="宋体" w:hint="eastAsia"/>
        </w:rPr>
        <w:t>压缩格式文件指针</w:t>
      </w:r>
    </w:p>
    <w:p w14:paraId="17BAC306" w14:textId="1366D206" w:rsidR="00E157D2" w:rsidRPr="00E157D2" w:rsidRDefault="00E157D2" w:rsidP="006E2320">
      <w:pPr>
        <w:ind w:left="420" w:firstLine="420"/>
        <w:rPr>
          <w:rFonts w:ascii="宋体" w:eastAsia="宋体" w:hAnsi="宋体"/>
        </w:rPr>
      </w:pPr>
      <w:proofErr w:type="gramStart"/>
      <w:r w:rsidRPr="00E157D2">
        <w:rPr>
          <w:rFonts w:ascii="宋体" w:eastAsia="宋体" w:hAnsi="宋体"/>
        </w:rPr>
        <w:t>}</w:t>
      </w:r>
      <w:proofErr w:type="spellStart"/>
      <w:r w:rsidRPr="00E157D2">
        <w:rPr>
          <w:rFonts w:ascii="宋体" w:eastAsia="宋体" w:hAnsi="宋体"/>
        </w:rPr>
        <w:t>fp</w:t>
      </w:r>
      <w:proofErr w:type="spellEnd"/>
      <w:proofErr w:type="gramEnd"/>
      <w:r w:rsidRPr="00E157D2">
        <w:rPr>
          <w:rFonts w:ascii="宋体" w:eastAsia="宋体" w:hAnsi="宋体"/>
        </w:rPr>
        <w:t>;</w:t>
      </w:r>
    </w:p>
    <w:p w14:paraId="45725C00" w14:textId="77777777" w:rsidR="00DC73C1" w:rsidRDefault="00E157D2" w:rsidP="006E2320">
      <w:pPr>
        <w:ind w:left="420" w:firstLine="420"/>
        <w:rPr>
          <w:ins w:id="499" w:author="zuo Oliver" w:date="2023-05-16T12:56:00Z"/>
          <w:rFonts w:ascii="宋体" w:eastAsia="宋体" w:hAnsi="宋体"/>
        </w:rPr>
      </w:pPr>
      <w:r w:rsidRPr="00E157D2">
        <w:rPr>
          <w:rFonts w:ascii="宋体" w:eastAsia="宋体" w:hAnsi="宋体"/>
        </w:rPr>
        <w:t>FILE_MODE mode;</w:t>
      </w:r>
      <w:r w:rsidR="006E2320">
        <w:rPr>
          <w:rFonts w:ascii="宋体" w:eastAsia="宋体" w:hAnsi="宋体"/>
        </w:rPr>
        <w:tab/>
      </w:r>
      <w:r w:rsidR="006E2320">
        <w:rPr>
          <w:rFonts w:ascii="宋体" w:eastAsia="宋体" w:hAnsi="宋体"/>
        </w:rPr>
        <w:tab/>
      </w:r>
      <w:r w:rsidR="006E2320">
        <w:rPr>
          <w:rFonts w:ascii="宋体" w:eastAsia="宋体" w:hAnsi="宋体"/>
        </w:rPr>
        <w:tab/>
      </w:r>
      <w:r w:rsidR="006E2320">
        <w:rPr>
          <w:rFonts w:ascii="宋体" w:eastAsia="宋体" w:hAnsi="宋体" w:hint="eastAsia"/>
        </w:rPr>
        <w:t>/</w:t>
      </w:r>
      <w:r w:rsidR="006E2320">
        <w:rPr>
          <w:rFonts w:ascii="宋体" w:eastAsia="宋体" w:hAnsi="宋体"/>
        </w:rPr>
        <w:t>/</w:t>
      </w:r>
      <w:ins w:id="500" w:author="zuo Oliver" w:date="2023-05-16T12:55:00Z">
        <w:r w:rsidR="00DC73C1">
          <w:rPr>
            <w:rFonts w:ascii="宋体" w:eastAsia="宋体" w:hAnsi="宋体" w:hint="eastAsia"/>
          </w:rPr>
          <w:t>存储</w:t>
        </w:r>
      </w:ins>
      <w:ins w:id="501" w:author="zuo Oliver" w:date="2023-05-16T12:56:00Z">
        <w:r w:rsidR="00DC73C1">
          <w:rPr>
            <w:rFonts w:ascii="宋体" w:eastAsia="宋体" w:hAnsi="宋体" w:hint="eastAsia"/>
          </w:rPr>
          <w:t>第3个参数</w:t>
        </w:r>
        <w:proofErr w:type="spellStart"/>
        <w:r w:rsidR="00DC73C1">
          <w:rPr>
            <w:rFonts w:ascii="宋体" w:eastAsia="宋体" w:hAnsi="宋体" w:hint="eastAsia"/>
          </w:rPr>
          <w:t>fileMode</w:t>
        </w:r>
        <w:proofErr w:type="spellEnd"/>
        <w:r w:rsidR="00DC73C1">
          <w:rPr>
            <w:rFonts w:ascii="宋体" w:eastAsia="宋体" w:hAnsi="宋体" w:hint="eastAsia"/>
          </w:rPr>
          <w:t>的内容</w:t>
        </w:r>
      </w:ins>
    </w:p>
    <w:p w14:paraId="4840C643" w14:textId="44DC6749" w:rsidR="006E2320" w:rsidRDefault="00DC73C1">
      <w:pPr>
        <w:ind w:left="2940" w:firstLine="420"/>
        <w:rPr>
          <w:rFonts w:ascii="宋体" w:eastAsia="宋体" w:hAnsi="宋体"/>
        </w:rPr>
        <w:pPrChange w:id="502" w:author="zuo Oliver" w:date="2023-05-16T12:56:00Z">
          <w:pPr>
            <w:ind w:left="420" w:firstLine="420"/>
          </w:pPr>
        </w:pPrChange>
      </w:pPr>
      <w:ins w:id="503" w:author="zuo Oliver" w:date="2023-05-16T12:56:00Z">
        <w:r>
          <w:rPr>
            <w:rFonts w:ascii="宋体" w:eastAsia="宋体" w:hAnsi="宋体" w:hint="eastAsia"/>
          </w:rPr>
          <w:t>/</w:t>
        </w:r>
        <w:r>
          <w:rPr>
            <w:rFonts w:ascii="宋体" w:eastAsia="宋体" w:hAnsi="宋体"/>
          </w:rPr>
          <w:t>/</w:t>
        </w:r>
        <w:r>
          <w:rPr>
            <w:rFonts w:ascii="宋体" w:eastAsia="宋体" w:hAnsi="宋体" w:hint="eastAsia"/>
          </w:rPr>
          <w:t>记录</w:t>
        </w:r>
      </w:ins>
      <w:ins w:id="504" w:author="zuo Oliver" w:date="2023-05-16T12:55:00Z">
        <w:r>
          <w:rPr>
            <w:rFonts w:ascii="宋体" w:eastAsia="宋体" w:hAnsi="宋体" w:hint="eastAsia"/>
          </w:rPr>
          <w:t>该文件</w:t>
        </w:r>
      </w:ins>
      <w:del w:id="505" w:author="zuo Oliver" w:date="2023-05-16T12:55:00Z">
        <w:r w:rsidR="006E2320" w:rsidDel="00DC73C1">
          <w:rPr>
            <w:rFonts w:ascii="宋体" w:eastAsia="宋体" w:hAnsi="宋体" w:hint="eastAsia"/>
          </w:rPr>
          <w:delText>指定打开文件</w:delText>
        </w:r>
      </w:del>
      <w:r w:rsidR="006E2320">
        <w:rPr>
          <w:rFonts w:ascii="宋体" w:eastAsia="宋体" w:hAnsi="宋体" w:hint="eastAsia"/>
        </w:rPr>
        <w:t>的压缩格式</w:t>
      </w:r>
    </w:p>
    <w:p w14:paraId="72D870E1" w14:textId="7CC185FA" w:rsidR="00E157D2" w:rsidRDefault="006E2320" w:rsidP="006E2320">
      <w:pPr>
        <w:ind w:left="2940" w:firstLine="420"/>
        <w:rPr>
          <w:rFonts w:ascii="宋体" w:eastAsia="宋体" w:hAnsi="宋体"/>
        </w:rPr>
      </w:pPr>
      <w:r>
        <w:rPr>
          <w:rFonts w:ascii="宋体" w:eastAsia="宋体" w:hAnsi="宋体" w:hint="eastAsia"/>
        </w:rPr>
        <w:t>/</w:t>
      </w:r>
      <w:r>
        <w:rPr>
          <w:rFonts w:ascii="宋体" w:eastAsia="宋体" w:hAnsi="宋体"/>
        </w:rPr>
        <w:t>/</w:t>
      </w:r>
      <w:r w:rsidRPr="006E2320">
        <w:rPr>
          <w:rFonts w:ascii="宋体" w:eastAsia="宋体" w:hAnsi="宋体"/>
        </w:rPr>
        <w:t>FILE_MODE_NORMAL</w:t>
      </w:r>
      <w:r>
        <w:rPr>
          <w:rFonts w:ascii="宋体" w:eastAsia="宋体" w:hAnsi="宋体"/>
        </w:rPr>
        <w:t xml:space="preserve"> :</w:t>
      </w:r>
      <w:r>
        <w:rPr>
          <w:rFonts w:ascii="宋体" w:eastAsia="宋体" w:hAnsi="宋体" w:hint="eastAsia"/>
        </w:rPr>
        <w:t>未压缩</w:t>
      </w:r>
    </w:p>
    <w:p w14:paraId="273DD4B0" w14:textId="36F7B3F5" w:rsidR="006E2320" w:rsidRPr="00E157D2" w:rsidRDefault="006E2320" w:rsidP="006E2320">
      <w:pPr>
        <w:ind w:left="2940" w:firstLine="420"/>
        <w:rPr>
          <w:rFonts w:ascii="宋体" w:eastAsia="宋体" w:hAnsi="宋体"/>
        </w:rPr>
      </w:pPr>
      <w:r>
        <w:rPr>
          <w:rFonts w:ascii="宋体" w:eastAsia="宋体" w:hAnsi="宋体" w:hint="eastAsia"/>
        </w:rPr>
        <w:t>/</w:t>
      </w:r>
      <w:r>
        <w:rPr>
          <w:rFonts w:ascii="宋体" w:eastAsia="宋体" w:hAnsi="宋体"/>
        </w:rPr>
        <w:t>/</w:t>
      </w:r>
      <w:r w:rsidRPr="006E2320">
        <w:rPr>
          <w:rFonts w:ascii="宋体" w:eastAsia="宋体" w:hAnsi="宋体"/>
        </w:rPr>
        <w:t>FILE_MODE_GZ</w:t>
      </w:r>
      <w:r>
        <w:rPr>
          <w:rFonts w:ascii="宋体" w:eastAsia="宋体" w:hAnsi="宋体"/>
        </w:rPr>
        <w:t xml:space="preserve">: </w:t>
      </w:r>
      <w:proofErr w:type="spellStart"/>
      <w:r>
        <w:rPr>
          <w:rFonts w:ascii="宋体" w:eastAsia="宋体" w:hAnsi="宋体"/>
        </w:rPr>
        <w:t>zlib</w:t>
      </w:r>
      <w:proofErr w:type="spellEnd"/>
      <w:r>
        <w:rPr>
          <w:rFonts w:ascii="宋体" w:eastAsia="宋体" w:hAnsi="宋体" w:hint="eastAsia"/>
        </w:rPr>
        <w:t>压缩</w:t>
      </w:r>
      <w:proofErr w:type="spellStart"/>
      <w:r>
        <w:rPr>
          <w:rFonts w:ascii="宋体" w:eastAsia="宋体" w:hAnsi="宋体" w:hint="eastAsia"/>
        </w:rPr>
        <w:t>gz</w:t>
      </w:r>
      <w:proofErr w:type="spellEnd"/>
      <w:r>
        <w:rPr>
          <w:rFonts w:ascii="宋体" w:eastAsia="宋体" w:hAnsi="宋体" w:hint="eastAsia"/>
        </w:rPr>
        <w:t>格式</w:t>
      </w:r>
    </w:p>
    <w:p w14:paraId="12BBC9B9" w14:textId="3F70AA19" w:rsidR="00A108A1" w:rsidRDefault="00A108A1" w:rsidP="006E2320">
      <w:pPr>
        <w:ind w:left="420" w:firstLine="420"/>
        <w:rPr>
          <w:ins w:id="506" w:author="zuo Oliver" w:date="2023-05-16T12:45:00Z"/>
          <w:rFonts w:ascii="宋体" w:eastAsia="宋体" w:hAnsi="宋体"/>
        </w:rPr>
      </w:pPr>
      <w:ins w:id="507" w:author="zuo Oliver" w:date="2023-05-16T12:39:00Z">
        <w:r w:rsidRPr="00A108A1">
          <w:rPr>
            <w:rFonts w:ascii="宋体" w:eastAsia="宋体" w:hAnsi="宋体"/>
          </w:rPr>
          <w:t>FILE_HEAD head;</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ins>
      <w:ins w:id="508" w:author="zuo Oliver" w:date="2023-05-16T12:43:00Z">
        <w:r>
          <w:rPr>
            <w:rFonts w:ascii="宋体" w:eastAsia="宋体" w:hAnsi="宋体" w:hint="eastAsia"/>
          </w:rPr>
          <w:t>用于存储该</w:t>
        </w:r>
        <w:proofErr w:type="spellStart"/>
        <w:r>
          <w:rPr>
            <w:rFonts w:ascii="宋体" w:eastAsia="宋体" w:hAnsi="宋体" w:hint="eastAsia"/>
          </w:rPr>
          <w:t>vcf</w:t>
        </w:r>
        <w:proofErr w:type="spellEnd"/>
        <w:r>
          <w:rPr>
            <w:rFonts w:ascii="宋体" w:eastAsia="宋体" w:hAnsi="宋体" w:hint="eastAsia"/>
          </w:rPr>
          <w:t>文件的文件头</w:t>
        </w:r>
      </w:ins>
      <w:ins w:id="509" w:author="zuo Oliver" w:date="2023-05-16T12:44:00Z">
        <w:r>
          <w:rPr>
            <w:rFonts w:ascii="宋体" w:eastAsia="宋体" w:hAnsi="宋体" w:hint="eastAsia"/>
          </w:rPr>
          <w:t>数据</w:t>
        </w:r>
      </w:ins>
    </w:p>
    <w:p w14:paraId="1DCAA8AE" w14:textId="5026031D" w:rsidR="00A108A1" w:rsidRPr="00A108A1" w:rsidRDefault="00A108A1">
      <w:pPr>
        <w:ind w:left="2940" w:firstLine="420"/>
        <w:rPr>
          <w:ins w:id="510" w:author="zuo Oliver" w:date="2023-05-16T12:39:00Z"/>
          <w:rFonts w:ascii="宋体" w:eastAsia="宋体" w:hAnsi="宋体"/>
        </w:rPr>
        <w:pPrChange w:id="511" w:author="zuo Oliver" w:date="2023-05-16T12:46:00Z">
          <w:pPr>
            <w:ind w:left="420" w:firstLine="420"/>
          </w:pPr>
        </w:pPrChange>
      </w:pPr>
      <w:ins w:id="512" w:author="zuo Oliver" w:date="2023-05-16T12:45:00Z">
        <w:r>
          <w:rPr>
            <w:rFonts w:ascii="宋体" w:eastAsia="宋体" w:hAnsi="宋体" w:hint="eastAsia"/>
          </w:rPr>
          <w:t>/</w:t>
        </w:r>
        <w:r>
          <w:rPr>
            <w:rFonts w:ascii="宋体" w:eastAsia="宋体" w:hAnsi="宋体"/>
          </w:rPr>
          <w:t>/</w:t>
        </w:r>
        <w:r>
          <w:rPr>
            <w:rFonts w:ascii="宋体" w:eastAsia="宋体" w:hAnsi="宋体" w:hint="eastAsia"/>
          </w:rPr>
          <w:t>在</w:t>
        </w:r>
        <w:proofErr w:type="gramStart"/>
        <w:r>
          <w:rPr>
            <w:rFonts w:ascii="宋体" w:eastAsia="宋体" w:hAnsi="宋体" w:hint="eastAsia"/>
          </w:rPr>
          <w:t>未作读文件头</w:t>
        </w:r>
        <w:proofErr w:type="gramEnd"/>
        <w:r>
          <w:rPr>
            <w:rFonts w:ascii="宋体" w:eastAsia="宋体" w:hAnsi="宋体" w:hint="eastAsia"/>
          </w:rPr>
          <w:t>操作之前，内容为空</w:t>
        </w:r>
      </w:ins>
    </w:p>
    <w:p w14:paraId="17D38C81" w14:textId="77777777" w:rsidR="00A108A1" w:rsidRDefault="00E157D2" w:rsidP="006E2320">
      <w:pPr>
        <w:ind w:left="420" w:firstLine="420"/>
        <w:rPr>
          <w:ins w:id="513" w:author="zuo Oliver" w:date="2023-05-16T12:41:00Z"/>
          <w:rFonts w:ascii="宋体" w:eastAsia="宋体" w:hAnsi="宋体"/>
        </w:rPr>
      </w:pPr>
      <w:r w:rsidRPr="00E157D2">
        <w:rPr>
          <w:rFonts w:ascii="宋体" w:eastAsia="宋体" w:hAnsi="宋体"/>
        </w:rPr>
        <w:t xml:space="preserve">int </w:t>
      </w:r>
      <w:proofErr w:type="spellStart"/>
      <w:r w:rsidRPr="00E157D2">
        <w:rPr>
          <w:rFonts w:ascii="宋体" w:eastAsia="宋体" w:hAnsi="宋体"/>
        </w:rPr>
        <w:t>numSamples</w:t>
      </w:r>
      <w:proofErr w:type="spellEnd"/>
      <w:r w:rsidRPr="00E157D2">
        <w:rPr>
          <w:rFonts w:ascii="宋体" w:eastAsia="宋体" w:hAnsi="宋体"/>
        </w:rPr>
        <w:t>;</w:t>
      </w:r>
      <w:ins w:id="514" w:author="zuo Oliver" w:date="2023-05-16T12:39:00Z">
        <w:r w:rsidR="00A108A1">
          <w:rPr>
            <w:rFonts w:ascii="宋体" w:eastAsia="宋体" w:hAnsi="宋体"/>
          </w:rPr>
          <w:tab/>
        </w:r>
        <w:r w:rsidR="00A108A1">
          <w:rPr>
            <w:rFonts w:ascii="宋体" w:eastAsia="宋体" w:hAnsi="宋体"/>
          </w:rPr>
          <w:tab/>
        </w:r>
        <w:r w:rsidR="00A108A1">
          <w:rPr>
            <w:rFonts w:ascii="宋体" w:eastAsia="宋体" w:hAnsi="宋体"/>
          </w:rPr>
          <w:tab/>
          <w:t>//</w:t>
        </w:r>
      </w:ins>
      <w:ins w:id="515" w:author="zuo Oliver" w:date="2023-05-16T12:40:00Z">
        <w:r w:rsidR="00A108A1">
          <w:rPr>
            <w:rFonts w:ascii="宋体" w:eastAsia="宋体" w:hAnsi="宋体" w:hint="eastAsia"/>
          </w:rPr>
          <w:t>该</w:t>
        </w:r>
        <w:proofErr w:type="spellStart"/>
        <w:r w:rsidR="00A108A1">
          <w:rPr>
            <w:rFonts w:ascii="宋体" w:eastAsia="宋体" w:hAnsi="宋体" w:hint="eastAsia"/>
          </w:rPr>
          <w:t>vcf</w:t>
        </w:r>
        <w:proofErr w:type="spellEnd"/>
        <w:r w:rsidR="00A108A1">
          <w:rPr>
            <w:rFonts w:ascii="宋体" w:eastAsia="宋体" w:hAnsi="宋体" w:hint="eastAsia"/>
          </w:rPr>
          <w:t>文件的sample个数</w:t>
        </w:r>
      </w:ins>
    </w:p>
    <w:p w14:paraId="746F4E50" w14:textId="5425DF8F" w:rsidR="00E157D2" w:rsidRDefault="00A108A1" w:rsidP="00A108A1">
      <w:pPr>
        <w:ind w:left="2940" w:firstLine="420"/>
        <w:rPr>
          <w:ins w:id="516" w:author="zuo Oliver" w:date="2023-05-16T12:41:00Z"/>
          <w:rFonts w:ascii="宋体" w:eastAsia="宋体" w:hAnsi="宋体"/>
        </w:rPr>
      </w:pPr>
      <w:ins w:id="517" w:author="zuo Oliver" w:date="2023-05-16T12:41:00Z">
        <w:r>
          <w:rPr>
            <w:rFonts w:ascii="宋体" w:eastAsia="宋体" w:hAnsi="宋体" w:hint="eastAsia"/>
          </w:rPr>
          <w:t>/</w:t>
        </w:r>
        <w:r>
          <w:rPr>
            <w:rFonts w:ascii="宋体" w:eastAsia="宋体" w:hAnsi="宋体"/>
          </w:rPr>
          <w:t>/</w:t>
        </w:r>
      </w:ins>
      <w:ins w:id="518" w:author="zuo Oliver" w:date="2023-05-16T12:40:00Z">
        <w:r>
          <w:rPr>
            <w:rFonts w:ascii="宋体" w:eastAsia="宋体" w:hAnsi="宋体" w:hint="eastAsia"/>
          </w:rPr>
          <w:t>在</w:t>
        </w:r>
        <w:proofErr w:type="gramStart"/>
        <w:r>
          <w:rPr>
            <w:rFonts w:ascii="宋体" w:eastAsia="宋体" w:hAnsi="宋体" w:hint="eastAsia"/>
          </w:rPr>
          <w:t>未作读文件头</w:t>
        </w:r>
        <w:proofErr w:type="gramEnd"/>
        <w:r>
          <w:rPr>
            <w:rFonts w:ascii="宋体" w:eastAsia="宋体" w:hAnsi="宋体" w:hint="eastAsia"/>
          </w:rPr>
          <w:t>操作之前，该值为0</w:t>
        </w:r>
      </w:ins>
    </w:p>
    <w:p w14:paraId="74AAA303" w14:textId="73B065DA" w:rsidR="00A108A1" w:rsidRDefault="00A108A1">
      <w:pPr>
        <w:ind w:left="2940" w:firstLine="420"/>
        <w:rPr>
          <w:rFonts w:ascii="宋体" w:eastAsia="宋体" w:hAnsi="宋体"/>
        </w:rPr>
        <w:pPrChange w:id="519" w:author="zuo Oliver" w:date="2023-05-16T12:41:00Z">
          <w:pPr>
            <w:ind w:left="420" w:firstLine="420"/>
          </w:pPr>
        </w:pPrChange>
      </w:pPr>
      <w:ins w:id="520" w:author="zuo Oliver" w:date="2023-05-16T12:41:00Z">
        <w:r>
          <w:rPr>
            <w:rFonts w:ascii="宋体" w:eastAsia="宋体" w:hAnsi="宋体" w:hint="eastAsia"/>
          </w:rPr>
          <w:t>/</w:t>
        </w:r>
        <w:r>
          <w:rPr>
            <w:rFonts w:ascii="宋体" w:eastAsia="宋体" w:hAnsi="宋体"/>
          </w:rPr>
          <w:t>/</w:t>
        </w:r>
        <w:r>
          <w:rPr>
            <w:rFonts w:ascii="宋体" w:eastAsia="宋体" w:hAnsi="宋体" w:hint="eastAsia"/>
          </w:rPr>
          <w:t>读过文件头后，该值为文件的sample个数</w:t>
        </w:r>
      </w:ins>
    </w:p>
    <w:p w14:paraId="35B56EC6" w14:textId="658F2921" w:rsidR="00F455BE" w:rsidRDefault="00D95713" w:rsidP="006E2320">
      <w:pPr>
        <w:ind w:left="420" w:firstLine="420"/>
        <w:rPr>
          <w:rFonts w:ascii="宋体" w:eastAsia="宋体" w:hAnsi="宋体"/>
        </w:rPr>
      </w:pPr>
      <w:r w:rsidRPr="00D95713">
        <w:rPr>
          <w:rFonts w:ascii="宋体" w:eastAsia="宋体" w:hAnsi="宋体"/>
        </w:rPr>
        <w:t xml:space="preserve">unsigned int </w:t>
      </w:r>
      <w:proofErr w:type="spellStart"/>
      <w:r w:rsidRPr="00D95713">
        <w:rPr>
          <w:rFonts w:ascii="宋体" w:eastAsia="宋体" w:hAnsi="宋体"/>
        </w:rPr>
        <w:t>parsingItems</w:t>
      </w:r>
      <w:proofErr w:type="spellEnd"/>
      <w:r w:rsidRPr="00D95713">
        <w:rPr>
          <w:rFonts w:ascii="宋体" w:eastAsia="宋体" w:hAnsi="宋体"/>
        </w:rPr>
        <w:t>;</w:t>
      </w:r>
      <w:r>
        <w:rPr>
          <w:rFonts w:ascii="宋体" w:eastAsia="宋体" w:hAnsi="宋体"/>
        </w:rPr>
        <w:t xml:space="preserve">  //</w:t>
      </w:r>
      <w:r>
        <w:rPr>
          <w:rFonts w:ascii="宋体" w:eastAsia="宋体" w:hAnsi="宋体" w:hint="eastAsia"/>
        </w:rPr>
        <w:t>用户设置解析marker中的字段选项</w:t>
      </w:r>
      <w:r w:rsidR="00F455BE">
        <w:rPr>
          <w:rFonts w:ascii="宋体" w:eastAsia="宋体" w:hAnsi="宋体" w:hint="eastAsia"/>
        </w:rPr>
        <w:t>bit</w:t>
      </w:r>
    </w:p>
    <w:p w14:paraId="42819C22" w14:textId="35BBB69F" w:rsidR="00D95713" w:rsidRDefault="00F455BE" w:rsidP="00F455BE">
      <w:pPr>
        <w:ind w:left="3360" w:firstLine="420"/>
        <w:rPr>
          <w:rFonts w:ascii="宋体" w:eastAsia="宋体" w:hAnsi="宋体"/>
        </w:rPr>
      </w:pPr>
      <w:r>
        <w:rPr>
          <w:rFonts w:ascii="宋体" w:eastAsia="宋体" w:hAnsi="宋体" w:hint="eastAsia"/>
        </w:rPr>
        <w:t>/</w:t>
      </w:r>
      <w:r>
        <w:rPr>
          <w:rFonts w:ascii="宋体" w:eastAsia="宋体" w:hAnsi="宋体"/>
        </w:rPr>
        <w:t>/</w:t>
      </w:r>
      <w:r>
        <w:rPr>
          <w:rFonts w:ascii="宋体" w:eastAsia="宋体" w:hAnsi="宋体" w:hint="eastAsia"/>
        </w:rPr>
        <w:t>P_</w:t>
      </w:r>
      <w:r>
        <w:rPr>
          <w:rFonts w:ascii="宋体" w:eastAsia="宋体" w:hAnsi="宋体"/>
        </w:rPr>
        <w:t>GT</w:t>
      </w:r>
      <w:r>
        <w:rPr>
          <w:rFonts w:ascii="宋体" w:eastAsia="宋体" w:hAnsi="宋体" w:hint="eastAsia"/>
        </w:rPr>
        <w:t>是解析GT字段(当前为默认解析</w:t>
      </w:r>
      <w:r>
        <w:rPr>
          <w:rFonts w:ascii="宋体" w:eastAsia="宋体" w:hAnsi="宋体"/>
        </w:rPr>
        <w:t>)</w:t>
      </w:r>
    </w:p>
    <w:p w14:paraId="14636E30" w14:textId="313A252E" w:rsidR="00F455BE" w:rsidRPr="00E157D2" w:rsidRDefault="00F455BE" w:rsidP="00F455BE">
      <w:pPr>
        <w:ind w:left="3360" w:firstLine="420"/>
        <w:rPr>
          <w:rFonts w:ascii="宋体" w:eastAsia="宋体" w:hAnsi="宋体"/>
        </w:rPr>
      </w:pPr>
      <w:r>
        <w:rPr>
          <w:rFonts w:ascii="宋体" w:eastAsia="宋体" w:hAnsi="宋体" w:hint="eastAsia"/>
        </w:rPr>
        <w:t>/</w:t>
      </w:r>
      <w:r>
        <w:rPr>
          <w:rFonts w:ascii="宋体" w:eastAsia="宋体" w:hAnsi="宋体"/>
        </w:rPr>
        <w:t>/</w:t>
      </w:r>
      <w:r>
        <w:rPr>
          <w:rFonts w:ascii="宋体" w:eastAsia="宋体" w:hAnsi="宋体" w:hint="eastAsia"/>
        </w:rPr>
        <w:t>P_DS是解析DS字段</w:t>
      </w:r>
    </w:p>
    <w:p w14:paraId="6E7B6BF0" w14:textId="253FBA19" w:rsidR="00E157D2" w:rsidRDefault="00E157D2" w:rsidP="006E2320">
      <w:pPr>
        <w:ind w:firstLine="420"/>
        <w:rPr>
          <w:rFonts w:ascii="宋体" w:eastAsia="宋体" w:hAnsi="宋体"/>
        </w:rPr>
      </w:pPr>
      <w:r w:rsidRPr="00E157D2">
        <w:rPr>
          <w:rFonts w:ascii="宋体" w:eastAsia="宋体" w:hAnsi="宋体"/>
        </w:rPr>
        <w:t>}VCF_FILE;</w:t>
      </w:r>
    </w:p>
    <w:p w14:paraId="71E012CC" w14:textId="7348E288" w:rsidR="00E157D2" w:rsidRDefault="00E157D2" w:rsidP="00E157D2">
      <w:pPr>
        <w:rPr>
          <w:ins w:id="521" w:author="zuo Oliver" w:date="2023-05-16T12:52:00Z"/>
          <w:rFonts w:ascii="宋体" w:eastAsia="宋体" w:hAnsi="宋体"/>
        </w:rPr>
      </w:pPr>
      <w:proofErr w:type="spellStart"/>
      <w:r w:rsidRPr="00E157D2">
        <w:rPr>
          <w:rFonts w:ascii="宋体" w:eastAsia="宋体" w:hAnsi="宋体"/>
        </w:rPr>
        <w:t>fileName</w:t>
      </w:r>
      <w:proofErr w:type="spellEnd"/>
      <w:r>
        <w:rPr>
          <w:rFonts w:ascii="宋体" w:eastAsia="宋体" w:hAnsi="宋体" w:hint="eastAsia"/>
        </w:rPr>
        <w:t>：要打开的</w:t>
      </w:r>
      <w:proofErr w:type="spellStart"/>
      <w:r>
        <w:rPr>
          <w:rFonts w:ascii="宋体" w:eastAsia="宋体" w:hAnsi="宋体" w:hint="eastAsia"/>
        </w:rPr>
        <w:t>vcf</w:t>
      </w:r>
      <w:proofErr w:type="spellEnd"/>
      <w:r>
        <w:rPr>
          <w:rFonts w:ascii="宋体" w:eastAsia="宋体" w:hAnsi="宋体" w:hint="eastAsia"/>
        </w:rPr>
        <w:t>文件路径及名称</w:t>
      </w:r>
    </w:p>
    <w:p w14:paraId="24A323EF" w14:textId="7DD98D66" w:rsidR="00DC73C1" w:rsidRPr="00E157D2" w:rsidRDefault="00DC73C1">
      <w:pPr>
        <w:rPr>
          <w:ins w:id="522" w:author="zuo Oliver" w:date="2023-05-16T12:53:00Z"/>
          <w:rFonts w:ascii="宋体" w:eastAsia="宋体" w:hAnsi="宋体"/>
        </w:rPr>
        <w:pPrChange w:id="523" w:author="zuo Oliver" w:date="2023-05-16T12:54:00Z">
          <w:pPr>
            <w:ind w:left="2940" w:firstLine="420"/>
          </w:pPr>
        </w:pPrChange>
      </w:pPr>
      <w:proofErr w:type="spellStart"/>
      <w:ins w:id="524" w:author="zuo Oliver" w:date="2023-05-16T12:52:00Z">
        <w:r>
          <w:rPr>
            <w:rFonts w:ascii="宋体" w:eastAsia="宋体" w:hAnsi="宋体" w:hint="eastAsia"/>
          </w:rPr>
          <w:t>fileMode</w:t>
        </w:r>
        <w:proofErr w:type="spellEnd"/>
        <w:r>
          <w:rPr>
            <w:rFonts w:ascii="宋体" w:eastAsia="宋体" w:hAnsi="宋体" w:hint="eastAsia"/>
          </w:rPr>
          <w:t>：</w:t>
        </w:r>
      </w:ins>
      <w:ins w:id="525" w:author="zuo Oliver" w:date="2023-05-16T12:53:00Z">
        <w:r>
          <w:rPr>
            <w:rFonts w:ascii="宋体" w:eastAsia="宋体" w:hAnsi="宋体" w:hint="eastAsia"/>
          </w:rPr>
          <w:t>指定打开文件的压缩格式</w:t>
        </w:r>
      </w:ins>
      <w:ins w:id="526" w:author="zuo Oliver" w:date="2023-05-16T12:54:00Z">
        <w:r>
          <w:rPr>
            <w:rFonts w:ascii="宋体" w:eastAsia="宋体" w:hAnsi="宋体" w:hint="eastAsia"/>
          </w:rPr>
          <w:t>，</w:t>
        </w:r>
      </w:ins>
      <w:ins w:id="527" w:author="zuo Oliver" w:date="2023-05-16T12:53:00Z">
        <w:r w:rsidRPr="006E2320">
          <w:rPr>
            <w:rFonts w:ascii="宋体" w:eastAsia="宋体" w:hAnsi="宋体"/>
          </w:rPr>
          <w:t>FILE_MODE_NORMAL</w:t>
        </w:r>
      </w:ins>
      <w:ins w:id="528" w:author="zuo Oliver" w:date="2023-05-16T12:54:00Z">
        <w:r>
          <w:rPr>
            <w:rFonts w:ascii="宋体" w:eastAsia="宋体" w:hAnsi="宋体" w:hint="eastAsia"/>
          </w:rPr>
          <w:t>表示</w:t>
        </w:r>
      </w:ins>
      <w:ins w:id="529" w:author="zuo Oliver" w:date="2023-05-16T12:53:00Z">
        <w:r>
          <w:rPr>
            <w:rFonts w:ascii="宋体" w:eastAsia="宋体" w:hAnsi="宋体" w:hint="eastAsia"/>
          </w:rPr>
          <w:t>未压缩</w:t>
        </w:r>
      </w:ins>
      <w:ins w:id="530" w:author="zuo Oliver" w:date="2023-05-16T12:54:00Z">
        <w:r>
          <w:rPr>
            <w:rFonts w:ascii="宋体" w:eastAsia="宋体" w:hAnsi="宋体" w:hint="eastAsia"/>
          </w:rPr>
          <w:t>；</w:t>
        </w:r>
      </w:ins>
      <w:ins w:id="531" w:author="zuo Oliver" w:date="2023-05-16T12:53:00Z">
        <w:r w:rsidRPr="006E2320">
          <w:rPr>
            <w:rFonts w:ascii="宋体" w:eastAsia="宋体" w:hAnsi="宋体"/>
          </w:rPr>
          <w:t>FILE_MODE_GZ</w:t>
        </w:r>
      </w:ins>
      <w:ins w:id="532" w:author="zuo Oliver" w:date="2023-05-16T12:54:00Z">
        <w:r>
          <w:rPr>
            <w:rFonts w:ascii="宋体" w:eastAsia="宋体" w:hAnsi="宋体" w:hint="eastAsia"/>
          </w:rPr>
          <w:t>表示</w:t>
        </w:r>
      </w:ins>
      <w:proofErr w:type="spellStart"/>
      <w:ins w:id="533" w:author="zuo Oliver" w:date="2023-05-16T12:53:00Z">
        <w:r>
          <w:rPr>
            <w:rFonts w:ascii="宋体" w:eastAsia="宋体" w:hAnsi="宋体"/>
          </w:rPr>
          <w:t>zlib</w:t>
        </w:r>
        <w:proofErr w:type="spellEnd"/>
        <w:r>
          <w:rPr>
            <w:rFonts w:ascii="宋体" w:eastAsia="宋体" w:hAnsi="宋体" w:hint="eastAsia"/>
          </w:rPr>
          <w:t>压缩</w:t>
        </w:r>
        <w:proofErr w:type="spellStart"/>
        <w:r>
          <w:rPr>
            <w:rFonts w:ascii="宋体" w:eastAsia="宋体" w:hAnsi="宋体" w:hint="eastAsia"/>
          </w:rPr>
          <w:t>gz</w:t>
        </w:r>
        <w:proofErr w:type="spellEnd"/>
        <w:r>
          <w:rPr>
            <w:rFonts w:ascii="宋体" w:eastAsia="宋体" w:hAnsi="宋体" w:hint="eastAsia"/>
          </w:rPr>
          <w:t>格式</w:t>
        </w:r>
      </w:ins>
    </w:p>
    <w:p w14:paraId="4AB12CE4" w14:textId="54017720" w:rsidR="00DC73C1" w:rsidRDefault="00DC73C1" w:rsidP="00E157D2">
      <w:pPr>
        <w:rPr>
          <w:rFonts w:ascii="宋体" w:eastAsia="宋体" w:hAnsi="宋体"/>
        </w:rPr>
      </w:pPr>
      <w:proofErr w:type="spellStart"/>
      <w:ins w:id="534" w:author="zuo Oliver" w:date="2023-05-16T12:57:00Z">
        <w:r>
          <w:rPr>
            <w:rFonts w:ascii="宋体" w:eastAsia="宋体" w:hAnsi="宋体" w:hint="eastAsia"/>
          </w:rPr>
          <w:t>parseItem</w:t>
        </w:r>
        <w:proofErr w:type="spellEnd"/>
        <w:r>
          <w:rPr>
            <w:rFonts w:ascii="宋体" w:eastAsia="宋体" w:hAnsi="宋体" w:hint="eastAsia"/>
          </w:rPr>
          <w:t>：指定对文件进行读操作时，解析哪些字段</w:t>
        </w:r>
      </w:ins>
      <w:ins w:id="535" w:author="zuo Oliver" w:date="2023-05-16T12:58:00Z">
        <w:r>
          <w:rPr>
            <w:rFonts w:ascii="宋体" w:eastAsia="宋体" w:hAnsi="宋体" w:hint="eastAsia"/>
          </w:rPr>
          <w:t>。</w:t>
        </w:r>
        <w:r w:rsidRPr="00DC73C1">
          <w:rPr>
            <w:rFonts w:ascii="宋体" w:eastAsia="宋体" w:hAnsi="宋体"/>
            <w:rPrChange w:id="536" w:author="zuo Oliver" w:date="2023-05-16T13:00:00Z">
              <w:rPr>
                <w:rFonts w:ascii="Times New Roman" w:hAnsi="Times New Roman" w:cs="Times New Roman"/>
                <w:color w:val="0070C0"/>
              </w:rPr>
            </w:rPrChange>
          </w:rPr>
          <w:t>P_DS|P_GT</w:t>
        </w:r>
      </w:ins>
      <w:ins w:id="537" w:author="zuo Oliver" w:date="2023-05-16T13:00:00Z">
        <w:r>
          <w:rPr>
            <w:rFonts w:ascii="宋体" w:eastAsia="宋体" w:hAnsi="宋体" w:hint="eastAsia"/>
          </w:rPr>
          <w:t>表示</w:t>
        </w:r>
      </w:ins>
      <w:ins w:id="538" w:author="zuo Oliver" w:date="2023-05-16T12:58:00Z">
        <w:r w:rsidRPr="00DC73C1">
          <w:rPr>
            <w:rFonts w:ascii="宋体" w:eastAsia="宋体" w:hAnsi="宋体" w:hint="eastAsia"/>
            <w:rPrChange w:id="539" w:author="zuo Oliver" w:date="2023-05-16T13:00:00Z">
              <w:rPr>
                <w:rFonts w:ascii="Times New Roman" w:hAnsi="Times New Roman" w:cs="Times New Roman" w:hint="eastAsia"/>
                <w:color w:val="0070C0"/>
              </w:rPr>
            </w:rPrChange>
          </w:rPr>
          <w:t>读操作</w:t>
        </w:r>
      </w:ins>
      <w:ins w:id="540" w:author="zuo Oliver" w:date="2023-05-16T13:00:00Z">
        <w:r>
          <w:rPr>
            <w:rFonts w:ascii="宋体" w:eastAsia="宋体" w:hAnsi="宋体" w:hint="eastAsia"/>
          </w:rPr>
          <w:t>时</w:t>
        </w:r>
      </w:ins>
      <w:ins w:id="541" w:author="zuo Oliver" w:date="2023-05-16T12:58:00Z">
        <w:r w:rsidRPr="00DC73C1">
          <w:rPr>
            <w:rFonts w:ascii="宋体" w:eastAsia="宋体" w:hAnsi="宋体" w:hint="eastAsia"/>
            <w:rPrChange w:id="542" w:author="zuo Oliver" w:date="2023-05-16T13:00:00Z">
              <w:rPr>
                <w:rFonts w:ascii="Times New Roman" w:hAnsi="Times New Roman" w:cs="Times New Roman" w:hint="eastAsia"/>
                <w:color w:val="0070C0"/>
              </w:rPr>
            </w:rPrChange>
          </w:rPr>
          <w:t>将同时解析</w:t>
        </w:r>
        <w:r w:rsidRPr="00DC73C1">
          <w:rPr>
            <w:rFonts w:ascii="宋体" w:eastAsia="宋体" w:hAnsi="宋体"/>
            <w:rPrChange w:id="543" w:author="zuo Oliver" w:date="2023-05-16T13:00:00Z">
              <w:rPr>
                <w:rFonts w:ascii="Times New Roman" w:hAnsi="Times New Roman" w:cs="Times New Roman"/>
                <w:color w:val="0070C0"/>
              </w:rPr>
            </w:rPrChange>
          </w:rPr>
          <w:t>DS</w:t>
        </w:r>
        <w:r w:rsidRPr="00DC73C1">
          <w:rPr>
            <w:rFonts w:ascii="宋体" w:eastAsia="宋体" w:hAnsi="宋体" w:hint="eastAsia"/>
            <w:rPrChange w:id="544" w:author="zuo Oliver" w:date="2023-05-16T13:00:00Z">
              <w:rPr>
                <w:rFonts w:ascii="Times New Roman" w:hAnsi="Times New Roman" w:cs="Times New Roman" w:hint="eastAsia"/>
                <w:color w:val="0070C0"/>
              </w:rPr>
            </w:rPrChange>
          </w:rPr>
          <w:t>和</w:t>
        </w:r>
        <w:r w:rsidRPr="00DC73C1">
          <w:rPr>
            <w:rFonts w:ascii="宋体" w:eastAsia="宋体" w:hAnsi="宋体"/>
            <w:rPrChange w:id="545" w:author="zuo Oliver" w:date="2023-05-16T13:00:00Z">
              <w:rPr>
                <w:rFonts w:ascii="Times New Roman" w:hAnsi="Times New Roman" w:cs="Times New Roman"/>
                <w:color w:val="0070C0"/>
              </w:rPr>
            </w:rPrChange>
          </w:rPr>
          <w:t>GT</w:t>
        </w:r>
        <w:r w:rsidRPr="00DC73C1">
          <w:rPr>
            <w:rFonts w:ascii="宋体" w:eastAsia="宋体" w:hAnsi="宋体" w:hint="eastAsia"/>
            <w:rPrChange w:id="546" w:author="zuo Oliver" w:date="2023-05-16T13:00:00Z">
              <w:rPr>
                <w:rFonts w:ascii="Times New Roman" w:hAnsi="Times New Roman" w:cs="Times New Roman" w:hint="eastAsia"/>
                <w:color w:val="0070C0"/>
              </w:rPr>
            </w:rPrChange>
          </w:rPr>
          <w:t>字段；</w:t>
        </w:r>
        <w:r w:rsidRPr="00DC73C1">
          <w:rPr>
            <w:rFonts w:ascii="宋体" w:eastAsia="宋体" w:hAnsi="宋体"/>
            <w:rPrChange w:id="547" w:author="zuo Oliver" w:date="2023-05-16T13:00:00Z">
              <w:rPr>
                <w:rFonts w:ascii="Times New Roman" w:hAnsi="Times New Roman" w:cs="Times New Roman"/>
                <w:color w:val="0070C0"/>
              </w:rPr>
            </w:rPrChange>
          </w:rPr>
          <w:t>P_G</w:t>
        </w:r>
      </w:ins>
      <w:ins w:id="548" w:author="zuo Oliver" w:date="2023-05-16T12:59:00Z">
        <w:r w:rsidRPr="00DC73C1">
          <w:rPr>
            <w:rFonts w:ascii="宋体" w:eastAsia="宋体" w:hAnsi="宋体"/>
            <w:rPrChange w:id="549" w:author="zuo Oliver" w:date="2023-05-16T13:00:00Z">
              <w:rPr>
                <w:rFonts w:ascii="Times New Roman" w:hAnsi="Times New Roman" w:cs="Times New Roman"/>
                <w:color w:val="0070C0"/>
              </w:rPr>
            </w:rPrChange>
          </w:rPr>
          <w:t>T</w:t>
        </w:r>
      </w:ins>
      <w:ins w:id="550" w:author="zuo Oliver" w:date="2023-05-16T13:01:00Z">
        <w:r>
          <w:rPr>
            <w:rFonts w:ascii="宋体" w:eastAsia="宋体" w:hAnsi="宋体" w:hint="eastAsia"/>
          </w:rPr>
          <w:t>表示</w:t>
        </w:r>
      </w:ins>
      <w:ins w:id="551" w:author="zuo Oliver" w:date="2023-05-16T13:00:00Z">
        <w:r w:rsidRPr="00A410E4">
          <w:rPr>
            <w:rFonts w:ascii="宋体" w:eastAsia="宋体" w:hAnsi="宋体" w:hint="eastAsia"/>
          </w:rPr>
          <w:t>读操作</w:t>
        </w:r>
        <w:r>
          <w:rPr>
            <w:rFonts w:ascii="宋体" w:eastAsia="宋体" w:hAnsi="宋体" w:hint="eastAsia"/>
          </w:rPr>
          <w:t>时</w:t>
        </w:r>
        <w:r w:rsidRPr="00A410E4">
          <w:rPr>
            <w:rFonts w:ascii="宋体" w:eastAsia="宋体" w:hAnsi="宋体" w:hint="eastAsia"/>
          </w:rPr>
          <w:t>将</w:t>
        </w:r>
      </w:ins>
      <w:ins w:id="552" w:author="zuo Oliver" w:date="2023-05-16T12:58:00Z">
        <w:r w:rsidRPr="00DC73C1">
          <w:rPr>
            <w:rFonts w:ascii="宋体" w:eastAsia="宋体" w:hAnsi="宋体" w:hint="eastAsia"/>
            <w:rPrChange w:id="553" w:author="zuo Oliver" w:date="2023-05-16T13:00:00Z">
              <w:rPr>
                <w:rFonts w:ascii="Times New Roman" w:hAnsi="Times New Roman" w:cs="Times New Roman" w:hint="eastAsia"/>
                <w:color w:val="0070C0"/>
              </w:rPr>
            </w:rPrChange>
          </w:rPr>
          <w:t>只解析</w:t>
        </w:r>
        <w:r w:rsidRPr="00DC73C1">
          <w:rPr>
            <w:rFonts w:ascii="宋体" w:eastAsia="宋体" w:hAnsi="宋体"/>
            <w:rPrChange w:id="554" w:author="zuo Oliver" w:date="2023-05-16T13:00:00Z">
              <w:rPr>
                <w:rFonts w:ascii="Times New Roman" w:hAnsi="Times New Roman" w:cs="Times New Roman"/>
                <w:color w:val="0070C0"/>
              </w:rPr>
            </w:rPrChange>
          </w:rPr>
          <w:t>GT</w:t>
        </w:r>
      </w:ins>
      <w:ins w:id="555" w:author="zuo Oliver" w:date="2023-05-16T12:59:00Z">
        <w:r w:rsidRPr="00DC73C1">
          <w:rPr>
            <w:rFonts w:ascii="宋体" w:eastAsia="宋体" w:hAnsi="宋体" w:hint="eastAsia"/>
            <w:rPrChange w:id="556" w:author="zuo Oliver" w:date="2023-05-16T13:00:00Z">
              <w:rPr>
                <w:rFonts w:ascii="Times New Roman" w:hAnsi="Times New Roman" w:cs="Times New Roman" w:hint="eastAsia"/>
                <w:color w:val="0070C0"/>
              </w:rPr>
            </w:rPrChange>
          </w:rPr>
          <w:t>字段</w:t>
        </w:r>
      </w:ins>
    </w:p>
    <w:p w14:paraId="4E277BC2" w14:textId="2FB5728A" w:rsidR="00E157D2" w:rsidRPr="006E2320" w:rsidRDefault="006E2320" w:rsidP="00E157D2">
      <w:pPr>
        <w:rPr>
          <w:rFonts w:ascii="宋体" w:eastAsia="宋体" w:hAnsi="宋体"/>
          <w:b/>
          <w:bCs/>
        </w:rPr>
      </w:pPr>
      <w:r w:rsidRPr="006E2320">
        <w:rPr>
          <w:rFonts w:ascii="宋体" w:eastAsia="宋体" w:hAnsi="宋体" w:hint="eastAsia"/>
          <w:b/>
          <w:bCs/>
        </w:rPr>
        <w:t>返回值：</w:t>
      </w:r>
    </w:p>
    <w:p w14:paraId="5EF7E070" w14:textId="01E2FAE5" w:rsidR="006E2320" w:rsidRDefault="006E2320" w:rsidP="00E157D2">
      <w:pPr>
        <w:rPr>
          <w:rFonts w:ascii="宋体" w:eastAsia="宋体" w:hAnsi="宋体"/>
        </w:rPr>
      </w:pPr>
      <w:r w:rsidRPr="006E2320">
        <w:rPr>
          <w:rFonts w:ascii="宋体" w:eastAsia="宋体" w:hAnsi="宋体"/>
        </w:rPr>
        <w:t>VCF_ERROR</w:t>
      </w:r>
      <w:r>
        <w:rPr>
          <w:rFonts w:ascii="宋体" w:eastAsia="宋体" w:hAnsi="宋体" w:hint="eastAsia"/>
        </w:rPr>
        <w:t>：打开失败</w:t>
      </w:r>
    </w:p>
    <w:p w14:paraId="7BBFC654" w14:textId="5B643F03" w:rsidR="006E2320" w:rsidRDefault="006E2320" w:rsidP="00E157D2">
      <w:pPr>
        <w:rPr>
          <w:rFonts w:ascii="宋体" w:eastAsia="宋体" w:hAnsi="宋体"/>
        </w:rPr>
      </w:pPr>
      <w:r w:rsidRPr="006E2320">
        <w:rPr>
          <w:rFonts w:ascii="宋体" w:eastAsia="宋体" w:hAnsi="宋体"/>
        </w:rPr>
        <w:t>VCF_OK</w:t>
      </w:r>
      <w:r>
        <w:rPr>
          <w:rFonts w:ascii="宋体" w:eastAsia="宋体" w:hAnsi="宋体" w:hint="eastAsia"/>
        </w:rPr>
        <w:t>：打开成功</w:t>
      </w:r>
    </w:p>
    <w:p w14:paraId="7B0A7A02" w14:textId="77777777" w:rsidR="00E157D2" w:rsidRDefault="00E157D2" w:rsidP="00E157D2">
      <w:pPr>
        <w:rPr>
          <w:rFonts w:ascii="宋体" w:eastAsia="宋体" w:hAnsi="宋体"/>
        </w:rPr>
      </w:pPr>
    </w:p>
    <w:p w14:paraId="672E5D80" w14:textId="7BA2208C" w:rsidR="00E157D2" w:rsidRPr="006E2320" w:rsidRDefault="00E157D2" w:rsidP="00E157D2">
      <w:pPr>
        <w:rPr>
          <w:rFonts w:ascii="宋体" w:eastAsia="宋体" w:hAnsi="宋体"/>
          <w:b/>
          <w:bCs/>
        </w:rPr>
      </w:pPr>
      <w:r w:rsidRPr="006E2320">
        <w:rPr>
          <w:rFonts w:ascii="宋体" w:eastAsia="宋体" w:hAnsi="宋体"/>
          <w:b/>
          <w:bCs/>
        </w:rPr>
        <w:t xml:space="preserve">VCF_STATUS </w:t>
      </w:r>
      <w:proofErr w:type="spellStart"/>
      <w:proofErr w:type="gramStart"/>
      <w:r w:rsidRPr="006E2320">
        <w:rPr>
          <w:rFonts w:ascii="宋体" w:eastAsia="宋体" w:hAnsi="宋体"/>
          <w:b/>
          <w:bCs/>
        </w:rPr>
        <w:t>vcfFileCreate</w:t>
      </w:r>
      <w:proofErr w:type="spellEnd"/>
      <w:r w:rsidRPr="006E2320">
        <w:rPr>
          <w:rFonts w:ascii="宋体" w:eastAsia="宋体" w:hAnsi="宋体"/>
          <w:b/>
          <w:bCs/>
        </w:rPr>
        <w:t>(</w:t>
      </w:r>
      <w:proofErr w:type="gramEnd"/>
      <w:r w:rsidRPr="006E2320">
        <w:rPr>
          <w:rFonts w:ascii="宋体" w:eastAsia="宋体" w:hAnsi="宋体"/>
          <w:b/>
          <w:bCs/>
        </w:rPr>
        <w:t>VCF_FILE *</w:t>
      </w:r>
      <w:proofErr w:type="spellStart"/>
      <w:r w:rsidRPr="006E2320">
        <w:rPr>
          <w:rFonts w:ascii="宋体" w:eastAsia="宋体" w:hAnsi="宋体"/>
          <w:b/>
          <w:bCs/>
        </w:rPr>
        <w:t>fp,const</w:t>
      </w:r>
      <w:proofErr w:type="spellEnd"/>
      <w:r w:rsidRPr="006E2320">
        <w:rPr>
          <w:rFonts w:ascii="宋体" w:eastAsia="宋体" w:hAnsi="宋体"/>
          <w:b/>
          <w:bCs/>
        </w:rPr>
        <w:t xml:space="preserve"> char *</w:t>
      </w:r>
      <w:proofErr w:type="spellStart"/>
      <w:r w:rsidRPr="006E2320">
        <w:rPr>
          <w:rFonts w:ascii="宋体" w:eastAsia="宋体" w:hAnsi="宋体"/>
          <w:b/>
          <w:bCs/>
        </w:rPr>
        <w:t>fileName</w:t>
      </w:r>
      <w:ins w:id="557" w:author="zuo Oliver" w:date="2023-05-16T12:51:00Z">
        <w:r w:rsidR="00C41DB1" w:rsidRPr="00C41DB1">
          <w:rPr>
            <w:rFonts w:ascii="宋体" w:eastAsia="宋体" w:hAnsi="宋体"/>
            <w:b/>
            <w:bCs/>
          </w:rPr>
          <w:t>,FILE_MODE</w:t>
        </w:r>
        <w:proofErr w:type="spellEnd"/>
        <w:r w:rsidR="00C41DB1" w:rsidRPr="00C41DB1">
          <w:rPr>
            <w:rFonts w:ascii="宋体" w:eastAsia="宋体" w:hAnsi="宋体"/>
            <w:b/>
            <w:bCs/>
          </w:rPr>
          <w:t xml:space="preserve"> </w:t>
        </w:r>
        <w:proofErr w:type="spellStart"/>
        <w:r w:rsidR="00C41DB1" w:rsidRPr="00C41DB1">
          <w:rPr>
            <w:rFonts w:ascii="宋体" w:eastAsia="宋体" w:hAnsi="宋体"/>
            <w:b/>
            <w:bCs/>
          </w:rPr>
          <w:t>fileMode</w:t>
        </w:r>
      </w:ins>
      <w:proofErr w:type="spellEnd"/>
      <w:r w:rsidRPr="006E2320">
        <w:rPr>
          <w:rFonts w:ascii="宋体" w:eastAsia="宋体" w:hAnsi="宋体"/>
          <w:b/>
          <w:bCs/>
        </w:rPr>
        <w:t>);</w:t>
      </w:r>
    </w:p>
    <w:p w14:paraId="06DDE980" w14:textId="77777777" w:rsidR="006E2320" w:rsidRPr="006E2320" w:rsidRDefault="006E2320" w:rsidP="00E157D2">
      <w:pPr>
        <w:rPr>
          <w:rFonts w:ascii="宋体" w:eastAsia="宋体" w:hAnsi="宋体"/>
          <w:b/>
          <w:bCs/>
        </w:rPr>
      </w:pPr>
      <w:r w:rsidRPr="006E2320">
        <w:rPr>
          <w:rFonts w:ascii="宋体" w:eastAsia="宋体" w:hAnsi="宋体" w:hint="eastAsia"/>
          <w:b/>
          <w:bCs/>
        </w:rPr>
        <w:t>功能：</w:t>
      </w:r>
    </w:p>
    <w:p w14:paraId="31C41E40" w14:textId="5AE5A2F8" w:rsidR="006E2320" w:rsidRDefault="006E2320" w:rsidP="00E157D2">
      <w:pPr>
        <w:rPr>
          <w:rFonts w:ascii="宋体" w:eastAsia="宋体" w:hAnsi="宋体"/>
        </w:rPr>
      </w:pPr>
      <w:r>
        <w:rPr>
          <w:rFonts w:ascii="宋体" w:eastAsia="宋体" w:hAnsi="宋体" w:hint="eastAsia"/>
        </w:rPr>
        <w:t>以写的方式创建一个</w:t>
      </w:r>
      <w:proofErr w:type="spellStart"/>
      <w:r>
        <w:rPr>
          <w:rFonts w:ascii="宋体" w:eastAsia="宋体" w:hAnsi="宋体" w:hint="eastAsia"/>
        </w:rPr>
        <w:t>vcf</w:t>
      </w:r>
      <w:proofErr w:type="spellEnd"/>
      <w:r>
        <w:rPr>
          <w:rFonts w:ascii="宋体" w:eastAsia="宋体" w:hAnsi="宋体" w:hint="eastAsia"/>
        </w:rPr>
        <w:t>文件。若文件已经存在则清空其中内容。支持未压缩的文本文件格式，支持</w:t>
      </w:r>
      <w:proofErr w:type="spellStart"/>
      <w:r>
        <w:rPr>
          <w:rFonts w:ascii="宋体" w:eastAsia="宋体" w:hAnsi="宋体" w:hint="eastAsia"/>
        </w:rPr>
        <w:t>zlib</w:t>
      </w:r>
      <w:proofErr w:type="spellEnd"/>
      <w:r>
        <w:rPr>
          <w:rFonts w:ascii="宋体" w:eastAsia="宋体" w:hAnsi="宋体" w:hint="eastAsia"/>
        </w:rPr>
        <w:t>压缩的</w:t>
      </w:r>
      <w:proofErr w:type="spellStart"/>
      <w:r>
        <w:rPr>
          <w:rFonts w:ascii="宋体" w:eastAsia="宋体" w:hAnsi="宋体" w:hint="eastAsia"/>
        </w:rPr>
        <w:t>gz</w:t>
      </w:r>
      <w:proofErr w:type="spellEnd"/>
      <w:r>
        <w:rPr>
          <w:rFonts w:ascii="宋体" w:eastAsia="宋体" w:hAnsi="宋体" w:hint="eastAsia"/>
        </w:rPr>
        <w:t>格式。</w:t>
      </w:r>
      <w:r w:rsidR="004C44F3">
        <w:rPr>
          <w:rFonts w:ascii="宋体" w:eastAsia="宋体" w:hAnsi="宋体" w:hint="eastAsia"/>
        </w:rPr>
        <w:t>并开启</w:t>
      </w:r>
      <w:proofErr w:type="spellStart"/>
      <w:r w:rsidR="004C44F3">
        <w:rPr>
          <w:rFonts w:ascii="宋体" w:eastAsia="宋体" w:hAnsi="宋体" w:hint="eastAsia"/>
        </w:rPr>
        <w:t>vcflib</w:t>
      </w:r>
      <w:proofErr w:type="spellEnd"/>
      <w:r w:rsidR="004C44F3">
        <w:rPr>
          <w:rFonts w:ascii="宋体" w:eastAsia="宋体" w:hAnsi="宋体" w:hint="eastAsia"/>
        </w:rPr>
        <w:t>日志</w:t>
      </w:r>
    </w:p>
    <w:p w14:paraId="3CF3D51E" w14:textId="77777777" w:rsidR="006E2320" w:rsidRPr="006E2320" w:rsidRDefault="006E2320" w:rsidP="006E2320">
      <w:pPr>
        <w:rPr>
          <w:rFonts w:ascii="宋体" w:eastAsia="宋体" w:hAnsi="宋体"/>
          <w:b/>
          <w:bCs/>
        </w:rPr>
      </w:pPr>
      <w:r w:rsidRPr="006E2320">
        <w:rPr>
          <w:rFonts w:ascii="宋体" w:eastAsia="宋体" w:hAnsi="宋体" w:hint="eastAsia"/>
          <w:b/>
          <w:bCs/>
        </w:rPr>
        <w:t>参数：</w:t>
      </w:r>
    </w:p>
    <w:p w14:paraId="7143C054" w14:textId="734AD7F7" w:rsidR="006E2320" w:rsidRDefault="006E2320" w:rsidP="006E2320">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的指针；详解见上（</w:t>
      </w:r>
      <w:proofErr w:type="spellStart"/>
      <w:r w:rsidRPr="00E157D2">
        <w:rPr>
          <w:rFonts w:ascii="宋体" w:eastAsia="宋体" w:hAnsi="宋体"/>
          <w:b/>
          <w:bCs/>
        </w:rPr>
        <w:t>vcfFileOpen</w:t>
      </w:r>
      <w:proofErr w:type="spellEnd"/>
      <w:r>
        <w:rPr>
          <w:rFonts w:ascii="宋体" w:eastAsia="宋体" w:hAnsi="宋体" w:hint="eastAsia"/>
        </w:rPr>
        <w:t>）</w:t>
      </w:r>
    </w:p>
    <w:p w14:paraId="0E94737B" w14:textId="690B0681" w:rsidR="006E2320" w:rsidRDefault="006E2320" w:rsidP="006E2320">
      <w:pPr>
        <w:rPr>
          <w:ins w:id="558" w:author="zuo Oliver" w:date="2023-05-16T13:01:00Z"/>
          <w:rFonts w:ascii="宋体" w:eastAsia="宋体" w:hAnsi="宋体"/>
        </w:rPr>
      </w:pPr>
      <w:proofErr w:type="spellStart"/>
      <w:r w:rsidRPr="00E157D2">
        <w:rPr>
          <w:rFonts w:ascii="宋体" w:eastAsia="宋体" w:hAnsi="宋体"/>
        </w:rPr>
        <w:t>fileName</w:t>
      </w:r>
      <w:proofErr w:type="spellEnd"/>
      <w:r>
        <w:rPr>
          <w:rFonts w:ascii="宋体" w:eastAsia="宋体" w:hAnsi="宋体" w:hint="eastAsia"/>
        </w:rPr>
        <w:t>：要打开的</w:t>
      </w:r>
      <w:proofErr w:type="spellStart"/>
      <w:r>
        <w:rPr>
          <w:rFonts w:ascii="宋体" w:eastAsia="宋体" w:hAnsi="宋体" w:hint="eastAsia"/>
        </w:rPr>
        <w:t>vcf</w:t>
      </w:r>
      <w:proofErr w:type="spellEnd"/>
      <w:r>
        <w:rPr>
          <w:rFonts w:ascii="宋体" w:eastAsia="宋体" w:hAnsi="宋体" w:hint="eastAsia"/>
        </w:rPr>
        <w:t>文件路径及名称</w:t>
      </w:r>
    </w:p>
    <w:p w14:paraId="512289F8" w14:textId="77777777" w:rsidR="00DC73C1" w:rsidRPr="00E157D2" w:rsidRDefault="00DC73C1" w:rsidP="00DC73C1">
      <w:pPr>
        <w:rPr>
          <w:ins w:id="559" w:author="zuo Oliver" w:date="2023-05-16T13:01:00Z"/>
          <w:rFonts w:ascii="宋体" w:eastAsia="宋体" w:hAnsi="宋体"/>
        </w:rPr>
      </w:pPr>
      <w:proofErr w:type="spellStart"/>
      <w:ins w:id="560" w:author="zuo Oliver" w:date="2023-05-16T13:01:00Z">
        <w:r>
          <w:rPr>
            <w:rFonts w:ascii="宋体" w:eastAsia="宋体" w:hAnsi="宋体" w:hint="eastAsia"/>
          </w:rPr>
          <w:t>fileMode</w:t>
        </w:r>
        <w:proofErr w:type="spellEnd"/>
        <w:r>
          <w:rPr>
            <w:rFonts w:ascii="宋体" w:eastAsia="宋体" w:hAnsi="宋体" w:hint="eastAsia"/>
          </w:rPr>
          <w:t>：指定打开文件的压缩格式，</w:t>
        </w:r>
        <w:r w:rsidRPr="006E2320">
          <w:rPr>
            <w:rFonts w:ascii="宋体" w:eastAsia="宋体" w:hAnsi="宋体"/>
          </w:rPr>
          <w:t>FILE_MODE_NORMAL</w:t>
        </w:r>
        <w:r>
          <w:rPr>
            <w:rFonts w:ascii="宋体" w:eastAsia="宋体" w:hAnsi="宋体" w:hint="eastAsia"/>
          </w:rPr>
          <w:t>表示未压缩；</w:t>
        </w:r>
        <w:r w:rsidRPr="006E2320">
          <w:rPr>
            <w:rFonts w:ascii="宋体" w:eastAsia="宋体" w:hAnsi="宋体"/>
          </w:rPr>
          <w:t>FILE_MODE_GZ</w:t>
        </w:r>
        <w:r>
          <w:rPr>
            <w:rFonts w:ascii="宋体" w:eastAsia="宋体" w:hAnsi="宋体" w:hint="eastAsia"/>
          </w:rPr>
          <w:t>表示</w:t>
        </w:r>
        <w:proofErr w:type="spellStart"/>
        <w:r>
          <w:rPr>
            <w:rFonts w:ascii="宋体" w:eastAsia="宋体" w:hAnsi="宋体"/>
          </w:rPr>
          <w:t>zlib</w:t>
        </w:r>
        <w:proofErr w:type="spellEnd"/>
        <w:r>
          <w:rPr>
            <w:rFonts w:ascii="宋体" w:eastAsia="宋体" w:hAnsi="宋体" w:hint="eastAsia"/>
          </w:rPr>
          <w:t>压缩</w:t>
        </w:r>
        <w:proofErr w:type="spellStart"/>
        <w:r>
          <w:rPr>
            <w:rFonts w:ascii="宋体" w:eastAsia="宋体" w:hAnsi="宋体" w:hint="eastAsia"/>
          </w:rPr>
          <w:t>gz</w:t>
        </w:r>
        <w:proofErr w:type="spellEnd"/>
        <w:r>
          <w:rPr>
            <w:rFonts w:ascii="宋体" w:eastAsia="宋体" w:hAnsi="宋体" w:hint="eastAsia"/>
          </w:rPr>
          <w:t>格式</w:t>
        </w:r>
      </w:ins>
    </w:p>
    <w:p w14:paraId="647563B2" w14:textId="74454998" w:rsidR="00DC73C1" w:rsidRPr="00DC73C1" w:rsidDel="00DC73C1" w:rsidRDefault="00DC73C1" w:rsidP="006E2320">
      <w:pPr>
        <w:rPr>
          <w:del w:id="561" w:author="zuo Oliver" w:date="2023-05-16T13:01:00Z"/>
          <w:rFonts w:ascii="宋体" w:eastAsia="宋体" w:hAnsi="宋体"/>
        </w:rPr>
      </w:pPr>
    </w:p>
    <w:p w14:paraId="701EE423" w14:textId="77777777" w:rsidR="006E2320" w:rsidRPr="006E2320" w:rsidRDefault="006E2320" w:rsidP="006E2320">
      <w:pPr>
        <w:rPr>
          <w:rFonts w:ascii="宋体" w:eastAsia="宋体" w:hAnsi="宋体"/>
          <w:b/>
          <w:bCs/>
        </w:rPr>
      </w:pPr>
      <w:r w:rsidRPr="006E2320">
        <w:rPr>
          <w:rFonts w:ascii="宋体" w:eastAsia="宋体" w:hAnsi="宋体" w:hint="eastAsia"/>
          <w:b/>
          <w:bCs/>
        </w:rPr>
        <w:t>返回值：</w:t>
      </w:r>
    </w:p>
    <w:p w14:paraId="6C23043B" w14:textId="0CF5A33A" w:rsidR="006E2320" w:rsidRDefault="006E2320" w:rsidP="006E2320">
      <w:pPr>
        <w:rPr>
          <w:rFonts w:ascii="宋体" w:eastAsia="宋体" w:hAnsi="宋体"/>
        </w:rPr>
      </w:pPr>
      <w:r w:rsidRPr="006E2320">
        <w:rPr>
          <w:rFonts w:ascii="宋体" w:eastAsia="宋体" w:hAnsi="宋体"/>
        </w:rPr>
        <w:t>VCF_ERROR</w:t>
      </w:r>
      <w:r>
        <w:rPr>
          <w:rFonts w:ascii="宋体" w:eastAsia="宋体" w:hAnsi="宋体" w:hint="eastAsia"/>
        </w:rPr>
        <w:t>：创建/打开失败</w:t>
      </w:r>
    </w:p>
    <w:p w14:paraId="16662C78" w14:textId="6402476B" w:rsidR="006E2320" w:rsidRDefault="006E2320" w:rsidP="006E2320">
      <w:pPr>
        <w:rPr>
          <w:rFonts w:ascii="宋体" w:eastAsia="宋体" w:hAnsi="宋体"/>
        </w:rPr>
      </w:pPr>
      <w:r w:rsidRPr="006E2320">
        <w:rPr>
          <w:rFonts w:ascii="宋体" w:eastAsia="宋体" w:hAnsi="宋体"/>
        </w:rPr>
        <w:t>VCF_OK</w:t>
      </w:r>
      <w:r>
        <w:rPr>
          <w:rFonts w:ascii="宋体" w:eastAsia="宋体" w:hAnsi="宋体" w:hint="eastAsia"/>
        </w:rPr>
        <w:t>：创建/打开成功</w:t>
      </w:r>
    </w:p>
    <w:p w14:paraId="029287E6" w14:textId="4A74337C" w:rsidR="006E2320" w:rsidRDefault="006E2320" w:rsidP="00E157D2">
      <w:pPr>
        <w:rPr>
          <w:rFonts w:ascii="宋体" w:eastAsia="宋体" w:hAnsi="宋体"/>
        </w:rPr>
      </w:pPr>
    </w:p>
    <w:p w14:paraId="5A3BAE69" w14:textId="5123CA00" w:rsidR="00E157D2" w:rsidRPr="006E2320" w:rsidRDefault="00E157D2" w:rsidP="00E157D2">
      <w:pPr>
        <w:rPr>
          <w:rFonts w:ascii="宋体" w:eastAsia="宋体" w:hAnsi="宋体"/>
          <w:b/>
          <w:bCs/>
        </w:rPr>
      </w:pPr>
      <w:r w:rsidRPr="006E2320">
        <w:rPr>
          <w:rFonts w:ascii="宋体" w:eastAsia="宋体" w:hAnsi="宋体"/>
          <w:b/>
          <w:bCs/>
        </w:rPr>
        <w:t xml:space="preserve">VCF_STATUS </w:t>
      </w:r>
      <w:proofErr w:type="spellStart"/>
      <w:proofErr w:type="gramStart"/>
      <w:r w:rsidRPr="006E2320">
        <w:rPr>
          <w:rFonts w:ascii="宋体" w:eastAsia="宋体" w:hAnsi="宋体"/>
          <w:b/>
          <w:bCs/>
        </w:rPr>
        <w:t>vcfFileAppend</w:t>
      </w:r>
      <w:proofErr w:type="spellEnd"/>
      <w:r w:rsidRPr="006E2320">
        <w:rPr>
          <w:rFonts w:ascii="宋体" w:eastAsia="宋体" w:hAnsi="宋体"/>
          <w:b/>
          <w:bCs/>
        </w:rPr>
        <w:t>(</w:t>
      </w:r>
      <w:proofErr w:type="gramEnd"/>
      <w:r w:rsidRPr="006E2320">
        <w:rPr>
          <w:rFonts w:ascii="宋体" w:eastAsia="宋体" w:hAnsi="宋体"/>
          <w:b/>
          <w:bCs/>
        </w:rPr>
        <w:t>VCF_FILE *</w:t>
      </w:r>
      <w:proofErr w:type="spellStart"/>
      <w:r w:rsidRPr="006E2320">
        <w:rPr>
          <w:rFonts w:ascii="宋体" w:eastAsia="宋体" w:hAnsi="宋体"/>
          <w:b/>
          <w:bCs/>
        </w:rPr>
        <w:t>fp,const</w:t>
      </w:r>
      <w:proofErr w:type="spellEnd"/>
      <w:r w:rsidRPr="006E2320">
        <w:rPr>
          <w:rFonts w:ascii="宋体" w:eastAsia="宋体" w:hAnsi="宋体"/>
          <w:b/>
          <w:bCs/>
        </w:rPr>
        <w:t xml:space="preserve"> char *</w:t>
      </w:r>
      <w:proofErr w:type="spellStart"/>
      <w:r w:rsidRPr="006E2320">
        <w:rPr>
          <w:rFonts w:ascii="宋体" w:eastAsia="宋体" w:hAnsi="宋体"/>
          <w:b/>
          <w:bCs/>
        </w:rPr>
        <w:t>fileName</w:t>
      </w:r>
      <w:ins w:id="562" w:author="zuo Oliver" w:date="2023-05-16T13:02:00Z">
        <w:r w:rsidR="00FF3AC5" w:rsidRPr="00C41DB1">
          <w:rPr>
            <w:rFonts w:ascii="宋体" w:eastAsia="宋体" w:hAnsi="宋体"/>
            <w:b/>
            <w:bCs/>
          </w:rPr>
          <w:t>,FILE_MODE</w:t>
        </w:r>
        <w:proofErr w:type="spellEnd"/>
        <w:r w:rsidR="00FF3AC5" w:rsidRPr="00C41DB1">
          <w:rPr>
            <w:rFonts w:ascii="宋体" w:eastAsia="宋体" w:hAnsi="宋体"/>
            <w:b/>
            <w:bCs/>
          </w:rPr>
          <w:t xml:space="preserve"> </w:t>
        </w:r>
        <w:proofErr w:type="spellStart"/>
        <w:r w:rsidR="00FF3AC5" w:rsidRPr="00C41DB1">
          <w:rPr>
            <w:rFonts w:ascii="宋体" w:eastAsia="宋体" w:hAnsi="宋体"/>
            <w:b/>
            <w:bCs/>
          </w:rPr>
          <w:t>fileMode</w:t>
        </w:r>
      </w:ins>
      <w:proofErr w:type="spellEnd"/>
      <w:r w:rsidRPr="006E2320">
        <w:rPr>
          <w:rFonts w:ascii="宋体" w:eastAsia="宋体" w:hAnsi="宋体"/>
          <w:b/>
          <w:bCs/>
        </w:rPr>
        <w:t>);</w:t>
      </w:r>
    </w:p>
    <w:p w14:paraId="4A135600" w14:textId="77777777" w:rsidR="006E2320" w:rsidRPr="006E2320" w:rsidRDefault="006E2320" w:rsidP="006E2320">
      <w:pPr>
        <w:rPr>
          <w:rFonts w:ascii="宋体" w:eastAsia="宋体" w:hAnsi="宋体"/>
          <w:b/>
          <w:bCs/>
        </w:rPr>
      </w:pPr>
      <w:r w:rsidRPr="006E2320">
        <w:rPr>
          <w:rFonts w:ascii="宋体" w:eastAsia="宋体" w:hAnsi="宋体" w:hint="eastAsia"/>
          <w:b/>
          <w:bCs/>
        </w:rPr>
        <w:t>功能：</w:t>
      </w:r>
    </w:p>
    <w:p w14:paraId="62D724F3" w14:textId="49BC6118" w:rsidR="006E2320" w:rsidRDefault="006E2320" w:rsidP="006E2320">
      <w:pPr>
        <w:rPr>
          <w:rFonts w:ascii="宋体" w:eastAsia="宋体" w:hAnsi="宋体"/>
        </w:rPr>
      </w:pPr>
      <w:r>
        <w:rPr>
          <w:rFonts w:ascii="宋体" w:eastAsia="宋体" w:hAnsi="宋体" w:hint="eastAsia"/>
        </w:rPr>
        <w:t>以写的方式创建一个</w:t>
      </w:r>
      <w:proofErr w:type="spellStart"/>
      <w:r>
        <w:rPr>
          <w:rFonts w:ascii="宋体" w:eastAsia="宋体" w:hAnsi="宋体" w:hint="eastAsia"/>
        </w:rPr>
        <w:t>vcf</w:t>
      </w:r>
      <w:proofErr w:type="spellEnd"/>
      <w:r>
        <w:rPr>
          <w:rFonts w:ascii="宋体" w:eastAsia="宋体" w:hAnsi="宋体" w:hint="eastAsia"/>
        </w:rPr>
        <w:t>文件。若文件已经存在则</w:t>
      </w:r>
      <w:r w:rsidR="004C44F3">
        <w:rPr>
          <w:rFonts w:ascii="宋体" w:eastAsia="宋体" w:hAnsi="宋体" w:hint="eastAsia"/>
        </w:rPr>
        <w:t>将保留其中</w:t>
      </w:r>
      <w:r>
        <w:rPr>
          <w:rFonts w:ascii="宋体" w:eastAsia="宋体" w:hAnsi="宋体" w:hint="eastAsia"/>
        </w:rPr>
        <w:t>内容</w:t>
      </w:r>
      <w:r w:rsidR="004C44F3">
        <w:rPr>
          <w:rFonts w:ascii="宋体" w:eastAsia="宋体" w:hAnsi="宋体" w:hint="eastAsia"/>
        </w:rPr>
        <w:t>，并将文件写指针定位到文件尾</w:t>
      </w:r>
      <w:r>
        <w:rPr>
          <w:rFonts w:ascii="宋体" w:eastAsia="宋体" w:hAnsi="宋体" w:hint="eastAsia"/>
        </w:rPr>
        <w:t>。支持未压缩的文本文件格式，支持</w:t>
      </w:r>
      <w:proofErr w:type="spellStart"/>
      <w:r>
        <w:rPr>
          <w:rFonts w:ascii="宋体" w:eastAsia="宋体" w:hAnsi="宋体" w:hint="eastAsia"/>
        </w:rPr>
        <w:t>zlib</w:t>
      </w:r>
      <w:proofErr w:type="spellEnd"/>
      <w:r>
        <w:rPr>
          <w:rFonts w:ascii="宋体" w:eastAsia="宋体" w:hAnsi="宋体" w:hint="eastAsia"/>
        </w:rPr>
        <w:t>压缩的</w:t>
      </w:r>
      <w:proofErr w:type="spellStart"/>
      <w:r>
        <w:rPr>
          <w:rFonts w:ascii="宋体" w:eastAsia="宋体" w:hAnsi="宋体" w:hint="eastAsia"/>
        </w:rPr>
        <w:t>gz</w:t>
      </w:r>
      <w:proofErr w:type="spellEnd"/>
      <w:r>
        <w:rPr>
          <w:rFonts w:ascii="宋体" w:eastAsia="宋体" w:hAnsi="宋体" w:hint="eastAsia"/>
        </w:rPr>
        <w:t>格式。</w:t>
      </w:r>
      <w:r w:rsidR="004C44F3">
        <w:rPr>
          <w:rFonts w:ascii="宋体" w:eastAsia="宋体" w:hAnsi="宋体" w:hint="eastAsia"/>
        </w:rPr>
        <w:t>并开启</w:t>
      </w:r>
      <w:proofErr w:type="spellStart"/>
      <w:r w:rsidR="004C44F3">
        <w:rPr>
          <w:rFonts w:ascii="宋体" w:eastAsia="宋体" w:hAnsi="宋体" w:hint="eastAsia"/>
        </w:rPr>
        <w:t>vcflib</w:t>
      </w:r>
      <w:proofErr w:type="spellEnd"/>
      <w:r w:rsidR="004C44F3">
        <w:rPr>
          <w:rFonts w:ascii="宋体" w:eastAsia="宋体" w:hAnsi="宋体" w:hint="eastAsia"/>
        </w:rPr>
        <w:t>日志</w:t>
      </w:r>
    </w:p>
    <w:p w14:paraId="72B16E24" w14:textId="77777777" w:rsidR="006E2320" w:rsidRPr="006E2320" w:rsidRDefault="006E2320" w:rsidP="006E2320">
      <w:pPr>
        <w:rPr>
          <w:rFonts w:ascii="宋体" w:eastAsia="宋体" w:hAnsi="宋体"/>
          <w:b/>
          <w:bCs/>
        </w:rPr>
      </w:pPr>
      <w:r w:rsidRPr="006E2320">
        <w:rPr>
          <w:rFonts w:ascii="宋体" w:eastAsia="宋体" w:hAnsi="宋体" w:hint="eastAsia"/>
          <w:b/>
          <w:bCs/>
        </w:rPr>
        <w:lastRenderedPageBreak/>
        <w:t>参数：</w:t>
      </w:r>
    </w:p>
    <w:p w14:paraId="1BDB628D" w14:textId="77777777" w:rsidR="006E2320" w:rsidRDefault="006E2320" w:rsidP="006E2320">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的指针；详解见上（</w:t>
      </w:r>
      <w:proofErr w:type="spellStart"/>
      <w:r w:rsidRPr="00E157D2">
        <w:rPr>
          <w:rFonts w:ascii="宋体" w:eastAsia="宋体" w:hAnsi="宋体"/>
          <w:b/>
          <w:bCs/>
        </w:rPr>
        <w:t>vcfFileOpen</w:t>
      </w:r>
      <w:proofErr w:type="spellEnd"/>
      <w:r>
        <w:rPr>
          <w:rFonts w:ascii="宋体" w:eastAsia="宋体" w:hAnsi="宋体" w:hint="eastAsia"/>
        </w:rPr>
        <w:t>）</w:t>
      </w:r>
    </w:p>
    <w:p w14:paraId="4A607E48" w14:textId="77777777" w:rsidR="006E2320" w:rsidRDefault="006E2320" w:rsidP="006E2320">
      <w:pPr>
        <w:rPr>
          <w:ins w:id="563" w:author="zuo Oliver" w:date="2023-05-16T13:02:00Z"/>
          <w:rFonts w:ascii="宋体" w:eastAsia="宋体" w:hAnsi="宋体"/>
        </w:rPr>
      </w:pPr>
      <w:proofErr w:type="spellStart"/>
      <w:r w:rsidRPr="00E157D2">
        <w:rPr>
          <w:rFonts w:ascii="宋体" w:eastAsia="宋体" w:hAnsi="宋体"/>
        </w:rPr>
        <w:t>fileName</w:t>
      </w:r>
      <w:proofErr w:type="spellEnd"/>
      <w:r>
        <w:rPr>
          <w:rFonts w:ascii="宋体" w:eastAsia="宋体" w:hAnsi="宋体" w:hint="eastAsia"/>
        </w:rPr>
        <w:t>：要打开的</w:t>
      </w:r>
      <w:proofErr w:type="spellStart"/>
      <w:r>
        <w:rPr>
          <w:rFonts w:ascii="宋体" w:eastAsia="宋体" w:hAnsi="宋体" w:hint="eastAsia"/>
        </w:rPr>
        <w:t>vcf</w:t>
      </w:r>
      <w:proofErr w:type="spellEnd"/>
      <w:r>
        <w:rPr>
          <w:rFonts w:ascii="宋体" w:eastAsia="宋体" w:hAnsi="宋体" w:hint="eastAsia"/>
        </w:rPr>
        <w:t>文件路径及名称</w:t>
      </w:r>
    </w:p>
    <w:p w14:paraId="139670FD" w14:textId="77777777" w:rsidR="00FF3AC5" w:rsidRPr="00E157D2" w:rsidRDefault="00FF3AC5" w:rsidP="00FF3AC5">
      <w:pPr>
        <w:rPr>
          <w:ins w:id="564" w:author="zuo Oliver" w:date="2023-05-16T13:02:00Z"/>
          <w:rFonts w:ascii="宋体" w:eastAsia="宋体" w:hAnsi="宋体"/>
        </w:rPr>
      </w:pPr>
      <w:proofErr w:type="spellStart"/>
      <w:ins w:id="565" w:author="zuo Oliver" w:date="2023-05-16T13:02:00Z">
        <w:r>
          <w:rPr>
            <w:rFonts w:ascii="宋体" w:eastAsia="宋体" w:hAnsi="宋体" w:hint="eastAsia"/>
          </w:rPr>
          <w:t>fileMode</w:t>
        </w:r>
        <w:proofErr w:type="spellEnd"/>
        <w:r>
          <w:rPr>
            <w:rFonts w:ascii="宋体" w:eastAsia="宋体" w:hAnsi="宋体" w:hint="eastAsia"/>
          </w:rPr>
          <w:t>：指定打开文件的压缩格式，</w:t>
        </w:r>
        <w:r w:rsidRPr="006E2320">
          <w:rPr>
            <w:rFonts w:ascii="宋体" w:eastAsia="宋体" w:hAnsi="宋体"/>
          </w:rPr>
          <w:t>FILE_MODE_NORMAL</w:t>
        </w:r>
        <w:r>
          <w:rPr>
            <w:rFonts w:ascii="宋体" w:eastAsia="宋体" w:hAnsi="宋体" w:hint="eastAsia"/>
          </w:rPr>
          <w:t>表示未压缩；</w:t>
        </w:r>
        <w:r w:rsidRPr="006E2320">
          <w:rPr>
            <w:rFonts w:ascii="宋体" w:eastAsia="宋体" w:hAnsi="宋体"/>
          </w:rPr>
          <w:t>FILE_MODE_GZ</w:t>
        </w:r>
        <w:r>
          <w:rPr>
            <w:rFonts w:ascii="宋体" w:eastAsia="宋体" w:hAnsi="宋体" w:hint="eastAsia"/>
          </w:rPr>
          <w:t>表示</w:t>
        </w:r>
        <w:proofErr w:type="spellStart"/>
        <w:r>
          <w:rPr>
            <w:rFonts w:ascii="宋体" w:eastAsia="宋体" w:hAnsi="宋体"/>
          </w:rPr>
          <w:t>zlib</w:t>
        </w:r>
        <w:proofErr w:type="spellEnd"/>
        <w:r>
          <w:rPr>
            <w:rFonts w:ascii="宋体" w:eastAsia="宋体" w:hAnsi="宋体" w:hint="eastAsia"/>
          </w:rPr>
          <w:t>压缩</w:t>
        </w:r>
        <w:proofErr w:type="spellStart"/>
        <w:r>
          <w:rPr>
            <w:rFonts w:ascii="宋体" w:eastAsia="宋体" w:hAnsi="宋体" w:hint="eastAsia"/>
          </w:rPr>
          <w:t>gz</w:t>
        </w:r>
        <w:proofErr w:type="spellEnd"/>
        <w:r>
          <w:rPr>
            <w:rFonts w:ascii="宋体" w:eastAsia="宋体" w:hAnsi="宋体" w:hint="eastAsia"/>
          </w:rPr>
          <w:t>格式</w:t>
        </w:r>
      </w:ins>
    </w:p>
    <w:p w14:paraId="4E594B6A" w14:textId="50BA3BD6" w:rsidR="00FF3AC5" w:rsidRPr="00FF3AC5" w:rsidDel="00FF3AC5" w:rsidRDefault="00FF3AC5" w:rsidP="006E2320">
      <w:pPr>
        <w:rPr>
          <w:del w:id="566" w:author="zuo Oliver" w:date="2023-05-16T13:02:00Z"/>
          <w:rFonts w:ascii="宋体" w:eastAsia="宋体" w:hAnsi="宋体"/>
        </w:rPr>
      </w:pPr>
    </w:p>
    <w:p w14:paraId="72D97FCC" w14:textId="77777777" w:rsidR="006E2320" w:rsidRPr="006E2320" w:rsidRDefault="006E2320" w:rsidP="006E2320">
      <w:pPr>
        <w:rPr>
          <w:rFonts w:ascii="宋体" w:eastAsia="宋体" w:hAnsi="宋体"/>
          <w:b/>
          <w:bCs/>
        </w:rPr>
      </w:pPr>
      <w:r w:rsidRPr="006E2320">
        <w:rPr>
          <w:rFonts w:ascii="宋体" w:eastAsia="宋体" w:hAnsi="宋体" w:hint="eastAsia"/>
          <w:b/>
          <w:bCs/>
        </w:rPr>
        <w:t>返回值：</w:t>
      </w:r>
    </w:p>
    <w:p w14:paraId="1D08A7AD" w14:textId="390FEBA5" w:rsidR="006E2320" w:rsidRDefault="006E2320" w:rsidP="006E2320">
      <w:pPr>
        <w:rPr>
          <w:rFonts w:ascii="宋体" w:eastAsia="宋体" w:hAnsi="宋体"/>
        </w:rPr>
      </w:pPr>
      <w:r w:rsidRPr="006E2320">
        <w:rPr>
          <w:rFonts w:ascii="宋体" w:eastAsia="宋体" w:hAnsi="宋体"/>
        </w:rPr>
        <w:t>VCF_ERROR</w:t>
      </w:r>
      <w:r>
        <w:rPr>
          <w:rFonts w:ascii="宋体" w:eastAsia="宋体" w:hAnsi="宋体" w:hint="eastAsia"/>
        </w:rPr>
        <w:t>：</w:t>
      </w:r>
      <w:r w:rsidR="00F455BE">
        <w:rPr>
          <w:rFonts w:ascii="宋体" w:eastAsia="宋体" w:hAnsi="宋体" w:hint="eastAsia"/>
        </w:rPr>
        <w:t>追加</w:t>
      </w:r>
      <w:r>
        <w:rPr>
          <w:rFonts w:ascii="宋体" w:eastAsia="宋体" w:hAnsi="宋体" w:hint="eastAsia"/>
        </w:rPr>
        <w:t>/打开失败</w:t>
      </w:r>
    </w:p>
    <w:p w14:paraId="70156758" w14:textId="254DF842" w:rsidR="006E2320" w:rsidRDefault="006E2320" w:rsidP="006E2320">
      <w:pPr>
        <w:rPr>
          <w:rFonts w:ascii="宋体" w:eastAsia="宋体" w:hAnsi="宋体"/>
        </w:rPr>
      </w:pPr>
      <w:r w:rsidRPr="006E2320">
        <w:rPr>
          <w:rFonts w:ascii="宋体" w:eastAsia="宋体" w:hAnsi="宋体"/>
        </w:rPr>
        <w:t>VCF_OK</w:t>
      </w:r>
      <w:r>
        <w:rPr>
          <w:rFonts w:ascii="宋体" w:eastAsia="宋体" w:hAnsi="宋体" w:hint="eastAsia"/>
        </w:rPr>
        <w:t>：</w:t>
      </w:r>
      <w:r w:rsidR="00F455BE">
        <w:rPr>
          <w:rFonts w:ascii="宋体" w:eastAsia="宋体" w:hAnsi="宋体" w:hint="eastAsia"/>
        </w:rPr>
        <w:t>追加</w:t>
      </w:r>
      <w:r>
        <w:rPr>
          <w:rFonts w:ascii="宋体" w:eastAsia="宋体" w:hAnsi="宋体" w:hint="eastAsia"/>
        </w:rPr>
        <w:t>/打开成功</w:t>
      </w:r>
    </w:p>
    <w:p w14:paraId="6FE1DD2F" w14:textId="77777777" w:rsidR="006E2320" w:rsidRDefault="006E2320" w:rsidP="00E157D2">
      <w:pPr>
        <w:rPr>
          <w:rFonts w:ascii="宋体" w:eastAsia="宋体" w:hAnsi="宋体"/>
        </w:rPr>
      </w:pPr>
    </w:p>
    <w:p w14:paraId="6FEFB297" w14:textId="77777777" w:rsidR="00E157D2" w:rsidRPr="004C44F3" w:rsidRDefault="00E157D2" w:rsidP="00E157D2">
      <w:pPr>
        <w:rPr>
          <w:rFonts w:ascii="宋体" w:eastAsia="宋体" w:hAnsi="宋体"/>
          <w:b/>
          <w:bCs/>
        </w:rPr>
      </w:pPr>
      <w:r w:rsidRPr="004C44F3">
        <w:rPr>
          <w:rFonts w:ascii="宋体" w:eastAsia="宋体" w:hAnsi="宋体"/>
          <w:b/>
          <w:bCs/>
        </w:rPr>
        <w:t xml:space="preserve">VCF_STATUS </w:t>
      </w:r>
      <w:proofErr w:type="spellStart"/>
      <w:proofErr w:type="gramStart"/>
      <w:r w:rsidRPr="004C44F3">
        <w:rPr>
          <w:rFonts w:ascii="宋体" w:eastAsia="宋体" w:hAnsi="宋体"/>
          <w:b/>
          <w:bCs/>
        </w:rPr>
        <w:t>vcfFileClose</w:t>
      </w:r>
      <w:proofErr w:type="spellEnd"/>
      <w:r w:rsidRPr="004C44F3">
        <w:rPr>
          <w:rFonts w:ascii="宋体" w:eastAsia="宋体" w:hAnsi="宋体"/>
          <w:b/>
          <w:bCs/>
        </w:rPr>
        <w:t>(</w:t>
      </w:r>
      <w:proofErr w:type="gramEnd"/>
      <w:r w:rsidRPr="004C44F3">
        <w:rPr>
          <w:rFonts w:ascii="宋体" w:eastAsia="宋体" w:hAnsi="宋体"/>
          <w:b/>
          <w:bCs/>
        </w:rPr>
        <w:t>VCF_FILE *</w:t>
      </w:r>
      <w:proofErr w:type="spellStart"/>
      <w:r w:rsidRPr="004C44F3">
        <w:rPr>
          <w:rFonts w:ascii="宋体" w:eastAsia="宋体" w:hAnsi="宋体"/>
          <w:b/>
          <w:bCs/>
        </w:rPr>
        <w:t>fp</w:t>
      </w:r>
      <w:proofErr w:type="spellEnd"/>
      <w:r w:rsidRPr="004C44F3">
        <w:rPr>
          <w:rFonts w:ascii="宋体" w:eastAsia="宋体" w:hAnsi="宋体"/>
          <w:b/>
          <w:bCs/>
        </w:rPr>
        <w:t>);</w:t>
      </w:r>
    </w:p>
    <w:p w14:paraId="73D32A10" w14:textId="77777777" w:rsidR="004C44F3" w:rsidRPr="006E2320" w:rsidRDefault="004C44F3" w:rsidP="004C44F3">
      <w:pPr>
        <w:rPr>
          <w:rFonts w:ascii="宋体" w:eastAsia="宋体" w:hAnsi="宋体"/>
          <w:b/>
          <w:bCs/>
        </w:rPr>
      </w:pPr>
      <w:r w:rsidRPr="006E2320">
        <w:rPr>
          <w:rFonts w:ascii="宋体" w:eastAsia="宋体" w:hAnsi="宋体" w:hint="eastAsia"/>
          <w:b/>
          <w:bCs/>
        </w:rPr>
        <w:t>功能：</w:t>
      </w:r>
    </w:p>
    <w:p w14:paraId="070193B7" w14:textId="2C22D494" w:rsidR="004C44F3" w:rsidRDefault="004C44F3" w:rsidP="004C44F3">
      <w:pPr>
        <w:rPr>
          <w:rFonts w:ascii="宋体" w:eastAsia="宋体" w:hAnsi="宋体"/>
        </w:rPr>
      </w:pPr>
      <w:r>
        <w:rPr>
          <w:rFonts w:ascii="宋体" w:eastAsia="宋体" w:hAnsi="宋体" w:hint="eastAsia"/>
        </w:rPr>
        <w:t>关闭已经打开的文件</w:t>
      </w:r>
      <w:ins w:id="567" w:author="zuo Oliver" w:date="2023-05-16T13:05:00Z">
        <w:r w:rsidR="00FF3AC5">
          <w:rPr>
            <w:rFonts w:ascii="宋体" w:eastAsia="宋体" w:hAnsi="宋体" w:hint="eastAsia"/>
          </w:rPr>
          <w:t>，清空并释放文件头所占用的内存空间</w:t>
        </w:r>
      </w:ins>
      <w:r>
        <w:rPr>
          <w:rFonts w:ascii="宋体" w:eastAsia="宋体" w:hAnsi="宋体" w:hint="eastAsia"/>
        </w:rPr>
        <w:t>。并关闭</w:t>
      </w:r>
      <w:proofErr w:type="spellStart"/>
      <w:r>
        <w:rPr>
          <w:rFonts w:ascii="宋体" w:eastAsia="宋体" w:hAnsi="宋体" w:hint="eastAsia"/>
        </w:rPr>
        <w:t>vcflib</w:t>
      </w:r>
      <w:proofErr w:type="spellEnd"/>
      <w:r>
        <w:rPr>
          <w:rFonts w:ascii="宋体" w:eastAsia="宋体" w:hAnsi="宋体" w:hint="eastAsia"/>
        </w:rPr>
        <w:t>日志</w:t>
      </w:r>
    </w:p>
    <w:p w14:paraId="628C762C" w14:textId="77777777" w:rsidR="004C44F3" w:rsidRPr="006E2320" w:rsidRDefault="004C44F3" w:rsidP="004C44F3">
      <w:pPr>
        <w:rPr>
          <w:rFonts w:ascii="宋体" w:eastAsia="宋体" w:hAnsi="宋体"/>
          <w:b/>
          <w:bCs/>
        </w:rPr>
      </w:pPr>
      <w:r w:rsidRPr="006E2320">
        <w:rPr>
          <w:rFonts w:ascii="宋体" w:eastAsia="宋体" w:hAnsi="宋体" w:hint="eastAsia"/>
          <w:b/>
          <w:bCs/>
        </w:rPr>
        <w:t>参数：</w:t>
      </w:r>
    </w:p>
    <w:p w14:paraId="419E53A5" w14:textId="77777777" w:rsidR="004C44F3" w:rsidRDefault="004C44F3" w:rsidP="004C44F3">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的指针；详解见上（</w:t>
      </w:r>
      <w:proofErr w:type="spellStart"/>
      <w:r w:rsidRPr="00E157D2">
        <w:rPr>
          <w:rFonts w:ascii="宋体" w:eastAsia="宋体" w:hAnsi="宋体"/>
          <w:b/>
          <w:bCs/>
        </w:rPr>
        <w:t>vcfFileOpen</w:t>
      </w:r>
      <w:proofErr w:type="spellEnd"/>
      <w:r>
        <w:rPr>
          <w:rFonts w:ascii="宋体" w:eastAsia="宋体" w:hAnsi="宋体" w:hint="eastAsia"/>
        </w:rPr>
        <w:t>）</w:t>
      </w:r>
    </w:p>
    <w:p w14:paraId="618418F7" w14:textId="77777777" w:rsidR="004C44F3" w:rsidRPr="006E2320" w:rsidRDefault="004C44F3" w:rsidP="004C44F3">
      <w:pPr>
        <w:rPr>
          <w:rFonts w:ascii="宋体" w:eastAsia="宋体" w:hAnsi="宋体"/>
          <w:b/>
          <w:bCs/>
        </w:rPr>
      </w:pPr>
      <w:r w:rsidRPr="006E2320">
        <w:rPr>
          <w:rFonts w:ascii="宋体" w:eastAsia="宋体" w:hAnsi="宋体" w:hint="eastAsia"/>
          <w:b/>
          <w:bCs/>
        </w:rPr>
        <w:t>返回值：</w:t>
      </w:r>
    </w:p>
    <w:p w14:paraId="23BE9D10" w14:textId="1C61521B" w:rsidR="004C44F3" w:rsidRDefault="004C44F3" w:rsidP="004C44F3">
      <w:pPr>
        <w:rPr>
          <w:rFonts w:ascii="宋体" w:eastAsia="宋体" w:hAnsi="宋体"/>
        </w:rPr>
      </w:pPr>
      <w:r w:rsidRPr="006E2320">
        <w:rPr>
          <w:rFonts w:ascii="宋体" w:eastAsia="宋体" w:hAnsi="宋体"/>
        </w:rPr>
        <w:t>VCF_ERROR</w:t>
      </w:r>
      <w:r>
        <w:rPr>
          <w:rFonts w:ascii="宋体" w:eastAsia="宋体" w:hAnsi="宋体" w:hint="eastAsia"/>
        </w:rPr>
        <w:t>：关闭失败</w:t>
      </w:r>
    </w:p>
    <w:p w14:paraId="629C46C7" w14:textId="66F0BA0A" w:rsidR="004C44F3" w:rsidRDefault="004C44F3" w:rsidP="004C44F3">
      <w:pPr>
        <w:rPr>
          <w:rFonts w:ascii="宋体" w:eastAsia="宋体" w:hAnsi="宋体"/>
        </w:rPr>
      </w:pPr>
      <w:r w:rsidRPr="006E2320">
        <w:rPr>
          <w:rFonts w:ascii="宋体" w:eastAsia="宋体" w:hAnsi="宋体"/>
        </w:rPr>
        <w:t>VCF_OK</w:t>
      </w:r>
      <w:r>
        <w:rPr>
          <w:rFonts w:ascii="宋体" w:eastAsia="宋体" w:hAnsi="宋体" w:hint="eastAsia"/>
        </w:rPr>
        <w:t>：关闭成功</w:t>
      </w:r>
    </w:p>
    <w:p w14:paraId="68D98C50" w14:textId="4D82270C" w:rsidR="00E157D2" w:rsidRPr="001B1A67" w:rsidRDefault="004C44F3" w:rsidP="0018677F">
      <w:pPr>
        <w:pStyle w:val="3"/>
      </w:pPr>
      <w:bookmarkStart w:id="568" w:name="_Toc161869370"/>
      <w:r w:rsidRPr="001B1A67">
        <w:t>2</w:t>
      </w:r>
      <w:r w:rsidRPr="001B1A67">
        <w:rPr>
          <w:rFonts w:hint="eastAsia"/>
        </w:rPr>
        <w:t>．文件读接口</w:t>
      </w:r>
      <w:bookmarkEnd w:id="568"/>
    </w:p>
    <w:p w14:paraId="0B963ADF" w14:textId="2D3A5467" w:rsidR="00E157D2" w:rsidRPr="00EF5388" w:rsidRDefault="00E157D2" w:rsidP="00E157D2">
      <w:pPr>
        <w:rPr>
          <w:rFonts w:ascii="宋体" w:eastAsia="宋体" w:hAnsi="宋体"/>
          <w:b/>
          <w:bCs/>
        </w:rPr>
      </w:pPr>
      <w:r w:rsidRPr="00EF5388">
        <w:rPr>
          <w:rFonts w:ascii="宋体" w:eastAsia="宋体" w:hAnsi="宋体"/>
          <w:b/>
          <w:bCs/>
        </w:rPr>
        <w:t xml:space="preserve">VCF_STATUS </w:t>
      </w:r>
      <w:proofErr w:type="spellStart"/>
      <w:proofErr w:type="gramStart"/>
      <w:r w:rsidRPr="00EF5388">
        <w:rPr>
          <w:rFonts w:ascii="宋体" w:eastAsia="宋体" w:hAnsi="宋体"/>
          <w:b/>
          <w:bCs/>
        </w:rPr>
        <w:t>vcfFileReadLine</w:t>
      </w:r>
      <w:proofErr w:type="spellEnd"/>
      <w:r w:rsidRPr="00EF5388">
        <w:rPr>
          <w:rFonts w:ascii="宋体" w:eastAsia="宋体" w:hAnsi="宋体"/>
          <w:b/>
          <w:bCs/>
        </w:rPr>
        <w:t>(</w:t>
      </w:r>
      <w:proofErr w:type="gramEnd"/>
      <w:r w:rsidRPr="00EF5388">
        <w:rPr>
          <w:rFonts w:ascii="宋体" w:eastAsia="宋体" w:hAnsi="宋体"/>
          <w:b/>
          <w:bCs/>
        </w:rPr>
        <w:t>VCF_FILE *</w:t>
      </w:r>
      <w:proofErr w:type="spellStart"/>
      <w:r w:rsidRPr="00EF5388">
        <w:rPr>
          <w:rFonts w:ascii="宋体" w:eastAsia="宋体" w:hAnsi="宋体"/>
          <w:b/>
          <w:bCs/>
        </w:rPr>
        <w:t>fp,char</w:t>
      </w:r>
      <w:proofErr w:type="spellEnd"/>
      <w:r w:rsidRPr="00EF5388">
        <w:rPr>
          <w:rFonts w:ascii="宋体" w:eastAsia="宋体" w:hAnsi="宋体"/>
          <w:b/>
          <w:bCs/>
        </w:rPr>
        <w:t xml:space="preserve"> *</w:t>
      </w:r>
      <w:proofErr w:type="spellStart"/>
      <w:r w:rsidRPr="00EF5388">
        <w:rPr>
          <w:rFonts w:ascii="宋体" w:eastAsia="宋体" w:hAnsi="宋体"/>
          <w:b/>
          <w:bCs/>
        </w:rPr>
        <w:t>lineStr,int</w:t>
      </w:r>
      <w:proofErr w:type="spellEnd"/>
      <w:r w:rsidRPr="00EF5388">
        <w:rPr>
          <w:rFonts w:ascii="宋体" w:eastAsia="宋体" w:hAnsi="宋体"/>
          <w:b/>
          <w:bCs/>
        </w:rPr>
        <w:t xml:space="preserve"> </w:t>
      </w:r>
      <w:proofErr w:type="spellStart"/>
      <w:r w:rsidRPr="00EF5388">
        <w:rPr>
          <w:rFonts w:ascii="宋体" w:eastAsia="宋体" w:hAnsi="宋体"/>
          <w:b/>
          <w:bCs/>
        </w:rPr>
        <w:t>lineSize</w:t>
      </w:r>
      <w:proofErr w:type="spellEnd"/>
      <w:r w:rsidRPr="00EF5388">
        <w:rPr>
          <w:rFonts w:ascii="宋体" w:eastAsia="宋体" w:hAnsi="宋体"/>
          <w:b/>
          <w:bCs/>
        </w:rPr>
        <w:t>);</w:t>
      </w:r>
    </w:p>
    <w:p w14:paraId="503FC255" w14:textId="77777777" w:rsidR="004C44F3" w:rsidRPr="006E2320" w:rsidRDefault="004C44F3" w:rsidP="004C44F3">
      <w:pPr>
        <w:rPr>
          <w:rFonts w:ascii="宋体" w:eastAsia="宋体" w:hAnsi="宋体"/>
          <w:b/>
          <w:bCs/>
        </w:rPr>
      </w:pPr>
      <w:r w:rsidRPr="006E2320">
        <w:rPr>
          <w:rFonts w:ascii="宋体" w:eastAsia="宋体" w:hAnsi="宋体" w:hint="eastAsia"/>
          <w:b/>
          <w:bCs/>
        </w:rPr>
        <w:t>功能：</w:t>
      </w:r>
    </w:p>
    <w:p w14:paraId="390F2327" w14:textId="33BAB279" w:rsidR="004C44F3" w:rsidRDefault="004C44F3" w:rsidP="004C44F3">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w:t>
      </w:r>
      <w:r w:rsidR="00EF5388">
        <w:rPr>
          <w:rFonts w:ascii="宋体" w:eastAsia="宋体" w:hAnsi="宋体" w:hint="eastAsia"/>
        </w:rPr>
        <w:t>，</w:t>
      </w:r>
      <w:r>
        <w:rPr>
          <w:rFonts w:ascii="宋体" w:eastAsia="宋体" w:hAnsi="宋体" w:hint="eastAsia"/>
        </w:rPr>
        <w:t>读取当前行，将内容存入</w:t>
      </w:r>
      <w:proofErr w:type="spellStart"/>
      <w:r w:rsidRPr="00E157D2">
        <w:rPr>
          <w:rFonts w:ascii="宋体" w:eastAsia="宋体" w:hAnsi="宋体"/>
        </w:rPr>
        <w:t>lineStr</w:t>
      </w:r>
      <w:proofErr w:type="spellEnd"/>
      <w:r>
        <w:rPr>
          <w:rFonts w:ascii="宋体" w:eastAsia="宋体" w:hAnsi="宋体" w:hint="eastAsia"/>
        </w:rPr>
        <w:t>中。</w:t>
      </w:r>
    </w:p>
    <w:p w14:paraId="14C454B4" w14:textId="77777777" w:rsidR="004C44F3" w:rsidRPr="006E2320" w:rsidRDefault="004C44F3" w:rsidP="004C44F3">
      <w:pPr>
        <w:rPr>
          <w:rFonts w:ascii="宋体" w:eastAsia="宋体" w:hAnsi="宋体"/>
          <w:b/>
          <w:bCs/>
        </w:rPr>
      </w:pPr>
      <w:r w:rsidRPr="006E2320">
        <w:rPr>
          <w:rFonts w:ascii="宋体" w:eastAsia="宋体" w:hAnsi="宋体" w:hint="eastAsia"/>
          <w:b/>
          <w:bCs/>
        </w:rPr>
        <w:t>参数：</w:t>
      </w:r>
    </w:p>
    <w:p w14:paraId="4AF24672" w14:textId="1738D3C8" w:rsidR="004C44F3" w:rsidRDefault="004C44F3" w:rsidP="004C44F3">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432F7B08" w14:textId="7F626770" w:rsidR="004C44F3" w:rsidRDefault="004C44F3" w:rsidP="004C44F3">
      <w:pPr>
        <w:rPr>
          <w:rFonts w:ascii="宋体" w:eastAsia="宋体" w:hAnsi="宋体"/>
        </w:rPr>
      </w:pPr>
      <w:proofErr w:type="spellStart"/>
      <w:r>
        <w:rPr>
          <w:rFonts w:ascii="宋体" w:eastAsia="宋体" w:hAnsi="宋体" w:hint="eastAsia"/>
        </w:rPr>
        <w:t>lineStr</w:t>
      </w:r>
      <w:proofErr w:type="spellEnd"/>
      <w:r>
        <w:rPr>
          <w:rFonts w:ascii="宋体" w:eastAsia="宋体" w:hAnsi="宋体" w:hint="eastAsia"/>
        </w:rPr>
        <w:t>：存储读取</w:t>
      </w:r>
      <w:r w:rsidR="00EF5388">
        <w:rPr>
          <w:rFonts w:ascii="宋体" w:eastAsia="宋体" w:hAnsi="宋体" w:hint="eastAsia"/>
        </w:rPr>
        <w:t>文件内容的内存指针</w:t>
      </w:r>
    </w:p>
    <w:p w14:paraId="7D2726B3" w14:textId="684D1C9C" w:rsidR="00EF5388" w:rsidRDefault="00EF5388" w:rsidP="004C44F3">
      <w:pPr>
        <w:rPr>
          <w:rFonts w:ascii="宋体" w:eastAsia="宋体" w:hAnsi="宋体"/>
        </w:rPr>
      </w:pPr>
      <w:proofErr w:type="spellStart"/>
      <w:r>
        <w:rPr>
          <w:rFonts w:ascii="宋体" w:eastAsia="宋体" w:hAnsi="宋体" w:hint="eastAsia"/>
        </w:rPr>
        <w:t>lineSize</w:t>
      </w:r>
      <w:proofErr w:type="spellEnd"/>
      <w:r>
        <w:rPr>
          <w:rFonts w:ascii="宋体" w:eastAsia="宋体" w:hAnsi="宋体" w:hint="eastAsia"/>
        </w:rPr>
        <w:t>：</w:t>
      </w:r>
      <w:proofErr w:type="spellStart"/>
      <w:r>
        <w:rPr>
          <w:rFonts w:ascii="宋体" w:eastAsia="宋体" w:hAnsi="宋体" w:hint="eastAsia"/>
        </w:rPr>
        <w:t>lineStr</w:t>
      </w:r>
      <w:proofErr w:type="spellEnd"/>
      <w:r>
        <w:rPr>
          <w:rFonts w:ascii="宋体" w:eastAsia="宋体" w:hAnsi="宋体" w:hint="eastAsia"/>
        </w:rPr>
        <w:t>所指向的内存长度</w:t>
      </w:r>
    </w:p>
    <w:p w14:paraId="4B856113" w14:textId="77777777" w:rsidR="004C44F3" w:rsidRPr="006E2320" w:rsidRDefault="004C44F3" w:rsidP="004C44F3">
      <w:pPr>
        <w:rPr>
          <w:rFonts w:ascii="宋体" w:eastAsia="宋体" w:hAnsi="宋体"/>
          <w:b/>
          <w:bCs/>
        </w:rPr>
      </w:pPr>
      <w:r w:rsidRPr="006E2320">
        <w:rPr>
          <w:rFonts w:ascii="宋体" w:eastAsia="宋体" w:hAnsi="宋体" w:hint="eastAsia"/>
          <w:b/>
          <w:bCs/>
        </w:rPr>
        <w:t>返回值：</w:t>
      </w:r>
    </w:p>
    <w:p w14:paraId="56E9F1B0" w14:textId="33739FE0" w:rsidR="004C44F3" w:rsidRDefault="004C44F3" w:rsidP="004C44F3">
      <w:pPr>
        <w:rPr>
          <w:rFonts w:ascii="宋体" w:eastAsia="宋体" w:hAnsi="宋体"/>
        </w:rPr>
      </w:pPr>
      <w:r w:rsidRPr="006E2320">
        <w:rPr>
          <w:rFonts w:ascii="宋体" w:eastAsia="宋体" w:hAnsi="宋体"/>
        </w:rPr>
        <w:t>VCF_ERROR</w:t>
      </w:r>
      <w:r>
        <w:rPr>
          <w:rFonts w:ascii="宋体" w:eastAsia="宋体" w:hAnsi="宋体" w:hint="eastAsia"/>
        </w:rPr>
        <w:t>：</w:t>
      </w:r>
      <w:r w:rsidR="00EF5388">
        <w:rPr>
          <w:rFonts w:ascii="宋体" w:eastAsia="宋体" w:hAnsi="宋体" w:hint="eastAsia"/>
        </w:rPr>
        <w:t>读取</w:t>
      </w:r>
      <w:r>
        <w:rPr>
          <w:rFonts w:ascii="宋体" w:eastAsia="宋体" w:hAnsi="宋体" w:hint="eastAsia"/>
        </w:rPr>
        <w:t>失败</w:t>
      </w:r>
    </w:p>
    <w:p w14:paraId="67E9DA55" w14:textId="217C89ED" w:rsidR="004C44F3" w:rsidRDefault="004C44F3" w:rsidP="004C44F3">
      <w:pPr>
        <w:rPr>
          <w:rFonts w:ascii="宋体" w:eastAsia="宋体" w:hAnsi="宋体"/>
        </w:rPr>
      </w:pPr>
      <w:r w:rsidRPr="006E2320">
        <w:rPr>
          <w:rFonts w:ascii="宋体" w:eastAsia="宋体" w:hAnsi="宋体"/>
        </w:rPr>
        <w:t>VCF_OK</w:t>
      </w:r>
      <w:r>
        <w:rPr>
          <w:rFonts w:ascii="宋体" w:eastAsia="宋体" w:hAnsi="宋体" w:hint="eastAsia"/>
        </w:rPr>
        <w:t>：</w:t>
      </w:r>
      <w:r w:rsidR="00EF5388">
        <w:rPr>
          <w:rFonts w:ascii="宋体" w:eastAsia="宋体" w:hAnsi="宋体" w:hint="eastAsia"/>
        </w:rPr>
        <w:t>读取</w:t>
      </w:r>
      <w:r>
        <w:rPr>
          <w:rFonts w:ascii="宋体" w:eastAsia="宋体" w:hAnsi="宋体" w:hint="eastAsia"/>
        </w:rPr>
        <w:t>成功</w:t>
      </w:r>
    </w:p>
    <w:p w14:paraId="01B444A6" w14:textId="7BBA5869" w:rsidR="004C44F3" w:rsidRDefault="004C44F3" w:rsidP="00E157D2">
      <w:pPr>
        <w:rPr>
          <w:rFonts w:ascii="宋体" w:eastAsia="宋体" w:hAnsi="宋体"/>
        </w:rPr>
      </w:pPr>
    </w:p>
    <w:p w14:paraId="1A790454" w14:textId="0C6F41E4" w:rsidR="00E157D2" w:rsidRPr="00197F52" w:rsidRDefault="00E157D2" w:rsidP="00E157D2">
      <w:pPr>
        <w:rPr>
          <w:rFonts w:ascii="宋体" w:eastAsia="宋体" w:hAnsi="宋体"/>
          <w:b/>
          <w:bCs/>
        </w:rPr>
      </w:pPr>
      <w:r w:rsidRPr="00197F52">
        <w:rPr>
          <w:rFonts w:ascii="宋体" w:eastAsia="宋体" w:hAnsi="宋体"/>
          <w:b/>
          <w:bCs/>
        </w:rPr>
        <w:t xml:space="preserve">VCF_STATUS </w:t>
      </w:r>
      <w:proofErr w:type="spellStart"/>
      <w:proofErr w:type="gramStart"/>
      <w:r w:rsidRPr="00197F52">
        <w:rPr>
          <w:rFonts w:ascii="宋体" w:eastAsia="宋体" w:hAnsi="宋体"/>
          <w:b/>
          <w:bCs/>
        </w:rPr>
        <w:t>vcfFileReadHead</w:t>
      </w:r>
      <w:proofErr w:type="spellEnd"/>
      <w:r w:rsidRPr="00197F52">
        <w:rPr>
          <w:rFonts w:ascii="宋体" w:eastAsia="宋体" w:hAnsi="宋体"/>
          <w:b/>
          <w:bCs/>
        </w:rPr>
        <w:t>(</w:t>
      </w:r>
      <w:proofErr w:type="gramEnd"/>
      <w:r w:rsidRPr="00197F52">
        <w:rPr>
          <w:rFonts w:ascii="宋体" w:eastAsia="宋体" w:hAnsi="宋体"/>
          <w:b/>
          <w:bCs/>
        </w:rPr>
        <w:t>VCF_FILE *</w:t>
      </w:r>
      <w:proofErr w:type="spellStart"/>
      <w:r w:rsidRPr="00197F52">
        <w:rPr>
          <w:rFonts w:ascii="宋体" w:eastAsia="宋体" w:hAnsi="宋体"/>
          <w:b/>
          <w:bCs/>
        </w:rPr>
        <w:t>fp</w:t>
      </w:r>
      <w:proofErr w:type="spellEnd"/>
      <w:del w:id="569" w:author="zuo Oliver" w:date="2023-05-16T13:06:00Z">
        <w:r w:rsidRPr="00197F52" w:rsidDel="00FF3AC5">
          <w:rPr>
            <w:rFonts w:ascii="宋体" w:eastAsia="宋体" w:hAnsi="宋体"/>
            <w:b/>
            <w:bCs/>
          </w:rPr>
          <w:delText>,FILE_HEAD *fhp</w:delText>
        </w:r>
      </w:del>
      <w:r w:rsidRPr="00197F52">
        <w:rPr>
          <w:rFonts w:ascii="宋体" w:eastAsia="宋体" w:hAnsi="宋体"/>
          <w:b/>
          <w:bCs/>
        </w:rPr>
        <w:t>);</w:t>
      </w:r>
    </w:p>
    <w:p w14:paraId="27EB3044" w14:textId="77777777" w:rsidR="00EF5388" w:rsidRPr="006E2320" w:rsidRDefault="00EF5388" w:rsidP="00EF5388">
      <w:pPr>
        <w:rPr>
          <w:rFonts w:ascii="宋体" w:eastAsia="宋体" w:hAnsi="宋体"/>
          <w:b/>
          <w:bCs/>
        </w:rPr>
      </w:pPr>
      <w:r w:rsidRPr="006E2320">
        <w:rPr>
          <w:rFonts w:ascii="宋体" w:eastAsia="宋体" w:hAnsi="宋体" w:hint="eastAsia"/>
          <w:b/>
          <w:bCs/>
        </w:rPr>
        <w:t>功能：</w:t>
      </w:r>
    </w:p>
    <w:p w14:paraId="04A779CC" w14:textId="35887F79" w:rsidR="00EF5388" w:rsidRDefault="00EF5388" w:rsidP="00EF5388">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w:t>
      </w:r>
      <w:proofErr w:type="spellStart"/>
      <w:r>
        <w:rPr>
          <w:rFonts w:ascii="宋体" w:eastAsia="宋体" w:hAnsi="宋体" w:hint="eastAsia"/>
        </w:rPr>
        <w:t>vcf</w:t>
      </w:r>
      <w:proofErr w:type="spellEnd"/>
      <w:r>
        <w:rPr>
          <w:rFonts w:ascii="宋体" w:eastAsia="宋体" w:hAnsi="宋体" w:hint="eastAsia"/>
        </w:rPr>
        <w:t>文件头部分，将内容存入</w:t>
      </w:r>
      <w:del w:id="570" w:author="zuo Oliver" w:date="2023-05-16T13:06:00Z">
        <w:r w:rsidRPr="00E157D2" w:rsidDel="00FF3AC5">
          <w:rPr>
            <w:rFonts w:ascii="宋体" w:eastAsia="宋体" w:hAnsi="宋体" w:hint="eastAsia"/>
          </w:rPr>
          <w:delText>fhp</w:delText>
        </w:r>
      </w:del>
      <w:proofErr w:type="spellStart"/>
      <w:ins w:id="571" w:author="zuo Oliver" w:date="2023-05-16T13:06:00Z">
        <w:r w:rsidR="00FF3AC5">
          <w:rPr>
            <w:rFonts w:ascii="宋体" w:eastAsia="宋体" w:hAnsi="宋体" w:hint="eastAsia"/>
          </w:rPr>
          <w:t>fp</w:t>
        </w:r>
        <w:proofErr w:type="spellEnd"/>
        <w:r w:rsidR="00FF3AC5">
          <w:rPr>
            <w:rFonts w:ascii="宋体" w:eastAsia="宋体" w:hAnsi="宋体"/>
          </w:rPr>
          <w:t>-&gt;head</w:t>
        </w:r>
      </w:ins>
      <w:r>
        <w:rPr>
          <w:rFonts w:ascii="宋体" w:eastAsia="宋体" w:hAnsi="宋体" w:hint="eastAsia"/>
        </w:rPr>
        <w:t>所指向的结构体中。</w:t>
      </w:r>
    </w:p>
    <w:p w14:paraId="27F83977" w14:textId="77777777" w:rsidR="00EF5388" w:rsidRPr="006E2320" w:rsidRDefault="00EF5388" w:rsidP="00EF5388">
      <w:pPr>
        <w:rPr>
          <w:rFonts w:ascii="宋体" w:eastAsia="宋体" w:hAnsi="宋体"/>
          <w:b/>
          <w:bCs/>
        </w:rPr>
      </w:pPr>
      <w:r w:rsidRPr="006E2320">
        <w:rPr>
          <w:rFonts w:ascii="宋体" w:eastAsia="宋体" w:hAnsi="宋体" w:hint="eastAsia"/>
          <w:b/>
          <w:bCs/>
        </w:rPr>
        <w:t>参数：</w:t>
      </w:r>
    </w:p>
    <w:p w14:paraId="78C1401A" w14:textId="2119FF7E" w:rsidR="00EF5388" w:rsidDel="00FF3AC5" w:rsidRDefault="00EF5388" w:rsidP="00EF5388">
      <w:pPr>
        <w:rPr>
          <w:del w:id="572" w:author="zuo Oliver" w:date="2023-05-16T13:07:00Z"/>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ins w:id="573" w:author="zuo Oliver" w:date="2023-05-16T13:06:00Z">
        <w:r w:rsidR="00FF3AC5">
          <w:rPr>
            <w:rFonts w:ascii="宋体" w:eastAsia="宋体" w:hAnsi="宋体" w:hint="eastAsia"/>
          </w:rPr>
          <w:t>,</w:t>
        </w:r>
      </w:ins>
      <w:ins w:id="574" w:author="zuo Oliver" w:date="2023-05-16T13:07:00Z">
        <w:r w:rsidR="00FF3AC5">
          <w:rPr>
            <w:rFonts w:ascii="宋体" w:eastAsia="宋体" w:hAnsi="宋体" w:hint="eastAsia"/>
          </w:rPr>
          <w:t>其中的成员变量head为</w:t>
        </w:r>
      </w:ins>
    </w:p>
    <w:p w14:paraId="3CFEB1E1" w14:textId="5FA06C5B" w:rsidR="00EF5388" w:rsidRDefault="00EF5388" w:rsidP="00EF5388">
      <w:pPr>
        <w:rPr>
          <w:rFonts w:ascii="宋体" w:eastAsia="宋体" w:hAnsi="宋体"/>
        </w:rPr>
      </w:pPr>
      <w:del w:id="575" w:author="zuo Oliver" w:date="2023-05-16T13:07:00Z">
        <w:r w:rsidRPr="00E157D2" w:rsidDel="00FF3AC5">
          <w:rPr>
            <w:rFonts w:ascii="宋体" w:eastAsia="宋体" w:hAnsi="宋体"/>
          </w:rPr>
          <w:delText>fhp</w:delText>
        </w:r>
        <w:r w:rsidDel="00FF3AC5">
          <w:rPr>
            <w:rFonts w:ascii="宋体" w:eastAsia="宋体" w:hAnsi="宋体" w:hint="eastAsia"/>
          </w:rPr>
          <w:delText>：</w:delText>
        </w:r>
      </w:del>
      <w:r>
        <w:rPr>
          <w:rFonts w:ascii="宋体" w:eastAsia="宋体" w:hAnsi="宋体" w:hint="eastAsia"/>
        </w:rPr>
        <w:t>结构体</w:t>
      </w:r>
      <w:r w:rsidRPr="00EF5388">
        <w:rPr>
          <w:rFonts w:ascii="宋体" w:eastAsia="宋体" w:hAnsi="宋体"/>
        </w:rPr>
        <w:t>FILE_HEAD</w:t>
      </w:r>
      <w:ins w:id="576" w:author="zuo Oliver" w:date="2023-05-16T13:07:00Z">
        <w:r w:rsidR="00FF3AC5">
          <w:rPr>
            <w:rFonts w:ascii="宋体" w:eastAsia="宋体" w:hAnsi="宋体" w:hint="eastAsia"/>
          </w:rPr>
          <w:t>类型</w:t>
        </w:r>
      </w:ins>
      <w:r>
        <w:rPr>
          <w:rFonts w:ascii="宋体" w:eastAsia="宋体" w:hAnsi="宋体" w:hint="eastAsia"/>
        </w:rPr>
        <w:t>的</w:t>
      </w:r>
      <w:del w:id="577" w:author="zuo Oliver" w:date="2023-05-16T13:07:00Z">
        <w:r w:rsidDel="00FF3AC5">
          <w:rPr>
            <w:rFonts w:ascii="宋体" w:eastAsia="宋体" w:hAnsi="宋体" w:hint="eastAsia"/>
          </w:rPr>
          <w:delText>指针</w:delText>
        </w:r>
      </w:del>
      <w:ins w:id="578" w:author="zuo Oliver" w:date="2023-05-16T13:07:00Z">
        <w:r w:rsidR="00FF3AC5">
          <w:rPr>
            <w:rFonts w:ascii="宋体" w:eastAsia="宋体" w:hAnsi="宋体" w:hint="eastAsia"/>
          </w:rPr>
          <w:t>变量</w:t>
        </w:r>
      </w:ins>
      <w:r>
        <w:rPr>
          <w:rFonts w:ascii="宋体" w:eastAsia="宋体" w:hAnsi="宋体" w:hint="eastAsia"/>
        </w:rPr>
        <w:t>。</w:t>
      </w:r>
      <w:del w:id="579" w:author="zuo Oliver" w:date="2023-05-16T13:08:00Z">
        <w:r w:rsidDel="00FF3AC5">
          <w:rPr>
            <w:rFonts w:ascii="宋体" w:eastAsia="宋体" w:hAnsi="宋体" w:hint="eastAsia"/>
          </w:rPr>
          <w:delText>vcflib库中</w:delText>
        </w:r>
      </w:del>
      <w:r>
        <w:rPr>
          <w:rFonts w:ascii="宋体" w:eastAsia="宋体" w:hAnsi="宋体" w:hint="eastAsia"/>
        </w:rPr>
        <w:t>用于存储</w:t>
      </w:r>
      <w:ins w:id="580" w:author="zuo Oliver" w:date="2023-05-16T13:08:00Z">
        <w:r w:rsidR="00FF3AC5">
          <w:rPr>
            <w:rFonts w:ascii="宋体" w:eastAsia="宋体" w:hAnsi="宋体" w:hint="eastAsia"/>
          </w:rPr>
          <w:t>该</w:t>
        </w:r>
      </w:ins>
      <w:proofErr w:type="spellStart"/>
      <w:r>
        <w:rPr>
          <w:rFonts w:ascii="宋体" w:eastAsia="宋体" w:hAnsi="宋体" w:hint="eastAsia"/>
        </w:rPr>
        <w:t>vcf</w:t>
      </w:r>
      <w:proofErr w:type="spellEnd"/>
      <w:r>
        <w:rPr>
          <w:rFonts w:ascii="宋体" w:eastAsia="宋体" w:hAnsi="宋体" w:hint="eastAsia"/>
        </w:rPr>
        <w:t>文件的文件头，结构体定义如下：</w:t>
      </w:r>
    </w:p>
    <w:p w14:paraId="4A733B9E" w14:textId="301F54A3" w:rsidR="00EF5388" w:rsidRPr="00EF5388" w:rsidRDefault="00EF5388" w:rsidP="00EF5388">
      <w:pPr>
        <w:ind w:firstLineChars="200" w:firstLine="420"/>
        <w:rPr>
          <w:rFonts w:ascii="宋体" w:eastAsia="宋体" w:hAnsi="宋体"/>
        </w:rPr>
      </w:pPr>
      <w:r w:rsidRPr="00EF5388">
        <w:rPr>
          <w:rFonts w:ascii="宋体" w:eastAsia="宋体" w:hAnsi="宋体"/>
        </w:rPr>
        <w:t>typedef struct</w:t>
      </w:r>
    </w:p>
    <w:p w14:paraId="41C2F198" w14:textId="77777777" w:rsidR="00EF5388" w:rsidRPr="00EF5388" w:rsidRDefault="00EF5388" w:rsidP="00EF5388">
      <w:pPr>
        <w:ind w:firstLine="420"/>
        <w:rPr>
          <w:rFonts w:ascii="宋体" w:eastAsia="宋体" w:hAnsi="宋体"/>
        </w:rPr>
      </w:pPr>
      <w:r w:rsidRPr="00EF5388">
        <w:rPr>
          <w:rFonts w:ascii="宋体" w:eastAsia="宋体" w:hAnsi="宋体"/>
        </w:rPr>
        <w:t>{</w:t>
      </w:r>
    </w:p>
    <w:p w14:paraId="6EBB1BD9" w14:textId="3B986023" w:rsidR="00EF5388" w:rsidRPr="00EF5388" w:rsidRDefault="00EF5388" w:rsidP="00EF5388">
      <w:pPr>
        <w:rPr>
          <w:rFonts w:ascii="宋体" w:eastAsia="宋体" w:hAnsi="宋体"/>
        </w:rPr>
      </w:pPr>
      <w:r>
        <w:rPr>
          <w:rFonts w:ascii="宋体" w:eastAsia="宋体" w:hAnsi="宋体"/>
        </w:rPr>
        <w:tab/>
      </w:r>
      <w:r w:rsidRPr="00EF5388">
        <w:rPr>
          <w:rFonts w:ascii="宋体" w:eastAsia="宋体" w:hAnsi="宋体"/>
        </w:rPr>
        <w:tab/>
        <w:t>char **</w:t>
      </w:r>
      <w:proofErr w:type="spellStart"/>
      <w:r w:rsidRPr="00EF5388">
        <w:rPr>
          <w:rFonts w:ascii="宋体" w:eastAsia="宋体" w:hAnsi="宋体"/>
        </w:rPr>
        <w:t>metaInfoLines</w:t>
      </w:r>
      <w:proofErr w:type="spellEnd"/>
      <w:r w:rsidRPr="00EF5388">
        <w:rPr>
          <w:rFonts w:ascii="宋体" w:eastAsia="宋体" w:hAnsi="宋体"/>
        </w:rPr>
        <w:t>;</w:t>
      </w:r>
      <w:r>
        <w:rPr>
          <w:rFonts w:ascii="宋体" w:eastAsia="宋体" w:hAnsi="宋体"/>
        </w:rPr>
        <w:tab/>
      </w:r>
      <w:r>
        <w:rPr>
          <w:rFonts w:ascii="宋体" w:eastAsia="宋体" w:hAnsi="宋体"/>
        </w:rPr>
        <w:tab/>
        <w:t>//</w:t>
      </w:r>
      <w:r>
        <w:rPr>
          <w:rFonts w:ascii="宋体" w:eastAsia="宋体" w:hAnsi="宋体" w:hint="eastAsia"/>
        </w:rPr>
        <w:t>用于存储</w:t>
      </w:r>
      <w:proofErr w:type="spellStart"/>
      <w:r>
        <w:rPr>
          <w:rFonts w:ascii="宋体" w:eastAsia="宋体" w:hAnsi="宋体" w:hint="eastAsia"/>
        </w:rPr>
        <w:t>vcf</w:t>
      </w:r>
      <w:proofErr w:type="spellEnd"/>
      <w:r>
        <w:rPr>
          <w:rFonts w:ascii="宋体" w:eastAsia="宋体" w:hAnsi="宋体" w:hint="eastAsia"/>
        </w:rPr>
        <w:t>文件头的meta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w:t>
      </w:r>
    </w:p>
    <w:p w14:paraId="1B28468D" w14:textId="1640276E" w:rsidR="00EF5388" w:rsidRPr="00EF5388" w:rsidRDefault="00EF5388" w:rsidP="00EF5388">
      <w:pPr>
        <w:rPr>
          <w:rFonts w:ascii="宋体" w:eastAsia="宋体" w:hAnsi="宋体"/>
        </w:rPr>
      </w:pPr>
      <w:r>
        <w:rPr>
          <w:rFonts w:ascii="宋体" w:eastAsia="宋体" w:hAnsi="宋体"/>
        </w:rPr>
        <w:tab/>
      </w:r>
      <w:r w:rsidRPr="00EF5388">
        <w:rPr>
          <w:rFonts w:ascii="宋体" w:eastAsia="宋体" w:hAnsi="宋体"/>
        </w:rPr>
        <w:tab/>
        <w:t xml:space="preserve">int </w:t>
      </w:r>
      <w:proofErr w:type="spellStart"/>
      <w:r w:rsidRPr="00EF5388">
        <w:rPr>
          <w:rFonts w:ascii="宋体" w:eastAsia="宋体" w:hAnsi="宋体"/>
        </w:rPr>
        <w:t>numMetaInfoLines</w:t>
      </w:r>
      <w:proofErr w:type="spellEnd"/>
      <w:r w:rsidRPr="00EF5388">
        <w:rPr>
          <w:rFonts w:ascii="宋体" w:eastAsia="宋体" w:hAnsi="宋体"/>
        </w:rPr>
        <w:t>;</w:t>
      </w:r>
      <w:r>
        <w:rPr>
          <w:rFonts w:ascii="宋体" w:eastAsia="宋体" w:hAnsi="宋体"/>
        </w:rPr>
        <w:t xml:space="preserve"> </w:t>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proofErr w:type="spellStart"/>
      <w:r>
        <w:rPr>
          <w:rFonts w:ascii="宋体" w:eastAsia="宋体" w:hAnsi="宋体" w:hint="eastAsia"/>
        </w:rPr>
        <w:t>vcf</w:t>
      </w:r>
      <w:proofErr w:type="spellEnd"/>
      <w:r>
        <w:rPr>
          <w:rFonts w:ascii="宋体" w:eastAsia="宋体" w:hAnsi="宋体" w:hint="eastAsia"/>
        </w:rPr>
        <w:t>文件头的meta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line行数</w:t>
      </w:r>
    </w:p>
    <w:p w14:paraId="4FD3C789" w14:textId="77777777" w:rsidR="00EF5388" w:rsidRPr="00EF5388" w:rsidRDefault="00EF5388" w:rsidP="00EF5388">
      <w:pPr>
        <w:rPr>
          <w:rFonts w:ascii="宋体" w:eastAsia="宋体" w:hAnsi="宋体"/>
        </w:rPr>
      </w:pPr>
      <w:r w:rsidRPr="00EF5388">
        <w:rPr>
          <w:rFonts w:ascii="宋体" w:eastAsia="宋体" w:hAnsi="宋体"/>
        </w:rPr>
        <w:lastRenderedPageBreak/>
        <w:tab/>
      </w:r>
      <w:r>
        <w:rPr>
          <w:rFonts w:ascii="宋体" w:eastAsia="宋体" w:hAnsi="宋体"/>
        </w:rPr>
        <w:tab/>
      </w:r>
      <w:r w:rsidRPr="00EF5388">
        <w:rPr>
          <w:rFonts w:ascii="宋体" w:eastAsia="宋体" w:hAnsi="宋体"/>
        </w:rPr>
        <w:t>char *</w:t>
      </w:r>
      <w:proofErr w:type="spellStart"/>
      <w:r w:rsidRPr="00EF5388">
        <w:rPr>
          <w:rFonts w:ascii="宋体" w:eastAsia="宋体" w:hAnsi="宋体"/>
        </w:rPr>
        <w:t>headerLine</w:t>
      </w:r>
      <w:proofErr w:type="spellEnd"/>
      <w:r w:rsidRPr="00EF5388">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用于存储</w:t>
      </w:r>
      <w:proofErr w:type="spellStart"/>
      <w:r>
        <w:rPr>
          <w:rFonts w:ascii="宋体" w:eastAsia="宋体" w:hAnsi="宋体" w:hint="eastAsia"/>
        </w:rPr>
        <w:t>vcf</w:t>
      </w:r>
      <w:proofErr w:type="spellEnd"/>
      <w:r>
        <w:rPr>
          <w:rFonts w:ascii="宋体" w:eastAsia="宋体" w:hAnsi="宋体" w:hint="eastAsia"/>
        </w:rPr>
        <w:t>文件头的header</w:t>
      </w:r>
      <w:r>
        <w:rPr>
          <w:rFonts w:ascii="宋体" w:eastAsia="宋体" w:hAnsi="宋体"/>
        </w:rPr>
        <w:t xml:space="preserve"> </w:t>
      </w:r>
      <w:r>
        <w:rPr>
          <w:rFonts w:ascii="宋体" w:eastAsia="宋体" w:hAnsi="宋体" w:hint="eastAsia"/>
        </w:rPr>
        <w:t>line</w:t>
      </w:r>
    </w:p>
    <w:p w14:paraId="28C5164A" w14:textId="2BA6ED52" w:rsidR="00EF5388" w:rsidRDefault="00EF5388" w:rsidP="00EF5388">
      <w:pPr>
        <w:ind w:firstLine="420"/>
        <w:rPr>
          <w:rFonts w:ascii="宋体" w:eastAsia="宋体" w:hAnsi="宋体"/>
        </w:rPr>
      </w:pPr>
      <w:proofErr w:type="gramStart"/>
      <w:r w:rsidRPr="00EF5388">
        <w:rPr>
          <w:rFonts w:ascii="宋体" w:eastAsia="宋体" w:hAnsi="宋体"/>
        </w:rPr>
        <w:t>}FILE</w:t>
      </w:r>
      <w:proofErr w:type="gramEnd"/>
      <w:r w:rsidRPr="00EF5388">
        <w:rPr>
          <w:rFonts w:ascii="宋体" w:eastAsia="宋体" w:hAnsi="宋体"/>
        </w:rPr>
        <w:t>_HEAD;</w:t>
      </w:r>
    </w:p>
    <w:p w14:paraId="6BE79E5D" w14:textId="77777777" w:rsidR="00EF5388" w:rsidRPr="006E2320" w:rsidRDefault="00EF5388" w:rsidP="00EF5388">
      <w:pPr>
        <w:rPr>
          <w:rFonts w:ascii="宋体" w:eastAsia="宋体" w:hAnsi="宋体"/>
          <w:b/>
          <w:bCs/>
        </w:rPr>
      </w:pPr>
      <w:r w:rsidRPr="006E2320">
        <w:rPr>
          <w:rFonts w:ascii="宋体" w:eastAsia="宋体" w:hAnsi="宋体" w:hint="eastAsia"/>
          <w:b/>
          <w:bCs/>
        </w:rPr>
        <w:t>返回值：</w:t>
      </w:r>
    </w:p>
    <w:p w14:paraId="2FB3420F" w14:textId="77777777" w:rsidR="00EF5388" w:rsidRDefault="00EF5388" w:rsidP="00EF5388">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0AF9FF10" w14:textId="77777777" w:rsidR="00EF5388" w:rsidRDefault="00EF5388" w:rsidP="00EF5388">
      <w:pPr>
        <w:rPr>
          <w:rFonts w:ascii="宋体" w:eastAsia="宋体" w:hAnsi="宋体"/>
        </w:rPr>
      </w:pPr>
      <w:r w:rsidRPr="006E2320">
        <w:rPr>
          <w:rFonts w:ascii="宋体" w:eastAsia="宋体" w:hAnsi="宋体"/>
        </w:rPr>
        <w:t>VCF_OK</w:t>
      </w:r>
      <w:r>
        <w:rPr>
          <w:rFonts w:ascii="宋体" w:eastAsia="宋体" w:hAnsi="宋体" w:hint="eastAsia"/>
        </w:rPr>
        <w:t>：读取成功</w:t>
      </w:r>
    </w:p>
    <w:p w14:paraId="19D6C162" w14:textId="5EC58D1D" w:rsidR="00EF5388" w:rsidRDefault="00EF5388" w:rsidP="00E157D2">
      <w:pPr>
        <w:rPr>
          <w:rFonts w:ascii="宋体" w:eastAsia="宋体" w:hAnsi="宋体"/>
        </w:rPr>
      </w:pPr>
    </w:p>
    <w:p w14:paraId="51364AB0" w14:textId="394BAA90" w:rsidR="00E157D2" w:rsidRPr="00197F52" w:rsidRDefault="00E157D2" w:rsidP="00E157D2">
      <w:pPr>
        <w:rPr>
          <w:rFonts w:ascii="宋体" w:eastAsia="宋体" w:hAnsi="宋体"/>
          <w:b/>
          <w:bCs/>
        </w:rPr>
      </w:pPr>
      <w:r w:rsidRPr="00197F52">
        <w:rPr>
          <w:rFonts w:ascii="宋体" w:eastAsia="宋体" w:hAnsi="宋体"/>
          <w:b/>
          <w:bCs/>
        </w:rPr>
        <w:t xml:space="preserve">VCF_STATUS </w:t>
      </w:r>
      <w:proofErr w:type="spellStart"/>
      <w:proofErr w:type="gramStart"/>
      <w:r w:rsidRPr="00197F52">
        <w:rPr>
          <w:rFonts w:ascii="宋体" w:eastAsia="宋体" w:hAnsi="宋体"/>
          <w:b/>
          <w:bCs/>
        </w:rPr>
        <w:t>getNumMetaInfoLines</w:t>
      </w:r>
      <w:proofErr w:type="spellEnd"/>
      <w:r w:rsidRPr="00197F52">
        <w:rPr>
          <w:rFonts w:ascii="宋体" w:eastAsia="宋体" w:hAnsi="宋体"/>
          <w:b/>
          <w:bCs/>
        </w:rPr>
        <w:t>(</w:t>
      </w:r>
      <w:proofErr w:type="gramEnd"/>
      <w:r w:rsidRPr="00197F52">
        <w:rPr>
          <w:rFonts w:ascii="宋体" w:eastAsia="宋体" w:hAnsi="宋体"/>
          <w:b/>
          <w:bCs/>
        </w:rPr>
        <w:t>FILE_HEAD *</w:t>
      </w:r>
      <w:proofErr w:type="spellStart"/>
      <w:r w:rsidRPr="00197F52">
        <w:rPr>
          <w:rFonts w:ascii="宋体" w:eastAsia="宋体" w:hAnsi="宋体"/>
          <w:b/>
          <w:bCs/>
        </w:rPr>
        <w:t>fhp,int</w:t>
      </w:r>
      <w:proofErr w:type="spellEnd"/>
      <w:r w:rsidRPr="00197F52">
        <w:rPr>
          <w:rFonts w:ascii="宋体" w:eastAsia="宋体" w:hAnsi="宋体"/>
          <w:b/>
          <w:bCs/>
        </w:rPr>
        <w:t xml:space="preserve"> *</w:t>
      </w:r>
      <w:proofErr w:type="spellStart"/>
      <w:r w:rsidRPr="00197F52">
        <w:rPr>
          <w:rFonts w:ascii="宋体" w:eastAsia="宋体" w:hAnsi="宋体"/>
          <w:b/>
          <w:bCs/>
        </w:rPr>
        <w:t>NumMetaInfoLines</w:t>
      </w:r>
      <w:proofErr w:type="spellEnd"/>
      <w:r w:rsidRPr="00197F52">
        <w:rPr>
          <w:rFonts w:ascii="宋体" w:eastAsia="宋体" w:hAnsi="宋体"/>
          <w:b/>
          <w:bCs/>
        </w:rPr>
        <w:t>);</w:t>
      </w:r>
    </w:p>
    <w:p w14:paraId="77B53471" w14:textId="77777777" w:rsidR="00197F52" w:rsidRPr="006E2320" w:rsidRDefault="00197F52" w:rsidP="00197F52">
      <w:pPr>
        <w:rPr>
          <w:rFonts w:ascii="宋体" w:eastAsia="宋体" w:hAnsi="宋体"/>
          <w:b/>
          <w:bCs/>
        </w:rPr>
      </w:pPr>
      <w:r w:rsidRPr="006E2320">
        <w:rPr>
          <w:rFonts w:ascii="宋体" w:eastAsia="宋体" w:hAnsi="宋体" w:hint="eastAsia"/>
          <w:b/>
          <w:bCs/>
        </w:rPr>
        <w:t>功能：</w:t>
      </w:r>
    </w:p>
    <w:p w14:paraId="7DA9C16B" w14:textId="7CC4713B" w:rsidR="00197F52" w:rsidRDefault="00197F52" w:rsidP="00197F52">
      <w:pPr>
        <w:rPr>
          <w:rFonts w:ascii="宋体" w:eastAsia="宋体" w:hAnsi="宋体"/>
        </w:rPr>
      </w:pPr>
      <w:r>
        <w:rPr>
          <w:rFonts w:ascii="宋体" w:eastAsia="宋体" w:hAnsi="宋体" w:hint="eastAsia"/>
        </w:rPr>
        <w:t>从</w:t>
      </w:r>
      <w:proofErr w:type="spellStart"/>
      <w:r>
        <w:rPr>
          <w:rFonts w:ascii="宋体" w:eastAsia="宋体" w:hAnsi="宋体" w:hint="eastAsia"/>
        </w:rPr>
        <w:t>fhp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w:t>
      </w:r>
      <w:r w:rsidR="00FB07C3">
        <w:rPr>
          <w:rFonts w:ascii="宋体" w:eastAsia="宋体" w:hAnsi="宋体" w:hint="eastAsia"/>
        </w:rPr>
        <w:t>头</w:t>
      </w:r>
      <w:r>
        <w:rPr>
          <w:rFonts w:ascii="宋体" w:eastAsia="宋体" w:hAnsi="宋体" w:hint="eastAsia"/>
        </w:rPr>
        <w:t>中，</w:t>
      </w:r>
      <w:r w:rsidR="00FB07C3">
        <w:rPr>
          <w:rFonts w:ascii="宋体" w:eastAsia="宋体" w:hAnsi="宋体" w:hint="eastAsia"/>
        </w:rPr>
        <w:t>获</w:t>
      </w:r>
      <w:r>
        <w:rPr>
          <w:rFonts w:ascii="宋体" w:eastAsia="宋体" w:hAnsi="宋体" w:hint="eastAsia"/>
        </w:rPr>
        <w:t>取</w:t>
      </w:r>
      <w:r w:rsidR="00FB07C3">
        <w:rPr>
          <w:rFonts w:ascii="宋体" w:eastAsia="宋体" w:hAnsi="宋体" w:hint="eastAsia"/>
        </w:rPr>
        <w:t>meta</w:t>
      </w:r>
      <w:r w:rsidR="00FB07C3">
        <w:rPr>
          <w:rFonts w:ascii="宋体" w:eastAsia="宋体" w:hAnsi="宋体"/>
        </w:rPr>
        <w:t xml:space="preserve"> </w:t>
      </w:r>
      <w:r w:rsidR="00FB07C3">
        <w:rPr>
          <w:rFonts w:ascii="宋体" w:eastAsia="宋体" w:hAnsi="宋体" w:hint="eastAsia"/>
        </w:rPr>
        <w:t>information</w:t>
      </w:r>
      <w:r w:rsidR="00FB07C3">
        <w:rPr>
          <w:rFonts w:ascii="宋体" w:eastAsia="宋体" w:hAnsi="宋体"/>
        </w:rPr>
        <w:t xml:space="preserve"> </w:t>
      </w:r>
      <w:r w:rsidR="00FB07C3">
        <w:rPr>
          <w:rFonts w:ascii="宋体" w:eastAsia="宋体" w:hAnsi="宋体" w:hint="eastAsia"/>
        </w:rPr>
        <w:t>line行数</w:t>
      </w:r>
    </w:p>
    <w:p w14:paraId="746E1523" w14:textId="77777777" w:rsidR="00197F52" w:rsidRPr="006E2320" w:rsidRDefault="00197F52" w:rsidP="00197F52">
      <w:pPr>
        <w:rPr>
          <w:rFonts w:ascii="宋体" w:eastAsia="宋体" w:hAnsi="宋体"/>
          <w:b/>
          <w:bCs/>
        </w:rPr>
      </w:pPr>
      <w:r w:rsidRPr="006E2320">
        <w:rPr>
          <w:rFonts w:ascii="宋体" w:eastAsia="宋体" w:hAnsi="宋体" w:hint="eastAsia"/>
          <w:b/>
          <w:bCs/>
        </w:rPr>
        <w:t>参数：</w:t>
      </w:r>
    </w:p>
    <w:p w14:paraId="2904F48A" w14:textId="3AA08725" w:rsidR="00FB07C3" w:rsidRDefault="00197F52" w:rsidP="00FB07C3">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r w:rsidR="00FB07C3">
        <w:rPr>
          <w:rFonts w:ascii="宋体" w:eastAsia="宋体" w:hAnsi="宋体" w:hint="eastAsia"/>
        </w:rPr>
        <w:t>详解见上（</w:t>
      </w:r>
      <w:proofErr w:type="spellStart"/>
      <w:r w:rsidR="00FB07C3" w:rsidRPr="00197F52">
        <w:rPr>
          <w:rFonts w:ascii="宋体" w:eastAsia="宋体" w:hAnsi="宋体"/>
          <w:b/>
          <w:bCs/>
        </w:rPr>
        <w:t>vcfFileReadHead</w:t>
      </w:r>
      <w:proofErr w:type="spellEnd"/>
      <w:r w:rsidR="00FB07C3">
        <w:rPr>
          <w:rFonts w:ascii="宋体" w:eastAsia="宋体" w:hAnsi="宋体" w:hint="eastAsia"/>
        </w:rPr>
        <w:t>）</w:t>
      </w:r>
    </w:p>
    <w:p w14:paraId="3B6D7035" w14:textId="16ED59F3" w:rsidR="00FB07C3" w:rsidRPr="00FB07C3" w:rsidRDefault="00FB07C3" w:rsidP="00FB07C3">
      <w:pPr>
        <w:rPr>
          <w:rFonts w:ascii="宋体" w:eastAsia="宋体" w:hAnsi="宋体"/>
        </w:rPr>
      </w:pPr>
      <w:proofErr w:type="spellStart"/>
      <w:r w:rsidRPr="00FB07C3">
        <w:rPr>
          <w:rFonts w:ascii="宋体" w:eastAsia="宋体" w:hAnsi="宋体"/>
        </w:rPr>
        <w:t>NumMetaInfoLines</w:t>
      </w:r>
      <w:proofErr w:type="spellEnd"/>
      <w:r>
        <w:rPr>
          <w:rFonts w:ascii="宋体" w:eastAsia="宋体" w:hAnsi="宋体" w:hint="eastAsia"/>
        </w:rPr>
        <w:t>：所得到的</w:t>
      </w:r>
      <w:proofErr w:type="spellStart"/>
      <w:r>
        <w:rPr>
          <w:rFonts w:ascii="宋体" w:eastAsia="宋体" w:hAnsi="宋体" w:hint="eastAsia"/>
        </w:rPr>
        <w:t>fhp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文件头中meta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line行数</w:t>
      </w:r>
    </w:p>
    <w:p w14:paraId="1C961A9A" w14:textId="3E261100" w:rsidR="00197F52" w:rsidRPr="006E2320" w:rsidRDefault="00197F52" w:rsidP="00FB07C3">
      <w:pPr>
        <w:rPr>
          <w:rFonts w:ascii="宋体" w:eastAsia="宋体" w:hAnsi="宋体"/>
          <w:b/>
          <w:bCs/>
        </w:rPr>
      </w:pPr>
      <w:r w:rsidRPr="006E2320">
        <w:rPr>
          <w:rFonts w:ascii="宋体" w:eastAsia="宋体" w:hAnsi="宋体" w:hint="eastAsia"/>
          <w:b/>
          <w:bCs/>
        </w:rPr>
        <w:t>返回值：</w:t>
      </w:r>
    </w:p>
    <w:p w14:paraId="4587536C" w14:textId="77777777" w:rsidR="00197F52" w:rsidRDefault="00197F52" w:rsidP="00197F52">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73982907" w14:textId="77777777" w:rsidR="00197F52" w:rsidRDefault="00197F52" w:rsidP="00197F52">
      <w:pPr>
        <w:rPr>
          <w:rFonts w:ascii="宋体" w:eastAsia="宋体" w:hAnsi="宋体"/>
        </w:rPr>
      </w:pPr>
      <w:r w:rsidRPr="006E2320">
        <w:rPr>
          <w:rFonts w:ascii="宋体" w:eastAsia="宋体" w:hAnsi="宋体"/>
        </w:rPr>
        <w:t>VCF_OK</w:t>
      </w:r>
      <w:r>
        <w:rPr>
          <w:rFonts w:ascii="宋体" w:eastAsia="宋体" w:hAnsi="宋体" w:hint="eastAsia"/>
        </w:rPr>
        <w:t>：读取成功</w:t>
      </w:r>
    </w:p>
    <w:p w14:paraId="26DB1CD2" w14:textId="77777777" w:rsidR="00197F52" w:rsidRPr="00197F52" w:rsidRDefault="00197F52" w:rsidP="00E157D2">
      <w:pPr>
        <w:rPr>
          <w:rFonts w:ascii="宋体" w:eastAsia="宋体" w:hAnsi="宋体"/>
        </w:rPr>
      </w:pPr>
    </w:p>
    <w:p w14:paraId="57D501F7" w14:textId="77777777" w:rsidR="00E157D2" w:rsidRPr="00FB07C3" w:rsidRDefault="00E157D2" w:rsidP="00E157D2">
      <w:pPr>
        <w:rPr>
          <w:rFonts w:ascii="宋体" w:eastAsia="宋体" w:hAnsi="宋体"/>
          <w:b/>
          <w:bCs/>
        </w:rPr>
      </w:pPr>
      <w:r w:rsidRPr="00FB07C3">
        <w:rPr>
          <w:rFonts w:ascii="宋体" w:eastAsia="宋体" w:hAnsi="宋体"/>
          <w:b/>
          <w:bCs/>
        </w:rPr>
        <w:t xml:space="preserve">VCF_STATUS </w:t>
      </w:r>
      <w:proofErr w:type="spellStart"/>
      <w:proofErr w:type="gramStart"/>
      <w:r w:rsidRPr="00FB07C3">
        <w:rPr>
          <w:rFonts w:ascii="宋体" w:eastAsia="宋体" w:hAnsi="宋体"/>
          <w:b/>
          <w:bCs/>
        </w:rPr>
        <w:t>getNumSamples</w:t>
      </w:r>
      <w:proofErr w:type="spellEnd"/>
      <w:r w:rsidRPr="00FB07C3">
        <w:rPr>
          <w:rFonts w:ascii="宋体" w:eastAsia="宋体" w:hAnsi="宋体"/>
          <w:b/>
          <w:bCs/>
        </w:rPr>
        <w:t>(</w:t>
      </w:r>
      <w:proofErr w:type="gramEnd"/>
      <w:r w:rsidRPr="00FB07C3">
        <w:rPr>
          <w:rFonts w:ascii="宋体" w:eastAsia="宋体" w:hAnsi="宋体"/>
          <w:b/>
          <w:bCs/>
        </w:rPr>
        <w:t>VCF_FILE *</w:t>
      </w:r>
      <w:proofErr w:type="spellStart"/>
      <w:r w:rsidRPr="00FB07C3">
        <w:rPr>
          <w:rFonts w:ascii="宋体" w:eastAsia="宋体" w:hAnsi="宋体"/>
          <w:b/>
          <w:bCs/>
        </w:rPr>
        <w:t>fp,int</w:t>
      </w:r>
      <w:proofErr w:type="spellEnd"/>
      <w:r w:rsidRPr="00FB07C3">
        <w:rPr>
          <w:rFonts w:ascii="宋体" w:eastAsia="宋体" w:hAnsi="宋体"/>
          <w:b/>
          <w:bCs/>
        </w:rPr>
        <w:t xml:space="preserve"> *</w:t>
      </w:r>
      <w:proofErr w:type="spellStart"/>
      <w:r w:rsidRPr="00FB07C3">
        <w:rPr>
          <w:rFonts w:ascii="宋体" w:eastAsia="宋体" w:hAnsi="宋体"/>
          <w:b/>
          <w:bCs/>
        </w:rPr>
        <w:t>NumSamples</w:t>
      </w:r>
      <w:proofErr w:type="spellEnd"/>
      <w:r w:rsidRPr="00FB07C3">
        <w:rPr>
          <w:rFonts w:ascii="宋体" w:eastAsia="宋体" w:hAnsi="宋体"/>
          <w:b/>
          <w:bCs/>
        </w:rPr>
        <w:t>);</w:t>
      </w:r>
    </w:p>
    <w:p w14:paraId="178D85C8" w14:textId="77777777" w:rsidR="00FB07C3" w:rsidRPr="006E2320" w:rsidRDefault="00FB07C3" w:rsidP="00FB07C3">
      <w:pPr>
        <w:rPr>
          <w:rFonts w:ascii="宋体" w:eastAsia="宋体" w:hAnsi="宋体"/>
          <w:b/>
          <w:bCs/>
        </w:rPr>
      </w:pPr>
      <w:r w:rsidRPr="006E2320">
        <w:rPr>
          <w:rFonts w:ascii="宋体" w:eastAsia="宋体" w:hAnsi="宋体" w:hint="eastAsia"/>
          <w:b/>
          <w:bCs/>
        </w:rPr>
        <w:t>功能：</w:t>
      </w:r>
    </w:p>
    <w:p w14:paraId="2B521410" w14:textId="7050212A" w:rsidR="00FB07C3" w:rsidRDefault="00FB07C3" w:rsidP="00FB07C3">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文件中，获取该文件的sample个数</w:t>
      </w:r>
    </w:p>
    <w:p w14:paraId="06D86B74" w14:textId="77777777" w:rsidR="00FB07C3" w:rsidRPr="006E2320" w:rsidRDefault="00FB07C3" w:rsidP="00FB07C3">
      <w:pPr>
        <w:rPr>
          <w:rFonts w:ascii="宋体" w:eastAsia="宋体" w:hAnsi="宋体"/>
          <w:b/>
          <w:bCs/>
        </w:rPr>
      </w:pPr>
      <w:r w:rsidRPr="006E2320">
        <w:rPr>
          <w:rFonts w:ascii="宋体" w:eastAsia="宋体" w:hAnsi="宋体" w:hint="eastAsia"/>
          <w:b/>
          <w:bCs/>
        </w:rPr>
        <w:t>参数：</w:t>
      </w:r>
    </w:p>
    <w:p w14:paraId="379EF91D" w14:textId="6229E85F" w:rsidR="00FB07C3" w:rsidRDefault="00FB07C3" w:rsidP="00FB07C3">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2C2387D4" w14:textId="618E0CF8" w:rsidR="00FB07C3" w:rsidRDefault="00FB07C3" w:rsidP="00FB07C3">
      <w:pPr>
        <w:rPr>
          <w:rFonts w:ascii="宋体" w:eastAsia="宋体" w:hAnsi="宋体"/>
        </w:rPr>
      </w:pPr>
      <w:proofErr w:type="spellStart"/>
      <w:r w:rsidRPr="00FB07C3">
        <w:rPr>
          <w:rFonts w:ascii="宋体" w:eastAsia="宋体" w:hAnsi="宋体"/>
        </w:rPr>
        <w:t>NumSamples</w:t>
      </w:r>
      <w:proofErr w:type="spellEnd"/>
      <w:r>
        <w:rPr>
          <w:rFonts w:ascii="宋体" w:eastAsia="宋体" w:hAnsi="宋体" w:hint="eastAsia"/>
        </w:rPr>
        <w:t>：所获得的sample个数</w:t>
      </w:r>
    </w:p>
    <w:p w14:paraId="6A1EA788" w14:textId="77777777" w:rsidR="00FB07C3" w:rsidRPr="006E2320" w:rsidRDefault="00FB07C3" w:rsidP="00FB07C3">
      <w:pPr>
        <w:rPr>
          <w:rFonts w:ascii="宋体" w:eastAsia="宋体" w:hAnsi="宋体"/>
          <w:b/>
          <w:bCs/>
        </w:rPr>
      </w:pPr>
      <w:r w:rsidRPr="006E2320">
        <w:rPr>
          <w:rFonts w:ascii="宋体" w:eastAsia="宋体" w:hAnsi="宋体" w:hint="eastAsia"/>
          <w:b/>
          <w:bCs/>
        </w:rPr>
        <w:t>返回值：</w:t>
      </w:r>
    </w:p>
    <w:p w14:paraId="350DEC3E" w14:textId="77777777" w:rsidR="00FB07C3" w:rsidRDefault="00FB07C3" w:rsidP="00FB07C3">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722CC636" w14:textId="77777777" w:rsidR="00FB07C3" w:rsidRDefault="00FB07C3" w:rsidP="00FB07C3">
      <w:pPr>
        <w:rPr>
          <w:rFonts w:ascii="宋体" w:eastAsia="宋体" w:hAnsi="宋体"/>
        </w:rPr>
      </w:pPr>
      <w:r w:rsidRPr="006E2320">
        <w:rPr>
          <w:rFonts w:ascii="宋体" w:eastAsia="宋体" w:hAnsi="宋体"/>
        </w:rPr>
        <w:t>VCF_OK</w:t>
      </w:r>
      <w:r>
        <w:rPr>
          <w:rFonts w:ascii="宋体" w:eastAsia="宋体" w:hAnsi="宋体" w:hint="eastAsia"/>
        </w:rPr>
        <w:t>：读取成功</w:t>
      </w:r>
    </w:p>
    <w:p w14:paraId="2CEA63FD" w14:textId="1ACFC835" w:rsidR="00FB07C3" w:rsidRDefault="00FB07C3" w:rsidP="00E157D2">
      <w:pPr>
        <w:rPr>
          <w:rFonts w:ascii="宋体" w:eastAsia="宋体" w:hAnsi="宋体"/>
        </w:rPr>
      </w:pPr>
    </w:p>
    <w:p w14:paraId="5C9DE6F7" w14:textId="56F1BFA3" w:rsidR="00E157D2" w:rsidRPr="00FC2552" w:rsidRDefault="00E157D2" w:rsidP="00E157D2">
      <w:pPr>
        <w:rPr>
          <w:rFonts w:ascii="宋体" w:eastAsia="宋体" w:hAnsi="宋体"/>
          <w:b/>
          <w:bCs/>
        </w:rPr>
      </w:pPr>
      <w:r w:rsidRPr="00FC2552">
        <w:rPr>
          <w:rFonts w:ascii="宋体" w:eastAsia="宋体" w:hAnsi="宋体"/>
          <w:b/>
          <w:bCs/>
        </w:rPr>
        <w:t xml:space="preserve">char* </w:t>
      </w:r>
      <w:proofErr w:type="spellStart"/>
      <w:proofErr w:type="gramStart"/>
      <w:r w:rsidRPr="00FC2552">
        <w:rPr>
          <w:rFonts w:ascii="宋体" w:eastAsia="宋体" w:hAnsi="宋体"/>
          <w:b/>
          <w:bCs/>
        </w:rPr>
        <w:t>vcfFileParseDataLineInfo</w:t>
      </w:r>
      <w:proofErr w:type="spellEnd"/>
      <w:r w:rsidRPr="00FC2552">
        <w:rPr>
          <w:rFonts w:ascii="宋体" w:eastAsia="宋体" w:hAnsi="宋体"/>
          <w:b/>
          <w:bCs/>
        </w:rPr>
        <w:t>(</w:t>
      </w:r>
      <w:proofErr w:type="gramEnd"/>
      <w:r w:rsidRPr="00FC2552">
        <w:rPr>
          <w:rFonts w:ascii="宋体" w:eastAsia="宋体" w:hAnsi="宋体"/>
          <w:b/>
          <w:bCs/>
        </w:rPr>
        <w:t>char *</w:t>
      </w:r>
      <w:proofErr w:type="spellStart"/>
      <w:r w:rsidRPr="00FC2552">
        <w:rPr>
          <w:rFonts w:ascii="宋体" w:eastAsia="宋体" w:hAnsi="宋体"/>
          <w:b/>
          <w:bCs/>
        </w:rPr>
        <w:t>lineStr,DATA_INFO</w:t>
      </w:r>
      <w:proofErr w:type="spellEnd"/>
      <w:r w:rsidRPr="00FC2552">
        <w:rPr>
          <w:rFonts w:ascii="宋体" w:eastAsia="宋体" w:hAnsi="宋体"/>
          <w:b/>
          <w:bCs/>
        </w:rPr>
        <w:t xml:space="preserve"> *</w:t>
      </w:r>
      <w:proofErr w:type="spellStart"/>
      <w:r w:rsidRPr="00FC2552">
        <w:rPr>
          <w:rFonts w:ascii="宋体" w:eastAsia="宋体" w:hAnsi="宋体"/>
          <w:b/>
          <w:bCs/>
        </w:rPr>
        <w:t>dataInfo</w:t>
      </w:r>
      <w:proofErr w:type="spellEnd"/>
      <w:r w:rsidRPr="00FC2552">
        <w:rPr>
          <w:rFonts w:ascii="宋体" w:eastAsia="宋体" w:hAnsi="宋体"/>
          <w:b/>
          <w:bCs/>
        </w:rPr>
        <w:t>);</w:t>
      </w:r>
    </w:p>
    <w:p w14:paraId="6DBF6805" w14:textId="617E82AA" w:rsidR="0056745B" w:rsidRDefault="0056745B" w:rsidP="0056745B">
      <w:pPr>
        <w:rPr>
          <w:rFonts w:ascii="宋体" w:eastAsia="宋体" w:hAnsi="宋体"/>
          <w:b/>
          <w:bCs/>
        </w:rPr>
      </w:pPr>
      <w:r w:rsidRPr="006E2320">
        <w:rPr>
          <w:rFonts w:ascii="宋体" w:eastAsia="宋体" w:hAnsi="宋体" w:hint="eastAsia"/>
          <w:b/>
          <w:bCs/>
        </w:rPr>
        <w:t>功能：</w:t>
      </w:r>
    </w:p>
    <w:p w14:paraId="56A86F6B" w14:textId="5E72500D" w:rsidR="00FC2552" w:rsidRDefault="00FC2552" w:rsidP="00FC2552">
      <w:pPr>
        <w:rPr>
          <w:rFonts w:ascii="宋体" w:eastAsia="宋体" w:hAnsi="宋体"/>
        </w:rPr>
      </w:pPr>
      <w:r>
        <w:rPr>
          <w:rFonts w:ascii="宋体" w:eastAsia="宋体" w:hAnsi="宋体" w:hint="eastAsia"/>
        </w:rPr>
        <w:t>将</w:t>
      </w:r>
      <w:proofErr w:type="spellStart"/>
      <w:r w:rsidRPr="00E157D2">
        <w:rPr>
          <w:rFonts w:ascii="宋体" w:eastAsia="宋体" w:hAnsi="宋体"/>
        </w:rPr>
        <w:t>lineStr</w:t>
      </w:r>
      <w:proofErr w:type="spellEnd"/>
      <w:r>
        <w:rPr>
          <w:rFonts w:ascii="宋体" w:eastAsia="宋体" w:hAnsi="宋体" w:hint="eastAsia"/>
        </w:rPr>
        <w:t>内的一行</w:t>
      </w:r>
      <w:proofErr w:type="spellStart"/>
      <w:r>
        <w:rPr>
          <w:rFonts w:ascii="宋体" w:eastAsia="宋体" w:hAnsi="宋体" w:hint="eastAsia"/>
        </w:rPr>
        <w:t>vcf</w:t>
      </w:r>
      <w:proofErr w:type="spellEnd"/>
      <w:r>
        <w:rPr>
          <w:rFonts w:ascii="宋体" w:eastAsia="宋体" w:hAnsi="宋体" w:hint="eastAsia"/>
        </w:rPr>
        <w:t>文件的数据中的前九项，解析到</w:t>
      </w:r>
      <w:proofErr w:type="spellStart"/>
      <w:r w:rsidRPr="00E157D2">
        <w:rPr>
          <w:rFonts w:ascii="宋体" w:eastAsia="宋体" w:hAnsi="宋体"/>
        </w:rPr>
        <w:t>dataInfo</w:t>
      </w:r>
      <w:proofErr w:type="spellEnd"/>
      <w:r>
        <w:rPr>
          <w:rFonts w:ascii="宋体" w:eastAsia="宋体" w:hAnsi="宋体" w:hint="eastAsia"/>
        </w:rPr>
        <w:t>指向的</w:t>
      </w:r>
      <w:r w:rsidRPr="00E157D2">
        <w:rPr>
          <w:rFonts w:ascii="宋体" w:eastAsia="宋体" w:hAnsi="宋体"/>
        </w:rPr>
        <w:t>DATA_INFO</w:t>
      </w:r>
      <w:r>
        <w:rPr>
          <w:rFonts w:ascii="宋体" w:eastAsia="宋体" w:hAnsi="宋体" w:hint="eastAsia"/>
        </w:rPr>
        <w:t>结构体中。操作后</w:t>
      </w:r>
      <w:proofErr w:type="spellStart"/>
      <w:r w:rsidRPr="00E157D2">
        <w:rPr>
          <w:rFonts w:ascii="宋体" w:eastAsia="宋体" w:hAnsi="宋体"/>
        </w:rPr>
        <w:t>lineStr</w:t>
      </w:r>
      <w:proofErr w:type="spellEnd"/>
      <w:r>
        <w:rPr>
          <w:rFonts w:ascii="宋体" w:eastAsia="宋体" w:hAnsi="宋体" w:hint="eastAsia"/>
        </w:rPr>
        <w:t>中去掉前九项</w:t>
      </w:r>
    </w:p>
    <w:p w14:paraId="0883C8D9" w14:textId="77777777" w:rsidR="0056745B" w:rsidRPr="006E2320" w:rsidRDefault="0056745B" w:rsidP="0056745B">
      <w:pPr>
        <w:rPr>
          <w:rFonts w:ascii="宋体" w:eastAsia="宋体" w:hAnsi="宋体"/>
          <w:b/>
          <w:bCs/>
        </w:rPr>
      </w:pPr>
      <w:r w:rsidRPr="006E2320">
        <w:rPr>
          <w:rFonts w:ascii="宋体" w:eastAsia="宋体" w:hAnsi="宋体" w:hint="eastAsia"/>
          <w:b/>
          <w:bCs/>
        </w:rPr>
        <w:t>参数：</w:t>
      </w:r>
    </w:p>
    <w:p w14:paraId="46735DB1" w14:textId="6875F510" w:rsidR="00FC2552" w:rsidRDefault="00FC2552" w:rsidP="00FC2552">
      <w:pPr>
        <w:rPr>
          <w:rFonts w:ascii="宋体" w:eastAsia="宋体" w:hAnsi="宋体"/>
        </w:rPr>
      </w:pPr>
      <w:proofErr w:type="spellStart"/>
      <w:r w:rsidRPr="00E157D2">
        <w:rPr>
          <w:rFonts w:ascii="宋体" w:eastAsia="宋体" w:hAnsi="宋体"/>
        </w:rPr>
        <w:t>lineStr</w:t>
      </w:r>
      <w:proofErr w:type="spellEnd"/>
      <w:r>
        <w:rPr>
          <w:rFonts w:ascii="宋体" w:eastAsia="宋体" w:hAnsi="宋体" w:hint="eastAsia"/>
        </w:rPr>
        <w:t>：</w:t>
      </w:r>
      <w:proofErr w:type="spellStart"/>
      <w:r>
        <w:rPr>
          <w:rFonts w:ascii="宋体" w:eastAsia="宋体" w:hAnsi="宋体" w:hint="eastAsia"/>
        </w:rPr>
        <w:t>vcf</w:t>
      </w:r>
      <w:proofErr w:type="spellEnd"/>
      <w:r>
        <w:rPr>
          <w:rFonts w:ascii="宋体" w:eastAsia="宋体" w:hAnsi="宋体" w:hint="eastAsia"/>
        </w:rPr>
        <w:t>文件的一行数据</w:t>
      </w:r>
    </w:p>
    <w:p w14:paraId="606F4578" w14:textId="492A987E" w:rsidR="0056745B" w:rsidRDefault="00FC2552" w:rsidP="0056745B">
      <w:pPr>
        <w:rPr>
          <w:rFonts w:ascii="宋体" w:eastAsia="宋体" w:hAnsi="宋体"/>
        </w:rPr>
      </w:pPr>
      <w:proofErr w:type="spellStart"/>
      <w:r w:rsidRPr="00E157D2">
        <w:rPr>
          <w:rFonts w:ascii="宋体" w:eastAsia="宋体" w:hAnsi="宋体"/>
        </w:rPr>
        <w:t>dataInfo</w:t>
      </w:r>
      <w:proofErr w:type="spellEnd"/>
      <w:r w:rsidR="0056745B">
        <w:rPr>
          <w:rFonts w:ascii="宋体" w:eastAsia="宋体" w:hAnsi="宋体" w:hint="eastAsia"/>
        </w:rPr>
        <w:t>：</w:t>
      </w:r>
      <w:r>
        <w:rPr>
          <w:rFonts w:ascii="宋体" w:eastAsia="宋体" w:hAnsi="宋体" w:hint="eastAsia"/>
        </w:rPr>
        <w:t>指向的</w:t>
      </w:r>
      <w:r w:rsidRPr="00E157D2">
        <w:rPr>
          <w:rFonts w:ascii="宋体" w:eastAsia="宋体" w:hAnsi="宋体"/>
        </w:rPr>
        <w:t>DATA_INFO</w:t>
      </w:r>
      <w:r>
        <w:rPr>
          <w:rFonts w:ascii="宋体" w:eastAsia="宋体" w:hAnsi="宋体" w:hint="eastAsia"/>
        </w:rPr>
        <w:t>结构体指针。</w:t>
      </w:r>
      <w:proofErr w:type="spellStart"/>
      <w:r>
        <w:rPr>
          <w:rFonts w:ascii="宋体" w:eastAsia="宋体" w:hAnsi="宋体" w:hint="eastAsia"/>
        </w:rPr>
        <w:t>vcflib</w:t>
      </w:r>
      <w:proofErr w:type="spellEnd"/>
      <w:r>
        <w:rPr>
          <w:rFonts w:ascii="宋体" w:eastAsia="宋体" w:hAnsi="宋体" w:hint="eastAsia"/>
        </w:rPr>
        <w:t>库中用于存储</w:t>
      </w:r>
      <w:proofErr w:type="spellStart"/>
      <w:r>
        <w:rPr>
          <w:rFonts w:ascii="宋体" w:eastAsia="宋体" w:hAnsi="宋体" w:hint="eastAsia"/>
        </w:rPr>
        <w:t>vcf</w:t>
      </w:r>
      <w:proofErr w:type="spellEnd"/>
      <w:r>
        <w:rPr>
          <w:rFonts w:ascii="宋体" w:eastAsia="宋体" w:hAnsi="宋体" w:hint="eastAsia"/>
        </w:rPr>
        <w:t>文件中每行数据的前九项，结构体定义如下：</w:t>
      </w:r>
    </w:p>
    <w:p w14:paraId="35646ED1" w14:textId="77777777" w:rsidR="00FC2552" w:rsidRPr="00FC2552" w:rsidRDefault="00FC2552" w:rsidP="00FC2552">
      <w:pPr>
        <w:ind w:firstLine="420"/>
        <w:rPr>
          <w:rFonts w:ascii="宋体" w:eastAsia="宋体" w:hAnsi="宋体"/>
        </w:rPr>
      </w:pPr>
      <w:r w:rsidRPr="00FC2552">
        <w:rPr>
          <w:rFonts w:ascii="宋体" w:eastAsia="宋体" w:hAnsi="宋体"/>
        </w:rPr>
        <w:t>typedef struct</w:t>
      </w:r>
    </w:p>
    <w:p w14:paraId="68FC2090" w14:textId="77777777" w:rsidR="00FC2552" w:rsidRPr="00FC2552" w:rsidRDefault="00FC2552" w:rsidP="00FC2552">
      <w:pPr>
        <w:ind w:firstLine="420"/>
        <w:rPr>
          <w:rFonts w:ascii="宋体" w:eastAsia="宋体" w:hAnsi="宋体"/>
        </w:rPr>
      </w:pPr>
      <w:r w:rsidRPr="00FC2552">
        <w:rPr>
          <w:rFonts w:ascii="宋体" w:eastAsia="宋体" w:hAnsi="宋体"/>
        </w:rPr>
        <w:t>{</w:t>
      </w:r>
    </w:p>
    <w:p w14:paraId="2B7A2FF2" w14:textId="64BFEB9A" w:rsidR="00FC2552" w:rsidRPr="00FC2552" w:rsidRDefault="00FC2552" w:rsidP="00FC2552">
      <w:pPr>
        <w:rPr>
          <w:rFonts w:ascii="宋体" w:eastAsia="宋体" w:hAnsi="宋体"/>
        </w:rPr>
      </w:pPr>
      <w:r>
        <w:rPr>
          <w:rFonts w:ascii="宋体" w:eastAsia="宋体" w:hAnsi="宋体"/>
        </w:rPr>
        <w:tab/>
      </w:r>
      <w:r w:rsidRPr="00FC2552">
        <w:rPr>
          <w:rFonts w:ascii="宋体" w:eastAsia="宋体" w:hAnsi="宋体"/>
        </w:rPr>
        <w:tab/>
        <w:t>char *</w:t>
      </w:r>
      <w:proofErr w:type="spellStart"/>
      <w:r w:rsidRPr="00FC2552">
        <w:rPr>
          <w:rFonts w:ascii="宋体" w:eastAsia="宋体" w:hAnsi="宋体"/>
        </w:rPr>
        <w:t>chrom</w:t>
      </w:r>
      <w:proofErr w:type="spellEnd"/>
      <w:r w:rsidRPr="00FC2552">
        <w:rPr>
          <w:rFonts w:ascii="宋体" w:eastAsia="宋体" w:hAnsi="宋体"/>
        </w:rPr>
        <w:t>;</w:t>
      </w:r>
    </w:p>
    <w:p w14:paraId="098E2584" w14:textId="77777777" w:rsidR="00FC2552" w:rsidRPr="00FC2552" w:rsidRDefault="00FC2552" w:rsidP="00FC2552">
      <w:pPr>
        <w:ind w:firstLine="420"/>
        <w:rPr>
          <w:rFonts w:ascii="宋体" w:eastAsia="宋体" w:hAnsi="宋体"/>
        </w:rPr>
      </w:pPr>
      <w:r w:rsidRPr="00FC2552">
        <w:rPr>
          <w:rFonts w:ascii="宋体" w:eastAsia="宋体" w:hAnsi="宋体"/>
        </w:rPr>
        <w:t xml:space="preserve">    char *pos;</w:t>
      </w:r>
    </w:p>
    <w:p w14:paraId="2D42012F" w14:textId="77777777" w:rsidR="00FC2552" w:rsidRPr="00FC2552" w:rsidRDefault="00FC2552" w:rsidP="00FC2552">
      <w:pPr>
        <w:ind w:firstLine="420"/>
        <w:rPr>
          <w:rFonts w:ascii="宋体" w:eastAsia="宋体" w:hAnsi="宋体"/>
        </w:rPr>
      </w:pPr>
      <w:r w:rsidRPr="00FC2552">
        <w:rPr>
          <w:rFonts w:ascii="宋体" w:eastAsia="宋体" w:hAnsi="宋体"/>
        </w:rPr>
        <w:t xml:space="preserve">    char *ID;</w:t>
      </w:r>
    </w:p>
    <w:p w14:paraId="583445CF" w14:textId="77777777" w:rsidR="00FC2552" w:rsidRPr="00FC2552" w:rsidRDefault="00FC2552" w:rsidP="00FC2552">
      <w:pPr>
        <w:ind w:firstLine="420"/>
        <w:rPr>
          <w:rFonts w:ascii="宋体" w:eastAsia="宋体" w:hAnsi="宋体"/>
        </w:rPr>
      </w:pPr>
      <w:r w:rsidRPr="00FC2552">
        <w:rPr>
          <w:rFonts w:ascii="宋体" w:eastAsia="宋体" w:hAnsi="宋体"/>
        </w:rPr>
        <w:t xml:space="preserve">    char *ref;</w:t>
      </w:r>
    </w:p>
    <w:p w14:paraId="6866F8F4" w14:textId="64597960"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*alt;</w:t>
      </w:r>
    </w:p>
    <w:p w14:paraId="516991EA" w14:textId="57923B3B"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*qual;</w:t>
      </w:r>
    </w:p>
    <w:p w14:paraId="5A0F9FB7" w14:textId="1FF71ABB"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*filter;</w:t>
      </w:r>
    </w:p>
    <w:p w14:paraId="246F03ED" w14:textId="65C938AB"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*info;</w:t>
      </w:r>
    </w:p>
    <w:p w14:paraId="51F669C6" w14:textId="59210F6C" w:rsidR="00FC2552" w:rsidRPr="00FC2552" w:rsidRDefault="00FC2552" w:rsidP="00FC2552">
      <w:pPr>
        <w:rPr>
          <w:rFonts w:ascii="宋体" w:eastAsia="宋体" w:hAnsi="宋体"/>
        </w:rPr>
      </w:pPr>
      <w:r w:rsidRPr="00FC2552">
        <w:rPr>
          <w:rFonts w:ascii="宋体" w:eastAsia="宋体" w:hAnsi="宋体"/>
        </w:rPr>
        <w:lastRenderedPageBreak/>
        <w:tab/>
      </w:r>
      <w:r>
        <w:rPr>
          <w:rFonts w:ascii="宋体" w:eastAsia="宋体" w:hAnsi="宋体"/>
        </w:rPr>
        <w:tab/>
      </w:r>
      <w:r w:rsidRPr="00FC2552">
        <w:rPr>
          <w:rFonts w:ascii="宋体" w:eastAsia="宋体" w:hAnsi="宋体"/>
        </w:rPr>
        <w:t>char *format;</w:t>
      </w:r>
    </w:p>
    <w:p w14:paraId="0228F0B2" w14:textId="7544A020" w:rsidR="00FC2552" w:rsidRPr="00FC2552" w:rsidRDefault="00FC2552" w:rsidP="00FC2552">
      <w:pPr>
        <w:ind w:firstLine="420"/>
        <w:rPr>
          <w:rFonts w:ascii="宋体" w:eastAsia="宋体" w:hAnsi="宋体"/>
        </w:rPr>
      </w:pPr>
      <w:r w:rsidRPr="00FC2552">
        <w:rPr>
          <w:rFonts w:ascii="宋体" w:eastAsia="宋体" w:hAnsi="宋体"/>
        </w:rPr>
        <w:t>}DATA_INFO;</w:t>
      </w:r>
    </w:p>
    <w:p w14:paraId="27C8EC81" w14:textId="77777777" w:rsidR="0056745B" w:rsidRPr="006E2320" w:rsidRDefault="0056745B" w:rsidP="0056745B">
      <w:pPr>
        <w:rPr>
          <w:rFonts w:ascii="宋体" w:eastAsia="宋体" w:hAnsi="宋体"/>
          <w:b/>
          <w:bCs/>
        </w:rPr>
      </w:pPr>
      <w:r w:rsidRPr="006E2320">
        <w:rPr>
          <w:rFonts w:ascii="宋体" w:eastAsia="宋体" w:hAnsi="宋体" w:hint="eastAsia"/>
          <w:b/>
          <w:bCs/>
        </w:rPr>
        <w:t>返回值：</w:t>
      </w:r>
    </w:p>
    <w:p w14:paraId="1351A15E" w14:textId="454FACC4" w:rsidR="00E16F6C" w:rsidRDefault="00FC2552" w:rsidP="00E157D2">
      <w:pPr>
        <w:rPr>
          <w:rFonts w:ascii="宋体" w:eastAsia="宋体" w:hAnsi="宋体"/>
        </w:rPr>
      </w:pPr>
      <w:r>
        <w:rPr>
          <w:rFonts w:ascii="宋体" w:eastAsia="宋体" w:hAnsi="宋体" w:hint="eastAsia"/>
        </w:rPr>
        <w:t>去掉前九项的</w:t>
      </w:r>
      <w:proofErr w:type="spellStart"/>
      <w:r>
        <w:rPr>
          <w:rFonts w:ascii="宋体" w:eastAsia="宋体" w:hAnsi="宋体" w:hint="eastAsia"/>
        </w:rPr>
        <w:t>vcf</w:t>
      </w:r>
      <w:proofErr w:type="spellEnd"/>
      <w:r>
        <w:rPr>
          <w:rFonts w:ascii="宋体" w:eastAsia="宋体" w:hAnsi="宋体" w:hint="eastAsia"/>
        </w:rPr>
        <w:t>文件数据行</w:t>
      </w:r>
    </w:p>
    <w:p w14:paraId="7A096C8C" w14:textId="5696265A" w:rsidR="00E16F6C" w:rsidRDefault="00E16F6C" w:rsidP="00E157D2">
      <w:pPr>
        <w:rPr>
          <w:rFonts w:ascii="宋体" w:eastAsia="宋体" w:hAnsi="宋体"/>
        </w:rPr>
      </w:pPr>
    </w:p>
    <w:p w14:paraId="49737F16" w14:textId="3660FBF6" w:rsidR="00E157D2" w:rsidRPr="002478EF" w:rsidRDefault="00E157D2" w:rsidP="00E157D2">
      <w:pPr>
        <w:rPr>
          <w:rFonts w:ascii="宋体" w:eastAsia="宋体" w:hAnsi="宋体"/>
          <w:b/>
          <w:bCs/>
        </w:rPr>
      </w:pPr>
      <w:r w:rsidRPr="002478EF">
        <w:rPr>
          <w:rFonts w:ascii="宋体" w:eastAsia="宋体" w:hAnsi="宋体"/>
          <w:b/>
          <w:bCs/>
        </w:rPr>
        <w:t xml:space="preserve">VCF_STATUS </w:t>
      </w:r>
      <w:proofErr w:type="spellStart"/>
      <w:proofErr w:type="gramStart"/>
      <w:r w:rsidRPr="002478EF">
        <w:rPr>
          <w:rFonts w:ascii="宋体" w:eastAsia="宋体" w:hAnsi="宋体"/>
          <w:b/>
          <w:bCs/>
        </w:rPr>
        <w:t>vcfFileParseDataLine</w:t>
      </w:r>
      <w:proofErr w:type="spellEnd"/>
      <w:r w:rsidRPr="002478EF">
        <w:rPr>
          <w:rFonts w:ascii="宋体" w:eastAsia="宋体" w:hAnsi="宋体"/>
          <w:b/>
          <w:bCs/>
        </w:rPr>
        <w:t>(</w:t>
      </w:r>
      <w:proofErr w:type="gramEnd"/>
      <w:r w:rsidR="0081191C" w:rsidRPr="00FB07C3">
        <w:rPr>
          <w:rFonts w:ascii="宋体" w:eastAsia="宋体" w:hAnsi="宋体"/>
          <w:b/>
          <w:bCs/>
        </w:rPr>
        <w:t>VCF_FILE *</w:t>
      </w:r>
      <w:proofErr w:type="spellStart"/>
      <w:r w:rsidR="0081191C" w:rsidRPr="00FB07C3">
        <w:rPr>
          <w:rFonts w:ascii="宋体" w:eastAsia="宋体" w:hAnsi="宋体"/>
          <w:b/>
          <w:bCs/>
        </w:rPr>
        <w:t>fp,</w:t>
      </w:r>
      <w:r w:rsidRPr="002478EF">
        <w:rPr>
          <w:rFonts w:ascii="宋体" w:eastAsia="宋体" w:hAnsi="宋体"/>
          <w:b/>
          <w:bCs/>
        </w:rPr>
        <w:t>char</w:t>
      </w:r>
      <w:proofErr w:type="spellEnd"/>
      <w:r w:rsidRPr="002478EF">
        <w:rPr>
          <w:rFonts w:ascii="宋体" w:eastAsia="宋体" w:hAnsi="宋体"/>
          <w:b/>
          <w:bCs/>
        </w:rPr>
        <w:t xml:space="preserve"> *</w:t>
      </w:r>
      <w:proofErr w:type="spellStart"/>
      <w:r w:rsidRPr="002478EF">
        <w:rPr>
          <w:rFonts w:ascii="宋体" w:eastAsia="宋体" w:hAnsi="宋体"/>
          <w:b/>
          <w:bCs/>
        </w:rPr>
        <w:t>lineStr,DATA_LINE</w:t>
      </w:r>
      <w:proofErr w:type="spellEnd"/>
      <w:r w:rsidRPr="002478EF">
        <w:rPr>
          <w:rFonts w:ascii="宋体" w:eastAsia="宋体" w:hAnsi="宋体"/>
          <w:b/>
          <w:bCs/>
        </w:rPr>
        <w:t xml:space="preserve"> *</w:t>
      </w:r>
      <w:proofErr w:type="spellStart"/>
      <w:r w:rsidRPr="002478EF">
        <w:rPr>
          <w:rFonts w:ascii="宋体" w:eastAsia="宋体" w:hAnsi="宋体"/>
          <w:b/>
          <w:bCs/>
        </w:rPr>
        <w:t>dlp</w:t>
      </w:r>
      <w:proofErr w:type="spellEnd"/>
      <w:r w:rsidRPr="002478EF">
        <w:rPr>
          <w:rFonts w:ascii="宋体" w:eastAsia="宋体" w:hAnsi="宋体"/>
          <w:b/>
          <w:bCs/>
        </w:rPr>
        <w:t>);</w:t>
      </w:r>
    </w:p>
    <w:p w14:paraId="66109B85" w14:textId="77777777" w:rsidR="009637FF" w:rsidRPr="006E2320" w:rsidRDefault="009637FF" w:rsidP="009637FF">
      <w:pPr>
        <w:rPr>
          <w:rFonts w:ascii="宋体" w:eastAsia="宋体" w:hAnsi="宋体"/>
          <w:b/>
          <w:bCs/>
        </w:rPr>
      </w:pPr>
      <w:r w:rsidRPr="006E2320">
        <w:rPr>
          <w:rFonts w:ascii="宋体" w:eastAsia="宋体" w:hAnsi="宋体" w:hint="eastAsia"/>
          <w:b/>
          <w:bCs/>
        </w:rPr>
        <w:t>功能：</w:t>
      </w:r>
    </w:p>
    <w:p w14:paraId="1EF5C4A7" w14:textId="5C32634A" w:rsidR="009637FF" w:rsidRDefault="009637FF" w:rsidP="009637FF">
      <w:pPr>
        <w:rPr>
          <w:rFonts w:ascii="宋体" w:eastAsia="宋体" w:hAnsi="宋体"/>
        </w:rPr>
      </w:pPr>
      <w:r>
        <w:rPr>
          <w:rFonts w:ascii="宋体" w:eastAsia="宋体" w:hAnsi="宋体" w:hint="eastAsia"/>
        </w:rPr>
        <w:t>将</w:t>
      </w:r>
      <w:proofErr w:type="spellStart"/>
      <w:r w:rsidRPr="00E157D2">
        <w:rPr>
          <w:rFonts w:ascii="宋体" w:eastAsia="宋体" w:hAnsi="宋体"/>
        </w:rPr>
        <w:t>lineStr</w:t>
      </w:r>
      <w:proofErr w:type="spellEnd"/>
      <w:r>
        <w:rPr>
          <w:rFonts w:ascii="宋体" w:eastAsia="宋体" w:hAnsi="宋体" w:hint="eastAsia"/>
        </w:rPr>
        <w:t>内的一行</w:t>
      </w:r>
      <w:proofErr w:type="spellStart"/>
      <w:r>
        <w:rPr>
          <w:rFonts w:ascii="宋体" w:eastAsia="宋体" w:hAnsi="宋体" w:hint="eastAsia"/>
        </w:rPr>
        <w:t>vcf</w:t>
      </w:r>
      <w:proofErr w:type="spellEnd"/>
      <w:r>
        <w:rPr>
          <w:rFonts w:ascii="宋体" w:eastAsia="宋体" w:hAnsi="宋体" w:hint="eastAsia"/>
        </w:rPr>
        <w:t>文件的数据，解析到</w:t>
      </w:r>
      <w:proofErr w:type="spellStart"/>
      <w:r w:rsidRPr="00E157D2">
        <w:rPr>
          <w:rFonts w:ascii="宋体" w:eastAsia="宋体" w:hAnsi="宋体"/>
        </w:rPr>
        <w:t>dlp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结构体中</w:t>
      </w:r>
    </w:p>
    <w:p w14:paraId="62151DCF" w14:textId="6DBA4BAB" w:rsidR="009637FF" w:rsidRPr="006E2320" w:rsidRDefault="009637FF" w:rsidP="009637FF">
      <w:pPr>
        <w:rPr>
          <w:rFonts w:ascii="宋体" w:eastAsia="宋体" w:hAnsi="宋体"/>
          <w:b/>
          <w:bCs/>
        </w:rPr>
      </w:pPr>
      <w:r w:rsidRPr="006E2320">
        <w:rPr>
          <w:rFonts w:ascii="宋体" w:eastAsia="宋体" w:hAnsi="宋体" w:hint="eastAsia"/>
          <w:b/>
          <w:bCs/>
        </w:rPr>
        <w:t>参数：</w:t>
      </w:r>
    </w:p>
    <w:p w14:paraId="646BD843" w14:textId="77777777" w:rsidR="0081191C" w:rsidRDefault="0081191C" w:rsidP="0081191C">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01F3CEF5" w14:textId="03C82D7A" w:rsidR="009637FF" w:rsidRDefault="009637FF" w:rsidP="009637FF">
      <w:pPr>
        <w:rPr>
          <w:rFonts w:ascii="宋体" w:eastAsia="宋体" w:hAnsi="宋体"/>
        </w:rPr>
      </w:pPr>
      <w:proofErr w:type="spellStart"/>
      <w:r>
        <w:rPr>
          <w:rFonts w:ascii="宋体" w:eastAsia="宋体" w:hAnsi="宋体" w:hint="eastAsia"/>
        </w:rPr>
        <w:t>lineStr</w:t>
      </w:r>
      <w:proofErr w:type="spellEnd"/>
      <w:r>
        <w:rPr>
          <w:rFonts w:ascii="宋体" w:eastAsia="宋体" w:hAnsi="宋体" w:hint="eastAsia"/>
        </w:rPr>
        <w:t>：</w:t>
      </w:r>
      <w:proofErr w:type="spellStart"/>
      <w:r>
        <w:rPr>
          <w:rFonts w:ascii="宋体" w:eastAsia="宋体" w:hAnsi="宋体" w:hint="eastAsia"/>
        </w:rPr>
        <w:t>vcf</w:t>
      </w:r>
      <w:proofErr w:type="spellEnd"/>
      <w:r>
        <w:rPr>
          <w:rFonts w:ascii="宋体" w:eastAsia="宋体" w:hAnsi="宋体" w:hint="eastAsia"/>
        </w:rPr>
        <w:t>文件的一行数据</w:t>
      </w:r>
    </w:p>
    <w:p w14:paraId="6F5A98DE" w14:textId="01819901" w:rsidR="009637FF" w:rsidRDefault="009637FF" w:rsidP="009637FF">
      <w:pPr>
        <w:rPr>
          <w:rFonts w:ascii="宋体" w:eastAsia="宋体" w:hAnsi="宋体"/>
        </w:rPr>
      </w:pPr>
      <w:proofErr w:type="spellStart"/>
      <w:r w:rsidRPr="00E157D2">
        <w:rPr>
          <w:rFonts w:ascii="宋体" w:eastAsia="宋体" w:hAnsi="宋体"/>
        </w:rPr>
        <w:t>dlp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结构体指针。</w:t>
      </w:r>
      <w:proofErr w:type="spellStart"/>
      <w:r>
        <w:rPr>
          <w:rFonts w:ascii="宋体" w:eastAsia="宋体" w:hAnsi="宋体" w:hint="eastAsia"/>
        </w:rPr>
        <w:t>vcflib</w:t>
      </w:r>
      <w:proofErr w:type="spellEnd"/>
      <w:r>
        <w:rPr>
          <w:rFonts w:ascii="宋体" w:eastAsia="宋体" w:hAnsi="宋体" w:hint="eastAsia"/>
        </w:rPr>
        <w:t>库中用于存储</w:t>
      </w:r>
      <w:proofErr w:type="spellStart"/>
      <w:r>
        <w:rPr>
          <w:rFonts w:ascii="宋体" w:eastAsia="宋体" w:hAnsi="宋体" w:hint="eastAsia"/>
        </w:rPr>
        <w:t>vcf</w:t>
      </w:r>
      <w:proofErr w:type="spellEnd"/>
      <w:r>
        <w:rPr>
          <w:rFonts w:ascii="宋体" w:eastAsia="宋体" w:hAnsi="宋体" w:hint="eastAsia"/>
        </w:rPr>
        <w:t>文件中每行数据，结构体定义如下：</w:t>
      </w:r>
    </w:p>
    <w:p w14:paraId="2E863A77" w14:textId="77777777" w:rsidR="009637FF" w:rsidRPr="009637FF" w:rsidRDefault="009637FF" w:rsidP="002478EF">
      <w:pPr>
        <w:ind w:firstLine="420"/>
        <w:rPr>
          <w:rFonts w:ascii="宋体" w:eastAsia="宋体" w:hAnsi="宋体"/>
        </w:rPr>
      </w:pPr>
      <w:r w:rsidRPr="009637FF">
        <w:rPr>
          <w:rFonts w:ascii="宋体" w:eastAsia="宋体" w:hAnsi="宋体"/>
        </w:rPr>
        <w:t>typedef struct</w:t>
      </w:r>
    </w:p>
    <w:p w14:paraId="6E7DC231" w14:textId="77777777" w:rsidR="009637FF" w:rsidRPr="009637FF" w:rsidRDefault="009637FF" w:rsidP="002478EF">
      <w:pPr>
        <w:ind w:firstLine="420"/>
        <w:rPr>
          <w:rFonts w:ascii="宋体" w:eastAsia="宋体" w:hAnsi="宋体"/>
        </w:rPr>
      </w:pPr>
      <w:r w:rsidRPr="009637FF">
        <w:rPr>
          <w:rFonts w:ascii="宋体" w:eastAsia="宋体" w:hAnsi="宋体"/>
        </w:rPr>
        <w:t>{</w:t>
      </w:r>
    </w:p>
    <w:p w14:paraId="1251EFE2" w14:textId="3482EE92" w:rsidR="007A1AB7"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char *</w:t>
      </w:r>
      <w:proofErr w:type="spellStart"/>
      <w:r w:rsidRPr="009637FF">
        <w:rPr>
          <w:rFonts w:ascii="宋体" w:eastAsia="宋体" w:hAnsi="宋体"/>
        </w:rPr>
        <w:t>rawDataLine</w:t>
      </w:r>
      <w:proofErr w:type="spellEnd"/>
      <w:r w:rsidRPr="009637FF">
        <w:rPr>
          <w:rFonts w:ascii="宋体" w:eastAsia="宋体" w:hAnsi="宋体"/>
        </w:rPr>
        <w:t>;</w:t>
      </w:r>
      <w:r>
        <w:rPr>
          <w:rFonts w:ascii="宋体" w:eastAsia="宋体" w:hAnsi="宋体"/>
        </w:rPr>
        <w:t xml:space="preserve">     </w:t>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该行数据的</w:t>
      </w:r>
      <w:proofErr w:type="gramStart"/>
      <w:r>
        <w:rPr>
          <w:rFonts w:ascii="宋体" w:eastAsia="宋体" w:hAnsi="宋体" w:hint="eastAsia"/>
        </w:rPr>
        <w:t>原串</w:t>
      </w:r>
      <w:r w:rsidR="007A1AB7">
        <w:rPr>
          <w:rFonts w:ascii="宋体" w:eastAsia="宋体" w:hAnsi="宋体" w:hint="eastAsia"/>
        </w:rPr>
        <w:t>首</w:t>
      </w:r>
      <w:proofErr w:type="gramEnd"/>
      <w:r w:rsidR="007A1AB7">
        <w:rPr>
          <w:rFonts w:ascii="宋体" w:eastAsia="宋体" w:hAnsi="宋体" w:hint="eastAsia"/>
        </w:rPr>
        <w:t>地址，不是整字符串</w:t>
      </w:r>
    </w:p>
    <w:p w14:paraId="698FBF45" w14:textId="5E178B35" w:rsidR="009637FF" w:rsidRPr="009637FF" w:rsidRDefault="007A1AB7" w:rsidP="007A1AB7">
      <w:pPr>
        <w:ind w:left="3360" w:firstLine="420"/>
        <w:rPr>
          <w:rFonts w:ascii="宋体" w:eastAsia="宋体" w:hAnsi="宋体"/>
        </w:rPr>
      </w:pPr>
      <w:r>
        <w:rPr>
          <w:rFonts w:ascii="宋体" w:eastAsia="宋体" w:hAnsi="宋体"/>
        </w:rPr>
        <w:t>//</w:t>
      </w:r>
      <w:r>
        <w:rPr>
          <w:rFonts w:ascii="宋体" w:eastAsia="宋体" w:hAnsi="宋体" w:hint="eastAsia"/>
        </w:rPr>
        <w:t>其中前九项的\</w:t>
      </w:r>
      <w:r>
        <w:rPr>
          <w:rFonts w:ascii="宋体" w:eastAsia="宋体" w:hAnsi="宋体"/>
        </w:rPr>
        <w:t>t</w:t>
      </w:r>
      <w:r>
        <w:rPr>
          <w:rFonts w:ascii="宋体" w:eastAsia="宋体" w:hAnsi="宋体" w:hint="eastAsia"/>
        </w:rPr>
        <w:t>已经被替换成\</w:t>
      </w:r>
      <w:r>
        <w:rPr>
          <w:rFonts w:ascii="宋体" w:eastAsia="宋体" w:hAnsi="宋体"/>
        </w:rPr>
        <w:t>0</w:t>
      </w:r>
    </w:p>
    <w:p w14:paraId="4AA9A271" w14:textId="1DD672E0" w:rsidR="009637FF" w:rsidRPr="009637FF"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 xml:space="preserve">DATA_INFO </w:t>
      </w:r>
      <w:proofErr w:type="spellStart"/>
      <w:r w:rsidRPr="009637FF">
        <w:rPr>
          <w:rFonts w:ascii="宋体" w:eastAsia="宋体" w:hAnsi="宋体"/>
        </w:rPr>
        <w:t>dataInfo</w:t>
      </w:r>
      <w:proofErr w:type="spellEnd"/>
      <w:r w:rsidRPr="009637FF">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该行数据的前九项</w:t>
      </w:r>
    </w:p>
    <w:p w14:paraId="68C9A3DD" w14:textId="4701BC90" w:rsidR="009637FF" w:rsidRPr="009637FF"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char *</w:t>
      </w:r>
      <w:proofErr w:type="spellStart"/>
      <w:r w:rsidRPr="009637FF">
        <w:rPr>
          <w:rFonts w:ascii="宋体" w:eastAsia="宋体" w:hAnsi="宋体"/>
        </w:rPr>
        <w:t>samplesRawString</w:t>
      </w:r>
      <w:proofErr w:type="spellEnd"/>
      <w:r w:rsidRPr="009637FF">
        <w:rPr>
          <w:rFonts w:ascii="宋体" w:eastAsia="宋体" w:hAnsi="宋体"/>
        </w:rPr>
        <w:t>;</w:t>
      </w:r>
      <w:r w:rsidR="00AA30AD">
        <w:rPr>
          <w:rFonts w:ascii="宋体" w:eastAsia="宋体" w:hAnsi="宋体"/>
        </w:rPr>
        <w:tab/>
      </w:r>
      <w:r w:rsidR="00AA30AD">
        <w:rPr>
          <w:rFonts w:ascii="宋体" w:eastAsia="宋体" w:hAnsi="宋体"/>
        </w:rPr>
        <w:tab/>
      </w:r>
      <w:r w:rsidR="00AA30AD">
        <w:rPr>
          <w:rFonts w:ascii="宋体" w:eastAsia="宋体" w:hAnsi="宋体" w:hint="eastAsia"/>
        </w:rPr>
        <w:t>/</w:t>
      </w:r>
      <w:r w:rsidR="00AA30AD">
        <w:rPr>
          <w:rFonts w:ascii="宋体" w:eastAsia="宋体" w:hAnsi="宋体"/>
        </w:rPr>
        <w:t>/</w:t>
      </w:r>
      <w:r w:rsidR="00AA30AD">
        <w:rPr>
          <w:rFonts w:ascii="宋体" w:eastAsia="宋体" w:hAnsi="宋体" w:hint="eastAsia"/>
        </w:rPr>
        <w:t>该行数据去掉前九项后的数据内容原串</w:t>
      </w:r>
    </w:p>
    <w:p w14:paraId="1AA034D2" w14:textId="11FCAFB8" w:rsidR="009637FF"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char *</w:t>
      </w:r>
      <w:proofErr w:type="spellStart"/>
      <w:r w:rsidRPr="009637FF">
        <w:rPr>
          <w:rFonts w:ascii="宋体" w:eastAsia="宋体" w:hAnsi="宋体"/>
        </w:rPr>
        <w:t>gtData</w:t>
      </w:r>
      <w:proofErr w:type="spellEnd"/>
      <w:r w:rsidRPr="009637FF">
        <w:rPr>
          <w:rFonts w:ascii="宋体" w:eastAsia="宋体" w:hAnsi="宋体"/>
        </w:rPr>
        <w:t>;</w:t>
      </w:r>
      <w:r w:rsidR="00AA30AD">
        <w:rPr>
          <w:rFonts w:ascii="宋体" w:eastAsia="宋体" w:hAnsi="宋体"/>
        </w:rPr>
        <w:tab/>
      </w:r>
      <w:r w:rsidR="00AA30AD">
        <w:rPr>
          <w:rFonts w:ascii="宋体" w:eastAsia="宋体" w:hAnsi="宋体"/>
        </w:rPr>
        <w:tab/>
      </w:r>
      <w:r w:rsidR="00AA30AD">
        <w:rPr>
          <w:rFonts w:ascii="宋体" w:eastAsia="宋体" w:hAnsi="宋体"/>
        </w:rPr>
        <w:tab/>
      </w:r>
      <w:r w:rsidR="00AA30AD">
        <w:rPr>
          <w:rFonts w:ascii="宋体" w:eastAsia="宋体" w:hAnsi="宋体"/>
        </w:rPr>
        <w:tab/>
        <w:t>//</w:t>
      </w:r>
      <w:r w:rsidR="00AA30AD">
        <w:rPr>
          <w:rFonts w:ascii="宋体" w:eastAsia="宋体" w:hAnsi="宋体" w:hint="eastAsia"/>
        </w:rPr>
        <w:t>该行数据</w:t>
      </w:r>
      <w:r w:rsidR="00F455BE">
        <w:rPr>
          <w:rFonts w:ascii="宋体" w:eastAsia="宋体" w:hAnsi="宋体" w:hint="eastAsia"/>
        </w:rPr>
        <w:t>GT</w:t>
      </w:r>
      <w:r w:rsidR="00AA30AD">
        <w:rPr>
          <w:rFonts w:ascii="宋体" w:eastAsia="宋体" w:hAnsi="宋体" w:hint="eastAsia"/>
        </w:rPr>
        <w:t>部分数据</w:t>
      </w:r>
    </w:p>
    <w:p w14:paraId="32263A1F" w14:textId="0A16AA13" w:rsidR="00F455BE" w:rsidRPr="009637FF" w:rsidRDefault="00F455BE" w:rsidP="009637FF">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float</w:t>
      </w:r>
      <w:r>
        <w:rPr>
          <w:rFonts w:ascii="宋体" w:eastAsia="宋体" w:hAnsi="宋体"/>
        </w:rPr>
        <w:t xml:space="preserve"> *</w:t>
      </w:r>
      <w:proofErr w:type="spellStart"/>
      <w:r>
        <w:rPr>
          <w:rFonts w:ascii="宋体" w:eastAsia="宋体" w:hAnsi="宋体" w:hint="eastAsia"/>
        </w:rPr>
        <w:t>dsData</w:t>
      </w:r>
      <w:proofErr w:type="spellEnd"/>
      <w:r>
        <w:rPr>
          <w:rFonts w:ascii="宋体" w:eastAsia="宋体" w:hAnsi="宋体" w:hint="eastAsia"/>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w:t>
      </w:r>
      <w:r>
        <w:rPr>
          <w:rFonts w:ascii="宋体" w:eastAsia="宋体" w:hAnsi="宋体" w:hint="eastAsia"/>
        </w:rPr>
        <w:t>该行数据DS部分数据</w:t>
      </w:r>
    </w:p>
    <w:p w14:paraId="0F172679" w14:textId="5F397A07" w:rsidR="009637FF" w:rsidRPr="009637FF"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 xml:space="preserve">int </w:t>
      </w:r>
      <w:proofErr w:type="spellStart"/>
      <w:r w:rsidRPr="009637FF">
        <w:rPr>
          <w:rFonts w:ascii="宋体" w:eastAsia="宋体" w:hAnsi="宋体"/>
        </w:rPr>
        <w:t>numSamples</w:t>
      </w:r>
      <w:proofErr w:type="spellEnd"/>
      <w:r w:rsidRPr="009637FF">
        <w:rPr>
          <w:rFonts w:ascii="宋体" w:eastAsia="宋体" w:hAnsi="宋体"/>
        </w:rPr>
        <w:t>;</w:t>
      </w:r>
      <w:r w:rsidR="00AA30AD">
        <w:rPr>
          <w:rFonts w:ascii="宋体" w:eastAsia="宋体" w:hAnsi="宋体"/>
        </w:rPr>
        <w:tab/>
      </w:r>
      <w:r w:rsidR="00AA30AD">
        <w:rPr>
          <w:rFonts w:ascii="宋体" w:eastAsia="宋体" w:hAnsi="宋体"/>
        </w:rPr>
        <w:tab/>
      </w:r>
      <w:r w:rsidR="00AA30AD">
        <w:rPr>
          <w:rFonts w:ascii="宋体" w:eastAsia="宋体" w:hAnsi="宋体"/>
        </w:rPr>
        <w:tab/>
      </w:r>
      <w:r w:rsidR="00AA30AD">
        <w:rPr>
          <w:rFonts w:ascii="宋体" w:eastAsia="宋体" w:hAnsi="宋体"/>
        </w:rPr>
        <w:tab/>
        <w:t>//</w:t>
      </w:r>
      <w:r w:rsidR="00AA30AD">
        <w:rPr>
          <w:rFonts w:ascii="宋体" w:eastAsia="宋体" w:hAnsi="宋体" w:hint="eastAsia"/>
        </w:rPr>
        <w:t>该行数据Sample的个数</w:t>
      </w:r>
    </w:p>
    <w:p w14:paraId="5FDFF0E3" w14:textId="062B9CB1" w:rsidR="009637FF" w:rsidRPr="009637FF" w:rsidRDefault="009637FF" w:rsidP="002478EF">
      <w:pPr>
        <w:ind w:firstLine="420"/>
        <w:rPr>
          <w:rFonts w:ascii="宋体" w:eastAsia="宋体" w:hAnsi="宋体"/>
        </w:rPr>
      </w:pPr>
      <w:r w:rsidRPr="009637FF">
        <w:rPr>
          <w:rFonts w:ascii="宋体" w:eastAsia="宋体" w:hAnsi="宋体"/>
        </w:rPr>
        <w:t>}DATA_LINE;</w:t>
      </w:r>
    </w:p>
    <w:p w14:paraId="01A78133" w14:textId="77777777" w:rsidR="009637FF" w:rsidRPr="006E2320" w:rsidRDefault="009637FF" w:rsidP="009637FF">
      <w:pPr>
        <w:rPr>
          <w:rFonts w:ascii="宋体" w:eastAsia="宋体" w:hAnsi="宋体"/>
          <w:b/>
          <w:bCs/>
        </w:rPr>
      </w:pPr>
      <w:r w:rsidRPr="006E2320">
        <w:rPr>
          <w:rFonts w:ascii="宋体" w:eastAsia="宋体" w:hAnsi="宋体" w:hint="eastAsia"/>
          <w:b/>
          <w:bCs/>
        </w:rPr>
        <w:t>返回值：</w:t>
      </w:r>
    </w:p>
    <w:p w14:paraId="12144172" w14:textId="1EDE990F" w:rsidR="009637FF" w:rsidRDefault="009637FF" w:rsidP="009637FF">
      <w:pPr>
        <w:rPr>
          <w:rFonts w:ascii="宋体" w:eastAsia="宋体" w:hAnsi="宋体"/>
        </w:rPr>
      </w:pPr>
      <w:r w:rsidRPr="006E2320">
        <w:rPr>
          <w:rFonts w:ascii="宋体" w:eastAsia="宋体" w:hAnsi="宋体"/>
        </w:rPr>
        <w:t>VCF_ERROR</w:t>
      </w:r>
      <w:r>
        <w:rPr>
          <w:rFonts w:ascii="宋体" w:eastAsia="宋体" w:hAnsi="宋体" w:hint="eastAsia"/>
        </w:rPr>
        <w:t>：</w:t>
      </w:r>
      <w:r w:rsidR="002478EF">
        <w:rPr>
          <w:rFonts w:ascii="宋体" w:eastAsia="宋体" w:hAnsi="宋体" w:hint="eastAsia"/>
        </w:rPr>
        <w:t>解析</w:t>
      </w:r>
      <w:r>
        <w:rPr>
          <w:rFonts w:ascii="宋体" w:eastAsia="宋体" w:hAnsi="宋体" w:hint="eastAsia"/>
        </w:rPr>
        <w:t>失败</w:t>
      </w:r>
    </w:p>
    <w:p w14:paraId="2E1F6392" w14:textId="46178F91" w:rsidR="009637FF" w:rsidRDefault="009637FF" w:rsidP="009637FF">
      <w:pPr>
        <w:rPr>
          <w:rFonts w:ascii="宋体" w:eastAsia="宋体" w:hAnsi="宋体"/>
        </w:rPr>
      </w:pPr>
      <w:r w:rsidRPr="006E2320">
        <w:rPr>
          <w:rFonts w:ascii="宋体" w:eastAsia="宋体" w:hAnsi="宋体"/>
        </w:rPr>
        <w:t>VCF_OK</w:t>
      </w:r>
      <w:r>
        <w:rPr>
          <w:rFonts w:ascii="宋体" w:eastAsia="宋体" w:hAnsi="宋体" w:hint="eastAsia"/>
        </w:rPr>
        <w:t>：</w:t>
      </w:r>
      <w:r w:rsidR="002478EF">
        <w:rPr>
          <w:rFonts w:ascii="宋体" w:eastAsia="宋体" w:hAnsi="宋体" w:hint="eastAsia"/>
        </w:rPr>
        <w:t>解析</w:t>
      </w:r>
      <w:r>
        <w:rPr>
          <w:rFonts w:ascii="宋体" w:eastAsia="宋体" w:hAnsi="宋体" w:hint="eastAsia"/>
        </w:rPr>
        <w:t>成功</w:t>
      </w:r>
    </w:p>
    <w:p w14:paraId="37472E4F" w14:textId="40C84CC3" w:rsidR="009637FF" w:rsidRDefault="009637FF" w:rsidP="00E157D2">
      <w:pPr>
        <w:rPr>
          <w:rFonts w:ascii="宋体" w:eastAsia="宋体" w:hAnsi="宋体"/>
        </w:rPr>
      </w:pPr>
    </w:p>
    <w:p w14:paraId="09F682A7" w14:textId="77777777" w:rsidR="00E157D2" w:rsidRPr="002478EF" w:rsidRDefault="00E157D2" w:rsidP="00E157D2">
      <w:pPr>
        <w:rPr>
          <w:rFonts w:ascii="宋体" w:eastAsia="宋体" w:hAnsi="宋体"/>
          <w:b/>
          <w:bCs/>
        </w:rPr>
      </w:pPr>
      <w:r w:rsidRPr="002478EF">
        <w:rPr>
          <w:rFonts w:ascii="宋体" w:eastAsia="宋体" w:hAnsi="宋体"/>
          <w:b/>
          <w:bCs/>
        </w:rPr>
        <w:t xml:space="preserve">VCF_STATUS </w:t>
      </w:r>
      <w:proofErr w:type="spellStart"/>
      <w:proofErr w:type="gramStart"/>
      <w:r w:rsidRPr="002478EF">
        <w:rPr>
          <w:rFonts w:ascii="宋体" w:eastAsia="宋体" w:hAnsi="宋体"/>
          <w:b/>
          <w:bCs/>
        </w:rPr>
        <w:t>vcfFileReadDataLine</w:t>
      </w:r>
      <w:proofErr w:type="spellEnd"/>
      <w:r w:rsidRPr="002478EF">
        <w:rPr>
          <w:rFonts w:ascii="宋体" w:eastAsia="宋体" w:hAnsi="宋体"/>
          <w:b/>
          <w:bCs/>
        </w:rPr>
        <w:t>(</w:t>
      </w:r>
      <w:proofErr w:type="gramEnd"/>
      <w:r w:rsidRPr="002478EF">
        <w:rPr>
          <w:rFonts w:ascii="宋体" w:eastAsia="宋体" w:hAnsi="宋体"/>
          <w:b/>
          <w:bCs/>
        </w:rPr>
        <w:t>VCF_FILE *</w:t>
      </w:r>
      <w:proofErr w:type="spellStart"/>
      <w:r w:rsidRPr="002478EF">
        <w:rPr>
          <w:rFonts w:ascii="宋体" w:eastAsia="宋体" w:hAnsi="宋体"/>
          <w:b/>
          <w:bCs/>
        </w:rPr>
        <w:t>fp,DATA_LINE</w:t>
      </w:r>
      <w:proofErr w:type="spellEnd"/>
      <w:r w:rsidRPr="002478EF">
        <w:rPr>
          <w:rFonts w:ascii="宋体" w:eastAsia="宋体" w:hAnsi="宋体"/>
          <w:b/>
          <w:bCs/>
        </w:rPr>
        <w:t xml:space="preserve"> *</w:t>
      </w:r>
      <w:proofErr w:type="spellStart"/>
      <w:r w:rsidRPr="002478EF">
        <w:rPr>
          <w:rFonts w:ascii="宋体" w:eastAsia="宋体" w:hAnsi="宋体"/>
          <w:b/>
          <w:bCs/>
        </w:rPr>
        <w:t>dlp</w:t>
      </w:r>
      <w:proofErr w:type="spellEnd"/>
      <w:r w:rsidRPr="002478EF">
        <w:rPr>
          <w:rFonts w:ascii="宋体" w:eastAsia="宋体" w:hAnsi="宋体"/>
          <w:b/>
          <w:bCs/>
        </w:rPr>
        <w:t>);</w:t>
      </w:r>
    </w:p>
    <w:p w14:paraId="36089E40" w14:textId="77777777" w:rsidR="002478EF" w:rsidRPr="006E2320" w:rsidRDefault="002478EF" w:rsidP="002478EF">
      <w:pPr>
        <w:rPr>
          <w:rFonts w:ascii="宋体" w:eastAsia="宋体" w:hAnsi="宋体"/>
          <w:b/>
          <w:bCs/>
        </w:rPr>
      </w:pPr>
      <w:r w:rsidRPr="006E2320">
        <w:rPr>
          <w:rFonts w:ascii="宋体" w:eastAsia="宋体" w:hAnsi="宋体" w:hint="eastAsia"/>
          <w:b/>
          <w:bCs/>
        </w:rPr>
        <w:t>功能：</w:t>
      </w:r>
    </w:p>
    <w:p w14:paraId="71F74F88" w14:textId="6F6DA3D0" w:rsidR="002478EF" w:rsidRDefault="002478EF" w:rsidP="002478EF">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文件中，读取当前数据行，将内容存入</w:t>
      </w:r>
      <w:proofErr w:type="spellStart"/>
      <w:r w:rsidRPr="00E157D2">
        <w:rPr>
          <w:rFonts w:ascii="宋体" w:eastAsia="宋体" w:hAnsi="宋体"/>
        </w:rPr>
        <w:t>dlp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结构体中</w:t>
      </w:r>
    </w:p>
    <w:p w14:paraId="71D4C59F" w14:textId="77777777" w:rsidR="002478EF" w:rsidRPr="006E2320" w:rsidRDefault="002478EF" w:rsidP="002478EF">
      <w:pPr>
        <w:rPr>
          <w:rFonts w:ascii="宋体" w:eastAsia="宋体" w:hAnsi="宋体"/>
          <w:b/>
          <w:bCs/>
        </w:rPr>
      </w:pPr>
      <w:r w:rsidRPr="006E2320">
        <w:rPr>
          <w:rFonts w:ascii="宋体" w:eastAsia="宋体" w:hAnsi="宋体" w:hint="eastAsia"/>
          <w:b/>
          <w:bCs/>
        </w:rPr>
        <w:t>参数：</w:t>
      </w:r>
    </w:p>
    <w:p w14:paraId="0B814EA2" w14:textId="77777777" w:rsidR="002478EF" w:rsidRDefault="002478EF" w:rsidP="002478EF">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7B7261F1" w14:textId="11438FA3" w:rsidR="002478EF" w:rsidRDefault="002478EF" w:rsidP="002478EF">
      <w:pPr>
        <w:rPr>
          <w:rFonts w:ascii="宋体" w:eastAsia="宋体" w:hAnsi="宋体"/>
        </w:rPr>
      </w:pPr>
      <w:proofErr w:type="spellStart"/>
      <w:r w:rsidRPr="00E157D2">
        <w:rPr>
          <w:rFonts w:ascii="宋体" w:eastAsia="宋体" w:hAnsi="宋体"/>
        </w:rPr>
        <w:t>dlp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结构体指针。详解见上（</w:t>
      </w:r>
      <w:proofErr w:type="spellStart"/>
      <w:r w:rsidRPr="002478EF">
        <w:rPr>
          <w:rFonts w:ascii="宋体" w:eastAsia="宋体" w:hAnsi="宋体"/>
          <w:b/>
          <w:bCs/>
        </w:rPr>
        <w:t>vcfFileParseDataLine</w:t>
      </w:r>
      <w:proofErr w:type="spellEnd"/>
      <w:r>
        <w:rPr>
          <w:rFonts w:ascii="宋体" w:eastAsia="宋体" w:hAnsi="宋体" w:hint="eastAsia"/>
        </w:rPr>
        <w:t>）</w:t>
      </w:r>
    </w:p>
    <w:p w14:paraId="6E244F36" w14:textId="77777777" w:rsidR="002478EF" w:rsidRPr="006E2320" w:rsidRDefault="002478EF" w:rsidP="002478EF">
      <w:pPr>
        <w:rPr>
          <w:rFonts w:ascii="宋体" w:eastAsia="宋体" w:hAnsi="宋体"/>
          <w:b/>
          <w:bCs/>
        </w:rPr>
      </w:pPr>
      <w:r w:rsidRPr="006E2320">
        <w:rPr>
          <w:rFonts w:ascii="宋体" w:eastAsia="宋体" w:hAnsi="宋体" w:hint="eastAsia"/>
          <w:b/>
          <w:bCs/>
        </w:rPr>
        <w:t>返回值：</w:t>
      </w:r>
    </w:p>
    <w:p w14:paraId="01FFC3C8" w14:textId="42719060" w:rsidR="002478EF" w:rsidRDefault="002478EF" w:rsidP="002478EF">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4C067831" w14:textId="686BE540" w:rsidR="002478EF" w:rsidRDefault="002478EF" w:rsidP="002478EF">
      <w:pPr>
        <w:rPr>
          <w:rFonts w:ascii="宋体" w:eastAsia="宋体" w:hAnsi="宋体"/>
        </w:rPr>
      </w:pPr>
      <w:r w:rsidRPr="006E2320">
        <w:rPr>
          <w:rFonts w:ascii="宋体" w:eastAsia="宋体" w:hAnsi="宋体"/>
        </w:rPr>
        <w:t>VCF_OK</w:t>
      </w:r>
      <w:r>
        <w:rPr>
          <w:rFonts w:ascii="宋体" w:eastAsia="宋体" w:hAnsi="宋体" w:hint="eastAsia"/>
        </w:rPr>
        <w:t>：读取成功</w:t>
      </w:r>
    </w:p>
    <w:p w14:paraId="5852531F" w14:textId="77777777" w:rsidR="002478EF" w:rsidRDefault="002478EF" w:rsidP="00E157D2">
      <w:pPr>
        <w:rPr>
          <w:rFonts w:ascii="宋体" w:eastAsia="宋体" w:hAnsi="宋体"/>
        </w:rPr>
      </w:pPr>
    </w:p>
    <w:p w14:paraId="624A65B2" w14:textId="77777777" w:rsidR="00E157D2" w:rsidRPr="007A0253" w:rsidRDefault="00E157D2" w:rsidP="00E157D2">
      <w:pPr>
        <w:rPr>
          <w:rFonts w:ascii="宋体" w:eastAsia="宋体" w:hAnsi="宋体"/>
          <w:b/>
          <w:bCs/>
        </w:rPr>
      </w:pPr>
      <w:r w:rsidRPr="007A0253">
        <w:rPr>
          <w:rFonts w:ascii="宋体" w:eastAsia="宋体" w:hAnsi="宋体"/>
          <w:b/>
          <w:bCs/>
        </w:rPr>
        <w:t xml:space="preserve">VCF_STATUS </w:t>
      </w:r>
      <w:proofErr w:type="spellStart"/>
      <w:proofErr w:type="gramStart"/>
      <w:r w:rsidRPr="007A0253">
        <w:rPr>
          <w:rFonts w:ascii="宋体" w:eastAsia="宋体" w:hAnsi="宋体"/>
          <w:b/>
          <w:bCs/>
        </w:rPr>
        <w:t>vcfFileReadDataBlock</w:t>
      </w:r>
      <w:proofErr w:type="spellEnd"/>
      <w:r w:rsidRPr="007A0253">
        <w:rPr>
          <w:rFonts w:ascii="宋体" w:eastAsia="宋体" w:hAnsi="宋体"/>
          <w:b/>
          <w:bCs/>
        </w:rPr>
        <w:t>(</w:t>
      </w:r>
      <w:proofErr w:type="gramEnd"/>
      <w:r w:rsidRPr="007A0253">
        <w:rPr>
          <w:rFonts w:ascii="宋体" w:eastAsia="宋体" w:hAnsi="宋体"/>
          <w:b/>
          <w:bCs/>
        </w:rPr>
        <w:t>VCF_FILE *</w:t>
      </w:r>
      <w:proofErr w:type="spellStart"/>
      <w:r w:rsidRPr="007A0253">
        <w:rPr>
          <w:rFonts w:ascii="宋体" w:eastAsia="宋体" w:hAnsi="宋体"/>
          <w:b/>
          <w:bCs/>
        </w:rPr>
        <w:t>fp,DATA_BLOCK</w:t>
      </w:r>
      <w:proofErr w:type="spellEnd"/>
      <w:r w:rsidRPr="007A0253">
        <w:rPr>
          <w:rFonts w:ascii="宋体" w:eastAsia="宋体" w:hAnsi="宋体"/>
          <w:b/>
          <w:bCs/>
        </w:rPr>
        <w:t xml:space="preserve"> *</w:t>
      </w:r>
      <w:proofErr w:type="spellStart"/>
      <w:r w:rsidRPr="007A0253">
        <w:rPr>
          <w:rFonts w:ascii="宋体" w:eastAsia="宋体" w:hAnsi="宋体"/>
          <w:b/>
          <w:bCs/>
        </w:rPr>
        <w:t>dbp,int</w:t>
      </w:r>
      <w:proofErr w:type="spellEnd"/>
      <w:r w:rsidRPr="007A0253">
        <w:rPr>
          <w:rFonts w:ascii="宋体" w:eastAsia="宋体" w:hAnsi="宋体"/>
          <w:b/>
          <w:bCs/>
        </w:rPr>
        <w:t xml:space="preserve"> </w:t>
      </w:r>
      <w:proofErr w:type="spellStart"/>
      <w:r w:rsidRPr="007A0253">
        <w:rPr>
          <w:rFonts w:ascii="宋体" w:eastAsia="宋体" w:hAnsi="宋体"/>
          <w:b/>
          <w:bCs/>
        </w:rPr>
        <w:t>numLines</w:t>
      </w:r>
      <w:proofErr w:type="spellEnd"/>
      <w:r w:rsidRPr="007A0253">
        <w:rPr>
          <w:rFonts w:ascii="宋体" w:eastAsia="宋体" w:hAnsi="宋体"/>
          <w:b/>
          <w:bCs/>
        </w:rPr>
        <w:t>);</w:t>
      </w:r>
    </w:p>
    <w:p w14:paraId="3E8D19CB" w14:textId="77777777" w:rsidR="002478EF" w:rsidRPr="006E2320" w:rsidRDefault="002478EF" w:rsidP="002478EF">
      <w:pPr>
        <w:rPr>
          <w:rFonts w:ascii="宋体" w:eastAsia="宋体" w:hAnsi="宋体"/>
          <w:b/>
          <w:bCs/>
        </w:rPr>
      </w:pPr>
      <w:r w:rsidRPr="006E2320">
        <w:rPr>
          <w:rFonts w:ascii="宋体" w:eastAsia="宋体" w:hAnsi="宋体" w:hint="eastAsia"/>
          <w:b/>
          <w:bCs/>
        </w:rPr>
        <w:t>功能：</w:t>
      </w:r>
    </w:p>
    <w:p w14:paraId="46234C6C" w14:textId="6D0BCB16" w:rsidR="002478EF" w:rsidRDefault="002478EF" w:rsidP="002478EF">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w:t>
      </w:r>
      <w:proofErr w:type="spellStart"/>
      <w:r w:rsidRPr="00E157D2">
        <w:rPr>
          <w:rFonts w:ascii="宋体" w:eastAsia="宋体" w:hAnsi="宋体"/>
        </w:rPr>
        <w:t>numLines</w:t>
      </w:r>
      <w:proofErr w:type="spellEnd"/>
      <w:proofErr w:type="gramStart"/>
      <w:r>
        <w:rPr>
          <w:rFonts w:ascii="宋体" w:eastAsia="宋体" w:hAnsi="宋体" w:hint="eastAsia"/>
        </w:rPr>
        <w:t>个</w:t>
      </w:r>
      <w:proofErr w:type="gramEnd"/>
      <w:r>
        <w:rPr>
          <w:rFonts w:ascii="宋体" w:eastAsia="宋体" w:hAnsi="宋体" w:hint="eastAsia"/>
        </w:rPr>
        <w:t>数据行，将内容存入</w:t>
      </w:r>
      <w:proofErr w:type="spellStart"/>
      <w:r w:rsidRPr="00E157D2">
        <w:rPr>
          <w:rFonts w:ascii="宋体" w:eastAsia="宋体" w:hAnsi="宋体"/>
        </w:rPr>
        <w:t>dbp</w:t>
      </w:r>
      <w:proofErr w:type="spellEnd"/>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结构体中</w:t>
      </w:r>
    </w:p>
    <w:p w14:paraId="5337B69B" w14:textId="77777777" w:rsidR="002478EF" w:rsidRPr="006E2320" w:rsidRDefault="002478EF" w:rsidP="002478EF">
      <w:pPr>
        <w:rPr>
          <w:rFonts w:ascii="宋体" w:eastAsia="宋体" w:hAnsi="宋体"/>
          <w:b/>
          <w:bCs/>
        </w:rPr>
      </w:pPr>
      <w:r w:rsidRPr="006E2320">
        <w:rPr>
          <w:rFonts w:ascii="宋体" w:eastAsia="宋体" w:hAnsi="宋体" w:hint="eastAsia"/>
          <w:b/>
          <w:bCs/>
        </w:rPr>
        <w:t>参数：</w:t>
      </w:r>
    </w:p>
    <w:p w14:paraId="1B653D51" w14:textId="77777777" w:rsidR="002478EF" w:rsidRDefault="002478EF" w:rsidP="002478EF">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4B865BF7" w14:textId="6208D995" w:rsidR="002478EF" w:rsidRDefault="002478EF" w:rsidP="002478EF">
      <w:pPr>
        <w:rPr>
          <w:rFonts w:ascii="宋体" w:eastAsia="宋体" w:hAnsi="宋体"/>
        </w:rPr>
      </w:pPr>
      <w:proofErr w:type="spellStart"/>
      <w:r w:rsidRPr="00E157D2">
        <w:rPr>
          <w:rFonts w:ascii="宋体" w:eastAsia="宋体" w:hAnsi="宋体"/>
        </w:rPr>
        <w:lastRenderedPageBreak/>
        <w:t>dbp</w:t>
      </w:r>
      <w:proofErr w:type="spellEnd"/>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结构体指针。</w:t>
      </w:r>
      <w:proofErr w:type="spellStart"/>
      <w:r>
        <w:rPr>
          <w:rFonts w:ascii="宋体" w:eastAsia="宋体" w:hAnsi="宋体" w:hint="eastAsia"/>
        </w:rPr>
        <w:t>vcflib</w:t>
      </w:r>
      <w:proofErr w:type="spellEnd"/>
      <w:r>
        <w:rPr>
          <w:rFonts w:ascii="宋体" w:eastAsia="宋体" w:hAnsi="宋体" w:hint="eastAsia"/>
        </w:rPr>
        <w:t>库中用于存储</w:t>
      </w:r>
      <w:proofErr w:type="spellStart"/>
      <w:r>
        <w:rPr>
          <w:rFonts w:ascii="宋体" w:eastAsia="宋体" w:hAnsi="宋体" w:hint="eastAsia"/>
        </w:rPr>
        <w:t>vcf</w:t>
      </w:r>
      <w:proofErr w:type="spellEnd"/>
      <w:r>
        <w:rPr>
          <w:rFonts w:ascii="宋体" w:eastAsia="宋体" w:hAnsi="宋体" w:hint="eastAsia"/>
        </w:rPr>
        <w:t>文件中每</w:t>
      </w:r>
      <w:del w:id="581" w:author="Oliver zuo" w:date="2024-03-20T23:21:00Z">
        <w:r w:rsidDel="00837695">
          <w:rPr>
            <w:rFonts w:ascii="宋体" w:eastAsia="宋体" w:hAnsi="宋体" w:hint="eastAsia"/>
          </w:rPr>
          <w:delText>行</w:delText>
        </w:r>
      </w:del>
      <w:ins w:id="582" w:author="Oliver zuo" w:date="2024-03-20T23:21:00Z">
        <w:r w:rsidR="00837695">
          <w:rPr>
            <w:rFonts w:ascii="宋体" w:eastAsia="宋体" w:hAnsi="宋体" w:hint="eastAsia"/>
          </w:rPr>
          <w:t>块</w:t>
        </w:r>
      </w:ins>
      <w:r>
        <w:rPr>
          <w:rFonts w:ascii="宋体" w:eastAsia="宋体" w:hAnsi="宋体" w:hint="eastAsia"/>
        </w:rPr>
        <w:t>数据，结构体定义如下：</w:t>
      </w:r>
    </w:p>
    <w:p w14:paraId="529B302C" w14:textId="77777777" w:rsidR="007A0253" w:rsidRPr="007A0253" w:rsidRDefault="007A0253" w:rsidP="007A0253">
      <w:pPr>
        <w:ind w:firstLine="420"/>
        <w:rPr>
          <w:rFonts w:ascii="宋体" w:eastAsia="宋体" w:hAnsi="宋体"/>
        </w:rPr>
      </w:pPr>
      <w:r w:rsidRPr="007A0253">
        <w:rPr>
          <w:rFonts w:ascii="宋体" w:eastAsia="宋体" w:hAnsi="宋体"/>
        </w:rPr>
        <w:t>typedef struct</w:t>
      </w:r>
    </w:p>
    <w:p w14:paraId="2693E5F3" w14:textId="77777777" w:rsidR="007A0253" w:rsidRPr="007A0253" w:rsidRDefault="007A0253" w:rsidP="007A0253">
      <w:pPr>
        <w:ind w:firstLine="420"/>
        <w:rPr>
          <w:rFonts w:ascii="宋体" w:eastAsia="宋体" w:hAnsi="宋体"/>
        </w:rPr>
      </w:pPr>
      <w:r w:rsidRPr="007A0253">
        <w:rPr>
          <w:rFonts w:ascii="宋体" w:eastAsia="宋体" w:hAnsi="宋体"/>
        </w:rPr>
        <w:t>{</w:t>
      </w:r>
    </w:p>
    <w:p w14:paraId="12E95D38" w14:textId="5F9D9D17" w:rsidR="007A0253" w:rsidRPr="007A0253" w:rsidRDefault="007A0253" w:rsidP="007A0253">
      <w:pPr>
        <w:rPr>
          <w:rFonts w:ascii="宋体" w:eastAsia="宋体" w:hAnsi="宋体"/>
        </w:rPr>
      </w:pPr>
      <w:r>
        <w:rPr>
          <w:rFonts w:ascii="宋体" w:eastAsia="宋体" w:hAnsi="宋体"/>
        </w:rPr>
        <w:tab/>
      </w:r>
      <w:r w:rsidRPr="007A0253">
        <w:rPr>
          <w:rFonts w:ascii="宋体" w:eastAsia="宋体" w:hAnsi="宋体"/>
        </w:rPr>
        <w:tab/>
        <w:t>DATA_LINE *</w:t>
      </w:r>
      <w:proofErr w:type="spellStart"/>
      <w:r w:rsidRPr="007A0253">
        <w:rPr>
          <w:rFonts w:ascii="宋体" w:eastAsia="宋体" w:hAnsi="宋体"/>
        </w:rPr>
        <w:t>dataLines</w:t>
      </w:r>
      <w:proofErr w:type="spellEnd"/>
      <w:r w:rsidRPr="007A0253">
        <w:rPr>
          <w:rFonts w:ascii="宋体" w:eastAsia="宋体" w:hAnsi="宋体"/>
        </w:rPr>
        <w:t>;</w:t>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存储该数据块的多行数据的数组指针</w:t>
      </w:r>
    </w:p>
    <w:p w14:paraId="1DA9DAD4" w14:textId="3CA05AD1" w:rsidR="007A0253" w:rsidRPr="007A0253" w:rsidRDefault="007A0253" w:rsidP="007A0253">
      <w:pPr>
        <w:rPr>
          <w:rFonts w:ascii="宋体" w:eastAsia="宋体" w:hAnsi="宋体"/>
        </w:rPr>
      </w:pPr>
      <w:r w:rsidRPr="007A0253">
        <w:rPr>
          <w:rFonts w:ascii="宋体" w:eastAsia="宋体" w:hAnsi="宋体"/>
        </w:rPr>
        <w:tab/>
      </w:r>
      <w:r>
        <w:rPr>
          <w:rFonts w:ascii="宋体" w:eastAsia="宋体" w:hAnsi="宋体"/>
        </w:rPr>
        <w:tab/>
      </w:r>
      <w:r w:rsidRPr="007A0253">
        <w:rPr>
          <w:rFonts w:ascii="宋体" w:eastAsia="宋体" w:hAnsi="宋体"/>
        </w:rPr>
        <w:t xml:space="preserve">int </w:t>
      </w:r>
      <w:proofErr w:type="spellStart"/>
      <w:r w:rsidRPr="007A0253">
        <w:rPr>
          <w:rFonts w:ascii="宋体" w:eastAsia="宋体" w:hAnsi="宋体"/>
        </w:rPr>
        <w:t>numDataLines</w:t>
      </w:r>
      <w:proofErr w:type="spellEnd"/>
      <w:r w:rsidRPr="007A0253">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该数据</w:t>
      </w:r>
      <w:proofErr w:type="gramStart"/>
      <w:r>
        <w:rPr>
          <w:rFonts w:ascii="宋体" w:eastAsia="宋体" w:hAnsi="宋体" w:hint="eastAsia"/>
        </w:rPr>
        <w:t>块数据</w:t>
      </w:r>
      <w:proofErr w:type="gramEnd"/>
      <w:r>
        <w:rPr>
          <w:rFonts w:ascii="宋体" w:eastAsia="宋体" w:hAnsi="宋体" w:hint="eastAsia"/>
        </w:rPr>
        <w:t>行数</w:t>
      </w:r>
    </w:p>
    <w:p w14:paraId="15EDFA36" w14:textId="183CB44F" w:rsidR="002478EF" w:rsidRPr="002478EF" w:rsidRDefault="007A0253" w:rsidP="007A0253">
      <w:pPr>
        <w:ind w:firstLine="420"/>
        <w:rPr>
          <w:rFonts w:ascii="宋体" w:eastAsia="宋体" w:hAnsi="宋体"/>
        </w:rPr>
      </w:pPr>
      <w:r w:rsidRPr="007A0253">
        <w:rPr>
          <w:rFonts w:ascii="宋体" w:eastAsia="宋体" w:hAnsi="宋体"/>
        </w:rPr>
        <w:t>}DATA_BLOCK;</w:t>
      </w:r>
    </w:p>
    <w:p w14:paraId="278C60EF" w14:textId="5EC5726C" w:rsidR="007A0253" w:rsidRDefault="007A0253" w:rsidP="002478EF">
      <w:pPr>
        <w:rPr>
          <w:rFonts w:ascii="宋体" w:eastAsia="宋体" w:hAnsi="宋体"/>
          <w:b/>
          <w:bCs/>
        </w:rPr>
      </w:pPr>
      <w:proofErr w:type="spellStart"/>
      <w:r w:rsidRPr="00E157D2">
        <w:rPr>
          <w:rFonts w:ascii="宋体" w:eastAsia="宋体" w:hAnsi="宋体"/>
        </w:rPr>
        <w:t>numLines</w:t>
      </w:r>
      <w:proofErr w:type="spellEnd"/>
      <w:r>
        <w:rPr>
          <w:rFonts w:ascii="宋体" w:eastAsia="宋体" w:hAnsi="宋体" w:hint="eastAsia"/>
        </w:rPr>
        <w:t>：从文件中一次性读取的行数</w:t>
      </w:r>
    </w:p>
    <w:p w14:paraId="65A49C6B" w14:textId="6EC8C722" w:rsidR="002478EF" w:rsidRPr="006E2320" w:rsidRDefault="002478EF" w:rsidP="002478EF">
      <w:pPr>
        <w:rPr>
          <w:rFonts w:ascii="宋体" w:eastAsia="宋体" w:hAnsi="宋体"/>
          <w:b/>
          <w:bCs/>
        </w:rPr>
      </w:pPr>
      <w:r w:rsidRPr="006E2320">
        <w:rPr>
          <w:rFonts w:ascii="宋体" w:eastAsia="宋体" w:hAnsi="宋体" w:hint="eastAsia"/>
          <w:b/>
          <w:bCs/>
        </w:rPr>
        <w:t>返回值：</w:t>
      </w:r>
    </w:p>
    <w:p w14:paraId="7711948D" w14:textId="77777777" w:rsidR="002478EF" w:rsidRDefault="002478EF" w:rsidP="002478EF">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787CE3B3" w14:textId="77777777" w:rsidR="002478EF" w:rsidRDefault="002478EF" w:rsidP="002478EF">
      <w:pPr>
        <w:rPr>
          <w:rFonts w:ascii="宋体" w:eastAsia="宋体" w:hAnsi="宋体"/>
        </w:rPr>
      </w:pPr>
      <w:r w:rsidRPr="006E2320">
        <w:rPr>
          <w:rFonts w:ascii="宋体" w:eastAsia="宋体" w:hAnsi="宋体"/>
        </w:rPr>
        <w:t>VCF_OK</w:t>
      </w:r>
      <w:r>
        <w:rPr>
          <w:rFonts w:ascii="宋体" w:eastAsia="宋体" w:hAnsi="宋体" w:hint="eastAsia"/>
        </w:rPr>
        <w:t>：读取成功</w:t>
      </w:r>
    </w:p>
    <w:p w14:paraId="03E21553" w14:textId="77777777" w:rsidR="002478EF" w:rsidRPr="0081191C" w:rsidRDefault="002478EF" w:rsidP="00E157D2">
      <w:pPr>
        <w:rPr>
          <w:rFonts w:ascii="宋体" w:eastAsia="宋体" w:hAnsi="宋体"/>
        </w:rPr>
      </w:pPr>
    </w:p>
    <w:p w14:paraId="4B96534F" w14:textId="77777777" w:rsidR="00E157D2" w:rsidRPr="007A0253" w:rsidRDefault="00E157D2" w:rsidP="00E157D2">
      <w:pPr>
        <w:rPr>
          <w:rFonts w:ascii="宋体" w:eastAsia="宋体" w:hAnsi="宋体"/>
          <w:b/>
          <w:bCs/>
        </w:rPr>
      </w:pPr>
      <w:r w:rsidRPr="007A0253">
        <w:rPr>
          <w:rFonts w:ascii="宋体" w:eastAsia="宋体" w:hAnsi="宋体"/>
          <w:b/>
          <w:bCs/>
        </w:rPr>
        <w:t>VCF_STATUS vcfFileReadDataBlockOverlap1</w:t>
      </w:r>
      <w:proofErr w:type="gramStart"/>
      <w:r w:rsidRPr="007A0253">
        <w:rPr>
          <w:rFonts w:ascii="宋体" w:eastAsia="宋体" w:hAnsi="宋体"/>
          <w:b/>
          <w:bCs/>
        </w:rPr>
        <w:t>Line(</w:t>
      </w:r>
      <w:proofErr w:type="gramEnd"/>
      <w:r w:rsidRPr="007A0253">
        <w:rPr>
          <w:rFonts w:ascii="宋体" w:eastAsia="宋体" w:hAnsi="宋体"/>
          <w:b/>
          <w:bCs/>
        </w:rPr>
        <w:t>VCF_FILE *</w:t>
      </w:r>
      <w:proofErr w:type="spellStart"/>
      <w:r w:rsidRPr="007A0253">
        <w:rPr>
          <w:rFonts w:ascii="宋体" w:eastAsia="宋体" w:hAnsi="宋体"/>
          <w:b/>
          <w:bCs/>
        </w:rPr>
        <w:t>fp,DATA_BLOCK</w:t>
      </w:r>
      <w:proofErr w:type="spellEnd"/>
      <w:r w:rsidRPr="007A0253">
        <w:rPr>
          <w:rFonts w:ascii="宋体" w:eastAsia="宋体" w:hAnsi="宋体"/>
          <w:b/>
          <w:bCs/>
        </w:rPr>
        <w:t xml:space="preserve"> *</w:t>
      </w:r>
      <w:proofErr w:type="spellStart"/>
      <w:r w:rsidRPr="007A0253">
        <w:rPr>
          <w:rFonts w:ascii="宋体" w:eastAsia="宋体" w:hAnsi="宋体"/>
          <w:b/>
          <w:bCs/>
        </w:rPr>
        <w:t>dbp,int</w:t>
      </w:r>
      <w:proofErr w:type="spellEnd"/>
      <w:r w:rsidRPr="007A0253">
        <w:rPr>
          <w:rFonts w:ascii="宋体" w:eastAsia="宋体" w:hAnsi="宋体"/>
          <w:b/>
          <w:bCs/>
        </w:rPr>
        <w:t xml:space="preserve"> </w:t>
      </w:r>
      <w:proofErr w:type="spellStart"/>
      <w:r w:rsidRPr="007A0253">
        <w:rPr>
          <w:rFonts w:ascii="宋体" w:eastAsia="宋体" w:hAnsi="宋体"/>
          <w:b/>
          <w:bCs/>
        </w:rPr>
        <w:t>numLines</w:t>
      </w:r>
      <w:proofErr w:type="spellEnd"/>
      <w:r w:rsidRPr="007A0253">
        <w:rPr>
          <w:rFonts w:ascii="宋体" w:eastAsia="宋体" w:hAnsi="宋体"/>
          <w:b/>
          <w:bCs/>
        </w:rPr>
        <w:t>);</w:t>
      </w:r>
    </w:p>
    <w:p w14:paraId="76312C0A" w14:textId="77777777" w:rsidR="007A0253" w:rsidRPr="006E2320" w:rsidRDefault="007A0253" w:rsidP="007A0253">
      <w:pPr>
        <w:rPr>
          <w:rFonts w:ascii="宋体" w:eastAsia="宋体" w:hAnsi="宋体"/>
          <w:b/>
          <w:bCs/>
        </w:rPr>
      </w:pPr>
      <w:r w:rsidRPr="006E2320">
        <w:rPr>
          <w:rFonts w:ascii="宋体" w:eastAsia="宋体" w:hAnsi="宋体" w:hint="eastAsia"/>
          <w:b/>
          <w:bCs/>
        </w:rPr>
        <w:t>功能：</w:t>
      </w:r>
    </w:p>
    <w:p w14:paraId="5A6B9648" w14:textId="71D65836" w:rsidR="007A0253" w:rsidRDefault="007A0253" w:rsidP="007A0253">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w:t>
      </w:r>
      <w:proofErr w:type="spellStart"/>
      <w:r w:rsidRPr="00E157D2">
        <w:rPr>
          <w:rFonts w:ascii="宋体" w:eastAsia="宋体" w:hAnsi="宋体"/>
        </w:rPr>
        <w:t>numLines</w:t>
      </w:r>
      <w:proofErr w:type="spellEnd"/>
      <w:proofErr w:type="gramStart"/>
      <w:r>
        <w:rPr>
          <w:rFonts w:ascii="宋体" w:eastAsia="宋体" w:hAnsi="宋体" w:hint="eastAsia"/>
        </w:rPr>
        <w:t>个</w:t>
      </w:r>
      <w:proofErr w:type="gramEnd"/>
      <w:r>
        <w:rPr>
          <w:rFonts w:ascii="宋体" w:eastAsia="宋体" w:hAnsi="宋体" w:hint="eastAsia"/>
        </w:rPr>
        <w:t>数据行，将内容存入</w:t>
      </w:r>
      <w:proofErr w:type="spellStart"/>
      <w:r w:rsidRPr="00E157D2">
        <w:rPr>
          <w:rFonts w:ascii="宋体" w:eastAsia="宋体" w:hAnsi="宋体"/>
        </w:rPr>
        <w:t>dbp</w:t>
      </w:r>
      <w:proofErr w:type="spellEnd"/>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结构体中。除第一次以外，后面每次读取的数据块的第一行内容都是上次读取的数据块中最后一行内容。即有一行overlap</w:t>
      </w:r>
    </w:p>
    <w:p w14:paraId="01A811D8" w14:textId="6C712B95" w:rsidR="007A0253" w:rsidRPr="006E2320" w:rsidRDefault="007A0253" w:rsidP="007A0253">
      <w:pPr>
        <w:rPr>
          <w:rFonts w:ascii="宋体" w:eastAsia="宋体" w:hAnsi="宋体"/>
          <w:b/>
          <w:bCs/>
        </w:rPr>
      </w:pPr>
      <w:r w:rsidRPr="006E2320">
        <w:rPr>
          <w:rFonts w:ascii="宋体" w:eastAsia="宋体" w:hAnsi="宋体" w:hint="eastAsia"/>
          <w:b/>
          <w:bCs/>
        </w:rPr>
        <w:t>参数：</w:t>
      </w:r>
    </w:p>
    <w:p w14:paraId="27C14278" w14:textId="77777777" w:rsidR="007A0253" w:rsidRDefault="007A0253" w:rsidP="007A0253">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3C1FB582" w14:textId="2ED55C39" w:rsidR="007A0253" w:rsidRDefault="007A0253" w:rsidP="007A0253">
      <w:pPr>
        <w:rPr>
          <w:rFonts w:ascii="宋体" w:eastAsia="宋体" w:hAnsi="宋体"/>
        </w:rPr>
      </w:pPr>
      <w:proofErr w:type="spellStart"/>
      <w:r w:rsidRPr="00E157D2">
        <w:rPr>
          <w:rFonts w:ascii="宋体" w:eastAsia="宋体" w:hAnsi="宋体"/>
        </w:rPr>
        <w:t>dbp</w:t>
      </w:r>
      <w:proofErr w:type="spellEnd"/>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结构体指针。详解见上（</w:t>
      </w:r>
      <w:proofErr w:type="spellStart"/>
      <w:r w:rsidRPr="007A0253">
        <w:rPr>
          <w:rFonts w:ascii="宋体" w:eastAsia="宋体" w:hAnsi="宋体"/>
          <w:b/>
          <w:bCs/>
        </w:rPr>
        <w:t>vcfFileReadDataBlock</w:t>
      </w:r>
      <w:proofErr w:type="spellEnd"/>
      <w:r>
        <w:rPr>
          <w:rFonts w:ascii="宋体" w:eastAsia="宋体" w:hAnsi="宋体" w:hint="eastAsia"/>
        </w:rPr>
        <w:t>）</w:t>
      </w:r>
    </w:p>
    <w:p w14:paraId="0BEB8B26" w14:textId="77777777" w:rsidR="007A0253" w:rsidRDefault="007A0253" w:rsidP="007A0253">
      <w:pPr>
        <w:rPr>
          <w:rFonts w:ascii="宋体" w:eastAsia="宋体" w:hAnsi="宋体"/>
          <w:b/>
          <w:bCs/>
        </w:rPr>
      </w:pPr>
      <w:proofErr w:type="spellStart"/>
      <w:r w:rsidRPr="00E157D2">
        <w:rPr>
          <w:rFonts w:ascii="宋体" w:eastAsia="宋体" w:hAnsi="宋体"/>
        </w:rPr>
        <w:t>numLines</w:t>
      </w:r>
      <w:proofErr w:type="spellEnd"/>
      <w:r>
        <w:rPr>
          <w:rFonts w:ascii="宋体" w:eastAsia="宋体" w:hAnsi="宋体" w:hint="eastAsia"/>
        </w:rPr>
        <w:t>：从文件中一次性读取的行数</w:t>
      </w:r>
    </w:p>
    <w:p w14:paraId="27831F3F" w14:textId="77777777" w:rsidR="007A0253" w:rsidRPr="006E2320" w:rsidRDefault="007A0253" w:rsidP="007A0253">
      <w:pPr>
        <w:rPr>
          <w:rFonts w:ascii="宋体" w:eastAsia="宋体" w:hAnsi="宋体"/>
          <w:b/>
          <w:bCs/>
        </w:rPr>
      </w:pPr>
      <w:r w:rsidRPr="006E2320">
        <w:rPr>
          <w:rFonts w:ascii="宋体" w:eastAsia="宋体" w:hAnsi="宋体" w:hint="eastAsia"/>
          <w:b/>
          <w:bCs/>
        </w:rPr>
        <w:t>返回值：</w:t>
      </w:r>
    </w:p>
    <w:p w14:paraId="6C527BF7" w14:textId="77777777" w:rsidR="007A0253" w:rsidRDefault="007A0253" w:rsidP="007A0253">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336AA8E5" w14:textId="77777777" w:rsidR="007A0253" w:rsidRDefault="007A0253" w:rsidP="007A0253">
      <w:pPr>
        <w:rPr>
          <w:rFonts w:ascii="宋体" w:eastAsia="宋体" w:hAnsi="宋体"/>
        </w:rPr>
      </w:pPr>
      <w:r w:rsidRPr="006E2320">
        <w:rPr>
          <w:rFonts w:ascii="宋体" w:eastAsia="宋体" w:hAnsi="宋体"/>
        </w:rPr>
        <w:t>VCF_OK</w:t>
      </w:r>
      <w:r>
        <w:rPr>
          <w:rFonts w:ascii="宋体" w:eastAsia="宋体" w:hAnsi="宋体" w:hint="eastAsia"/>
        </w:rPr>
        <w:t>：读取成功</w:t>
      </w:r>
    </w:p>
    <w:p w14:paraId="1DDE1DE7" w14:textId="77777777" w:rsidR="007A0253" w:rsidRDefault="007A0253" w:rsidP="007A0253">
      <w:pPr>
        <w:rPr>
          <w:rFonts w:ascii="宋体" w:eastAsia="宋体" w:hAnsi="宋体"/>
        </w:rPr>
      </w:pPr>
    </w:p>
    <w:p w14:paraId="62909073" w14:textId="27CDDF35" w:rsidR="00C76C47" w:rsidRPr="001B1A67" w:rsidRDefault="00C76C47" w:rsidP="0018677F">
      <w:pPr>
        <w:pStyle w:val="3"/>
      </w:pPr>
      <w:bookmarkStart w:id="583" w:name="_Toc161869371"/>
      <w:r w:rsidRPr="001B1A67">
        <w:t>3</w:t>
      </w:r>
      <w:r w:rsidRPr="001B1A67">
        <w:rPr>
          <w:rFonts w:hint="eastAsia"/>
        </w:rPr>
        <w:t>．文件写接口</w:t>
      </w:r>
      <w:bookmarkEnd w:id="583"/>
    </w:p>
    <w:p w14:paraId="052CD4D6" w14:textId="1A863714" w:rsidR="00E157D2" w:rsidRPr="001B1A67" w:rsidRDefault="00E157D2" w:rsidP="00E157D2">
      <w:pPr>
        <w:rPr>
          <w:rFonts w:ascii="宋体" w:eastAsia="宋体" w:hAnsi="宋体"/>
          <w:b/>
          <w:bCs/>
        </w:rPr>
      </w:pPr>
      <w:r w:rsidRPr="001B1A67">
        <w:rPr>
          <w:rFonts w:ascii="宋体" w:eastAsia="宋体" w:hAnsi="宋体"/>
          <w:b/>
          <w:bCs/>
        </w:rPr>
        <w:t xml:space="preserve">VCF_STATUS </w:t>
      </w:r>
      <w:proofErr w:type="spellStart"/>
      <w:proofErr w:type="gramStart"/>
      <w:r w:rsidRPr="001B1A67">
        <w:rPr>
          <w:rFonts w:ascii="宋体" w:eastAsia="宋体" w:hAnsi="宋体"/>
          <w:b/>
          <w:bCs/>
        </w:rPr>
        <w:t>vcfFileWriteLine</w:t>
      </w:r>
      <w:proofErr w:type="spellEnd"/>
      <w:r w:rsidRPr="001B1A67">
        <w:rPr>
          <w:rFonts w:ascii="宋体" w:eastAsia="宋体" w:hAnsi="宋体"/>
          <w:b/>
          <w:bCs/>
        </w:rPr>
        <w:t>(</w:t>
      </w:r>
      <w:proofErr w:type="gramEnd"/>
      <w:r w:rsidRPr="001B1A67">
        <w:rPr>
          <w:rFonts w:ascii="宋体" w:eastAsia="宋体" w:hAnsi="宋体"/>
          <w:b/>
          <w:bCs/>
        </w:rPr>
        <w:t>VCF_FILE *</w:t>
      </w:r>
      <w:proofErr w:type="spellStart"/>
      <w:r w:rsidRPr="001B1A67">
        <w:rPr>
          <w:rFonts w:ascii="宋体" w:eastAsia="宋体" w:hAnsi="宋体"/>
          <w:b/>
          <w:bCs/>
        </w:rPr>
        <w:t>fp,char</w:t>
      </w:r>
      <w:proofErr w:type="spellEnd"/>
      <w:r w:rsidRPr="001B1A67">
        <w:rPr>
          <w:rFonts w:ascii="宋体" w:eastAsia="宋体" w:hAnsi="宋体"/>
          <w:b/>
          <w:bCs/>
        </w:rPr>
        <w:t xml:space="preserve"> *</w:t>
      </w:r>
      <w:proofErr w:type="spellStart"/>
      <w:r w:rsidRPr="001B1A67">
        <w:rPr>
          <w:rFonts w:ascii="宋体" w:eastAsia="宋体" w:hAnsi="宋体"/>
          <w:b/>
          <w:bCs/>
        </w:rPr>
        <w:t>lineStr</w:t>
      </w:r>
      <w:proofErr w:type="spellEnd"/>
      <w:r w:rsidRPr="001B1A67">
        <w:rPr>
          <w:rFonts w:ascii="宋体" w:eastAsia="宋体" w:hAnsi="宋体"/>
          <w:b/>
          <w:bCs/>
        </w:rPr>
        <w:t>);</w:t>
      </w:r>
    </w:p>
    <w:p w14:paraId="0DAC199D" w14:textId="77777777" w:rsidR="001B1A67" w:rsidRPr="006E2320" w:rsidRDefault="001B1A67" w:rsidP="001B1A67">
      <w:pPr>
        <w:rPr>
          <w:rFonts w:ascii="宋体" w:eastAsia="宋体" w:hAnsi="宋体"/>
          <w:b/>
          <w:bCs/>
        </w:rPr>
      </w:pPr>
      <w:r w:rsidRPr="006E2320">
        <w:rPr>
          <w:rFonts w:ascii="宋体" w:eastAsia="宋体" w:hAnsi="宋体" w:hint="eastAsia"/>
          <w:b/>
          <w:bCs/>
        </w:rPr>
        <w:t>功能：</w:t>
      </w:r>
    </w:p>
    <w:p w14:paraId="1E5F465F" w14:textId="5FE32AB8" w:rsidR="001B1A67" w:rsidRDefault="001B1A67" w:rsidP="001B1A67">
      <w:pPr>
        <w:rPr>
          <w:rFonts w:ascii="宋体" w:eastAsia="宋体" w:hAnsi="宋体"/>
        </w:rPr>
      </w:pPr>
      <w:r>
        <w:rPr>
          <w:rFonts w:ascii="宋体" w:eastAsia="宋体" w:hAnsi="宋体" w:hint="eastAsia"/>
        </w:rPr>
        <w:t>将</w:t>
      </w:r>
      <w:proofErr w:type="spellStart"/>
      <w:r w:rsidRPr="00E157D2">
        <w:rPr>
          <w:rFonts w:ascii="宋体" w:eastAsia="宋体" w:hAnsi="宋体"/>
        </w:rPr>
        <w:t>lineStr</w:t>
      </w:r>
      <w:proofErr w:type="spellEnd"/>
      <w:r>
        <w:rPr>
          <w:rFonts w:ascii="宋体" w:eastAsia="宋体" w:hAnsi="宋体" w:hint="eastAsia"/>
        </w:rPr>
        <w:t>内容，</w:t>
      </w:r>
      <w:proofErr w:type="gramStart"/>
      <w:r>
        <w:rPr>
          <w:rFonts w:ascii="宋体" w:eastAsia="宋体" w:hAnsi="宋体" w:hint="eastAsia"/>
        </w:rPr>
        <w:t>做为</w:t>
      </w:r>
      <w:proofErr w:type="gramEnd"/>
      <w:r>
        <w:rPr>
          <w:rFonts w:ascii="宋体" w:eastAsia="宋体" w:hAnsi="宋体" w:hint="eastAsia"/>
        </w:rPr>
        <w:t>一行写入打开的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w:t>
      </w:r>
    </w:p>
    <w:p w14:paraId="481B760A" w14:textId="77777777" w:rsidR="001B1A67" w:rsidRPr="006E2320" w:rsidRDefault="001B1A67" w:rsidP="001B1A67">
      <w:pPr>
        <w:rPr>
          <w:rFonts w:ascii="宋体" w:eastAsia="宋体" w:hAnsi="宋体"/>
          <w:b/>
          <w:bCs/>
        </w:rPr>
      </w:pPr>
      <w:r w:rsidRPr="006E2320">
        <w:rPr>
          <w:rFonts w:ascii="宋体" w:eastAsia="宋体" w:hAnsi="宋体" w:hint="eastAsia"/>
          <w:b/>
          <w:bCs/>
        </w:rPr>
        <w:t>参数：</w:t>
      </w:r>
    </w:p>
    <w:p w14:paraId="608C3B11" w14:textId="4AA94E0A" w:rsidR="001B1A67" w:rsidRDefault="001B1A67" w:rsidP="001B1A67">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7EC2E86B" w14:textId="7A557DA1" w:rsidR="001B1A67" w:rsidRDefault="001B1A67" w:rsidP="001B1A67">
      <w:pPr>
        <w:rPr>
          <w:rFonts w:ascii="宋体" w:eastAsia="宋体" w:hAnsi="宋体"/>
        </w:rPr>
      </w:pPr>
      <w:proofErr w:type="spellStart"/>
      <w:r>
        <w:rPr>
          <w:rFonts w:ascii="宋体" w:eastAsia="宋体" w:hAnsi="宋体" w:hint="eastAsia"/>
        </w:rPr>
        <w:t>lineStr</w:t>
      </w:r>
      <w:proofErr w:type="spellEnd"/>
      <w:r>
        <w:rPr>
          <w:rFonts w:ascii="宋体" w:eastAsia="宋体" w:hAnsi="宋体" w:hint="eastAsia"/>
        </w:rPr>
        <w:t>：存储写入文件内容的内存指针</w:t>
      </w:r>
    </w:p>
    <w:p w14:paraId="474AE2C5" w14:textId="77777777" w:rsidR="001B1A67" w:rsidRPr="006E2320" w:rsidRDefault="001B1A67" w:rsidP="001B1A67">
      <w:pPr>
        <w:rPr>
          <w:rFonts w:ascii="宋体" w:eastAsia="宋体" w:hAnsi="宋体"/>
          <w:b/>
          <w:bCs/>
        </w:rPr>
      </w:pPr>
      <w:r w:rsidRPr="006E2320">
        <w:rPr>
          <w:rFonts w:ascii="宋体" w:eastAsia="宋体" w:hAnsi="宋体" w:hint="eastAsia"/>
          <w:b/>
          <w:bCs/>
        </w:rPr>
        <w:t>返回值：</w:t>
      </w:r>
    </w:p>
    <w:p w14:paraId="1EEA8911" w14:textId="0198D009" w:rsidR="001B1A67" w:rsidRDefault="001B1A67" w:rsidP="001B1A67">
      <w:pPr>
        <w:rPr>
          <w:rFonts w:ascii="宋体" w:eastAsia="宋体" w:hAnsi="宋体"/>
        </w:rPr>
      </w:pPr>
      <w:r w:rsidRPr="006E2320">
        <w:rPr>
          <w:rFonts w:ascii="宋体" w:eastAsia="宋体" w:hAnsi="宋体"/>
        </w:rPr>
        <w:t>VCF_ERROR</w:t>
      </w:r>
      <w:r>
        <w:rPr>
          <w:rFonts w:ascii="宋体" w:eastAsia="宋体" w:hAnsi="宋体" w:hint="eastAsia"/>
        </w:rPr>
        <w:t>：写入失败</w:t>
      </w:r>
    </w:p>
    <w:p w14:paraId="2699216D" w14:textId="0EE531AA" w:rsidR="001B1A67" w:rsidRDefault="001B1A67" w:rsidP="001B1A67">
      <w:pPr>
        <w:rPr>
          <w:rFonts w:ascii="宋体" w:eastAsia="宋体" w:hAnsi="宋体"/>
        </w:rPr>
      </w:pPr>
      <w:r w:rsidRPr="006E2320">
        <w:rPr>
          <w:rFonts w:ascii="宋体" w:eastAsia="宋体" w:hAnsi="宋体"/>
        </w:rPr>
        <w:t>VCF_OK</w:t>
      </w:r>
      <w:r>
        <w:rPr>
          <w:rFonts w:ascii="宋体" w:eastAsia="宋体" w:hAnsi="宋体" w:hint="eastAsia"/>
        </w:rPr>
        <w:t>：写入成功</w:t>
      </w:r>
    </w:p>
    <w:p w14:paraId="29FBB550" w14:textId="77777777" w:rsidR="001B1A67" w:rsidRPr="00E157D2" w:rsidRDefault="001B1A67" w:rsidP="00E157D2">
      <w:pPr>
        <w:rPr>
          <w:rFonts w:ascii="宋体" w:eastAsia="宋体" w:hAnsi="宋体"/>
        </w:rPr>
      </w:pPr>
    </w:p>
    <w:p w14:paraId="76724250" w14:textId="7651E558" w:rsidR="00E157D2" w:rsidRPr="00D02378" w:rsidRDefault="00E157D2" w:rsidP="00E157D2">
      <w:pPr>
        <w:rPr>
          <w:rFonts w:ascii="宋体" w:eastAsia="宋体" w:hAnsi="宋体"/>
          <w:b/>
          <w:bCs/>
        </w:rPr>
      </w:pPr>
      <w:r w:rsidRPr="00D02378">
        <w:rPr>
          <w:rFonts w:ascii="宋体" w:eastAsia="宋体" w:hAnsi="宋体"/>
          <w:b/>
          <w:bCs/>
        </w:rPr>
        <w:t xml:space="preserve">VCF_STATUS </w:t>
      </w:r>
      <w:proofErr w:type="spellStart"/>
      <w:proofErr w:type="gramStart"/>
      <w:r w:rsidRPr="00D02378">
        <w:rPr>
          <w:rFonts w:ascii="宋体" w:eastAsia="宋体" w:hAnsi="宋体"/>
          <w:b/>
          <w:bCs/>
        </w:rPr>
        <w:t>vcfFileWriteHead</w:t>
      </w:r>
      <w:proofErr w:type="spellEnd"/>
      <w:r w:rsidRPr="00D02378">
        <w:rPr>
          <w:rFonts w:ascii="宋体" w:eastAsia="宋体" w:hAnsi="宋体"/>
          <w:b/>
          <w:bCs/>
        </w:rPr>
        <w:t>(</w:t>
      </w:r>
      <w:proofErr w:type="gramEnd"/>
      <w:r w:rsidRPr="00D02378">
        <w:rPr>
          <w:rFonts w:ascii="宋体" w:eastAsia="宋体" w:hAnsi="宋体"/>
          <w:b/>
          <w:bCs/>
        </w:rPr>
        <w:t>VCF_FILE *</w:t>
      </w:r>
      <w:proofErr w:type="spellStart"/>
      <w:r w:rsidRPr="00D02378">
        <w:rPr>
          <w:rFonts w:ascii="宋体" w:eastAsia="宋体" w:hAnsi="宋体"/>
          <w:b/>
          <w:bCs/>
        </w:rPr>
        <w:t>fp,FILE_HEAD</w:t>
      </w:r>
      <w:proofErr w:type="spellEnd"/>
      <w:r w:rsidRPr="00D02378">
        <w:rPr>
          <w:rFonts w:ascii="宋体" w:eastAsia="宋体" w:hAnsi="宋体"/>
          <w:b/>
          <w:bCs/>
        </w:rPr>
        <w:t xml:space="preserve"> *</w:t>
      </w:r>
      <w:proofErr w:type="spellStart"/>
      <w:r w:rsidRPr="00D02378">
        <w:rPr>
          <w:rFonts w:ascii="宋体" w:eastAsia="宋体" w:hAnsi="宋体"/>
          <w:b/>
          <w:bCs/>
        </w:rPr>
        <w:t>fhp</w:t>
      </w:r>
      <w:proofErr w:type="spellEnd"/>
      <w:r w:rsidRPr="00D02378">
        <w:rPr>
          <w:rFonts w:ascii="宋体" w:eastAsia="宋体" w:hAnsi="宋体"/>
          <w:b/>
          <w:bCs/>
        </w:rPr>
        <w:t>);</w:t>
      </w:r>
    </w:p>
    <w:p w14:paraId="213FC834" w14:textId="77777777" w:rsidR="00D02378" w:rsidRPr="006E2320" w:rsidRDefault="00D02378" w:rsidP="00D02378">
      <w:pPr>
        <w:rPr>
          <w:rFonts w:ascii="宋体" w:eastAsia="宋体" w:hAnsi="宋体"/>
          <w:b/>
          <w:bCs/>
        </w:rPr>
      </w:pPr>
      <w:r w:rsidRPr="006E2320">
        <w:rPr>
          <w:rFonts w:ascii="宋体" w:eastAsia="宋体" w:hAnsi="宋体" w:hint="eastAsia"/>
          <w:b/>
          <w:bCs/>
        </w:rPr>
        <w:t>功能：</w:t>
      </w:r>
    </w:p>
    <w:p w14:paraId="6000D8A2" w14:textId="28EAB2E1" w:rsidR="00D02378" w:rsidRDefault="00D02378" w:rsidP="00D02378">
      <w:pPr>
        <w:rPr>
          <w:rFonts w:ascii="宋体" w:eastAsia="宋体" w:hAnsi="宋体"/>
        </w:rPr>
      </w:pPr>
      <w:r>
        <w:rPr>
          <w:rFonts w:ascii="宋体" w:eastAsia="宋体" w:hAnsi="宋体" w:hint="eastAsia"/>
        </w:rPr>
        <w:t>将</w:t>
      </w:r>
      <w:proofErr w:type="spellStart"/>
      <w:r w:rsidRPr="00E157D2">
        <w:rPr>
          <w:rFonts w:ascii="宋体" w:eastAsia="宋体" w:hAnsi="宋体"/>
        </w:rPr>
        <w:t>fhp</w:t>
      </w:r>
      <w:proofErr w:type="spellEnd"/>
      <w:r>
        <w:rPr>
          <w:rFonts w:ascii="宋体" w:eastAsia="宋体" w:hAnsi="宋体" w:hint="eastAsia"/>
        </w:rPr>
        <w:t>所指向的结构体中的</w:t>
      </w:r>
      <w:proofErr w:type="spellStart"/>
      <w:r>
        <w:rPr>
          <w:rFonts w:ascii="宋体" w:eastAsia="宋体" w:hAnsi="宋体" w:hint="eastAsia"/>
        </w:rPr>
        <w:t>vcf</w:t>
      </w:r>
      <w:proofErr w:type="spellEnd"/>
      <w:r>
        <w:rPr>
          <w:rFonts w:ascii="宋体" w:eastAsia="宋体" w:hAnsi="宋体" w:hint="eastAsia"/>
        </w:rPr>
        <w:t>文件头信息，写入打开的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w:t>
      </w:r>
    </w:p>
    <w:p w14:paraId="667B3021" w14:textId="77777777" w:rsidR="00D02378" w:rsidRPr="006E2320" w:rsidRDefault="00D02378" w:rsidP="00D02378">
      <w:pPr>
        <w:rPr>
          <w:rFonts w:ascii="宋体" w:eastAsia="宋体" w:hAnsi="宋体"/>
          <w:b/>
          <w:bCs/>
        </w:rPr>
      </w:pPr>
      <w:r w:rsidRPr="006E2320">
        <w:rPr>
          <w:rFonts w:ascii="宋体" w:eastAsia="宋体" w:hAnsi="宋体" w:hint="eastAsia"/>
          <w:b/>
          <w:bCs/>
        </w:rPr>
        <w:t>参数：</w:t>
      </w:r>
    </w:p>
    <w:p w14:paraId="1EF245DF" w14:textId="5C23AB59" w:rsidR="00D02378" w:rsidRDefault="00D02378" w:rsidP="00D02378">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5312A5E6" w14:textId="5F716DBD" w:rsidR="00D02378" w:rsidRDefault="00D02378" w:rsidP="00D02378">
      <w:pPr>
        <w:rPr>
          <w:rFonts w:ascii="宋体" w:eastAsia="宋体" w:hAnsi="宋体"/>
        </w:rPr>
      </w:pPr>
      <w:proofErr w:type="spellStart"/>
      <w:r w:rsidRPr="00E157D2">
        <w:rPr>
          <w:rFonts w:ascii="宋体" w:eastAsia="宋体" w:hAnsi="宋体"/>
        </w:rPr>
        <w:lastRenderedPageBreak/>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0D733C67" w14:textId="77777777" w:rsidR="00D02378" w:rsidRPr="006E2320" w:rsidRDefault="00D02378" w:rsidP="00D02378">
      <w:pPr>
        <w:rPr>
          <w:rFonts w:ascii="宋体" w:eastAsia="宋体" w:hAnsi="宋体"/>
          <w:b/>
          <w:bCs/>
        </w:rPr>
      </w:pPr>
      <w:r w:rsidRPr="006E2320">
        <w:rPr>
          <w:rFonts w:ascii="宋体" w:eastAsia="宋体" w:hAnsi="宋体" w:hint="eastAsia"/>
          <w:b/>
          <w:bCs/>
        </w:rPr>
        <w:t>返回值：</w:t>
      </w:r>
    </w:p>
    <w:p w14:paraId="18E0F8B6" w14:textId="4316DCF6" w:rsidR="00D02378" w:rsidRDefault="00D02378" w:rsidP="00D02378">
      <w:pPr>
        <w:rPr>
          <w:rFonts w:ascii="宋体" w:eastAsia="宋体" w:hAnsi="宋体"/>
        </w:rPr>
      </w:pPr>
      <w:r w:rsidRPr="006E2320">
        <w:rPr>
          <w:rFonts w:ascii="宋体" w:eastAsia="宋体" w:hAnsi="宋体"/>
        </w:rPr>
        <w:t>VCF_ERROR</w:t>
      </w:r>
      <w:r>
        <w:rPr>
          <w:rFonts w:ascii="宋体" w:eastAsia="宋体" w:hAnsi="宋体" w:hint="eastAsia"/>
        </w:rPr>
        <w:t>：写入失败</w:t>
      </w:r>
    </w:p>
    <w:p w14:paraId="09B227ED" w14:textId="7C46FEA7" w:rsidR="00D02378" w:rsidRDefault="00D02378" w:rsidP="00D02378">
      <w:pPr>
        <w:rPr>
          <w:rFonts w:ascii="宋体" w:eastAsia="宋体" w:hAnsi="宋体"/>
        </w:rPr>
      </w:pPr>
      <w:r w:rsidRPr="006E2320">
        <w:rPr>
          <w:rFonts w:ascii="宋体" w:eastAsia="宋体" w:hAnsi="宋体"/>
        </w:rPr>
        <w:t>VCF_OK</w:t>
      </w:r>
      <w:r>
        <w:rPr>
          <w:rFonts w:ascii="宋体" w:eastAsia="宋体" w:hAnsi="宋体" w:hint="eastAsia"/>
        </w:rPr>
        <w:t>：写入成功</w:t>
      </w:r>
    </w:p>
    <w:p w14:paraId="10338CBB" w14:textId="77777777" w:rsidR="00D02378" w:rsidRPr="00E157D2" w:rsidRDefault="00D02378" w:rsidP="00E157D2">
      <w:pPr>
        <w:rPr>
          <w:rFonts w:ascii="宋体" w:eastAsia="宋体" w:hAnsi="宋体"/>
        </w:rPr>
      </w:pPr>
    </w:p>
    <w:p w14:paraId="3E1DC06C" w14:textId="4644D649" w:rsidR="00E157D2" w:rsidRPr="008E0A2A" w:rsidRDefault="00E157D2" w:rsidP="00E157D2">
      <w:pPr>
        <w:rPr>
          <w:rFonts w:ascii="宋体" w:eastAsia="宋体" w:hAnsi="宋体"/>
          <w:b/>
          <w:bCs/>
        </w:rPr>
      </w:pPr>
      <w:r w:rsidRPr="008E0A2A">
        <w:rPr>
          <w:rFonts w:ascii="宋体" w:eastAsia="宋体" w:hAnsi="宋体"/>
          <w:b/>
          <w:bCs/>
        </w:rPr>
        <w:t xml:space="preserve">VCF_STATUS </w:t>
      </w:r>
      <w:proofErr w:type="spellStart"/>
      <w:proofErr w:type="gramStart"/>
      <w:r w:rsidRPr="008E0A2A">
        <w:rPr>
          <w:rFonts w:ascii="宋体" w:eastAsia="宋体" w:hAnsi="宋体"/>
          <w:b/>
          <w:bCs/>
        </w:rPr>
        <w:t>vcfFileAddMetaInfoLine</w:t>
      </w:r>
      <w:proofErr w:type="spellEnd"/>
      <w:r w:rsidRPr="008E0A2A">
        <w:rPr>
          <w:rFonts w:ascii="宋体" w:eastAsia="宋体" w:hAnsi="宋体"/>
          <w:b/>
          <w:bCs/>
        </w:rPr>
        <w:t>(</w:t>
      </w:r>
      <w:proofErr w:type="gramEnd"/>
      <w:r w:rsidRPr="008E0A2A">
        <w:rPr>
          <w:rFonts w:ascii="宋体" w:eastAsia="宋体" w:hAnsi="宋体"/>
          <w:b/>
          <w:bCs/>
        </w:rPr>
        <w:t>FILE_HEAD *</w:t>
      </w:r>
      <w:proofErr w:type="spellStart"/>
      <w:r w:rsidRPr="008E0A2A">
        <w:rPr>
          <w:rFonts w:ascii="宋体" w:eastAsia="宋体" w:hAnsi="宋体"/>
          <w:b/>
          <w:bCs/>
        </w:rPr>
        <w:t>fhp,int</w:t>
      </w:r>
      <w:proofErr w:type="spellEnd"/>
      <w:r w:rsidRPr="008E0A2A">
        <w:rPr>
          <w:rFonts w:ascii="宋体" w:eastAsia="宋体" w:hAnsi="宋体"/>
          <w:b/>
          <w:bCs/>
        </w:rPr>
        <w:t xml:space="preserve"> </w:t>
      </w:r>
      <w:proofErr w:type="spellStart"/>
      <w:r w:rsidRPr="008E0A2A">
        <w:rPr>
          <w:rFonts w:ascii="宋体" w:eastAsia="宋体" w:hAnsi="宋体"/>
          <w:b/>
          <w:bCs/>
        </w:rPr>
        <w:t>posIndex,char</w:t>
      </w:r>
      <w:proofErr w:type="spellEnd"/>
      <w:r w:rsidRPr="008E0A2A">
        <w:rPr>
          <w:rFonts w:ascii="宋体" w:eastAsia="宋体" w:hAnsi="宋体"/>
          <w:b/>
          <w:bCs/>
        </w:rPr>
        <w:t xml:space="preserve"> *</w:t>
      </w:r>
      <w:proofErr w:type="spellStart"/>
      <w:r w:rsidRPr="008E0A2A">
        <w:rPr>
          <w:rFonts w:ascii="宋体" w:eastAsia="宋体" w:hAnsi="宋体"/>
          <w:b/>
          <w:bCs/>
        </w:rPr>
        <w:t>MetaInfoLine</w:t>
      </w:r>
      <w:proofErr w:type="spellEnd"/>
      <w:r w:rsidRPr="008E0A2A">
        <w:rPr>
          <w:rFonts w:ascii="宋体" w:eastAsia="宋体" w:hAnsi="宋体"/>
          <w:b/>
          <w:bCs/>
        </w:rPr>
        <w:t>);</w:t>
      </w:r>
    </w:p>
    <w:p w14:paraId="2460109A" w14:textId="77777777" w:rsidR="00F74451" w:rsidRPr="006E2320" w:rsidRDefault="00F74451" w:rsidP="00F74451">
      <w:pPr>
        <w:rPr>
          <w:rFonts w:ascii="宋体" w:eastAsia="宋体" w:hAnsi="宋体"/>
          <w:b/>
          <w:bCs/>
        </w:rPr>
      </w:pPr>
      <w:r w:rsidRPr="006E2320">
        <w:rPr>
          <w:rFonts w:ascii="宋体" w:eastAsia="宋体" w:hAnsi="宋体" w:hint="eastAsia"/>
          <w:b/>
          <w:bCs/>
        </w:rPr>
        <w:t>功能：</w:t>
      </w:r>
    </w:p>
    <w:p w14:paraId="7D1DE5DE" w14:textId="4EDD3A01" w:rsidR="008E0A2A" w:rsidRDefault="008E0A2A" w:rsidP="00F74451">
      <w:pPr>
        <w:rPr>
          <w:rFonts w:ascii="宋体" w:eastAsia="宋体" w:hAnsi="宋体"/>
        </w:rPr>
      </w:pPr>
      <w:r>
        <w:rPr>
          <w:rFonts w:ascii="宋体" w:eastAsia="宋体" w:hAnsi="宋体" w:hint="eastAsia"/>
        </w:rPr>
        <w:t>将</w:t>
      </w:r>
      <w:proofErr w:type="spellStart"/>
      <w:r w:rsidRPr="00E157D2">
        <w:rPr>
          <w:rFonts w:ascii="宋体" w:eastAsia="宋体" w:hAnsi="宋体"/>
        </w:rPr>
        <w:t>MetaInfoLine</w:t>
      </w:r>
      <w:proofErr w:type="spellEnd"/>
      <w:r>
        <w:rPr>
          <w:rFonts w:ascii="宋体" w:eastAsia="宋体" w:hAnsi="宋体" w:hint="eastAsia"/>
        </w:rPr>
        <w:t>内的meta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line增加到</w:t>
      </w:r>
      <w:proofErr w:type="spellStart"/>
      <w:r>
        <w:rPr>
          <w:rFonts w:ascii="宋体" w:eastAsia="宋体" w:hAnsi="宋体" w:hint="eastAsia"/>
        </w:rPr>
        <w:t>fhp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文件头结构体中，并指定新增加的meta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line位置在meta</w:t>
      </w:r>
      <w:r>
        <w:rPr>
          <w:rFonts w:ascii="宋体" w:eastAsia="宋体" w:hAnsi="宋体"/>
        </w:rPr>
        <w:t xml:space="preserve"> </w:t>
      </w:r>
      <w:r>
        <w:rPr>
          <w:rFonts w:ascii="宋体" w:eastAsia="宋体" w:hAnsi="宋体" w:hint="eastAsia"/>
        </w:rPr>
        <w:t>information中的第</w:t>
      </w:r>
      <w:proofErr w:type="spellStart"/>
      <w:r w:rsidRPr="00E157D2">
        <w:rPr>
          <w:rFonts w:ascii="宋体" w:eastAsia="宋体" w:hAnsi="宋体"/>
        </w:rPr>
        <w:t>posIndex</w:t>
      </w:r>
      <w:proofErr w:type="spellEnd"/>
      <w:r>
        <w:rPr>
          <w:rFonts w:ascii="宋体" w:eastAsia="宋体" w:hAnsi="宋体" w:hint="eastAsia"/>
        </w:rPr>
        <w:t>行</w:t>
      </w:r>
    </w:p>
    <w:p w14:paraId="357D9265" w14:textId="77777777" w:rsidR="00F74451" w:rsidRPr="006E2320" w:rsidRDefault="00F74451" w:rsidP="00F74451">
      <w:pPr>
        <w:rPr>
          <w:rFonts w:ascii="宋体" w:eastAsia="宋体" w:hAnsi="宋体"/>
          <w:b/>
          <w:bCs/>
        </w:rPr>
      </w:pPr>
      <w:r w:rsidRPr="006E2320">
        <w:rPr>
          <w:rFonts w:ascii="宋体" w:eastAsia="宋体" w:hAnsi="宋体" w:hint="eastAsia"/>
          <w:b/>
          <w:bCs/>
        </w:rPr>
        <w:t>参数：</w:t>
      </w:r>
    </w:p>
    <w:p w14:paraId="3B3E21CC" w14:textId="1D8BE7E5" w:rsidR="00F74451" w:rsidRDefault="00F74451" w:rsidP="00F74451">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3D74EC9C" w14:textId="578F0070" w:rsidR="008E0A2A" w:rsidRDefault="008E0A2A" w:rsidP="00F74451">
      <w:pPr>
        <w:rPr>
          <w:rFonts w:ascii="宋体" w:eastAsia="宋体" w:hAnsi="宋体"/>
        </w:rPr>
      </w:pPr>
      <w:proofErr w:type="spellStart"/>
      <w:r w:rsidRPr="00E157D2">
        <w:rPr>
          <w:rFonts w:ascii="宋体" w:eastAsia="宋体" w:hAnsi="宋体"/>
        </w:rPr>
        <w:t>posIndex</w:t>
      </w:r>
      <w:proofErr w:type="spellEnd"/>
      <w:r>
        <w:rPr>
          <w:rFonts w:ascii="宋体" w:eastAsia="宋体" w:hAnsi="宋体" w:hint="eastAsia"/>
        </w:rPr>
        <w:t>：指定写入meta</w:t>
      </w:r>
      <w:r>
        <w:rPr>
          <w:rFonts w:ascii="宋体" w:eastAsia="宋体" w:hAnsi="宋体"/>
        </w:rPr>
        <w:t xml:space="preserve"> </w:t>
      </w:r>
      <w:r>
        <w:rPr>
          <w:rFonts w:ascii="宋体" w:eastAsia="宋体" w:hAnsi="宋体" w:hint="eastAsia"/>
        </w:rPr>
        <w:t>information中的第几行</w:t>
      </w:r>
    </w:p>
    <w:p w14:paraId="4328DF8C" w14:textId="034B3E33" w:rsidR="008E0A2A" w:rsidRDefault="008E0A2A" w:rsidP="00F74451">
      <w:pPr>
        <w:rPr>
          <w:rFonts w:ascii="宋体" w:eastAsia="宋体" w:hAnsi="宋体"/>
        </w:rPr>
      </w:pPr>
      <w:proofErr w:type="spellStart"/>
      <w:r w:rsidRPr="00E157D2">
        <w:rPr>
          <w:rFonts w:ascii="宋体" w:eastAsia="宋体" w:hAnsi="宋体"/>
        </w:rPr>
        <w:t>MetaInfoLine</w:t>
      </w:r>
      <w:proofErr w:type="spellEnd"/>
      <w:r>
        <w:rPr>
          <w:rFonts w:ascii="宋体" w:eastAsia="宋体" w:hAnsi="宋体" w:hint="eastAsia"/>
        </w:rPr>
        <w:t>：要写入的meta</w:t>
      </w:r>
      <w:r>
        <w:rPr>
          <w:rFonts w:ascii="宋体" w:eastAsia="宋体" w:hAnsi="宋体"/>
        </w:rPr>
        <w:t xml:space="preserve"> </w:t>
      </w:r>
      <w:r>
        <w:rPr>
          <w:rFonts w:ascii="宋体" w:eastAsia="宋体" w:hAnsi="宋体" w:hint="eastAsia"/>
        </w:rPr>
        <w:t>information内容</w:t>
      </w:r>
    </w:p>
    <w:p w14:paraId="59A36F51" w14:textId="68A5D8A4" w:rsidR="00F74451" w:rsidRPr="006E2320" w:rsidRDefault="00F74451" w:rsidP="00F74451">
      <w:pPr>
        <w:rPr>
          <w:rFonts w:ascii="宋体" w:eastAsia="宋体" w:hAnsi="宋体"/>
          <w:b/>
          <w:bCs/>
        </w:rPr>
      </w:pPr>
      <w:r w:rsidRPr="006E2320">
        <w:rPr>
          <w:rFonts w:ascii="宋体" w:eastAsia="宋体" w:hAnsi="宋体" w:hint="eastAsia"/>
          <w:b/>
          <w:bCs/>
        </w:rPr>
        <w:t>返回值：</w:t>
      </w:r>
    </w:p>
    <w:p w14:paraId="6DF258F4" w14:textId="77777777" w:rsidR="00F74451" w:rsidRDefault="00F74451" w:rsidP="00F74451">
      <w:pPr>
        <w:rPr>
          <w:rFonts w:ascii="宋体" w:eastAsia="宋体" w:hAnsi="宋体"/>
        </w:rPr>
      </w:pPr>
      <w:r w:rsidRPr="006E2320">
        <w:rPr>
          <w:rFonts w:ascii="宋体" w:eastAsia="宋体" w:hAnsi="宋体"/>
        </w:rPr>
        <w:t>VCF_ERROR</w:t>
      </w:r>
      <w:r>
        <w:rPr>
          <w:rFonts w:ascii="宋体" w:eastAsia="宋体" w:hAnsi="宋体" w:hint="eastAsia"/>
        </w:rPr>
        <w:t>：写入失败</w:t>
      </w:r>
    </w:p>
    <w:p w14:paraId="054B8361" w14:textId="77777777" w:rsidR="00F74451" w:rsidRDefault="00F74451" w:rsidP="00F74451">
      <w:pPr>
        <w:rPr>
          <w:rFonts w:ascii="宋体" w:eastAsia="宋体" w:hAnsi="宋体"/>
        </w:rPr>
      </w:pPr>
      <w:r w:rsidRPr="006E2320">
        <w:rPr>
          <w:rFonts w:ascii="宋体" w:eastAsia="宋体" w:hAnsi="宋体"/>
        </w:rPr>
        <w:t>VCF_OK</w:t>
      </w:r>
      <w:r>
        <w:rPr>
          <w:rFonts w:ascii="宋体" w:eastAsia="宋体" w:hAnsi="宋体" w:hint="eastAsia"/>
        </w:rPr>
        <w:t>：写入成功</w:t>
      </w:r>
    </w:p>
    <w:p w14:paraId="59DD9312" w14:textId="77777777" w:rsidR="00F74451" w:rsidRPr="00F74451" w:rsidRDefault="00F74451" w:rsidP="00E157D2">
      <w:pPr>
        <w:rPr>
          <w:rFonts w:ascii="宋体" w:eastAsia="宋体" w:hAnsi="宋体"/>
        </w:rPr>
      </w:pPr>
    </w:p>
    <w:p w14:paraId="40A048FB" w14:textId="77777777" w:rsidR="00E157D2" w:rsidRPr="0056745B" w:rsidRDefault="00E157D2" w:rsidP="00E157D2">
      <w:pPr>
        <w:rPr>
          <w:rFonts w:ascii="宋体" w:eastAsia="宋体" w:hAnsi="宋体"/>
          <w:b/>
          <w:bCs/>
        </w:rPr>
      </w:pPr>
      <w:r w:rsidRPr="0056745B">
        <w:rPr>
          <w:rFonts w:ascii="宋体" w:eastAsia="宋体" w:hAnsi="宋体"/>
          <w:b/>
          <w:bCs/>
        </w:rPr>
        <w:t xml:space="preserve">VCF_STATUS </w:t>
      </w:r>
      <w:proofErr w:type="spellStart"/>
      <w:proofErr w:type="gramStart"/>
      <w:r w:rsidRPr="0056745B">
        <w:rPr>
          <w:rFonts w:ascii="宋体" w:eastAsia="宋体" w:hAnsi="宋体"/>
          <w:b/>
          <w:bCs/>
        </w:rPr>
        <w:t>vcfFileRemoveMetaInfoLine</w:t>
      </w:r>
      <w:proofErr w:type="spellEnd"/>
      <w:r w:rsidRPr="0056745B">
        <w:rPr>
          <w:rFonts w:ascii="宋体" w:eastAsia="宋体" w:hAnsi="宋体"/>
          <w:b/>
          <w:bCs/>
        </w:rPr>
        <w:t>(</w:t>
      </w:r>
      <w:proofErr w:type="gramEnd"/>
      <w:r w:rsidRPr="0056745B">
        <w:rPr>
          <w:rFonts w:ascii="宋体" w:eastAsia="宋体" w:hAnsi="宋体"/>
          <w:b/>
          <w:bCs/>
        </w:rPr>
        <w:t>FILE_HEAD *</w:t>
      </w:r>
      <w:proofErr w:type="spellStart"/>
      <w:r w:rsidRPr="0056745B">
        <w:rPr>
          <w:rFonts w:ascii="宋体" w:eastAsia="宋体" w:hAnsi="宋体"/>
          <w:b/>
          <w:bCs/>
        </w:rPr>
        <w:t>fhp,int</w:t>
      </w:r>
      <w:proofErr w:type="spellEnd"/>
      <w:r w:rsidRPr="0056745B">
        <w:rPr>
          <w:rFonts w:ascii="宋体" w:eastAsia="宋体" w:hAnsi="宋体"/>
          <w:b/>
          <w:bCs/>
        </w:rPr>
        <w:t xml:space="preserve"> </w:t>
      </w:r>
      <w:proofErr w:type="spellStart"/>
      <w:r w:rsidRPr="0056745B">
        <w:rPr>
          <w:rFonts w:ascii="宋体" w:eastAsia="宋体" w:hAnsi="宋体"/>
          <w:b/>
          <w:bCs/>
        </w:rPr>
        <w:t>posIndex</w:t>
      </w:r>
      <w:proofErr w:type="spellEnd"/>
      <w:r w:rsidRPr="0056745B">
        <w:rPr>
          <w:rFonts w:ascii="宋体" w:eastAsia="宋体" w:hAnsi="宋体"/>
          <w:b/>
          <w:bCs/>
        </w:rPr>
        <w:t>);</w:t>
      </w:r>
    </w:p>
    <w:p w14:paraId="78354970" w14:textId="5DE307EC" w:rsidR="008E0A2A" w:rsidRDefault="008E0A2A" w:rsidP="008E0A2A">
      <w:pPr>
        <w:rPr>
          <w:rFonts w:ascii="宋体" w:eastAsia="宋体" w:hAnsi="宋体"/>
          <w:b/>
          <w:bCs/>
        </w:rPr>
      </w:pPr>
      <w:r w:rsidRPr="006E2320">
        <w:rPr>
          <w:rFonts w:ascii="宋体" w:eastAsia="宋体" w:hAnsi="宋体" w:hint="eastAsia"/>
          <w:b/>
          <w:bCs/>
        </w:rPr>
        <w:t>功能：</w:t>
      </w:r>
    </w:p>
    <w:p w14:paraId="69B3DA8C" w14:textId="18071128" w:rsidR="008E0A2A" w:rsidRPr="008E0A2A" w:rsidRDefault="008E0A2A" w:rsidP="008E0A2A">
      <w:pPr>
        <w:rPr>
          <w:rFonts w:ascii="宋体" w:eastAsia="宋体" w:hAnsi="宋体"/>
        </w:rPr>
      </w:pPr>
      <w:r>
        <w:rPr>
          <w:rFonts w:ascii="宋体" w:eastAsia="宋体" w:hAnsi="宋体" w:hint="eastAsia"/>
        </w:rPr>
        <w:t>将</w:t>
      </w:r>
      <w:proofErr w:type="spellStart"/>
      <w:r>
        <w:rPr>
          <w:rFonts w:ascii="宋体" w:eastAsia="宋体" w:hAnsi="宋体" w:hint="eastAsia"/>
        </w:rPr>
        <w:t>fhp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文件头结构体中，第</w:t>
      </w:r>
      <w:proofErr w:type="spellStart"/>
      <w:r w:rsidRPr="00E157D2">
        <w:rPr>
          <w:rFonts w:ascii="宋体" w:eastAsia="宋体" w:hAnsi="宋体"/>
        </w:rPr>
        <w:t>posIndex</w:t>
      </w:r>
      <w:proofErr w:type="spellEnd"/>
      <w:r>
        <w:rPr>
          <w:rFonts w:ascii="宋体" w:eastAsia="宋体" w:hAnsi="宋体" w:hint="eastAsia"/>
        </w:rPr>
        <w:t>条meta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line删除</w:t>
      </w:r>
    </w:p>
    <w:p w14:paraId="11210D81" w14:textId="77777777" w:rsidR="008E0A2A" w:rsidRPr="006E2320" w:rsidRDefault="008E0A2A" w:rsidP="008E0A2A">
      <w:pPr>
        <w:rPr>
          <w:rFonts w:ascii="宋体" w:eastAsia="宋体" w:hAnsi="宋体"/>
          <w:b/>
          <w:bCs/>
        </w:rPr>
      </w:pPr>
      <w:r w:rsidRPr="006E2320">
        <w:rPr>
          <w:rFonts w:ascii="宋体" w:eastAsia="宋体" w:hAnsi="宋体" w:hint="eastAsia"/>
          <w:b/>
          <w:bCs/>
        </w:rPr>
        <w:t>参数：</w:t>
      </w:r>
    </w:p>
    <w:p w14:paraId="3C0FD7BE" w14:textId="77777777" w:rsidR="008E0A2A" w:rsidRDefault="008E0A2A" w:rsidP="008E0A2A">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46D4719C" w14:textId="7A0A9C84" w:rsidR="008E0A2A" w:rsidRDefault="008E0A2A" w:rsidP="008E0A2A">
      <w:pPr>
        <w:rPr>
          <w:rFonts w:ascii="宋体" w:eastAsia="宋体" w:hAnsi="宋体"/>
        </w:rPr>
      </w:pPr>
      <w:proofErr w:type="spellStart"/>
      <w:r w:rsidRPr="00E157D2">
        <w:rPr>
          <w:rFonts w:ascii="宋体" w:eastAsia="宋体" w:hAnsi="宋体"/>
        </w:rPr>
        <w:t>posIndex</w:t>
      </w:r>
      <w:proofErr w:type="spellEnd"/>
      <w:r>
        <w:rPr>
          <w:rFonts w:ascii="宋体" w:eastAsia="宋体" w:hAnsi="宋体" w:hint="eastAsia"/>
        </w:rPr>
        <w:t>：要删除meta</w:t>
      </w:r>
      <w:r>
        <w:rPr>
          <w:rFonts w:ascii="宋体" w:eastAsia="宋体" w:hAnsi="宋体"/>
        </w:rPr>
        <w:t xml:space="preserve"> </w:t>
      </w:r>
      <w:r>
        <w:rPr>
          <w:rFonts w:ascii="宋体" w:eastAsia="宋体" w:hAnsi="宋体" w:hint="eastAsia"/>
        </w:rPr>
        <w:t>information中的第几行</w:t>
      </w:r>
    </w:p>
    <w:p w14:paraId="1A5EA6EE" w14:textId="77777777" w:rsidR="008E0A2A" w:rsidRPr="006E2320" w:rsidRDefault="008E0A2A" w:rsidP="008E0A2A">
      <w:pPr>
        <w:rPr>
          <w:rFonts w:ascii="宋体" w:eastAsia="宋体" w:hAnsi="宋体"/>
          <w:b/>
          <w:bCs/>
        </w:rPr>
      </w:pPr>
      <w:r w:rsidRPr="006E2320">
        <w:rPr>
          <w:rFonts w:ascii="宋体" w:eastAsia="宋体" w:hAnsi="宋体" w:hint="eastAsia"/>
          <w:b/>
          <w:bCs/>
        </w:rPr>
        <w:t>返回值：</w:t>
      </w:r>
    </w:p>
    <w:p w14:paraId="3C36B30E" w14:textId="3C48AE2F" w:rsidR="008E0A2A" w:rsidRDefault="008E0A2A" w:rsidP="008E0A2A">
      <w:pPr>
        <w:rPr>
          <w:rFonts w:ascii="宋体" w:eastAsia="宋体" w:hAnsi="宋体"/>
        </w:rPr>
      </w:pPr>
      <w:r w:rsidRPr="006E2320">
        <w:rPr>
          <w:rFonts w:ascii="宋体" w:eastAsia="宋体" w:hAnsi="宋体"/>
        </w:rPr>
        <w:t>VCF_ERROR</w:t>
      </w:r>
      <w:r>
        <w:rPr>
          <w:rFonts w:ascii="宋体" w:eastAsia="宋体" w:hAnsi="宋体" w:hint="eastAsia"/>
        </w:rPr>
        <w:t>：删除失败</w:t>
      </w:r>
    </w:p>
    <w:p w14:paraId="197FFB93" w14:textId="2C05C616" w:rsidR="008E0A2A" w:rsidRDefault="008E0A2A" w:rsidP="008E0A2A">
      <w:pPr>
        <w:rPr>
          <w:rFonts w:ascii="宋体" w:eastAsia="宋体" w:hAnsi="宋体"/>
        </w:rPr>
      </w:pPr>
      <w:r w:rsidRPr="006E2320">
        <w:rPr>
          <w:rFonts w:ascii="宋体" w:eastAsia="宋体" w:hAnsi="宋体"/>
        </w:rPr>
        <w:t>VCF_OK</w:t>
      </w:r>
      <w:r>
        <w:rPr>
          <w:rFonts w:ascii="宋体" w:eastAsia="宋体" w:hAnsi="宋体" w:hint="eastAsia"/>
        </w:rPr>
        <w:t>：删除成功</w:t>
      </w:r>
    </w:p>
    <w:p w14:paraId="1FF8BAC4" w14:textId="3805E13C" w:rsidR="00C76C47" w:rsidRPr="001B1A67" w:rsidRDefault="00C76C47" w:rsidP="0018677F">
      <w:pPr>
        <w:pStyle w:val="3"/>
      </w:pPr>
      <w:bookmarkStart w:id="584" w:name="_Toc161869372"/>
      <w:r w:rsidRPr="001B1A67">
        <w:t>4</w:t>
      </w:r>
      <w:r w:rsidRPr="001B1A67">
        <w:rPr>
          <w:rFonts w:hint="eastAsia"/>
        </w:rPr>
        <w:t>．其他接口</w:t>
      </w:r>
      <w:bookmarkEnd w:id="584"/>
    </w:p>
    <w:p w14:paraId="311863D3" w14:textId="58B180D5" w:rsidR="00E157D2" w:rsidRPr="00C76C47" w:rsidRDefault="00E157D2" w:rsidP="00E157D2">
      <w:pPr>
        <w:rPr>
          <w:rFonts w:ascii="宋体" w:eastAsia="宋体" w:hAnsi="宋体"/>
          <w:b/>
          <w:bCs/>
        </w:rPr>
      </w:pPr>
      <w:r w:rsidRPr="00C76C47">
        <w:rPr>
          <w:rFonts w:ascii="宋体" w:eastAsia="宋体" w:hAnsi="宋体"/>
          <w:b/>
          <w:bCs/>
        </w:rPr>
        <w:t xml:space="preserve">void </w:t>
      </w:r>
      <w:proofErr w:type="spellStart"/>
      <w:proofErr w:type="gramStart"/>
      <w:r w:rsidRPr="00C76C47">
        <w:rPr>
          <w:rFonts w:ascii="宋体" w:eastAsia="宋体" w:hAnsi="宋体"/>
          <w:b/>
          <w:bCs/>
        </w:rPr>
        <w:t>clearFileHead</w:t>
      </w:r>
      <w:proofErr w:type="spellEnd"/>
      <w:r w:rsidRPr="00C76C47">
        <w:rPr>
          <w:rFonts w:ascii="宋体" w:eastAsia="宋体" w:hAnsi="宋体"/>
          <w:b/>
          <w:bCs/>
        </w:rPr>
        <w:t>(</w:t>
      </w:r>
      <w:proofErr w:type="gramEnd"/>
      <w:r w:rsidRPr="00C76C47">
        <w:rPr>
          <w:rFonts w:ascii="宋体" w:eastAsia="宋体" w:hAnsi="宋体"/>
          <w:b/>
          <w:bCs/>
        </w:rPr>
        <w:t>FILE_HEAD *</w:t>
      </w:r>
      <w:proofErr w:type="spellStart"/>
      <w:r w:rsidRPr="00C76C47">
        <w:rPr>
          <w:rFonts w:ascii="宋体" w:eastAsia="宋体" w:hAnsi="宋体"/>
          <w:b/>
          <w:bCs/>
        </w:rPr>
        <w:t>fhp</w:t>
      </w:r>
      <w:proofErr w:type="spellEnd"/>
      <w:r w:rsidRPr="00C76C47">
        <w:rPr>
          <w:rFonts w:ascii="宋体" w:eastAsia="宋体" w:hAnsi="宋体"/>
          <w:b/>
          <w:bCs/>
        </w:rPr>
        <w:t>);</w:t>
      </w:r>
    </w:p>
    <w:p w14:paraId="504E91AD" w14:textId="77777777" w:rsidR="00C76C47" w:rsidRPr="006E2320" w:rsidRDefault="00C76C47" w:rsidP="00C76C47">
      <w:pPr>
        <w:rPr>
          <w:rFonts w:ascii="宋体" w:eastAsia="宋体" w:hAnsi="宋体"/>
          <w:b/>
          <w:bCs/>
        </w:rPr>
      </w:pPr>
      <w:r w:rsidRPr="006E2320">
        <w:rPr>
          <w:rFonts w:ascii="宋体" w:eastAsia="宋体" w:hAnsi="宋体" w:hint="eastAsia"/>
          <w:b/>
          <w:bCs/>
        </w:rPr>
        <w:t>功能：</w:t>
      </w:r>
    </w:p>
    <w:p w14:paraId="71377DCD" w14:textId="6202B29C" w:rsidR="00C76C47" w:rsidRDefault="00C76C47" w:rsidP="00C76C47">
      <w:pPr>
        <w:rPr>
          <w:rFonts w:ascii="宋体" w:eastAsia="宋体" w:hAnsi="宋体"/>
        </w:rPr>
      </w:pPr>
      <w:r>
        <w:rPr>
          <w:rFonts w:ascii="宋体" w:eastAsia="宋体" w:hAnsi="宋体" w:hint="eastAsia"/>
        </w:rPr>
        <w:t>清空</w:t>
      </w:r>
      <w:proofErr w:type="spellStart"/>
      <w:r>
        <w:rPr>
          <w:rFonts w:ascii="宋体" w:eastAsia="宋体" w:hAnsi="宋体" w:hint="eastAsia"/>
        </w:rPr>
        <w:t>fhp</w:t>
      </w:r>
      <w:proofErr w:type="spellEnd"/>
      <w:r>
        <w:rPr>
          <w:rFonts w:ascii="宋体" w:eastAsia="宋体" w:hAnsi="宋体" w:hint="eastAsia"/>
        </w:rPr>
        <w:t>所指向的FILE_HEAD结构体中的数据并释放其内存空间</w:t>
      </w:r>
    </w:p>
    <w:p w14:paraId="78E20726" w14:textId="77777777" w:rsidR="00C76C47" w:rsidRPr="006E2320" w:rsidRDefault="00C76C47" w:rsidP="00C76C47">
      <w:pPr>
        <w:rPr>
          <w:rFonts w:ascii="宋体" w:eastAsia="宋体" w:hAnsi="宋体"/>
          <w:b/>
          <w:bCs/>
        </w:rPr>
      </w:pPr>
      <w:r w:rsidRPr="006E2320">
        <w:rPr>
          <w:rFonts w:ascii="宋体" w:eastAsia="宋体" w:hAnsi="宋体" w:hint="eastAsia"/>
          <w:b/>
          <w:bCs/>
        </w:rPr>
        <w:t>参数：</w:t>
      </w:r>
    </w:p>
    <w:p w14:paraId="7E7F92DE" w14:textId="1C8AF599" w:rsidR="00C76C47" w:rsidRDefault="00C76C47" w:rsidP="00C76C47">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7F325092" w14:textId="77777777" w:rsidR="00C76C47" w:rsidRPr="006E2320" w:rsidRDefault="00C76C47" w:rsidP="00C76C47">
      <w:pPr>
        <w:rPr>
          <w:rFonts w:ascii="宋体" w:eastAsia="宋体" w:hAnsi="宋体"/>
          <w:b/>
          <w:bCs/>
        </w:rPr>
      </w:pPr>
      <w:r w:rsidRPr="006E2320">
        <w:rPr>
          <w:rFonts w:ascii="宋体" w:eastAsia="宋体" w:hAnsi="宋体" w:hint="eastAsia"/>
          <w:b/>
          <w:bCs/>
        </w:rPr>
        <w:t>返回值：</w:t>
      </w:r>
    </w:p>
    <w:p w14:paraId="578AAB57" w14:textId="75EB1EB2" w:rsidR="00C76C47" w:rsidRDefault="00C76C47" w:rsidP="00C76C47">
      <w:pPr>
        <w:rPr>
          <w:rFonts w:ascii="宋体" w:eastAsia="宋体" w:hAnsi="宋体"/>
        </w:rPr>
      </w:pPr>
      <w:r>
        <w:rPr>
          <w:rFonts w:ascii="宋体" w:eastAsia="宋体" w:hAnsi="宋体" w:hint="eastAsia"/>
        </w:rPr>
        <w:t>无</w:t>
      </w:r>
    </w:p>
    <w:p w14:paraId="2CA85195" w14:textId="77777777" w:rsidR="00C76C47" w:rsidRPr="00C76C47" w:rsidRDefault="00C76C47" w:rsidP="00E157D2">
      <w:pPr>
        <w:rPr>
          <w:rFonts w:ascii="宋体" w:eastAsia="宋体" w:hAnsi="宋体"/>
        </w:rPr>
      </w:pPr>
    </w:p>
    <w:p w14:paraId="0FBA62FB" w14:textId="48B04782" w:rsidR="00E157D2" w:rsidRPr="00C76C47" w:rsidRDefault="00E157D2" w:rsidP="00E157D2">
      <w:pPr>
        <w:rPr>
          <w:rFonts w:ascii="宋体" w:eastAsia="宋体" w:hAnsi="宋体"/>
          <w:b/>
          <w:bCs/>
        </w:rPr>
      </w:pPr>
      <w:r w:rsidRPr="00C76C47">
        <w:rPr>
          <w:rFonts w:ascii="宋体" w:eastAsia="宋体" w:hAnsi="宋体"/>
          <w:b/>
          <w:bCs/>
        </w:rPr>
        <w:t xml:space="preserve">void </w:t>
      </w:r>
      <w:proofErr w:type="spellStart"/>
      <w:proofErr w:type="gramStart"/>
      <w:r w:rsidRPr="00C76C47">
        <w:rPr>
          <w:rFonts w:ascii="宋体" w:eastAsia="宋体" w:hAnsi="宋体"/>
          <w:b/>
          <w:bCs/>
        </w:rPr>
        <w:t>clearDataLine</w:t>
      </w:r>
      <w:proofErr w:type="spellEnd"/>
      <w:r w:rsidRPr="00C76C47">
        <w:rPr>
          <w:rFonts w:ascii="宋体" w:eastAsia="宋体" w:hAnsi="宋体"/>
          <w:b/>
          <w:bCs/>
        </w:rPr>
        <w:t>(</w:t>
      </w:r>
      <w:proofErr w:type="gramEnd"/>
      <w:r w:rsidRPr="00C76C47">
        <w:rPr>
          <w:rFonts w:ascii="宋体" w:eastAsia="宋体" w:hAnsi="宋体"/>
          <w:b/>
          <w:bCs/>
        </w:rPr>
        <w:t>DATA_LINE *</w:t>
      </w:r>
      <w:proofErr w:type="spellStart"/>
      <w:r w:rsidRPr="00C76C47">
        <w:rPr>
          <w:rFonts w:ascii="宋体" w:eastAsia="宋体" w:hAnsi="宋体"/>
          <w:b/>
          <w:bCs/>
        </w:rPr>
        <w:t>dlp</w:t>
      </w:r>
      <w:proofErr w:type="spellEnd"/>
      <w:r w:rsidRPr="00C76C47">
        <w:rPr>
          <w:rFonts w:ascii="宋体" w:eastAsia="宋体" w:hAnsi="宋体"/>
          <w:b/>
          <w:bCs/>
        </w:rPr>
        <w:t>);</w:t>
      </w:r>
    </w:p>
    <w:p w14:paraId="74C8A09E" w14:textId="77777777" w:rsidR="00C76C47" w:rsidRPr="006E2320" w:rsidRDefault="00C76C47" w:rsidP="00C76C47">
      <w:pPr>
        <w:rPr>
          <w:rFonts w:ascii="宋体" w:eastAsia="宋体" w:hAnsi="宋体"/>
          <w:b/>
          <w:bCs/>
        </w:rPr>
      </w:pPr>
      <w:r w:rsidRPr="006E2320">
        <w:rPr>
          <w:rFonts w:ascii="宋体" w:eastAsia="宋体" w:hAnsi="宋体" w:hint="eastAsia"/>
          <w:b/>
          <w:bCs/>
        </w:rPr>
        <w:t>功能：</w:t>
      </w:r>
    </w:p>
    <w:p w14:paraId="4FC6C283" w14:textId="7DF494C7" w:rsidR="00C76C47" w:rsidRDefault="00C76C47" w:rsidP="00C76C47">
      <w:pPr>
        <w:rPr>
          <w:rFonts w:ascii="宋体" w:eastAsia="宋体" w:hAnsi="宋体"/>
        </w:rPr>
      </w:pPr>
      <w:r>
        <w:rPr>
          <w:rFonts w:ascii="宋体" w:eastAsia="宋体" w:hAnsi="宋体" w:hint="eastAsia"/>
        </w:rPr>
        <w:t>清空</w:t>
      </w:r>
      <w:proofErr w:type="spellStart"/>
      <w:r>
        <w:rPr>
          <w:rFonts w:ascii="宋体" w:eastAsia="宋体" w:hAnsi="宋体" w:hint="eastAsia"/>
        </w:rPr>
        <w:t>dlp</w:t>
      </w:r>
      <w:proofErr w:type="spellEnd"/>
      <w:r>
        <w:rPr>
          <w:rFonts w:ascii="宋体" w:eastAsia="宋体" w:hAnsi="宋体" w:hint="eastAsia"/>
        </w:rPr>
        <w:t>所指向的DATA_LINE结构体中的数据并释放其内存空间（注：若调用</w:t>
      </w:r>
      <w:proofErr w:type="spellStart"/>
      <w:r w:rsidRPr="00E157D2">
        <w:rPr>
          <w:rFonts w:ascii="宋体" w:eastAsia="宋体" w:hAnsi="宋体"/>
        </w:rPr>
        <w:t>vcfFileReadDataLine</w:t>
      </w:r>
      <w:proofErr w:type="spellEnd"/>
      <w:r>
        <w:rPr>
          <w:rFonts w:ascii="宋体" w:eastAsia="宋体" w:hAnsi="宋体" w:hint="eastAsia"/>
        </w:rPr>
        <w:t>接口后，用相同</w:t>
      </w:r>
      <w:proofErr w:type="spellStart"/>
      <w:r>
        <w:rPr>
          <w:rFonts w:ascii="宋体" w:eastAsia="宋体" w:hAnsi="宋体" w:hint="eastAsia"/>
        </w:rPr>
        <w:t>dlp</w:t>
      </w:r>
      <w:proofErr w:type="spellEnd"/>
      <w:r>
        <w:rPr>
          <w:rFonts w:ascii="宋体" w:eastAsia="宋体" w:hAnsi="宋体" w:hint="eastAsia"/>
        </w:rPr>
        <w:t>参数再次调用</w:t>
      </w:r>
      <w:proofErr w:type="spellStart"/>
      <w:r w:rsidRPr="00E157D2">
        <w:rPr>
          <w:rFonts w:ascii="宋体" w:eastAsia="宋体" w:hAnsi="宋体"/>
        </w:rPr>
        <w:t>vcfFileReadDataLine</w:t>
      </w:r>
      <w:proofErr w:type="spellEnd"/>
      <w:r>
        <w:rPr>
          <w:rFonts w:ascii="宋体" w:eastAsia="宋体" w:hAnsi="宋体" w:hint="eastAsia"/>
        </w:rPr>
        <w:t>接口之前，需要调用本接口清空并释放上一次DATA_LINE结构体中的内容，否则会造成内存泄露）</w:t>
      </w:r>
    </w:p>
    <w:p w14:paraId="1720F1D6" w14:textId="77777777" w:rsidR="00C76C47" w:rsidRPr="006E2320" w:rsidRDefault="00C76C47" w:rsidP="00C76C47">
      <w:pPr>
        <w:rPr>
          <w:rFonts w:ascii="宋体" w:eastAsia="宋体" w:hAnsi="宋体"/>
          <w:b/>
          <w:bCs/>
        </w:rPr>
      </w:pPr>
      <w:r w:rsidRPr="006E2320">
        <w:rPr>
          <w:rFonts w:ascii="宋体" w:eastAsia="宋体" w:hAnsi="宋体" w:hint="eastAsia"/>
          <w:b/>
          <w:bCs/>
        </w:rPr>
        <w:t>参数：</w:t>
      </w:r>
    </w:p>
    <w:p w14:paraId="65EA54D7" w14:textId="641E93B7" w:rsidR="00C76C47" w:rsidRDefault="00C76C47" w:rsidP="00C76C47">
      <w:pPr>
        <w:rPr>
          <w:rFonts w:ascii="宋体" w:eastAsia="宋体" w:hAnsi="宋体"/>
        </w:rPr>
      </w:pPr>
      <w:proofErr w:type="spellStart"/>
      <w:r>
        <w:rPr>
          <w:rFonts w:ascii="宋体" w:eastAsia="宋体" w:hAnsi="宋体" w:hint="eastAsia"/>
        </w:rPr>
        <w:lastRenderedPageBreak/>
        <w:t>dlp</w:t>
      </w:r>
      <w:proofErr w:type="spellEnd"/>
      <w:r>
        <w:rPr>
          <w:rFonts w:ascii="宋体" w:eastAsia="宋体" w:hAnsi="宋体" w:hint="eastAsia"/>
        </w:rPr>
        <w:t>：结构体DATA_LINE的指针</w:t>
      </w:r>
    </w:p>
    <w:p w14:paraId="69C59B7D" w14:textId="77777777" w:rsidR="00C76C47" w:rsidRPr="006E2320" w:rsidRDefault="00C76C47" w:rsidP="00C76C47">
      <w:pPr>
        <w:rPr>
          <w:rFonts w:ascii="宋体" w:eastAsia="宋体" w:hAnsi="宋体"/>
          <w:b/>
          <w:bCs/>
        </w:rPr>
      </w:pPr>
      <w:r w:rsidRPr="006E2320">
        <w:rPr>
          <w:rFonts w:ascii="宋体" w:eastAsia="宋体" w:hAnsi="宋体" w:hint="eastAsia"/>
          <w:b/>
          <w:bCs/>
        </w:rPr>
        <w:t>返回值：</w:t>
      </w:r>
    </w:p>
    <w:p w14:paraId="5CEAED04" w14:textId="77777777" w:rsidR="00C76C47" w:rsidRDefault="00C76C47" w:rsidP="00C76C47">
      <w:pPr>
        <w:rPr>
          <w:rFonts w:ascii="宋体" w:eastAsia="宋体" w:hAnsi="宋体"/>
        </w:rPr>
      </w:pPr>
      <w:r>
        <w:rPr>
          <w:rFonts w:ascii="宋体" w:eastAsia="宋体" w:hAnsi="宋体" w:hint="eastAsia"/>
        </w:rPr>
        <w:t>无</w:t>
      </w:r>
    </w:p>
    <w:p w14:paraId="2DB43100" w14:textId="77777777" w:rsidR="00C76C47" w:rsidRPr="00E157D2" w:rsidRDefault="00C76C47" w:rsidP="00E157D2">
      <w:pPr>
        <w:rPr>
          <w:rFonts w:ascii="宋体" w:eastAsia="宋体" w:hAnsi="宋体"/>
        </w:rPr>
      </w:pPr>
    </w:p>
    <w:p w14:paraId="7C73FC0A" w14:textId="0415C2FA" w:rsidR="00E157D2" w:rsidRPr="00C76C47" w:rsidRDefault="00E157D2" w:rsidP="00E157D2">
      <w:pPr>
        <w:rPr>
          <w:rFonts w:ascii="宋体" w:eastAsia="宋体" w:hAnsi="宋体"/>
          <w:b/>
          <w:bCs/>
        </w:rPr>
      </w:pPr>
      <w:r w:rsidRPr="00C76C47">
        <w:rPr>
          <w:rFonts w:ascii="宋体" w:eastAsia="宋体" w:hAnsi="宋体"/>
          <w:b/>
          <w:bCs/>
        </w:rPr>
        <w:t xml:space="preserve">void </w:t>
      </w:r>
      <w:proofErr w:type="spellStart"/>
      <w:proofErr w:type="gramStart"/>
      <w:r w:rsidRPr="00C76C47">
        <w:rPr>
          <w:rFonts w:ascii="宋体" w:eastAsia="宋体" w:hAnsi="宋体"/>
          <w:b/>
          <w:bCs/>
        </w:rPr>
        <w:t>clearDataBlock</w:t>
      </w:r>
      <w:proofErr w:type="spellEnd"/>
      <w:r w:rsidRPr="00C76C47">
        <w:rPr>
          <w:rFonts w:ascii="宋体" w:eastAsia="宋体" w:hAnsi="宋体"/>
          <w:b/>
          <w:bCs/>
        </w:rPr>
        <w:t>(</w:t>
      </w:r>
      <w:proofErr w:type="gramEnd"/>
      <w:r w:rsidRPr="00C76C47">
        <w:rPr>
          <w:rFonts w:ascii="宋体" w:eastAsia="宋体" w:hAnsi="宋体"/>
          <w:b/>
          <w:bCs/>
        </w:rPr>
        <w:t>DATA_BLOCK *</w:t>
      </w:r>
      <w:proofErr w:type="spellStart"/>
      <w:r w:rsidRPr="00C76C47">
        <w:rPr>
          <w:rFonts w:ascii="宋体" w:eastAsia="宋体" w:hAnsi="宋体"/>
          <w:b/>
          <w:bCs/>
        </w:rPr>
        <w:t>dbp</w:t>
      </w:r>
      <w:proofErr w:type="spellEnd"/>
      <w:r w:rsidRPr="00C76C47">
        <w:rPr>
          <w:rFonts w:ascii="宋体" w:eastAsia="宋体" w:hAnsi="宋体"/>
          <w:b/>
          <w:bCs/>
        </w:rPr>
        <w:t>);</w:t>
      </w:r>
    </w:p>
    <w:p w14:paraId="515E0C5D" w14:textId="77777777" w:rsidR="00C76C47" w:rsidRPr="006E2320" w:rsidRDefault="00C76C47" w:rsidP="00C76C47">
      <w:pPr>
        <w:rPr>
          <w:rFonts w:ascii="宋体" w:eastAsia="宋体" w:hAnsi="宋体"/>
          <w:b/>
          <w:bCs/>
        </w:rPr>
      </w:pPr>
      <w:r w:rsidRPr="006E2320">
        <w:rPr>
          <w:rFonts w:ascii="宋体" w:eastAsia="宋体" w:hAnsi="宋体" w:hint="eastAsia"/>
          <w:b/>
          <w:bCs/>
        </w:rPr>
        <w:t>功能：</w:t>
      </w:r>
    </w:p>
    <w:p w14:paraId="200D2CD2" w14:textId="3ACAB485" w:rsidR="00C76C47" w:rsidRDefault="00C76C47" w:rsidP="00C76C47">
      <w:pPr>
        <w:rPr>
          <w:rFonts w:ascii="宋体" w:eastAsia="宋体" w:hAnsi="宋体"/>
        </w:rPr>
      </w:pPr>
      <w:r>
        <w:rPr>
          <w:rFonts w:ascii="宋体" w:eastAsia="宋体" w:hAnsi="宋体" w:hint="eastAsia"/>
        </w:rPr>
        <w:t>清空</w:t>
      </w:r>
      <w:proofErr w:type="spellStart"/>
      <w:r>
        <w:rPr>
          <w:rFonts w:ascii="宋体" w:eastAsia="宋体" w:hAnsi="宋体" w:hint="eastAsia"/>
        </w:rPr>
        <w:t>dbp</w:t>
      </w:r>
      <w:proofErr w:type="spellEnd"/>
      <w:r>
        <w:rPr>
          <w:rFonts w:ascii="宋体" w:eastAsia="宋体" w:hAnsi="宋体" w:hint="eastAsia"/>
        </w:rPr>
        <w:t>所指向的DATA_BLOCK结构体中的数据并释放其内存空间</w:t>
      </w:r>
    </w:p>
    <w:p w14:paraId="347D3062" w14:textId="77777777" w:rsidR="00C76C47" w:rsidRPr="006E2320" w:rsidRDefault="00C76C47" w:rsidP="00C76C47">
      <w:pPr>
        <w:rPr>
          <w:rFonts w:ascii="宋体" w:eastAsia="宋体" w:hAnsi="宋体"/>
          <w:b/>
          <w:bCs/>
        </w:rPr>
      </w:pPr>
      <w:r w:rsidRPr="006E2320">
        <w:rPr>
          <w:rFonts w:ascii="宋体" w:eastAsia="宋体" w:hAnsi="宋体" w:hint="eastAsia"/>
          <w:b/>
          <w:bCs/>
        </w:rPr>
        <w:t>参数：</w:t>
      </w:r>
    </w:p>
    <w:p w14:paraId="41B5ED01" w14:textId="4E801700" w:rsidR="00C76C47" w:rsidRDefault="00C76C47" w:rsidP="00C76C47">
      <w:pPr>
        <w:rPr>
          <w:rFonts w:ascii="宋体" w:eastAsia="宋体" w:hAnsi="宋体"/>
        </w:rPr>
      </w:pPr>
      <w:proofErr w:type="spellStart"/>
      <w:r>
        <w:rPr>
          <w:rFonts w:ascii="宋体" w:eastAsia="宋体" w:hAnsi="宋体" w:hint="eastAsia"/>
        </w:rPr>
        <w:t>dbp</w:t>
      </w:r>
      <w:proofErr w:type="spellEnd"/>
      <w:r>
        <w:rPr>
          <w:rFonts w:ascii="宋体" w:eastAsia="宋体" w:hAnsi="宋体" w:hint="eastAsia"/>
        </w:rPr>
        <w:t>：结构体DATA_BLOCK的指针</w:t>
      </w:r>
    </w:p>
    <w:p w14:paraId="7B520B30" w14:textId="77777777" w:rsidR="00C76C47" w:rsidRPr="006E2320" w:rsidRDefault="00C76C47" w:rsidP="00C76C47">
      <w:pPr>
        <w:rPr>
          <w:rFonts w:ascii="宋体" w:eastAsia="宋体" w:hAnsi="宋体"/>
          <w:b/>
          <w:bCs/>
        </w:rPr>
      </w:pPr>
      <w:r w:rsidRPr="006E2320">
        <w:rPr>
          <w:rFonts w:ascii="宋体" w:eastAsia="宋体" w:hAnsi="宋体" w:hint="eastAsia"/>
          <w:b/>
          <w:bCs/>
        </w:rPr>
        <w:t>返回值：</w:t>
      </w:r>
    </w:p>
    <w:p w14:paraId="158429C0" w14:textId="77777777" w:rsidR="00C76C47" w:rsidRDefault="00C76C47" w:rsidP="00C76C47">
      <w:pPr>
        <w:rPr>
          <w:rFonts w:ascii="宋体" w:eastAsia="宋体" w:hAnsi="宋体"/>
        </w:rPr>
      </w:pPr>
      <w:r>
        <w:rPr>
          <w:rFonts w:ascii="宋体" w:eastAsia="宋体" w:hAnsi="宋体" w:hint="eastAsia"/>
        </w:rPr>
        <w:t>无</w:t>
      </w:r>
    </w:p>
    <w:p w14:paraId="45BE38CD" w14:textId="77777777" w:rsidR="00C76C47" w:rsidRPr="00E157D2" w:rsidRDefault="00C76C47" w:rsidP="00E157D2">
      <w:pPr>
        <w:rPr>
          <w:rFonts w:ascii="宋体" w:eastAsia="宋体" w:hAnsi="宋体"/>
        </w:rPr>
      </w:pPr>
    </w:p>
    <w:p w14:paraId="5F2E87A6" w14:textId="1A1C5E81" w:rsidR="008B4468" w:rsidRPr="001B1A67" w:rsidRDefault="00E157D2" w:rsidP="00E157D2">
      <w:pPr>
        <w:rPr>
          <w:rFonts w:ascii="宋体" w:eastAsia="宋体" w:hAnsi="宋体"/>
          <w:b/>
          <w:bCs/>
        </w:rPr>
      </w:pPr>
      <w:r w:rsidRPr="001B1A67">
        <w:rPr>
          <w:rFonts w:ascii="宋体" w:eastAsia="宋体" w:hAnsi="宋体"/>
          <w:b/>
          <w:bCs/>
        </w:rPr>
        <w:t xml:space="preserve">VCF_STATUS </w:t>
      </w:r>
      <w:proofErr w:type="spellStart"/>
      <w:proofErr w:type="gramStart"/>
      <w:r w:rsidRPr="001B1A67">
        <w:rPr>
          <w:rFonts w:ascii="宋体" w:eastAsia="宋体" w:hAnsi="宋体"/>
          <w:b/>
          <w:bCs/>
        </w:rPr>
        <w:t>vcfPopSubString</w:t>
      </w:r>
      <w:proofErr w:type="spellEnd"/>
      <w:r w:rsidRPr="001B1A67">
        <w:rPr>
          <w:rFonts w:ascii="宋体" w:eastAsia="宋体" w:hAnsi="宋体"/>
          <w:b/>
          <w:bCs/>
        </w:rPr>
        <w:t>(</w:t>
      </w:r>
      <w:proofErr w:type="gramEnd"/>
      <w:r w:rsidRPr="001B1A67">
        <w:rPr>
          <w:rFonts w:ascii="宋体" w:eastAsia="宋体" w:hAnsi="宋体"/>
          <w:b/>
          <w:bCs/>
        </w:rPr>
        <w:t>char **</w:t>
      </w:r>
      <w:proofErr w:type="spellStart"/>
      <w:r w:rsidRPr="001B1A67">
        <w:rPr>
          <w:rFonts w:ascii="宋体" w:eastAsia="宋体" w:hAnsi="宋体"/>
          <w:b/>
          <w:bCs/>
        </w:rPr>
        <w:t>lineStr,char</w:t>
      </w:r>
      <w:proofErr w:type="spellEnd"/>
      <w:r w:rsidRPr="001B1A67">
        <w:rPr>
          <w:rFonts w:ascii="宋体" w:eastAsia="宋体" w:hAnsi="宋体"/>
          <w:b/>
          <w:bCs/>
        </w:rPr>
        <w:t xml:space="preserve"> *</w:t>
      </w:r>
      <w:proofErr w:type="spellStart"/>
      <w:r w:rsidRPr="001B1A67">
        <w:rPr>
          <w:rFonts w:ascii="宋体" w:eastAsia="宋体" w:hAnsi="宋体"/>
          <w:b/>
          <w:bCs/>
        </w:rPr>
        <w:t>subStr</w:t>
      </w:r>
      <w:proofErr w:type="spellEnd"/>
      <w:r w:rsidRPr="001B1A67">
        <w:rPr>
          <w:rFonts w:ascii="宋体" w:eastAsia="宋体" w:hAnsi="宋体"/>
          <w:b/>
          <w:bCs/>
        </w:rPr>
        <w:t>);</w:t>
      </w:r>
    </w:p>
    <w:p w14:paraId="4C4D7D9F" w14:textId="77777777" w:rsidR="00305CE2" w:rsidRPr="006E2320" w:rsidRDefault="00305CE2" w:rsidP="00305CE2">
      <w:pPr>
        <w:rPr>
          <w:rFonts w:ascii="宋体" w:eastAsia="宋体" w:hAnsi="宋体"/>
          <w:b/>
          <w:bCs/>
        </w:rPr>
      </w:pPr>
      <w:r w:rsidRPr="006E2320">
        <w:rPr>
          <w:rFonts w:ascii="宋体" w:eastAsia="宋体" w:hAnsi="宋体" w:hint="eastAsia"/>
          <w:b/>
          <w:bCs/>
        </w:rPr>
        <w:t>功能：</w:t>
      </w:r>
    </w:p>
    <w:p w14:paraId="53D90990" w14:textId="6275E4F4" w:rsidR="00305CE2" w:rsidRDefault="00507F6D" w:rsidP="00305CE2">
      <w:pPr>
        <w:rPr>
          <w:rFonts w:ascii="宋体" w:eastAsia="宋体" w:hAnsi="宋体"/>
        </w:rPr>
      </w:pPr>
      <w:r>
        <w:rPr>
          <w:rFonts w:ascii="宋体" w:eastAsia="宋体" w:hAnsi="宋体" w:hint="eastAsia"/>
        </w:rPr>
        <w:t>从</w:t>
      </w:r>
      <w:del w:id="585" w:author="zuo Oliver" w:date="2023-05-16T13:15:00Z">
        <w:r w:rsidRPr="00E157D2" w:rsidDel="00124ADF">
          <w:rPr>
            <w:rFonts w:ascii="宋体" w:eastAsia="宋体" w:hAnsi="宋体"/>
          </w:rPr>
          <w:delText>*</w:delText>
        </w:r>
      </w:del>
      <w:proofErr w:type="spellStart"/>
      <w:r w:rsidRPr="00E157D2">
        <w:rPr>
          <w:rFonts w:ascii="宋体" w:eastAsia="宋体" w:hAnsi="宋体"/>
        </w:rPr>
        <w:t>lineStr</w:t>
      </w:r>
      <w:proofErr w:type="spellEnd"/>
      <w:r>
        <w:rPr>
          <w:rFonts w:ascii="宋体" w:eastAsia="宋体" w:hAnsi="宋体" w:hint="eastAsia"/>
        </w:rPr>
        <w:t>所指向的字符串中，截出用空格、制表符‘\</w:t>
      </w:r>
      <w:r>
        <w:rPr>
          <w:rFonts w:ascii="宋体" w:eastAsia="宋体" w:hAnsi="宋体"/>
        </w:rPr>
        <w:t>t</w:t>
      </w:r>
      <w:r>
        <w:rPr>
          <w:rFonts w:ascii="宋体" w:eastAsia="宋体" w:hAnsi="宋体" w:hint="eastAsia"/>
        </w:rPr>
        <w:t>’、换行符‘\</w:t>
      </w:r>
      <w:r>
        <w:rPr>
          <w:rFonts w:ascii="宋体" w:eastAsia="宋体" w:hAnsi="宋体"/>
        </w:rPr>
        <w:t>n</w:t>
      </w:r>
      <w:r>
        <w:rPr>
          <w:rFonts w:ascii="宋体" w:eastAsia="宋体" w:hAnsi="宋体" w:hint="eastAsia"/>
        </w:rPr>
        <w:t>’所分隔的第一段子串，存入</w:t>
      </w:r>
      <w:proofErr w:type="spellStart"/>
      <w:r w:rsidRPr="00E157D2">
        <w:rPr>
          <w:rFonts w:ascii="宋体" w:eastAsia="宋体" w:hAnsi="宋体"/>
        </w:rPr>
        <w:t>subStr</w:t>
      </w:r>
      <w:proofErr w:type="spellEnd"/>
      <w:r>
        <w:rPr>
          <w:rFonts w:ascii="宋体" w:eastAsia="宋体" w:hAnsi="宋体" w:hint="eastAsia"/>
        </w:rPr>
        <w:t>中。操作后</w:t>
      </w:r>
      <w:proofErr w:type="spellStart"/>
      <w:r w:rsidRPr="00E157D2">
        <w:rPr>
          <w:rFonts w:ascii="宋体" w:eastAsia="宋体" w:hAnsi="宋体"/>
        </w:rPr>
        <w:t>lineStr</w:t>
      </w:r>
      <w:proofErr w:type="spellEnd"/>
      <w:r>
        <w:rPr>
          <w:rFonts w:ascii="宋体" w:eastAsia="宋体" w:hAnsi="宋体" w:hint="eastAsia"/>
        </w:rPr>
        <w:t>中去掉截出的子串</w:t>
      </w:r>
    </w:p>
    <w:p w14:paraId="4850BA1F" w14:textId="77777777" w:rsidR="00305CE2" w:rsidRPr="006E2320" w:rsidRDefault="00305CE2" w:rsidP="00305CE2">
      <w:pPr>
        <w:rPr>
          <w:rFonts w:ascii="宋体" w:eastAsia="宋体" w:hAnsi="宋体"/>
          <w:b/>
          <w:bCs/>
        </w:rPr>
      </w:pPr>
      <w:r w:rsidRPr="006E2320">
        <w:rPr>
          <w:rFonts w:ascii="宋体" w:eastAsia="宋体" w:hAnsi="宋体" w:hint="eastAsia"/>
          <w:b/>
          <w:bCs/>
        </w:rPr>
        <w:t>参数：</w:t>
      </w:r>
    </w:p>
    <w:p w14:paraId="5C0104D0" w14:textId="4724D3E5" w:rsidR="00305CE2" w:rsidRDefault="00507F6D" w:rsidP="00305CE2">
      <w:pPr>
        <w:rPr>
          <w:rFonts w:ascii="宋体" w:eastAsia="宋体" w:hAnsi="宋体"/>
        </w:rPr>
      </w:pPr>
      <w:proofErr w:type="spellStart"/>
      <w:r w:rsidRPr="00E157D2">
        <w:rPr>
          <w:rFonts w:ascii="宋体" w:eastAsia="宋体" w:hAnsi="宋体"/>
        </w:rPr>
        <w:t>lineStr</w:t>
      </w:r>
      <w:proofErr w:type="spellEnd"/>
      <w:r w:rsidR="00305CE2">
        <w:rPr>
          <w:rFonts w:ascii="宋体" w:eastAsia="宋体" w:hAnsi="宋体" w:hint="eastAsia"/>
        </w:rPr>
        <w:t>：</w:t>
      </w:r>
      <w:r>
        <w:rPr>
          <w:rFonts w:ascii="宋体" w:eastAsia="宋体" w:hAnsi="宋体" w:hint="eastAsia"/>
        </w:rPr>
        <w:t>待截断的长字符串</w:t>
      </w:r>
    </w:p>
    <w:p w14:paraId="6AE1DB8B" w14:textId="05CB6080" w:rsidR="00507F6D" w:rsidRDefault="00507F6D" w:rsidP="00305CE2">
      <w:pPr>
        <w:rPr>
          <w:rFonts w:ascii="宋体" w:eastAsia="宋体" w:hAnsi="宋体"/>
        </w:rPr>
      </w:pPr>
      <w:proofErr w:type="spellStart"/>
      <w:r>
        <w:rPr>
          <w:rFonts w:ascii="宋体" w:eastAsia="宋体" w:hAnsi="宋体" w:hint="eastAsia"/>
        </w:rPr>
        <w:t>sub</w:t>
      </w:r>
      <w:r>
        <w:rPr>
          <w:rFonts w:ascii="宋体" w:eastAsia="宋体" w:hAnsi="宋体"/>
        </w:rPr>
        <w:t>Str</w:t>
      </w:r>
      <w:proofErr w:type="spellEnd"/>
      <w:r>
        <w:rPr>
          <w:rFonts w:ascii="宋体" w:eastAsia="宋体" w:hAnsi="宋体"/>
        </w:rPr>
        <w:t xml:space="preserve">: </w:t>
      </w:r>
      <w:proofErr w:type="gramStart"/>
      <w:r>
        <w:rPr>
          <w:rFonts w:ascii="宋体" w:eastAsia="宋体" w:hAnsi="宋体" w:hint="eastAsia"/>
        </w:rPr>
        <w:t>截</w:t>
      </w:r>
      <w:proofErr w:type="gramEnd"/>
      <w:r>
        <w:rPr>
          <w:rFonts w:ascii="宋体" w:eastAsia="宋体" w:hAnsi="宋体" w:hint="eastAsia"/>
        </w:rPr>
        <w:t>出来的子串</w:t>
      </w:r>
    </w:p>
    <w:p w14:paraId="2E227954" w14:textId="77777777" w:rsidR="00305CE2" w:rsidRPr="006E2320" w:rsidRDefault="00305CE2" w:rsidP="00305CE2">
      <w:pPr>
        <w:rPr>
          <w:rFonts w:ascii="宋体" w:eastAsia="宋体" w:hAnsi="宋体"/>
          <w:b/>
          <w:bCs/>
        </w:rPr>
      </w:pPr>
      <w:r w:rsidRPr="006E2320">
        <w:rPr>
          <w:rFonts w:ascii="宋体" w:eastAsia="宋体" w:hAnsi="宋体" w:hint="eastAsia"/>
          <w:b/>
          <w:bCs/>
        </w:rPr>
        <w:t>返回值：</w:t>
      </w:r>
    </w:p>
    <w:p w14:paraId="3C40690B" w14:textId="791F5024" w:rsidR="00507F6D" w:rsidRDefault="00507F6D" w:rsidP="00507F6D">
      <w:pPr>
        <w:rPr>
          <w:rFonts w:ascii="宋体" w:eastAsia="宋体" w:hAnsi="宋体"/>
        </w:rPr>
      </w:pPr>
      <w:r w:rsidRPr="006E2320">
        <w:rPr>
          <w:rFonts w:ascii="宋体" w:eastAsia="宋体" w:hAnsi="宋体"/>
        </w:rPr>
        <w:t>VCF_ERROR</w:t>
      </w:r>
      <w:r>
        <w:rPr>
          <w:rFonts w:ascii="宋体" w:eastAsia="宋体" w:hAnsi="宋体" w:hint="eastAsia"/>
        </w:rPr>
        <w:t>：截取失败</w:t>
      </w:r>
      <w:r w:rsidR="000D01B8">
        <w:rPr>
          <w:rFonts w:ascii="宋体" w:eastAsia="宋体" w:hAnsi="宋体" w:hint="eastAsia"/>
        </w:rPr>
        <w:t>；或待截长字符串为空（长字符串全部截完）</w:t>
      </w:r>
    </w:p>
    <w:p w14:paraId="0E0AB014" w14:textId="473A8881" w:rsidR="00507F6D" w:rsidRDefault="00507F6D" w:rsidP="00507F6D">
      <w:pPr>
        <w:rPr>
          <w:rFonts w:ascii="宋体" w:eastAsia="宋体" w:hAnsi="宋体"/>
        </w:rPr>
      </w:pPr>
      <w:r w:rsidRPr="006E2320">
        <w:rPr>
          <w:rFonts w:ascii="宋体" w:eastAsia="宋体" w:hAnsi="宋体"/>
        </w:rPr>
        <w:t>VCF_OK</w:t>
      </w:r>
      <w:r>
        <w:rPr>
          <w:rFonts w:ascii="宋体" w:eastAsia="宋体" w:hAnsi="宋体" w:hint="eastAsia"/>
        </w:rPr>
        <w:t>：截取成功</w:t>
      </w:r>
    </w:p>
    <w:p w14:paraId="4D6239BA" w14:textId="176789E8" w:rsidR="00305CE2" w:rsidRDefault="00305CE2" w:rsidP="00E157D2">
      <w:pPr>
        <w:rPr>
          <w:rFonts w:ascii="宋体" w:eastAsia="宋体" w:hAnsi="宋体"/>
        </w:rPr>
      </w:pPr>
    </w:p>
    <w:p w14:paraId="7A225A6D" w14:textId="1C927C23" w:rsidR="004C70ED" w:rsidRPr="00FF3AC5" w:rsidRDefault="00FF3AC5" w:rsidP="00E157D2">
      <w:pPr>
        <w:rPr>
          <w:ins w:id="586" w:author="zuo Oliver" w:date="2023-05-16T13:10:00Z"/>
          <w:rFonts w:ascii="宋体" w:eastAsia="宋体" w:hAnsi="宋体"/>
          <w:b/>
          <w:bCs/>
          <w:rPrChange w:id="587" w:author="zuo Oliver" w:date="2023-05-16T13:11:00Z">
            <w:rPr>
              <w:ins w:id="588" w:author="zuo Oliver" w:date="2023-05-16T13:10:00Z"/>
              <w:rFonts w:ascii="宋体" w:eastAsia="宋体" w:hAnsi="宋体"/>
            </w:rPr>
          </w:rPrChange>
        </w:rPr>
      </w:pPr>
      <w:ins w:id="589" w:author="zuo Oliver" w:date="2023-05-16T13:10:00Z">
        <w:r w:rsidRPr="00FF3AC5">
          <w:rPr>
            <w:rFonts w:ascii="宋体" w:eastAsia="宋体" w:hAnsi="宋体"/>
            <w:b/>
            <w:bCs/>
            <w:rPrChange w:id="590" w:author="zuo Oliver" w:date="2023-05-16T13:11:00Z">
              <w:rPr>
                <w:rFonts w:ascii="宋体" w:eastAsia="宋体" w:hAnsi="宋体"/>
              </w:rPr>
            </w:rPrChange>
          </w:rPr>
          <w:t xml:space="preserve">void </w:t>
        </w:r>
        <w:proofErr w:type="spellStart"/>
        <w:proofErr w:type="gramStart"/>
        <w:r w:rsidRPr="00FF3AC5">
          <w:rPr>
            <w:rFonts w:ascii="宋体" w:eastAsia="宋体" w:hAnsi="宋体"/>
            <w:b/>
            <w:bCs/>
            <w:rPrChange w:id="591" w:author="zuo Oliver" w:date="2023-05-16T13:11:00Z">
              <w:rPr>
                <w:rFonts w:ascii="宋体" w:eastAsia="宋体" w:hAnsi="宋体"/>
              </w:rPr>
            </w:rPrChange>
          </w:rPr>
          <w:t>printDataLine</w:t>
        </w:r>
        <w:proofErr w:type="spellEnd"/>
        <w:r w:rsidRPr="00FF3AC5">
          <w:rPr>
            <w:rFonts w:ascii="宋体" w:eastAsia="宋体" w:hAnsi="宋体"/>
            <w:b/>
            <w:bCs/>
            <w:rPrChange w:id="592" w:author="zuo Oliver" w:date="2023-05-16T13:11:00Z">
              <w:rPr>
                <w:rFonts w:ascii="宋体" w:eastAsia="宋体" w:hAnsi="宋体"/>
              </w:rPr>
            </w:rPrChange>
          </w:rPr>
          <w:t>(</w:t>
        </w:r>
        <w:proofErr w:type="gramEnd"/>
        <w:r w:rsidRPr="00FF3AC5">
          <w:rPr>
            <w:rFonts w:ascii="宋体" w:eastAsia="宋体" w:hAnsi="宋体"/>
            <w:b/>
            <w:bCs/>
            <w:rPrChange w:id="593" w:author="zuo Oliver" w:date="2023-05-16T13:11:00Z">
              <w:rPr>
                <w:rFonts w:ascii="宋体" w:eastAsia="宋体" w:hAnsi="宋体"/>
              </w:rPr>
            </w:rPrChange>
          </w:rPr>
          <w:t>DATA_LINE *</w:t>
        </w:r>
        <w:proofErr w:type="spellStart"/>
        <w:r w:rsidRPr="00FF3AC5">
          <w:rPr>
            <w:rFonts w:ascii="宋体" w:eastAsia="宋体" w:hAnsi="宋体"/>
            <w:b/>
            <w:bCs/>
            <w:rPrChange w:id="594" w:author="zuo Oliver" w:date="2023-05-16T13:11:00Z">
              <w:rPr>
                <w:rFonts w:ascii="宋体" w:eastAsia="宋体" w:hAnsi="宋体"/>
              </w:rPr>
            </w:rPrChange>
          </w:rPr>
          <w:t>dl</w:t>
        </w:r>
      </w:ins>
      <w:ins w:id="595" w:author="zuo Oliver" w:date="2023-05-16T13:12:00Z">
        <w:r>
          <w:rPr>
            <w:rFonts w:ascii="宋体" w:eastAsia="宋体" w:hAnsi="宋体" w:hint="eastAsia"/>
            <w:b/>
            <w:bCs/>
          </w:rPr>
          <w:t>p</w:t>
        </w:r>
      </w:ins>
      <w:proofErr w:type="spellEnd"/>
      <w:ins w:id="596" w:author="zuo Oliver" w:date="2023-05-16T13:10:00Z">
        <w:r w:rsidRPr="00FF3AC5">
          <w:rPr>
            <w:rFonts w:ascii="宋体" w:eastAsia="宋体" w:hAnsi="宋体"/>
            <w:b/>
            <w:bCs/>
            <w:rPrChange w:id="597" w:author="zuo Oliver" w:date="2023-05-16T13:11:00Z">
              <w:rPr>
                <w:rFonts w:ascii="宋体" w:eastAsia="宋体" w:hAnsi="宋体"/>
              </w:rPr>
            </w:rPrChange>
          </w:rPr>
          <w:t>)</w:t>
        </w:r>
      </w:ins>
      <w:ins w:id="598" w:author="zuo Oliver" w:date="2023-05-16T13:11:00Z">
        <w:r>
          <w:rPr>
            <w:rFonts w:ascii="宋体" w:eastAsia="宋体" w:hAnsi="宋体"/>
            <w:b/>
            <w:bCs/>
          </w:rPr>
          <w:t>;</w:t>
        </w:r>
      </w:ins>
    </w:p>
    <w:p w14:paraId="2D8C1A5B" w14:textId="77777777" w:rsidR="00FF3AC5" w:rsidRPr="006E2320" w:rsidRDefault="00FF3AC5" w:rsidP="00FF3AC5">
      <w:pPr>
        <w:rPr>
          <w:ins w:id="599" w:author="zuo Oliver" w:date="2023-05-16T13:11:00Z"/>
          <w:rFonts w:ascii="宋体" w:eastAsia="宋体" w:hAnsi="宋体"/>
          <w:b/>
          <w:bCs/>
        </w:rPr>
      </w:pPr>
      <w:ins w:id="600" w:author="zuo Oliver" w:date="2023-05-16T13:11:00Z">
        <w:r w:rsidRPr="006E2320">
          <w:rPr>
            <w:rFonts w:ascii="宋体" w:eastAsia="宋体" w:hAnsi="宋体" w:hint="eastAsia"/>
            <w:b/>
            <w:bCs/>
          </w:rPr>
          <w:t>功能：</w:t>
        </w:r>
      </w:ins>
    </w:p>
    <w:p w14:paraId="72DBCE00" w14:textId="5442660D" w:rsidR="00FF3AC5" w:rsidRDefault="00FF3AC5" w:rsidP="00FF3AC5">
      <w:pPr>
        <w:rPr>
          <w:ins w:id="601" w:author="zuo Oliver" w:date="2023-05-16T13:11:00Z"/>
          <w:rFonts w:ascii="宋体" w:eastAsia="宋体" w:hAnsi="宋体"/>
        </w:rPr>
      </w:pPr>
      <w:ins w:id="602" w:author="zuo Oliver" w:date="2023-05-16T13:12:00Z">
        <w:r>
          <w:rPr>
            <w:rFonts w:ascii="宋体" w:eastAsia="宋体" w:hAnsi="宋体" w:hint="eastAsia"/>
          </w:rPr>
          <w:t>打印显示</w:t>
        </w:r>
      </w:ins>
      <w:proofErr w:type="spellStart"/>
      <w:ins w:id="603" w:author="zuo Oliver" w:date="2023-05-16T13:11:00Z">
        <w:r>
          <w:rPr>
            <w:rFonts w:ascii="宋体" w:eastAsia="宋体" w:hAnsi="宋体"/>
          </w:rPr>
          <w:t>dl</w:t>
        </w:r>
      </w:ins>
      <w:ins w:id="604" w:author="zuo Oliver" w:date="2023-05-16T13:14:00Z">
        <w:r w:rsidR="00124ADF">
          <w:rPr>
            <w:rFonts w:ascii="宋体" w:eastAsia="宋体" w:hAnsi="宋体" w:hint="eastAsia"/>
          </w:rPr>
          <w:t>p</w:t>
        </w:r>
      </w:ins>
      <w:proofErr w:type="spellEnd"/>
      <w:ins w:id="605" w:author="zuo Oliver" w:date="2023-05-16T13:15:00Z">
        <w:r w:rsidR="00124ADF">
          <w:rPr>
            <w:rFonts w:ascii="宋体" w:eastAsia="宋体" w:hAnsi="宋体" w:hint="eastAsia"/>
          </w:rPr>
          <w:t>指向的</w:t>
        </w:r>
        <w:r w:rsidR="00124ADF" w:rsidRPr="00E157D2">
          <w:rPr>
            <w:rFonts w:ascii="宋体" w:eastAsia="宋体" w:hAnsi="宋体"/>
          </w:rPr>
          <w:t>DATA_LINE</w:t>
        </w:r>
        <w:r w:rsidR="00124ADF">
          <w:rPr>
            <w:rFonts w:ascii="宋体" w:eastAsia="宋体" w:hAnsi="宋体" w:hint="eastAsia"/>
          </w:rPr>
          <w:t>结构体中的所有成员变量的值，用于显示</w:t>
        </w:r>
        <w:proofErr w:type="spellStart"/>
        <w:r w:rsidR="00124ADF">
          <w:rPr>
            <w:rFonts w:ascii="宋体" w:eastAsia="宋体" w:hAnsi="宋体" w:hint="eastAsia"/>
          </w:rPr>
          <w:t>dlp</w:t>
        </w:r>
        <w:proofErr w:type="spellEnd"/>
        <w:r w:rsidR="00124ADF">
          <w:rPr>
            <w:rFonts w:ascii="宋体" w:eastAsia="宋体" w:hAnsi="宋体" w:hint="eastAsia"/>
          </w:rPr>
          <w:t>中存储内容。</w:t>
        </w:r>
      </w:ins>
    </w:p>
    <w:p w14:paraId="757AD7FF" w14:textId="77777777" w:rsidR="00FF3AC5" w:rsidRPr="006E2320" w:rsidRDefault="00FF3AC5" w:rsidP="00FF3AC5">
      <w:pPr>
        <w:rPr>
          <w:ins w:id="606" w:author="zuo Oliver" w:date="2023-05-16T13:11:00Z"/>
          <w:rFonts w:ascii="宋体" w:eastAsia="宋体" w:hAnsi="宋体"/>
          <w:b/>
          <w:bCs/>
        </w:rPr>
      </w:pPr>
      <w:ins w:id="607" w:author="zuo Oliver" w:date="2023-05-16T13:11:00Z">
        <w:r w:rsidRPr="006E2320">
          <w:rPr>
            <w:rFonts w:ascii="宋体" w:eastAsia="宋体" w:hAnsi="宋体" w:hint="eastAsia"/>
            <w:b/>
            <w:bCs/>
          </w:rPr>
          <w:t>参数：</w:t>
        </w:r>
      </w:ins>
    </w:p>
    <w:p w14:paraId="04BD578A" w14:textId="5AFCB86B" w:rsidR="00FF3AC5" w:rsidRDefault="00124ADF" w:rsidP="00FF3AC5">
      <w:pPr>
        <w:rPr>
          <w:ins w:id="608" w:author="zuo Oliver" w:date="2023-05-16T13:11:00Z"/>
          <w:rFonts w:ascii="宋体" w:eastAsia="宋体" w:hAnsi="宋体"/>
        </w:rPr>
      </w:pPr>
      <w:proofErr w:type="spellStart"/>
      <w:ins w:id="609" w:author="zuo Oliver" w:date="2023-05-16T13:16:00Z">
        <w:r>
          <w:rPr>
            <w:rFonts w:ascii="宋体" w:eastAsia="宋体" w:hAnsi="宋体"/>
          </w:rPr>
          <w:t>dl</w:t>
        </w:r>
        <w:r>
          <w:rPr>
            <w:rFonts w:ascii="宋体" w:eastAsia="宋体" w:hAnsi="宋体" w:hint="eastAsia"/>
          </w:rPr>
          <w:t>p</w:t>
        </w:r>
      </w:ins>
      <w:proofErr w:type="spellEnd"/>
      <w:ins w:id="610" w:author="zuo Oliver" w:date="2023-05-16T13:11:00Z">
        <w:r w:rsidR="00FF3AC5">
          <w:rPr>
            <w:rFonts w:ascii="宋体" w:eastAsia="宋体" w:hAnsi="宋体" w:hint="eastAsia"/>
          </w:rPr>
          <w:t>：</w:t>
        </w:r>
      </w:ins>
      <w:ins w:id="611" w:author="zuo Oliver" w:date="2023-05-16T13:16:00Z">
        <w:r>
          <w:rPr>
            <w:rFonts w:ascii="宋体" w:eastAsia="宋体" w:hAnsi="宋体" w:hint="eastAsia"/>
          </w:rPr>
          <w:t>结构体DATA_LINE的指针</w:t>
        </w:r>
      </w:ins>
    </w:p>
    <w:p w14:paraId="5338D93E" w14:textId="77777777" w:rsidR="00FF3AC5" w:rsidRPr="006E2320" w:rsidRDefault="00FF3AC5" w:rsidP="00FF3AC5">
      <w:pPr>
        <w:rPr>
          <w:ins w:id="612" w:author="zuo Oliver" w:date="2023-05-16T13:11:00Z"/>
          <w:rFonts w:ascii="宋体" w:eastAsia="宋体" w:hAnsi="宋体"/>
          <w:b/>
          <w:bCs/>
        </w:rPr>
      </w:pPr>
      <w:ins w:id="613" w:author="zuo Oliver" w:date="2023-05-16T13:11:00Z">
        <w:r w:rsidRPr="006E2320">
          <w:rPr>
            <w:rFonts w:ascii="宋体" w:eastAsia="宋体" w:hAnsi="宋体" w:hint="eastAsia"/>
            <w:b/>
            <w:bCs/>
          </w:rPr>
          <w:t>返回值：</w:t>
        </w:r>
      </w:ins>
    </w:p>
    <w:p w14:paraId="7443A036" w14:textId="0321265F" w:rsidR="00FF3AC5" w:rsidRDefault="00FF3AC5" w:rsidP="00FF3AC5">
      <w:pPr>
        <w:rPr>
          <w:ins w:id="614" w:author="zuo Oliver" w:date="2023-05-16T13:11:00Z"/>
          <w:rFonts w:ascii="宋体" w:eastAsia="宋体" w:hAnsi="宋体"/>
        </w:rPr>
      </w:pPr>
      <w:ins w:id="615" w:author="zuo Oliver" w:date="2023-05-16T13:11:00Z">
        <w:r>
          <w:rPr>
            <w:rFonts w:ascii="宋体" w:eastAsia="宋体" w:hAnsi="宋体" w:hint="eastAsia"/>
          </w:rPr>
          <w:t>无。</w:t>
        </w:r>
      </w:ins>
    </w:p>
    <w:p w14:paraId="5FDA0088" w14:textId="77777777" w:rsidR="00FF3AC5" w:rsidRDefault="00FF3AC5" w:rsidP="00E157D2">
      <w:pPr>
        <w:rPr>
          <w:ins w:id="616" w:author="zuo Oliver" w:date="2023-05-16T13:10:00Z"/>
          <w:rFonts w:ascii="宋体" w:eastAsia="宋体" w:hAnsi="宋体"/>
        </w:rPr>
      </w:pPr>
    </w:p>
    <w:p w14:paraId="46277C29" w14:textId="1B0C2E24" w:rsidR="00837695" w:rsidRPr="00D641CA" w:rsidRDefault="00837695" w:rsidP="00837695">
      <w:pPr>
        <w:pStyle w:val="3"/>
        <w:rPr>
          <w:ins w:id="617" w:author="Oliver zuo" w:date="2024-03-20T23:20:00Z"/>
        </w:rPr>
      </w:pPr>
      <w:bookmarkStart w:id="618" w:name="_Toc161869109"/>
      <w:bookmarkStart w:id="619" w:name="_Toc161869373"/>
      <w:ins w:id="620" w:author="Oliver zuo" w:date="2024-03-20T23:20:00Z">
        <w:r w:rsidRPr="00D641CA">
          <w:rPr>
            <w:rFonts w:hint="eastAsia"/>
          </w:rPr>
          <w:t>5</w:t>
        </w:r>
        <w:r w:rsidRPr="001B1A67">
          <w:rPr>
            <w:rFonts w:hint="eastAsia"/>
          </w:rPr>
          <w:t>．</w:t>
        </w:r>
        <w:proofErr w:type="spellStart"/>
        <w:r>
          <w:rPr>
            <w:rFonts w:hint="eastAsia"/>
          </w:rPr>
          <w:t>vcf</w:t>
        </w:r>
        <w:proofErr w:type="spellEnd"/>
        <w:r>
          <w:rPr>
            <w:rFonts w:hint="eastAsia"/>
          </w:rPr>
          <w:t>全格式接口</w:t>
        </w:r>
        <w:bookmarkEnd w:id="618"/>
        <w:bookmarkEnd w:id="619"/>
      </w:ins>
    </w:p>
    <w:p w14:paraId="73D31A9E" w14:textId="77777777" w:rsidR="00837695" w:rsidRPr="002478EF" w:rsidRDefault="00837695" w:rsidP="00837695">
      <w:pPr>
        <w:rPr>
          <w:ins w:id="621" w:author="Oliver zuo" w:date="2024-03-20T23:20:00Z"/>
          <w:rFonts w:ascii="宋体" w:eastAsia="宋体" w:hAnsi="宋体"/>
          <w:b/>
          <w:bCs/>
        </w:rPr>
      </w:pPr>
      <w:ins w:id="622" w:author="Oliver zuo" w:date="2024-03-20T23:20:00Z">
        <w:r w:rsidRPr="002478EF">
          <w:rPr>
            <w:rFonts w:ascii="宋体" w:eastAsia="宋体" w:hAnsi="宋体"/>
            <w:b/>
            <w:bCs/>
          </w:rPr>
          <w:t xml:space="preserve">VCF_STATUS </w:t>
        </w:r>
        <w:proofErr w:type="spellStart"/>
        <w:r w:rsidRPr="002478EF">
          <w:rPr>
            <w:rFonts w:ascii="宋体" w:eastAsia="宋体" w:hAnsi="宋体"/>
            <w:b/>
            <w:bCs/>
          </w:rPr>
          <w:t>vcfFileParseDataLine</w:t>
        </w:r>
        <w:r>
          <w:rPr>
            <w:rFonts w:ascii="宋体" w:eastAsia="宋体" w:hAnsi="宋体" w:hint="eastAsia"/>
            <w:b/>
            <w:bCs/>
          </w:rPr>
          <w:t>_</w:t>
        </w:r>
        <w:proofErr w:type="gramStart"/>
        <w:r>
          <w:rPr>
            <w:rFonts w:ascii="宋体" w:eastAsia="宋体" w:hAnsi="宋体" w:hint="eastAsia"/>
            <w:b/>
            <w:bCs/>
          </w:rPr>
          <w:t>allFormat</w:t>
        </w:r>
        <w:proofErr w:type="spellEnd"/>
        <w:r w:rsidRPr="002478EF">
          <w:rPr>
            <w:rFonts w:ascii="宋体" w:eastAsia="宋体" w:hAnsi="宋体"/>
            <w:b/>
            <w:bCs/>
          </w:rPr>
          <w:t>(</w:t>
        </w:r>
        <w:proofErr w:type="gramEnd"/>
        <w:r w:rsidRPr="00FB07C3">
          <w:rPr>
            <w:rFonts w:ascii="宋体" w:eastAsia="宋体" w:hAnsi="宋体"/>
            <w:b/>
            <w:bCs/>
          </w:rPr>
          <w:t>VCF_FILE *</w:t>
        </w:r>
        <w:proofErr w:type="spellStart"/>
        <w:r w:rsidRPr="00FB07C3">
          <w:rPr>
            <w:rFonts w:ascii="宋体" w:eastAsia="宋体" w:hAnsi="宋体"/>
            <w:b/>
            <w:bCs/>
          </w:rPr>
          <w:t>fp,</w:t>
        </w:r>
        <w:r w:rsidRPr="002478EF">
          <w:rPr>
            <w:rFonts w:ascii="宋体" w:eastAsia="宋体" w:hAnsi="宋体"/>
            <w:b/>
            <w:bCs/>
          </w:rPr>
          <w:t>char</w:t>
        </w:r>
        <w:proofErr w:type="spellEnd"/>
        <w:r w:rsidRPr="002478EF">
          <w:rPr>
            <w:rFonts w:ascii="宋体" w:eastAsia="宋体" w:hAnsi="宋体"/>
            <w:b/>
            <w:bCs/>
          </w:rPr>
          <w:t xml:space="preserve"> *</w:t>
        </w:r>
        <w:proofErr w:type="spellStart"/>
        <w:r w:rsidRPr="002478EF">
          <w:rPr>
            <w:rFonts w:ascii="宋体" w:eastAsia="宋体" w:hAnsi="宋体"/>
            <w:b/>
            <w:bCs/>
          </w:rPr>
          <w:t>lineStr,DATA_LINE</w:t>
        </w:r>
        <w:r>
          <w:rPr>
            <w:rFonts w:ascii="宋体" w:eastAsia="宋体" w:hAnsi="宋体" w:hint="eastAsia"/>
            <w:b/>
            <w:bCs/>
          </w:rPr>
          <w:t>_ALL_FORMAT</w:t>
        </w:r>
        <w:proofErr w:type="spellEnd"/>
        <w:r w:rsidRPr="002478EF">
          <w:rPr>
            <w:rFonts w:ascii="宋体" w:eastAsia="宋体" w:hAnsi="宋体"/>
            <w:b/>
            <w:bCs/>
          </w:rPr>
          <w:t xml:space="preserve"> *</w:t>
        </w:r>
        <w:r w:rsidRPr="00723D36">
          <w:t xml:space="preserve"> </w:t>
        </w:r>
        <w:proofErr w:type="spellStart"/>
        <w:r w:rsidRPr="00723D36">
          <w:rPr>
            <w:rFonts w:ascii="宋体" w:eastAsia="宋体" w:hAnsi="宋体"/>
            <w:b/>
            <w:bCs/>
          </w:rPr>
          <w:t>dlafp</w:t>
        </w:r>
        <w:proofErr w:type="spellEnd"/>
        <w:r w:rsidRPr="002478EF">
          <w:rPr>
            <w:rFonts w:ascii="宋体" w:eastAsia="宋体" w:hAnsi="宋体"/>
            <w:b/>
            <w:bCs/>
          </w:rPr>
          <w:t>);</w:t>
        </w:r>
      </w:ins>
    </w:p>
    <w:p w14:paraId="04B1048E" w14:textId="77777777" w:rsidR="00837695" w:rsidRPr="006E2320" w:rsidRDefault="00837695" w:rsidP="00837695">
      <w:pPr>
        <w:rPr>
          <w:ins w:id="623" w:author="Oliver zuo" w:date="2024-03-20T23:20:00Z"/>
          <w:rFonts w:ascii="宋体" w:eastAsia="宋体" w:hAnsi="宋体"/>
          <w:b/>
          <w:bCs/>
        </w:rPr>
      </w:pPr>
      <w:ins w:id="624" w:author="Oliver zuo" w:date="2024-03-20T23:20:00Z">
        <w:r w:rsidRPr="006E2320">
          <w:rPr>
            <w:rFonts w:ascii="宋体" w:eastAsia="宋体" w:hAnsi="宋体" w:hint="eastAsia"/>
            <w:b/>
            <w:bCs/>
          </w:rPr>
          <w:t>功能：</w:t>
        </w:r>
      </w:ins>
    </w:p>
    <w:p w14:paraId="16087775" w14:textId="77777777" w:rsidR="00837695" w:rsidRDefault="00837695" w:rsidP="00837695">
      <w:pPr>
        <w:rPr>
          <w:ins w:id="625" w:author="Oliver zuo" w:date="2024-03-20T23:20:00Z"/>
          <w:rFonts w:ascii="宋体" w:eastAsia="宋体" w:hAnsi="宋体"/>
        </w:rPr>
      </w:pPr>
      <w:ins w:id="626" w:author="Oliver zuo" w:date="2024-03-20T23:20:00Z">
        <w:r>
          <w:rPr>
            <w:rFonts w:ascii="宋体" w:eastAsia="宋体" w:hAnsi="宋体" w:hint="eastAsia"/>
          </w:rPr>
          <w:t>将</w:t>
        </w:r>
        <w:proofErr w:type="spellStart"/>
        <w:r w:rsidRPr="00E157D2">
          <w:rPr>
            <w:rFonts w:ascii="宋体" w:eastAsia="宋体" w:hAnsi="宋体"/>
          </w:rPr>
          <w:t>lineStr</w:t>
        </w:r>
        <w:proofErr w:type="spellEnd"/>
        <w:r>
          <w:rPr>
            <w:rFonts w:ascii="宋体" w:eastAsia="宋体" w:hAnsi="宋体" w:hint="eastAsia"/>
          </w:rPr>
          <w:t>内的一行</w:t>
        </w:r>
        <w:proofErr w:type="spellStart"/>
        <w:r>
          <w:rPr>
            <w:rFonts w:ascii="宋体" w:eastAsia="宋体" w:hAnsi="宋体" w:hint="eastAsia"/>
          </w:rPr>
          <w:t>vcf</w:t>
        </w:r>
        <w:proofErr w:type="spellEnd"/>
        <w:r>
          <w:rPr>
            <w:rFonts w:ascii="宋体" w:eastAsia="宋体" w:hAnsi="宋体" w:hint="eastAsia"/>
          </w:rPr>
          <w:t>文件的数据，解析到</w:t>
        </w:r>
        <w:proofErr w:type="spellStart"/>
        <w:r w:rsidRPr="00723D36">
          <w:rPr>
            <w:rFonts w:ascii="宋体" w:eastAsia="宋体" w:hAnsi="宋体"/>
          </w:rPr>
          <w:t>dlafp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_ALL_FORMAT结构体中</w:t>
        </w:r>
      </w:ins>
    </w:p>
    <w:p w14:paraId="5DDB7C00" w14:textId="77777777" w:rsidR="00837695" w:rsidRPr="006E2320" w:rsidRDefault="00837695" w:rsidP="00837695">
      <w:pPr>
        <w:rPr>
          <w:ins w:id="627" w:author="Oliver zuo" w:date="2024-03-20T23:20:00Z"/>
          <w:rFonts w:ascii="宋体" w:eastAsia="宋体" w:hAnsi="宋体"/>
          <w:b/>
          <w:bCs/>
        </w:rPr>
      </w:pPr>
      <w:ins w:id="628" w:author="Oliver zuo" w:date="2024-03-20T23:20:00Z">
        <w:r w:rsidRPr="006E2320">
          <w:rPr>
            <w:rFonts w:ascii="宋体" w:eastAsia="宋体" w:hAnsi="宋体" w:hint="eastAsia"/>
            <w:b/>
            <w:bCs/>
          </w:rPr>
          <w:t>参数：</w:t>
        </w:r>
      </w:ins>
    </w:p>
    <w:p w14:paraId="4830E431" w14:textId="77777777" w:rsidR="00837695" w:rsidRDefault="00837695" w:rsidP="00837695">
      <w:pPr>
        <w:rPr>
          <w:ins w:id="629" w:author="Oliver zuo" w:date="2024-03-20T23:20:00Z"/>
          <w:rFonts w:ascii="宋体" w:eastAsia="宋体" w:hAnsi="宋体"/>
        </w:rPr>
      </w:pPr>
      <w:proofErr w:type="spellStart"/>
      <w:ins w:id="630" w:author="Oliver zuo" w:date="2024-03-20T23:20:00Z">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ins>
    </w:p>
    <w:p w14:paraId="16AEFDA0" w14:textId="77777777" w:rsidR="00837695" w:rsidRDefault="00837695" w:rsidP="00837695">
      <w:pPr>
        <w:rPr>
          <w:ins w:id="631" w:author="Oliver zuo" w:date="2024-03-20T23:20:00Z"/>
          <w:rFonts w:ascii="宋体" w:eastAsia="宋体" w:hAnsi="宋体"/>
        </w:rPr>
      </w:pPr>
      <w:proofErr w:type="spellStart"/>
      <w:ins w:id="632" w:author="Oliver zuo" w:date="2024-03-20T23:20:00Z">
        <w:r>
          <w:rPr>
            <w:rFonts w:ascii="宋体" w:eastAsia="宋体" w:hAnsi="宋体" w:hint="eastAsia"/>
          </w:rPr>
          <w:t>lineStr</w:t>
        </w:r>
        <w:proofErr w:type="spellEnd"/>
        <w:r>
          <w:rPr>
            <w:rFonts w:ascii="宋体" w:eastAsia="宋体" w:hAnsi="宋体" w:hint="eastAsia"/>
          </w:rPr>
          <w:t>：</w:t>
        </w:r>
        <w:proofErr w:type="spellStart"/>
        <w:r>
          <w:rPr>
            <w:rFonts w:ascii="宋体" w:eastAsia="宋体" w:hAnsi="宋体" w:hint="eastAsia"/>
          </w:rPr>
          <w:t>vcf</w:t>
        </w:r>
        <w:proofErr w:type="spellEnd"/>
        <w:r>
          <w:rPr>
            <w:rFonts w:ascii="宋体" w:eastAsia="宋体" w:hAnsi="宋体" w:hint="eastAsia"/>
          </w:rPr>
          <w:t>文件的一行数据</w:t>
        </w:r>
      </w:ins>
    </w:p>
    <w:p w14:paraId="5244A416" w14:textId="77777777" w:rsidR="00837695" w:rsidRDefault="00837695" w:rsidP="00837695">
      <w:pPr>
        <w:rPr>
          <w:ins w:id="633" w:author="Oliver zuo" w:date="2024-03-20T23:20:00Z"/>
          <w:rFonts w:ascii="宋体" w:eastAsia="宋体" w:hAnsi="宋体"/>
        </w:rPr>
      </w:pPr>
      <w:proofErr w:type="spellStart"/>
      <w:ins w:id="634" w:author="Oliver zuo" w:date="2024-03-20T23:20:00Z">
        <w:r w:rsidRPr="00723D36">
          <w:rPr>
            <w:rFonts w:ascii="宋体" w:eastAsia="宋体" w:hAnsi="宋体"/>
          </w:rPr>
          <w:t>dlafp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_ALL_FORMAT结构体指针。</w:t>
        </w:r>
        <w:proofErr w:type="spellStart"/>
        <w:r>
          <w:rPr>
            <w:rFonts w:ascii="宋体" w:eastAsia="宋体" w:hAnsi="宋体" w:hint="eastAsia"/>
          </w:rPr>
          <w:t>vcflib</w:t>
        </w:r>
        <w:proofErr w:type="spellEnd"/>
        <w:r>
          <w:rPr>
            <w:rFonts w:ascii="宋体" w:eastAsia="宋体" w:hAnsi="宋体" w:hint="eastAsia"/>
          </w:rPr>
          <w:t>库中用于存储</w:t>
        </w:r>
        <w:proofErr w:type="spellStart"/>
        <w:r>
          <w:rPr>
            <w:rFonts w:ascii="宋体" w:eastAsia="宋体" w:hAnsi="宋体" w:hint="eastAsia"/>
          </w:rPr>
          <w:t>vcf</w:t>
        </w:r>
        <w:proofErr w:type="spellEnd"/>
        <w:r>
          <w:rPr>
            <w:rFonts w:ascii="宋体" w:eastAsia="宋体" w:hAnsi="宋体" w:hint="eastAsia"/>
          </w:rPr>
          <w:t>文件中支持全格式的每行数据，结构体定义如下：</w:t>
        </w:r>
      </w:ins>
    </w:p>
    <w:p w14:paraId="2E57CC57" w14:textId="77777777" w:rsidR="00837695" w:rsidRPr="009637FF" w:rsidRDefault="00837695" w:rsidP="00837695">
      <w:pPr>
        <w:ind w:firstLine="420"/>
        <w:rPr>
          <w:ins w:id="635" w:author="Oliver zuo" w:date="2024-03-20T23:20:00Z"/>
          <w:rFonts w:ascii="宋体" w:eastAsia="宋体" w:hAnsi="宋体"/>
        </w:rPr>
      </w:pPr>
      <w:ins w:id="636" w:author="Oliver zuo" w:date="2024-03-20T23:20:00Z">
        <w:r w:rsidRPr="009637FF">
          <w:rPr>
            <w:rFonts w:ascii="宋体" w:eastAsia="宋体" w:hAnsi="宋体"/>
          </w:rPr>
          <w:lastRenderedPageBreak/>
          <w:t>typedef struct</w:t>
        </w:r>
      </w:ins>
    </w:p>
    <w:p w14:paraId="7946F21B" w14:textId="77777777" w:rsidR="00837695" w:rsidRPr="009637FF" w:rsidRDefault="00837695" w:rsidP="00837695">
      <w:pPr>
        <w:ind w:firstLine="420"/>
        <w:rPr>
          <w:ins w:id="637" w:author="Oliver zuo" w:date="2024-03-20T23:20:00Z"/>
          <w:rFonts w:ascii="宋体" w:eastAsia="宋体" w:hAnsi="宋体"/>
        </w:rPr>
      </w:pPr>
      <w:ins w:id="638" w:author="Oliver zuo" w:date="2024-03-20T23:20:00Z">
        <w:r w:rsidRPr="009637FF">
          <w:rPr>
            <w:rFonts w:ascii="宋体" w:eastAsia="宋体" w:hAnsi="宋体"/>
          </w:rPr>
          <w:t>{</w:t>
        </w:r>
      </w:ins>
    </w:p>
    <w:p w14:paraId="31C2E11B" w14:textId="77777777" w:rsidR="00837695" w:rsidRDefault="00837695" w:rsidP="00837695">
      <w:pPr>
        <w:rPr>
          <w:ins w:id="639" w:author="Oliver zuo" w:date="2024-03-20T23:20:00Z"/>
          <w:rFonts w:ascii="宋体" w:eastAsia="宋体" w:hAnsi="宋体"/>
        </w:rPr>
      </w:pPr>
      <w:ins w:id="640" w:author="Oliver zuo" w:date="2024-03-20T23:20:00Z">
        <w:r w:rsidRPr="009637FF">
          <w:rPr>
            <w:rFonts w:ascii="宋体" w:eastAsia="宋体" w:hAnsi="宋体"/>
          </w:rPr>
          <w:tab/>
        </w:r>
        <w:r>
          <w:rPr>
            <w:rFonts w:ascii="宋体" w:eastAsia="宋体" w:hAnsi="宋体"/>
          </w:rPr>
          <w:tab/>
        </w:r>
        <w:r w:rsidRPr="009637FF">
          <w:rPr>
            <w:rFonts w:ascii="宋体" w:eastAsia="宋体" w:hAnsi="宋体"/>
          </w:rPr>
          <w:t>char *</w:t>
        </w:r>
        <w:proofErr w:type="spellStart"/>
        <w:r w:rsidRPr="009637FF">
          <w:rPr>
            <w:rFonts w:ascii="宋体" w:eastAsia="宋体" w:hAnsi="宋体"/>
          </w:rPr>
          <w:t>rawDataLine</w:t>
        </w:r>
        <w:proofErr w:type="spellEnd"/>
        <w:r w:rsidRPr="009637FF">
          <w:rPr>
            <w:rFonts w:ascii="宋体" w:eastAsia="宋体" w:hAnsi="宋体"/>
          </w:rPr>
          <w:t>;</w:t>
        </w:r>
        <w:r>
          <w:rPr>
            <w:rFonts w:ascii="宋体" w:eastAsia="宋体" w:hAnsi="宋体"/>
          </w:rPr>
          <w:t xml:space="preserve">     </w:t>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该行数据的</w:t>
        </w:r>
        <w:proofErr w:type="gramStart"/>
        <w:r>
          <w:rPr>
            <w:rFonts w:ascii="宋体" w:eastAsia="宋体" w:hAnsi="宋体" w:hint="eastAsia"/>
          </w:rPr>
          <w:t>原串首</w:t>
        </w:r>
        <w:proofErr w:type="gramEnd"/>
        <w:r>
          <w:rPr>
            <w:rFonts w:ascii="宋体" w:eastAsia="宋体" w:hAnsi="宋体" w:hint="eastAsia"/>
          </w:rPr>
          <w:t>地址，不是整字符串</w:t>
        </w:r>
      </w:ins>
    </w:p>
    <w:p w14:paraId="1C42A6D9" w14:textId="77777777" w:rsidR="00837695" w:rsidRPr="009637FF" w:rsidRDefault="00837695" w:rsidP="00837695">
      <w:pPr>
        <w:ind w:left="3360" w:firstLine="420"/>
        <w:rPr>
          <w:ins w:id="641" w:author="Oliver zuo" w:date="2024-03-20T23:20:00Z"/>
          <w:rFonts w:ascii="宋体" w:eastAsia="宋体" w:hAnsi="宋体"/>
        </w:rPr>
      </w:pPr>
      <w:ins w:id="642" w:author="Oliver zuo" w:date="2024-03-20T23:20:00Z">
        <w:r>
          <w:rPr>
            <w:rFonts w:ascii="宋体" w:eastAsia="宋体" w:hAnsi="宋体"/>
          </w:rPr>
          <w:t>//</w:t>
        </w:r>
        <w:r>
          <w:rPr>
            <w:rFonts w:ascii="宋体" w:eastAsia="宋体" w:hAnsi="宋体" w:hint="eastAsia"/>
          </w:rPr>
          <w:t>其中前九项的\</w:t>
        </w:r>
        <w:r>
          <w:rPr>
            <w:rFonts w:ascii="宋体" w:eastAsia="宋体" w:hAnsi="宋体"/>
          </w:rPr>
          <w:t>t</w:t>
        </w:r>
        <w:r>
          <w:rPr>
            <w:rFonts w:ascii="宋体" w:eastAsia="宋体" w:hAnsi="宋体" w:hint="eastAsia"/>
          </w:rPr>
          <w:t>已经被替换成\</w:t>
        </w:r>
        <w:r>
          <w:rPr>
            <w:rFonts w:ascii="宋体" w:eastAsia="宋体" w:hAnsi="宋体"/>
          </w:rPr>
          <w:t>0</w:t>
        </w:r>
      </w:ins>
    </w:p>
    <w:p w14:paraId="440784BC" w14:textId="77777777" w:rsidR="00837695" w:rsidRDefault="00837695" w:rsidP="00837695">
      <w:pPr>
        <w:rPr>
          <w:ins w:id="643" w:author="Oliver zuo" w:date="2024-03-20T23:20:00Z"/>
          <w:rFonts w:ascii="宋体" w:eastAsia="宋体" w:hAnsi="宋体"/>
        </w:rPr>
      </w:pPr>
      <w:ins w:id="644" w:author="Oliver zuo" w:date="2024-03-20T23:20:00Z">
        <w:r w:rsidRPr="009637FF">
          <w:rPr>
            <w:rFonts w:ascii="宋体" w:eastAsia="宋体" w:hAnsi="宋体"/>
          </w:rPr>
          <w:tab/>
        </w:r>
        <w:r>
          <w:rPr>
            <w:rFonts w:ascii="宋体" w:eastAsia="宋体" w:hAnsi="宋体"/>
          </w:rPr>
          <w:tab/>
        </w:r>
        <w:r w:rsidRPr="009637FF">
          <w:rPr>
            <w:rFonts w:ascii="宋体" w:eastAsia="宋体" w:hAnsi="宋体"/>
          </w:rPr>
          <w:t xml:space="preserve">DATA_INFO </w:t>
        </w:r>
        <w:proofErr w:type="spellStart"/>
        <w:r w:rsidRPr="009637FF">
          <w:rPr>
            <w:rFonts w:ascii="宋体" w:eastAsia="宋体" w:hAnsi="宋体"/>
          </w:rPr>
          <w:t>dataInfo</w:t>
        </w:r>
        <w:proofErr w:type="spellEnd"/>
        <w:r w:rsidRPr="009637FF">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该行数据的前九项</w:t>
        </w:r>
      </w:ins>
    </w:p>
    <w:p w14:paraId="6F7BF916" w14:textId="77777777" w:rsidR="00837695" w:rsidRPr="00723D36" w:rsidRDefault="00837695" w:rsidP="00837695">
      <w:pPr>
        <w:ind w:left="420" w:firstLine="420"/>
        <w:rPr>
          <w:ins w:id="645" w:author="Oliver zuo" w:date="2024-03-20T23:20:00Z"/>
          <w:rFonts w:ascii="宋体" w:eastAsia="宋体" w:hAnsi="宋体"/>
        </w:rPr>
      </w:pPr>
      <w:ins w:id="646" w:author="Oliver zuo" w:date="2024-03-20T23:20:00Z">
        <w:r w:rsidRPr="00723D36">
          <w:rPr>
            <w:rFonts w:ascii="宋体" w:eastAsia="宋体" w:hAnsi="宋体"/>
          </w:rPr>
          <w:t xml:space="preserve">int </w:t>
        </w:r>
        <w:proofErr w:type="spellStart"/>
        <w:r w:rsidRPr="00723D36">
          <w:rPr>
            <w:rFonts w:ascii="宋体" w:eastAsia="宋体" w:hAnsi="宋体"/>
          </w:rPr>
          <w:t>numFormats</w:t>
        </w:r>
        <w:proofErr w:type="spellEnd"/>
        <w:r w:rsidRPr="00723D36">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//该行数据format项的个数</w:t>
        </w:r>
      </w:ins>
    </w:p>
    <w:p w14:paraId="020FA434" w14:textId="77777777" w:rsidR="00837695" w:rsidRDefault="00837695" w:rsidP="00837695">
      <w:pPr>
        <w:rPr>
          <w:ins w:id="647" w:author="Oliver zuo" w:date="2024-03-20T23:20:00Z"/>
          <w:rFonts w:ascii="宋体" w:eastAsia="宋体" w:hAnsi="宋体"/>
        </w:rPr>
      </w:pPr>
      <w:ins w:id="648" w:author="Oliver zuo" w:date="2024-03-20T23:20:00Z">
        <w:r w:rsidRPr="00723D36">
          <w:rPr>
            <w:rFonts w:ascii="宋体" w:eastAsia="宋体" w:hAnsi="宋体"/>
          </w:rPr>
          <w:tab/>
        </w:r>
        <w:r>
          <w:rPr>
            <w:rFonts w:ascii="宋体" w:eastAsia="宋体" w:hAnsi="宋体"/>
          </w:rPr>
          <w:tab/>
        </w:r>
        <w:r w:rsidRPr="00723D36">
          <w:rPr>
            <w:rFonts w:ascii="宋体" w:eastAsia="宋体" w:hAnsi="宋体"/>
          </w:rPr>
          <w:t>DATA_FORMAT_STR *</w:t>
        </w:r>
        <w:proofErr w:type="spellStart"/>
        <w:r w:rsidRPr="00723D36">
          <w:rPr>
            <w:rFonts w:ascii="宋体" w:eastAsia="宋体" w:hAnsi="宋体"/>
          </w:rPr>
          <w:t>dataFormatStr</w:t>
        </w:r>
        <w:proofErr w:type="spellEnd"/>
        <w:r w:rsidRPr="00723D36">
          <w:rPr>
            <w:rFonts w:ascii="宋体" w:eastAsia="宋体" w:hAnsi="宋体"/>
          </w:rPr>
          <w:t>;</w:t>
        </w:r>
        <w:r>
          <w:rPr>
            <w:rFonts w:ascii="宋体" w:eastAsia="宋体" w:hAnsi="宋体" w:hint="eastAsia"/>
          </w:rPr>
          <w:t>//</w:t>
        </w:r>
        <w:r w:rsidRPr="00723D36">
          <w:rPr>
            <w:rFonts w:ascii="宋体" w:eastAsia="宋体" w:hAnsi="宋体"/>
          </w:rPr>
          <w:t>DATA_FORMAT_STR</w:t>
        </w:r>
        <w:r>
          <w:rPr>
            <w:rFonts w:ascii="宋体" w:eastAsia="宋体" w:hAnsi="宋体" w:hint="eastAsia"/>
          </w:rPr>
          <w:t>结构体指针</w:t>
        </w:r>
      </w:ins>
    </w:p>
    <w:p w14:paraId="2D1AFEE3" w14:textId="77777777" w:rsidR="00837695" w:rsidRDefault="00837695" w:rsidP="00837695">
      <w:pPr>
        <w:rPr>
          <w:ins w:id="649" w:author="Oliver zuo" w:date="2024-03-20T23:20:00Z"/>
          <w:rFonts w:ascii="宋体" w:eastAsia="宋体" w:hAnsi="宋体"/>
        </w:rPr>
      </w:pPr>
      <w:ins w:id="650" w:author="Oliver zuo" w:date="2024-03-20T23:20:00Z">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//根据</w:t>
        </w:r>
        <w:proofErr w:type="spellStart"/>
        <w:r w:rsidRPr="00723D36">
          <w:rPr>
            <w:rFonts w:ascii="宋体" w:eastAsia="宋体" w:hAnsi="宋体"/>
          </w:rPr>
          <w:t>numFormats</w:t>
        </w:r>
        <w:proofErr w:type="spellEnd"/>
        <w:r>
          <w:rPr>
            <w:rFonts w:ascii="宋体" w:eastAsia="宋体" w:hAnsi="宋体" w:hint="eastAsia"/>
          </w:rPr>
          <w:t>分配空间</w:t>
        </w:r>
      </w:ins>
    </w:p>
    <w:p w14:paraId="7FB11372" w14:textId="77777777" w:rsidR="00837695" w:rsidRPr="009637FF" w:rsidRDefault="00837695" w:rsidP="00837695">
      <w:pPr>
        <w:rPr>
          <w:ins w:id="651" w:author="Oliver zuo" w:date="2024-03-20T23:20:00Z"/>
          <w:rFonts w:ascii="宋体" w:eastAsia="宋体" w:hAnsi="宋体"/>
        </w:rPr>
      </w:pPr>
      <w:ins w:id="652" w:author="Oliver zuo" w:date="2024-03-20T23:20:00Z">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//存储该行数据所有format数据内容</w:t>
        </w:r>
      </w:ins>
    </w:p>
    <w:p w14:paraId="4743EA1C" w14:textId="77777777" w:rsidR="00837695" w:rsidRPr="009637FF" w:rsidRDefault="00837695" w:rsidP="00837695">
      <w:pPr>
        <w:rPr>
          <w:ins w:id="653" w:author="Oliver zuo" w:date="2024-03-20T23:20:00Z"/>
          <w:rFonts w:ascii="宋体" w:eastAsia="宋体" w:hAnsi="宋体"/>
        </w:rPr>
      </w:pPr>
      <w:ins w:id="654" w:author="Oliver zuo" w:date="2024-03-20T23:20:00Z">
        <w:r w:rsidRPr="009637FF">
          <w:rPr>
            <w:rFonts w:ascii="宋体" w:eastAsia="宋体" w:hAnsi="宋体"/>
          </w:rPr>
          <w:tab/>
        </w:r>
        <w:r>
          <w:rPr>
            <w:rFonts w:ascii="宋体" w:eastAsia="宋体" w:hAnsi="宋体"/>
          </w:rPr>
          <w:tab/>
        </w:r>
        <w:r w:rsidRPr="009637FF">
          <w:rPr>
            <w:rFonts w:ascii="宋体" w:eastAsia="宋体" w:hAnsi="宋体"/>
          </w:rPr>
          <w:t xml:space="preserve">int </w:t>
        </w:r>
        <w:proofErr w:type="spellStart"/>
        <w:r w:rsidRPr="009637FF">
          <w:rPr>
            <w:rFonts w:ascii="宋体" w:eastAsia="宋体" w:hAnsi="宋体"/>
          </w:rPr>
          <w:t>numSamples</w:t>
        </w:r>
        <w:proofErr w:type="spellEnd"/>
        <w:r w:rsidRPr="009637FF">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w:t>
        </w:r>
        <w:r>
          <w:rPr>
            <w:rFonts w:ascii="宋体" w:eastAsia="宋体" w:hAnsi="宋体" w:hint="eastAsia"/>
          </w:rPr>
          <w:t>该行数据Sample的个数</w:t>
        </w:r>
      </w:ins>
    </w:p>
    <w:p w14:paraId="13790B04" w14:textId="77777777" w:rsidR="00837695" w:rsidRDefault="00837695" w:rsidP="00837695">
      <w:pPr>
        <w:ind w:firstLine="420"/>
        <w:rPr>
          <w:ins w:id="655" w:author="Oliver zuo" w:date="2024-03-20T23:20:00Z"/>
          <w:rFonts w:ascii="宋体" w:eastAsia="宋体" w:hAnsi="宋体"/>
        </w:rPr>
      </w:pPr>
      <w:ins w:id="656" w:author="Oliver zuo" w:date="2024-03-20T23:20:00Z">
        <w:r w:rsidRPr="009637FF">
          <w:rPr>
            <w:rFonts w:ascii="宋体" w:eastAsia="宋体" w:hAnsi="宋体"/>
          </w:rPr>
          <w:t>}DATA_LINE;</w:t>
        </w:r>
      </w:ins>
    </w:p>
    <w:p w14:paraId="25A85FF0" w14:textId="77777777" w:rsidR="00837695" w:rsidRPr="003A24C1" w:rsidRDefault="00837695" w:rsidP="00837695">
      <w:pPr>
        <w:ind w:firstLine="420"/>
        <w:rPr>
          <w:ins w:id="657" w:author="Oliver zuo" w:date="2024-03-20T23:20:00Z"/>
          <w:rFonts w:ascii="宋体" w:eastAsia="宋体" w:hAnsi="宋体"/>
        </w:rPr>
      </w:pPr>
      <w:ins w:id="658" w:author="Oliver zuo" w:date="2024-03-20T23:20:00Z">
        <w:r w:rsidRPr="003A24C1">
          <w:rPr>
            <w:rFonts w:ascii="宋体" w:eastAsia="宋体" w:hAnsi="宋体"/>
          </w:rPr>
          <w:t>typedef struct</w:t>
        </w:r>
      </w:ins>
    </w:p>
    <w:p w14:paraId="4775389A" w14:textId="77777777" w:rsidR="00837695" w:rsidRPr="003A24C1" w:rsidRDefault="00837695" w:rsidP="00837695">
      <w:pPr>
        <w:ind w:firstLine="420"/>
        <w:rPr>
          <w:ins w:id="659" w:author="Oliver zuo" w:date="2024-03-20T23:20:00Z"/>
          <w:rFonts w:ascii="宋体" w:eastAsia="宋体" w:hAnsi="宋体"/>
        </w:rPr>
      </w:pPr>
      <w:ins w:id="660" w:author="Oliver zuo" w:date="2024-03-20T23:20:00Z">
        <w:r w:rsidRPr="003A24C1">
          <w:rPr>
            <w:rFonts w:ascii="宋体" w:eastAsia="宋体" w:hAnsi="宋体"/>
          </w:rPr>
          <w:t>{</w:t>
        </w:r>
      </w:ins>
    </w:p>
    <w:p w14:paraId="7709518C" w14:textId="77777777" w:rsidR="00837695" w:rsidRPr="003A24C1" w:rsidRDefault="00837695" w:rsidP="00837695">
      <w:pPr>
        <w:ind w:firstLine="420"/>
        <w:rPr>
          <w:ins w:id="661" w:author="Oliver zuo" w:date="2024-03-20T23:20:00Z"/>
          <w:rFonts w:ascii="宋体" w:eastAsia="宋体" w:hAnsi="宋体"/>
        </w:rPr>
      </w:pPr>
      <w:ins w:id="662" w:author="Oliver zuo" w:date="2024-03-20T23:20:00Z">
        <w:r w:rsidRPr="003A24C1">
          <w:rPr>
            <w:rFonts w:ascii="宋体" w:eastAsia="宋体" w:hAnsi="宋体"/>
          </w:rPr>
          <w:tab/>
          <w:t>char *format;</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//format名称</w:t>
        </w:r>
      </w:ins>
    </w:p>
    <w:p w14:paraId="3B8A4D63" w14:textId="77777777" w:rsidR="00837695" w:rsidRPr="003A24C1" w:rsidRDefault="00837695" w:rsidP="00837695">
      <w:pPr>
        <w:ind w:firstLine="420"/>
        <w:rPr>
          <w:ins w:id="663" w:author="Oliver zuo" w:date="2024-03-20T23:20:00Z"/>
          <w:rFonts w:ascii="宋体" w:eastAsia="宋体" w:hAnsi="宋体"/>
        </w:rPr>
      </w:pPr>
      <w:ins w:id="664" w:author="Oliver zuo" w:date="2024-03-20T23:20:00Z">
        <w:r w:rsidRPr="003A24C1">
          <w:rPr>
            <w:rFonts w:ascii="宋体" w:eastAsia="宋体" w:hAnsi="宋体"/>
          </w:rPr>
          <w:tab/>
          <w:t>char **</w:t>
        </w:r>
        <w:proofErr w:type="spellStart"/>
        <w:r w:rsidRPr="003A24C1">
          <w:rPr>
            <w:rFonts w:ascii="宋体" w:eastAsia="宋体" w:hAnsi="宋体"/>
          </w:rPr>
          <w:t>dataStr</w:t>
        </w:r>
        <w:proofErr w:type="spellEnd"/>
        <w:r w:rsidRPr="003A24C1">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//每个sample该format的字符串形式的具体值</w:t>
        </w:r>
        <w:r w:rsidRPr="003A24C1">
          <w:rPr>
            <w:rFonts w:ascii="宋体" w:eastAsia="宋体" w:hAnsi="宋体" w:hint="eastAsia"/>
          </w:rPr>
          <w:t xml:space="preserve"> </w:t>
        </w:r>
      </w:ins>
    </w:p>
    <w:p w14:paraId="43C7AD99" w14:textId="77777777" w:rsidR="00837695" w:rsidRPr="009637FF" w:rsidRDefault="00837695" w:rsidP="00837695">
      <w:pPr>
        <w:ind w:firstLine="420"/>
        <w:rPr>
          <w:ins w:id="665" w:author="Oliver zuo" w:date="2024-03-20T23:20:00Z"/>
          <w:rFonts w:ascii="宋体" w:eastAsia="宋体" w:hAnsi="宋体"/>
        </w:rPr>
      </w:pPr>
      <w:ins w:id="666" w:author="Oliver zuo" w:date="2024-03-20T23:20:00Z">
        <w:r w:rsidRPr="003A24C1">
          <w:rPr>
            <w:rFonts w:ascii="宋体" w:eastAsia="宋体" w:hAnsi="宋体"/>
          </w:rPr>
          <w:t>}DATA_FORMAT_STR;</w:t>
        </w:r>
      </w:ins>
    </w:p>
    <w:p w14:paraId="5E5BB03B" w14:textId="77777777" w:rsidR="00837695" w:rsidRPr="006E2320" w:rsidRDefault="00837695" w:rsidP="00837695">
      <w:pPr>
        <w:rPr>
          <w:ins w:id="667" w:author="Oliver zuo" w:date="2024-03-20T23:20:00Z"/>
          <w:rFonts w:ascii="宋体" w:eastAsia="宋体" w:hAnsi="宋体"/>
          <w:b/>
          <w:bCs/>
        </w:rPr>
      </w:pPr>
      <w:ins w:id="668" w:author="Oliver zuo" w:date="2024-03-20T23:20:00Z">
        <w:r w:rsidRPr="006E2320">
          <w:rPr>
            <w:rFonts w:ascii="宋体" w:eastAsia="宋体" w:hAnsi="宋体" w:hint="eastAsia"/>
            <w:b/>
            <w:bCs/>
          </w:rPr>
          <w:t>返回值：</w:t>
        </w:r>
      </w:ins>
    </w:p>
    <w:p w14:paraId="7E84A59D" w14:textId="77777777" w:rsidR="00837695" w:rsidRDefault="00837695" w:rsidP="00837695">
      <w:pPr>
        <w:rPr>
          <w:ins w:id="669" w:author="Oliver zuo" w:date="2024-03-20T23:20:00Z"/>
          <w:rFonts w:ascii="宋体" w:eastAsia="宋体" w:hAnsi="宋体"/>
        </w:rPr>
      </w:pPr>
      <w:ins w:id="670" w:author="Oliver zuo" w:date="2024-03-20T23:20:00Z">
        <w:r w:rsidRPr="006E2320">
          <w:rPr>
            <w:rFonts w:ascii="宋体" w:eastAsia="宋体" w:hAnsi="宋体"/>
          </w:rPr>
          <w:t>VCF_ERROR</w:t>
        </w:r>
        <w:r>
          <w:rPr>
            <w:rFonts w:ascii="宋体" w:eastAsia="宋体" w:hAnsi="宋体" w:hint="eastAsia"/>
          </w:rPr>
          <w:t>：解析失败</w:t>
        </w:r>
      </w:ins>
    </w:p>
    <w:p w14:paraId="41D2849A" w14:textId="77777777" w:rsidR="00837695" w:rsidRDefault="00837695" w:rsidP="00837695">
      <w:pPr>
        <w:rPr>
          <w:ins w:id="671" w:author="Oliver zuo" w:date="2024-03-20T23:20:00Z"/>
          <w:rFonts w:ascii="宋体" w:eastAsia="宋体" w:hAnsi="宋体"/>
        </w:rPr>
      </w:pPr>
      <w:ins w:id="672" w:author="Oliver zuo" w:date="2024-03-20T23:20:00Z">
        <w:r w:rsidRPr="006E2320">
          <w:rPr>
            <w:rFonts w:ascii="宋体" w:eastAsia="宋体" w:hAnsi="宋体"/>
          </w:rPr>
          <w:t>VCF_OK</w:t>
        </w:r>
        <w:r>
          <w:rPr>
            <w:rFonts w:ascii="宋体" w:eastAsia="宋体" w:hAnsi="宋体" w:hint="eastAsia"/>
          </w:rPr>
          <w:t>：解析成功</w:t>
        </w:r>
      </w:ins>
    </w:p>
    <w:p w14:paraId="4435D87E" w14:textId="77777777" w:rsidR="00837695" w:rsidRDefault="00837695" w:rsidP="00837695">
      <w:pPr>
        <w:rPr>
          <w:ins w:id="673" w:author="Oliver zuo" w:date="2024-03-20T23:20:00Z"/>
          <w:rFonts w:ascii="宋体" w:eastAsia="宋体" w:hAnsi="宋体"/>
        </w:rPr>
      </w:pPr>
    </w:p>
    <w:p w14:paraId="60BF3DBA" w14:textId="77777777" w:rsidR="00837695" w:rsidRPr="002478EF" w:rsidRDefault="00837695" w:rsidP="00837695">
      <w:pPr>
        <w:rPr>
          <w:ins w:id="674" w:author="Oliver zuo" w:date="2024-03-20T23:20:00Z"/>
          <w:rFonts w:ascii="宋体" w:eastAsia="宋体" w:hAnsi="宋体"/>
          <w:b/>
          <w:bCs/>
        </w:rPr>
      </w:pPr>
      <w:ins w:id="675" w:author="Oliver zuo" w:date="2024-03-20T23:20:00Z">
        <w:r w:rsidRPr="002478EF">
          <w:rPr>
            <w:rFonts w:ascii="宋体" w:eastAsia="宋体" w:hAnsi="宋体"/>
            <w:b/>
            <w:bCs/>
          </w:rPr>
          <w:t xml:space="preserve">VCF_STATUS </w:t>
        </w:r>
        <w:proofErr w:type="spellStart"/>
        <w:r w:rsidRPr="002478EF">
          <w:rPr>
            <w:rFonts w:ascii="宋体" w:eastAsia="宋体" w:hAnsi="宋体"/>
            <w:b/>
            <w:bCs/>
          </w:rPr>
          <w:t>vcfFileReadDataLine</w:t>
        </w:r>
        <w:r>
          <w:rPr>
            <w:rFonts w:ascii="宋体" w:eastAsia="宋体" w:hAnsi="宋体" w:hint="eastAsia"/>
            <w:b/>
            <w:bCs/>
          </w:rPr>
          <w:t>_</w:t>
        </w:r>
        <w:proofErr w:type="gramStart"/>
        <w:r>
          <w:rPr>
            <w:rFonts w:ascii="宋体" w:eastAsia="宋体" w:hAnsi="宋体" w:hint="eastAsia"/>
            <w:b/>
            <w:bCs/>
          </w:rPr>
          <w:t>allFormat</w:t>
        </w:r>
        <w:proofErr w:type="spellEnd"/>
        <w:r w:rsidRPr="002478EF">
          <w:rPr>
            <w:rFonts w:ascii="宋体" w:eastAsia="宋体" w:hAnsi="宋体"/>
            <w:b/>
            <w:bCs/>
          </w:rPr>
          <w:t>(</w:t>
        </w:r>
        <w:proofErr w:type="gramEnd"/>
        <w:r w:rsidRPr="002478EF">
          <w:rPr>
            <w:rFonts w:ascii="宋体" w:eastAsia="宋体" w:hAnsi="宋体"/>
            <w:b/>
            <w:bCs/>
          </w:rPr>
          <w:t>VCF_FILE *</w:t>
        </w:r>
        <w:proofErr w:type="spellStart"/>
        <w:r w:rsidRPr="002478EF">
          <w:rPr>
            <w:rFonts w:ascii="宋体" w:eastAsia="宋体" w:hAnsi="宋体"/>
            <w:b/>
            <w:bCs/>
          </w:rPr>
          <w:t>fp,DATA_LINE</w:t>
        </w:r>
        <w:r w:rsidRPr="009E7B8C">
          <w:rPr>
            <w:rFonts w:ascii="宋体" w:eastAsia="宋体" w:hAnsi="宋体"/>
            <w:b/>
            <w:bCs/>
          </w:rPr>
          <w:t>_ALL_FORMAT</w:t>
        </w:r>
        <w:proofErr w:type="spellEnd"/>
        <w:r w:rsidRPr="002478EF">
          <w:rPr>
            <w:rFonts w:ascii="宋体" w:eastAsia="宋体" w:hAnsi="宋体"/>
            <w:b/>
            <w:bCs/>
          </w:rPr>
          <w:t xml:space="preserve"> *</w:t>
        </w:r>
        <w:proofErr w:type="spellStart"/>
        <w:r w:rsidRPr="009E7B8C">
          <w:rPr>
            <w:rFonts w:ascii="宋体" w:eastAsia="宋体" w:hAnsi="宋体"/>
            <w:b/>
            <w:bCs/>
          </w:rPr>
          <w:t>dlafp</w:t>
        </w:r>
        <w:proofErr w:type="spellEnd"/>
        <w:r w:rsidRPr="002478EF">
          <w:rPr>
            <w:rFonts w:ascii="宋体" w:eastAsia="宋体" w:hAnsi="宋体"/>
            <w:b/>
            <w:bCs/>
          </w:rPr>
          <w:t>);</w:t>
        </w:r>
      </w:ins>
    </w:p>
    <w:p w14:paraId="23AFEE40" w14:textId="77777777" w:rsidR="00837695" w:rsidRPr="006E2320" w:rsidRDefault="00837695" w:rsidP="00837695">
      <w:pPr>
        <w:rPr>
          <w:ins w:id="676" w:author="Oliver zuo" w:date="2024-03-20T23:20:00Z"/>
          <w:rFonts w:ascii="宋体" w:eastAsia="宋体" w:hAnsi="宋体"/>
          <w:b/>
          <w:bCs/>
        </w:rPr>
      </w:pPr>
      <w:ins w:id="677" w:author="Oliver zuo" w:date="2024-03-20T23:20:00Z">
        <w:r w:rsidRPr="006E2320">
          <w:rPr>
            <w:rFonts w:ascii="宋体" w:eastAsia="宋体" w:hAnsi="宋体" w:hint="eastAsia"/>
            <w:b/>
            <w:bCs/>
          </w:rPr>
          <w:t>功能：</w:t>
        </w:r>
      </w:ins>
    </w:p>
    <w:p w14:paraId="2F53D362" w14:textId="77777777" w:rsidR="00837695" w:rsidRDefault="00837695" w:rsidP="00837695">
      <w:pPr>
        <w:rPr>
          <w:ins w:id="678" w:author="Oliver zuo" w:date="2024-03-20T23:20:00Z"/>
          <w:rFonts w:ascii="宋体" w:eastAsia="宋体" w:hAnsi="宋体"/>
        </w:rPr>
      </w:pPr>
      <w:ins w:id="679" w:author="Oliver zuo" w:date="2024-03-20T23:20:00Z">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文件中，读取当前数据行，将内容存入</w:t>
        </w:r>
        <w:proofErr w:type="spellStart"/>
        <w:r w:rsidRPr="00E157D2">
          <w:rPr>
            <w:rFonts w:ascii="宋体" w:eastAsia="宋体" w:hAnsi="宋体"/>
          </w:rPr>
          <w:t>dl</w:t>
        </w:r>
        <w:r>
          <w:rPr>
            <w:rFonts w:ascii="宋体" w:eastAsia="宋体" w:hAnsi="宋体" w:hint="eastAsia"/>
          </w:rPr>
          <w:t>af</w:t>
        </w:r>
        <w:r w:rsidRPr="00E157D2">
          <w:rPr>
            <w:rFonts w:ascii="宋体" w:eastAsia="宋体" w:hAnsi="宋体"/>
          </w:rPr>
          <w:t>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_ALL_FORMAT结构体中</w:t>
        </w:r>
      </w:ins>
    </w:p>
    <w:p w14:paraId="3DE1310A" w14:textId="77777777" w:rsidR="00837695" w:rsidRPr="006E2320" w:rsidRDefault="00837695" w:rsidP="00837695">
      <w:pPr>
        <w:rPr>
          <w:ins w:id="680" w:author="Oliver zuo" w:date="2024-03-20T23:20:00Z"/>
          <w:rFonts w:ascii="宋体" w:eastAsia="宋体" w:hAnsi="宋体"/>
          <w:b/>
          <w:bCs/>
        </w:rPr>
      </w:pPr>
      <w:ins w:id="681" w:author="Oliver zuo" w:date="2024-03-20T23:20:00Z">
        <w:r w:rsidRPr="006E2320">
          <w:rPr>
            <w:rFonts w:ascii="宋体" w:eastAsia="宋体" w:hAnsi="宋体" w:hint="eastAsia"/>
            <w:b/>
            <w:bCs/>
          </w:rPr>
          <w:t>参数：</w:t>
        </w:r>
      </w:ins>
    </w:p>
    <w:p w14:paraId="03232FB1" w14:textId="77777777" w:rsidR="00837695" w:rsidRDefault="00837695" w:rsidP="00837695">
      <w:pPr>
        <w:rPr>
          <w:ins w:id="682" w:author="Oliver zuo" w:date="2024-03-20T23:20:00Z"/>
          <w:rFonts w:ascii="宋体" w:eastAsia="宋体" w:hAnsi="宋体"/>
        </w:rPr>
      </w:pPr>
      <w:proofErr w:type="spellStart"/>
      <w:ins w:id="683" w:author="Oliver zuo" w:date="2024-03-20T23:20:00Z">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ins>
    </w:p>
    <w:p w14:paraId="77E951B8" w14:textId="77777777" w:rsidR="00837695" w:rsidRDefault="00837695" w:rsidP="00837695">
      <w:pPr>
        <w:rPr>
          <w:ins w:id="684" w:author="Oliver zuo" w:date="2024-03-20T23:20:00Z"/>
          <w:rFonts w:ascii="宋体" w:eastAsia="宋体" w:hAnsi="宋体"/>
        </w:rPr>
      </w:pPr>
      <w:proofErr w:type="spellStart"/>
      <w:ins w:id="685" w:author="Oliver zuo" w:date="2024-03-20T23:20:00Z">
        <w:r w:rsidRPr="009E7B8C">
          <w:rPr>
            <w:rFonts w:ascii="宋体" w:eastAsia="宋体" w:hAnsi="宋体"/>
          </w:rPr>
          <w:t>dlafp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_ALL_FORMAT结构体指针。详解见上（</w:t>
        </w:r>
        <w:proofErr w:type="spellStart"/>
        <w:r w:rsidRPr="002478EF">
          <w:rPr>
            <w:rFonts w:ascii="宋体" w:eastAsia="宋体" w:hAnsi="宋体"/>
            <w:b/>
            <w:bCs/>
          </w:rPr>
          <w:t>vcfFileParseDataLine</w:t>
        </w:r>
        <w:r>
          <w:rPr>
            <w:rFonts w:ascii="宋体" w:eastAsia="宋体" w:hAnsi="宋体" w:hint="eastAsia"/>
            <w:b/>
            <w:bCs/>
          </w:rPr>
          <w:t>_allFormat</w:t>
        </w:r>
        <w:proofErr w:type="spellEnd"/>
        <w:r>
          <w:rPr>
            <w:rFonts w:ascii="宋体" w:eastAsia="宋体" w:hAnsi="宋体" w:hint="eastAsia"/>
          </w:rPr>
          <w:t>）</w:t>
        </w:r>
      </w:ins>
    </w:p>
    <w:p w14:paraId="4CF0F76E" w14:textId="77777777" w:rsidR="00837695" w:rsidRPr="006E2320" w:rsidRDefault="00837695" w:rsidP="00837695">
      <w:pPr>
        <w:rPr>
          <w:ins w:id="686" w:author="Oliver zuo" w:date="2024-03-20T23:20:00Z"/>
          <w:rFonts w:ascii="宋体" w:eastAsia="宋体" w:hAnsi="宋体"/>
          <w:b/>
          <w:bCs/>
        </w:rPr>
      </w:pPr>
      <w:ins w:id="687" w:author="Oliver zuo" w:date="2024-03-20T23:20:00Z">
        <w:r w:rsidRPr="006E2320">
          <w:rPr>
            <w:rFonts w:ascii="宋体" w:eastAsia="宋体" w:hAnsi="宋体" w:hint="eastAsia"/>
            <w:b/>
            <w:bCs/>
          </w:rPr>
          <w:t>返回值：</w:t>
        </w:r>
      </w:ins>
    </w:p>
    <w:p w14:paraId="535123FB" w14:textId="77777777" w:rsidR="00837695" w:rsidRDefault="00837695" w:rsidP="00837695">
      <w:pPr>
        <w:rPr>
          <w:ins w:id="688" w:author="Oliver zuo" w:date="2024-03-20T23:20:00Z"/>
          <w:rFonts w:ascii="宋体" w:eastAsia="宋体" w:hAnsi="宋体"/>
        </w:rPr>
      </w:pPr>
      <w:ins w:id="689" w:author="Oliver zuo" w:date="2024-03-20T23:20:00Z">
        <w:r w:rsidRPr="006E2320">
          <w:rPr>
            <w:rFonts w:ascii="宋体" w:eastAsia="宋体" w:hAnsi="宋体"/>
          </w:rPr>
          <w:t>VCF_ERROR</w:t>
        </w:r>
        <w:r>
          <w:rPr>
            <w:rFonts w:ascii="宋体" w:eastAsia="宋体" w:hAnsi="宋体" w:hint="eastAsia"/>
          </w:rPr>
          <w:t>：读取失败</w:t>
        </w:r>
      </w:ins>
    </w:p>
    <w:p w14:paraId="6ADE3909" w14:textId="77777777" w:rsidR="00837695" w:rsidRDefault="00837695" w:rsidP="00837695">
      <w:pPr>
        <w:rPr>
          <w:ins w:id="690" w:author="Oliver zuo" w:date="2024-03-20T23:20:00Z"/>
          <w:rFonts w:ascii="宋体" w:eastAsia="宋体" w:hAnsi="宋体"/>
        </w:rPr>
      </w:pPr>
      <w:ins w:id="691" w:author="Oliver zuo" w:date="2024-03-20T23:20:00Z">
        <w:r w:rsidRPr="006E2320">
          <w:rPr>
            <w:rFonts w:ascii="宋体" w:eastAsia="宋体" w:hAnsi="宋体"/>
          </w:rPr>
          <w:t>VCF_OK</w:t>
        </w:r>
        <w:r>
          <w:rPr>
            <w:rFonts w:ascii="宋体" w:eastAsia="宋体" w:hAnsi="宋体" w:hint="eastAsia"/>
          </w:rPr>
          <w:t>：读取成功</w:t>
        </w:r>
      </w:ins>
    </w:p>
    <w:p w14:paraId="6A3EFAD7" w14:textId="77777777" w:rsidR="00837695" w:rsidRDefault="00837695" w:rsidP="00837695">
      <w:pPr>
        <w:rPr>
          <w:ins w:id="692" w:author="Oliver zuo" w:date="2024-03-20T23:20:00Z"/>
          <w:rFonts w:ascii="宋体" w:eastAsia="宋体" w:hAnsi="宋体"/>
        </w:rPr>
      </w:pPr>
    </w:p>
    <w:p w14:paraId="0D29EB97" w14:textId="77777777" w:rsidR="00837695" w:rsidRPr="007A0253" w:rsidRDefault="00837695" w:rsidP="00837695">
      <w:pPr>
        <w:rPr>
          <w:ins w:id="693" w:author="Oliver zuo" w:date="2024-03-20T23:20:00Z"/>
          <w:rFonts w:ascii="宋体" w:eastAsia="宋体" w:hAnsi="宋体"/>
          <w:b/>
          <w:bCs/>
        </w:rPr>
      </w:pPr>
      <w:ins w:id="694" w:author="Oliver zuo" w:date="2024-03-20T23:20:00Z">
        <w:r w:rsidRPr="007A0253">
          <w:rPr>
            <w:rFonts w:ascii="宋体" w:eastAsia="宋体" w:hAnsi="宋体"/>
            <w:b/>
            <w:bCs/>
          </w:rPr>
          <w:t xml:space="preserve">VCF_STATUS </w:t>
        </w:r>
        <w:proofErr w:type="spellStart"/>
        <w:r w:rsidRPr="007A0253">
          <w:rPr>
            <w:rFonts w:ascii="宋体" w:eastAsia="宋体" w:hAnsi="宋体"/>
            <w:b/>
            <w:bCs/>
          </w:rPr>
          <w:t>vcfFileReadDataBlock</w:t>
        </w:r>
        <w:r>
          <w:rPr>
            <w:rFonts w:ascii="宋体" w:eastAsia="宋体" w:hAnsi="宋体" w:hint="eastAsia"/>
            <w:b/>
            <w:bCs/>
          </w:rPr>
          <w:t>_</w:t>
        </w:r>
        <w:proofErr w:type="gramStart"/>
        <w:r>
          <w:rPr>
            <w:rFonts w:ascii="宋体" w:eastAsia="宋体" w:hAnsi="宋体" w:hint="eastAsia"/>
            <w:b/>
            <w:bCs/>
          </w:rPr>
          <w:t>allFormat</w:t>
        </w:r>
        <w:proofErr w:type="spellEnd"/>
        <w:r w:rsidRPr="007A0253">
          <w:rPr>
            <w:rFonts w:ascii="宋体" w:eastAsia="宋体" w:hAnsi="宋体"/>
            <w:b/>
            <w:bCs/>
          </w:rPr>
          <w:t>(</w:t>
        </w:r>
        <w:proofErr w:type="gramEnd"/>
        <w:r w:rsidRPr="007A0253">
          <w:rPr>
            <w:rFonts w:ascii="宋体" w:eastAsia="宋体" w:hAnsi="宋体"/>
            <w:b/>
            <w:bCs/>
          </w:rPr>
          <w:t>VCF_FILE *</w:t>
        </w:r>
        <w:proofErr w:type="spellStart"/>
        <w:r w:rsidRPr="007A0253">
          <w:rPr>
            <w:rFonts w:ascii="宋体" w:eastAsia="宋体" w:hAnsi="宋体"/>
            <w:b/>
            <w:bCs/>
          </w:rPr>
          <w:t>fp,DATA_BLOCK</w:t>
        </w:r>
        <w:r w:rsidRPr="009E7B8C">
          <w:rPr>
            <w:rFonts w:ascii="宋体" w:eastAsia="宋体" w:hAnsi="宋体"/>
            <w:b/>
            <w:bCs/>
          </w:rPr>
          <w:t>_ALL_FORMAT</w:t>
        </w:r>
        <w:proofErr w:type="spellEnd"/>
        <w:r w:rsidRPr="007A0253">
          <w:rPr>
            <w:rFonts w:ascii="宋体" w:eastAsia="宋体" w:hAnsi="宋体"/>
            <w:b/>
            <w:bCs/>
          </w:rPr>
          <w:t xml:space="preserve"> *</w:t>
        </w:r>
        <w:proofErr w:type="spellStart"/>
        <w:r w:rsidRPr="007A0253">
          <w:rPr>
            <w:rFonts w:ascii="宋体" w:eastAsia="宋体" w:hAnsi="宋体"/>
            <w:b/>
            <w:bCs/>
          </w:rPr>
          <w:t>db</w:t>
        </w:r>
        <w:r>
          <w:rPr>
            <w:rFonts w:ascii="宋体" w:eastAsia="宋体" w:hAnsi="宋体" w:hint="eastAsia"/>
            <w:b/>
            <w:bCs/>
          </w:rPr>
          <w:t>af</w:t>
        </w:r>
        <w:r w:rsidRPr="007A0253">
          <w:rPr>
            <w:rFonts w:ascii="宋体" w:eastAsia="宋体" w:hAnsi="宋体"/>
            <w:b/>
            <w:bCs/>
          </w:rPr>
          <w:t>p,int</w:t>
        </w:r>
        <w:proofErr w:type="spellEnd"/>
        <w:r w:rsidRPr="007A0253">
          <w:rPr>
            <w:rFonts w:ascii="宋体" w:eastAsia="宋体" w:hAnsi="宋体"/>
            <w:b/>
            <w:bCs/>
          </w:rPr>
          <w:t xml:space="preserve"> </w:t>
        </w:r>
        <w:proofErr w:type="spellStart"/>
        <w:r w:rsidRPr="007A0253">
          <w:rPr>
            <w:rFonts w:ascii="宋体" w:eastAsia="宋体" w:hAnsi="宋体"/>
            <w:b/>
            <w:bCs/>
          </w:rPr>
          <w:t>numLines</w:t>
        </w:r>
        <w:proofErr w:type="spellEnd"/>
        <w:r w:rsidRPr="007A0253">
          <w:rPr>
            <w:rFonts w:ascii="宋体" w:eastAsia="宋体" w:hAnsi="宋体"/>
            <w:b/>
            <w:bCs/>
          </w:rPr>
          <w:t>);</w:t>
        </w:r>
      </w:ins>
    </w:p>
    <w:p w14:paraId="1C3FBF66" w14:textId="77777777" w:rsidR="00837695" w:rsidRPr="006E2320" w:rsidRDefault="00837695" w:rsidP="00837695">
      <w:pPr>
        <w:rPr>
          <w:ins w:id="695" w:author="Oliver zuo" w:date="2024-03-20T23:20:00Z"/>
          <w:rFonts w:ascii="宋体" w:eastAsia="宋体" w:hAnsi="宋体"/>
          <w:b/>
          <w:bCs/>
        </w:rPr>
      </w:pPr>
      <w:ins w:id="696" w:author="Oliver zuo" w:date="2024-03-20T23:20:00Z">
        <w:r w:rsidRPr="006E2320">
          <w:rPr>
            <w:rFonts w:ascii="宋体" w:eastAsia="宋体" w:hAnsi="宋体" w:hint="eastAsia"/>
            <w:b/>
            <w:bCs/>
          </w:rPr>
          <w:t>功能：</w:t>
        </w:r>
      </w:ins>
    </w:p>
    <w:p w14:paraId="549E60BA" w14:textId="77777777" w:rsidR="00837695" w:rsidRDefault="00837695" w:rsidP="00837695">
      <w:pPr>
        <w:rPr>
          <w:ins w:id="697" w:author="Oliver zuo" w:date="2024-03-20T23:20:00Z"/>
          <w:rFonts w:ascii="宋体" w:eastAsia="宋体" w:hAnsi="宋体"/>
        </w:rPr>
      </w:pPr>
      <w:ins w:id="698" w:author="Oliver zuo" w:date="2024-03-20T23:20:00Z">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w:t>
        </w:r>
        <w:proofErr w:type="spellStart"/>
        <w:r w:rsidRPr="00E157D2">
          <w:rPr>
            <w:rFonts w:ascii="宋体" w:eastAsia="宋体" w:hAnsi="宋体"/>
          </w:rPr>
          <w:t>numLines</w:t>
        </w:r>
        <w:proofErr w:type="spellEnd"/>
        <w:proofErr w:type="gramStart"/>
        <w:r>
          <w:rPr>
            <w:rFonts w:ascii="宋体" w:eastAsia="宋体" w:hAnsi="宋体" w:hint="eastAsia"/>
          </w:rPr>
          <w:t>个</w:t>
        </w:r>
        <w:proofErr w:type="gramEnd"/>
        <w:r>
          <w:rPr>
            <w:rFonts w:ascii="宋体" w:eastAsia="宋体" w:hAnsi="宋体" w:hint="eastAsia"/>
          </w:rPr>
          <w:t>数据行，将内容存入</w:t>
        </w:r>
        <w:proofErr w:type="spellStart"/>
        <w:r w:rsidRPr="00E157D2">
          <w:rPr>
            <w:rFonts w:ascii="宋体" w:eastAsia="宋体" w:hAnsi="宋体"/>
          </w:rPr>
          <w:t>db</w:t>
        </w:r>
        <w:r>
          <w:rPr>
            <w:rFonts w:ascii="宋体" w:eastAsia="宋体" w:hAnsi="宋体" w:hint="eastAsia"/>
          </w:rPr>
          <w:t>af</w:t>
        </w:r>
        <w:r w:rsidRPr="00E157D2">
          <w:rPr>
            <w:rFonts w:ascii="宋体" w:eastAsia="宋体" w:hAnsi="宋体"/>
          </w:rPr>
          <w:t>p</w:t>
        </w:r>
        <w:proofErr w:type="spellEnd"/>
        <w:r>
          <w:rPr>
            <w:rFonts w:ascii="宋体" w:eastAsia="宋体" w:hAnsi="宋体" w:hint="eastAsia"/>
          </w:rPr>
          <w:t>指向的</w:t>
        </w:r>
        <w:r w:rsidRPr="00E157D2">
          <w:rPr>
            <w:rFonts w:ascii="宋体" w:eastAsia="宋体" w:hAnsi="宋体"/>
          </w:rPr>
          <w:t>DATA_BLOCK</w:t>
        </w:r>
        <w:r>
          <w:rPr>
            <w:rFonts w:ascii="宋体" w:eastAsia="宋体" w:hAnsi="宋体" w:hint="eastAsia"/>
          </w:rPr>
          <w:t>_ALL_FORMAT结构体中</w:t>
        </w:r>
      </w:ins>
    </w:p>
    <w:p w14:paraId="5AF1B402" w14:textId="77777777" w:rsidR="00837695" w:rsidRPr="006E2320" w:rsidRDefault="00837695" w:rsidP="00837695">
      <w:pPr>
        <w:rPr>
          <w:ins w:id="699" w:author="Oliver zuo" w:date="2024-03-20T23:20:00Z"/>
          <w:rFonts w:ascii="宋体" w:eastAsia="宋体" w:hAnsi="宋体"/>
          <w:b/>
          <w:bCs/>
        </w:rPr>
      </w:pPr>
      <w:ins w:id="700" w:author="Oliver zuo" w:date="2024-03-20T23:20:00Z">
        <w:r w:rsidRPr="006E2320">
          <w:rPr>
            <w:rFonts w:ascii="宋体" w:eastAsia="宋体" w:hAnsi="宋体" w:hint="eastAsia"/>
            <w:b/>
            <w:bCs/>
          </w:rPr>
          <w:t>参数：</w:t>
        </w:r>
      </w:ins>
    </w:p>
    <w:p w14:paraId="059394E9" w14:textId="77777777" w:rsidR="00837695" w:rsidRDefault="00837695" w:rsidP="00837695">
      <w:pPr>
        <w:rPr>
          <w:ins w:id="701" w:author="Oliver zuo" w:date="2024-03-20T23:20:00Z"/>
          <w:rFonts w:ascii="宋体" w:eastAsia="宋体" w:hAnsi="宋体"/>
        </w:rPr>
      </w:pPr>
      <w:proofErr w:type="spellStart"/>
      <w:ins w:id="702" w:author="Oliver zuo" w:date="2024-03-20T23:20:00Z">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ins>
    </w:p>
    <w:p w14:paraId="09C45C81" w14:textId="77777777" w:rsidR="00837695" w:rsidRDefault="00837695" w:rsidP="00837695">
      <w:pPr>
        <w:rPr>
          <w:ins w:id="703" w:author="Oliver zuo" w:date="2024-03-20T23:20:00Z"/>
          <w:rFonts w:ascii="宋体" w:eastAsia="宋体" w:hAnsi="宋体"/>
        </w:rPr>
      </w:pPr>
      <w:proofErr w:type="spellStart"/>
      <w:ins w:id="704" w:author="Oliver zuo" w:date="2024-03-20T23:20:00Z">
        <w:r w:rsidRPr="00E157D2">
          <w:rPr>
            <w:rFonts w:ascii="宋体" w:eastAsia="宋体" w:hAnsi="宋体"/>
          </w:rPr>
          <w:t>db</w:t>
        </w:r>
        <w:r>
          <w:rPr>
            <w:rFonts w:ascii="宋体" w:eastAsia="宋体" w:hAnsi="宋体" w:hint="eastAsia"/>
          </w:rPr>
          <w:t>af</w:t>
        </w:r>
        <w:r w:rsidRPr="00E157D2">
          <w:rPr>
            <w:rFonts w:ascii="宋体" w:eastAsia="宋体" w:hAnsi="宋体"/>
          </w:rPr>
          <w:t>p</w:t>
        </w:r>
        <w:proofErr w:type="spellEnd"/>
        <w:r>
          <w:rPr>
            <w:rFonts w:ascii="宋体" w:eastAsia="宋体" w:hAnsi="宋体" w:hint="eastAsia"/>
          </w:rPr>
          <w:t>：指向的</w:t>
        </w:r>
        <w:r w:rsidRPr="00E157D2">
          <w:rPr>
            <w:rFonts w:ascii="宋体" w:eastAsia="宋体" w:hAnsi="宋体"/>
          </w:rPr>
          <w:t>DATA_BLOCK</w:t>
        </w:r>
        <w:r>
          <w:rPr>
            <w:rFonts w:ascii="宋体" w:eastAsia="宋体" w:hAnsi="宋体" w:hint="eastAsia"/>
          </w:rPr>
          <w:t>_ALL_FORMAT结构体指针。</w:t>
        </w:r>
        <w:proofErr w:type="spellStart"/>
        <w:r>
          <w:rPr>
            <w:rFonts w:ascii="宋体" w:eastAsia="宋体" w:hAnsi="宋体" w:hint="eastAsia"/>
          </w:rPr>
          <w:t>vcflib</w:t>
        </w:r>
        <w:proofErr w:type="spellEnd"/>
        <w:r>
          <w:rPr>
            <w:rFonts w:ascii="宋体" w:eastAsia="宋体" w:hAnsi="宋体" w:hint="eastAsia"/>
          </w:rPr>
          <w:t>库中用于存储</w:t>
        </w:r>
        <w:proofErr w:type="spellStart"/>
        <w:r>
          <w:rPr>
            <w:rFonts w:ascii="宋体" w:eastAsia="宋体" w:hAnsi="宋体" w:hint="eastAsia"/>
          </w:rPr>
          <w:t>vcf</w:t>
        </w:r>
        <w:proofErr w:type="spellEnd"/>
        <w:r>
          <w:rPr>
            <w:rFonts w:ascii="宋体" w:eastAsia="宋体" w:hAnsi="宋体" w:hint="eastAsia"/>
          </w:rPr>
          <w:t>文件中每块数据，结构体定义如下：</w:t>
        </w:r>
      </w:ins>
    </w:p>
    <w:p w14:paraId="4D1D7AA2" w14:textId="77777777" w:rsidR="00837695" w:rsidRPr="007A0253" w:rsidRDefault="00837695" w:rsidP="00837695">
      <w:pPr>
        <w:ind w:firstLine="420"/>
        <w:rPr>
          <w:ins w:id="705" w:author="Oliver zuo" w:date="2024-03-20T23:20:00Z"/>
          <w:rFonts w:ascii="宋体" w:eastAsia="宋体" w:hAnsi="宋体"/>
        </w:rPr>
      </w:pPr>
      <w:ins w:id="706" w:author="Oliver zuo" w:date="2024-03-20T23:20:00Z">
        <w:r w:rsidRPr="007A0253">
          <w:rPr>
            <w:rFonts w:ascii="宋体" w:eastAsia="宋体" w:hAnsi="宋体"/>
          </w:rPr>
          <w:t>typedef struct</w:t>
        </w:r>
      </w:ins>
    </w:p>
    <w:p w14:paraId="7EF67469" w14:textId="77777777" w:rsidR="00837695" w:rsidRPr="007A0253" w:rsidRDefault="00837695" w:rsidP="00837695">
      <w:pPr>
        <w:ind w:firstLine="420"/>
        <w:rPr>
          <w:ins w:id="707" w:author="Oliver zuo" w:date="2024-03-20T23:20:00Z"/>
          <w:rFonts w:ascii="宋体" w:eastAsia="宋体" w:hAnsi="宋体"/>
        </w:rPr>
      </w:pPr>
      <w:ins w:id="708" w:author="Oliver zuo" w:date="2024-03-20T23:20:00Z">
        <w:r w:rsidRPr="007A0253">
          <w:rPr>
            <w:rFonts w:ascii="宋体" w:eastAsia="宋体" w:hAnsi="宋体"/>
          </w:rPr>
          <w:t>{</w:t>
        </w:r>
      </w:ins>
    </w:p>
    <w:p w14:paraId="4FDCDEFF" w14:textId="77777777" w:rsidR="00837695" w:rsidRPr="007A0253" w:rsidRDefault="00837695" w:rsidP="00837695">
      <w:pPr>
        <w:rPr>
          <w:ins w:id="709" w:author="Oliver zuo" w:date="2024-03-20T23:20:00Z"/>
          <w:rFonts w:ascii="宋体" w:eastAsia="宋体" w:hAnsi="宋体"/>
        </w:rPr>
      </w:pPr>
      <w:ins w:id="710" w:author="Oliver zuo" w:date="2024-03-20T23:20:00Z">
        <w:r>
          <w:rPr>
            <w:rFonts w:ascii="宋体" w:eastAsia="宋体" w:hAnsi="宋体"/>
          </w:rPr>
          <w:lastRenderedPageBreak/>
          <w:tab/>
        </w:r>
        <w:r w:rsidRPr="007A0253">
          <w:rPr>
            <w:rFonts w:ascii="宋体" w:eastAsia="宋体" w:hAnsi="宋体"/>
          </w:rPr>
          <w:tab/>
          <w:t>DATA_LINE</w:t>
        </w:r>
        <w:r>
          <w:rPr>
            <w:rFonts w:ascii="宋体" w:eastAsia="宋体" w:hAnsi="宋体" w:hint="eastAsia"/>
          </w:rPr>
          <w:t>_ALL_FORMAT</w:t>
        </w:r>
        <w:r w:rsidRPr="007A0253">
          <w:rPr>
            <w:rFonts w:ascii="宋体" w:eastAsia="宋体" w:hAnsi="宋体"/>
          </w:rPr>
          <w:t xml:space="preserve"> *</w:t>
        </w:r>
        <w:proofErr w:type="spellStart"/>
        <w:r w:rsidRPr="007A0253">
          <w:rPr>
            <w:rFonts w:ascii="宋体" w:eastAsia="宋体" w:hAnsi="宋体"/>
          </w:rPr>
          <w:t>dataLines</w:t>
        </w:r>
        <w:proofErr w:type="spellEnd"/>
        <w:r w:rsidRPr="007A0253">
          <w:rPr>
            <w:rFonts w:ascii="宋体" w:eastAsia="宋体" w:hAnsi="宋体"/>
          </w:rPr>
          <w:t>;</w:t>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存储该数据块的多行数据的数组指针</w:t>
        </w:r>
      </w:ins>
    </w:p>
    <w:p w14:paraId="6763CA68" w14:textId="77777777" w:rsidR="00837695" w:rsidRPr="007A0253" w:rsidRDefault="00837695" w:rsidP="00837695">
      <w:pPr>
        <w:rPr>
          <w:ins w:id="711" w:author="Oliver zuo" w:date="2024-03-20T23:20:00Z"/>
          <w:rFonts w:ascii="宋体" w:eastAsia="宋体" w:hAnsi="宋体"/>
        </w:rPr>
      </w:pPr>
      <w:ins w:id="712" w:author="Oliver zuo" w:date="2024-03-20T23:20:00Z">
        <w:r w:rsidRPr="007A0253">
          <w:rPr>
            <w:rFonts w:ascii="宋体" w:eastAsia="宋体" w:hAnsi="宋体"/>
          </w:rPr>
          <w:tab/>
        </w:r>
        <w:r>
          <w:rPr>
            <w:rFonts w:ascii="宋体" w:eastAsia="宋体" w:hAnsi="宋体"/>
          </w:rPr>
          <w:tab/>
        </w:r>
        <w:r w:rsidRPr="007A0253">
          <w:rPr>
            <w:rFonts w:ascii="宋体" w:eastAsia="宋体" w:hAnsi="宋体"/>
          </w:rPr>
          <w:t xml:space="preserve">int </w:t>
        </w:r>
        <w:proofErr w:type="spellStart"/>
        <w:r w:rsidRPr="007A0253">
          <w:rPr>
            <w:rFonts w:ascii="宋体" w:eastAsia="宋体" w:hAnsi="宋体"/>
          </w:rPr>
          <w:t>numDataLines</w:t>
        </w:r>
        <w:proofErr w:type="spellEnd"/>
        <w:r w:rsidRPr="007A0253">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该数据</w:t>
        </w:r>
        <w:proofErr w:type="gramStart"/>
        <w:r>
          <w:rPr>
            <w:rFonts w:ascii="宋体" w:eastAsia="宋体" w:hAnsi="宋体" w:hint="eastAsia"/>
          </w:rPr>
          <w:t>块数据</w:t>
        </w:r>
        <w:proofErr w:type="gramEnd"/>
        <w:r>
          <w:rPr>
            <w:rFonts w:ascii="宋体" w:eastAsia="宋体" w:hAnsi="宋体" w:hint="eastAsia"/>
          </w:rPr>
          <w:t>行数</w:t>
        </w:r>
      </w:ins>
    </w:p>
    <w:p w14:paraId="7A58D597" w14:textId="77777777" w:rsidR="00837695" w:rsidRPr="002478EF" w:rsidRDefault="00837695" w:rsidP="00837695">
      <w:pPr>
        <w:ind w:firstLine="420"/>
        <w:rPr>
          <w:ins w:id="713" w:author="Oliver zuo" w:date="2024-03-20T23:20:00Z"/>
          <w:rFonts w:ascii="宋体" w:eastAsia="宋体" w:hAnsi="宋体"/>
        </w:rPr>
      </w:pPr>
      <w:ins w:id="714" w:author="Oliver zuo" w:date="2024-03-20T23:20:00Z">
        <w:r w:rsidRPr="007A0253">
          <w:rPr>
            <w:rFonts w:ascii="宋体" w:eastAsia="宋体" w:hAnsi="宋体"/>
          </w:rPr>
          <w:t>}DATA_BLOCK</w:t>
        </w:r>
        <w:r>
          <w:rPr>
            <w:rFonts w:ascii="宋体" w:eastAsia="宋体" w:hAnsi="宋体" w:hint="eastAsia"/>
          </w:rPr>
          <w:t>_ALL_FORMAT</w:t>
        </w:r>
        <w:r w:rsidRPr="007A0253">
          <w:rPr>
            <w:rFonts w:ascii="宋体" w:eastAsia="宋体" w:hAnsi="宋体"/>
          </w:rPr>
          <w:t>;</w:t>
        </w:r>
      </w:ins>
    </w:p>
    <w:p w14:paraId="3D06EB94" w14:textId="77777777" w:rsidR="00837695" w:rsidRDefault="00837695" w:rsidP="00837695">
      <w:pPr>
        <w:rPr>
          <w:ins w:id="715" w:author="Oliver zuo" w:date="2024-03-20T23:20:00Z"/>
          <w:rFonts w:ascii="宋体" w:eastAsia="宋体" w:hAnsi="宋体"/>
          <w:b/>
          <w:bCs/>
        </w:rPr>
      </w:pPr>
      <w:proofErr w:type="spellStart"/>
      <w:ins w:id="716" w:author="Oliver zuo" w:date="2024-03-20T23:20:00Z">
        <w:r w:rsidRPr="00E157D2">
          <w:rPr>
            <w:rFonts w:ascii="宋体" w:eastAsia="宋体" w:hAnsi="宋体"/>
          </w:rPr>
          <w:t>numLines</w:t>
        </w:r>
        <w:proofErr w:type="spellEnd"/>
        <w:r>
          <w:rPr>
            <w:rFonts w:ascii="宋体" w:eastAsia="宋体" w:hAnsi="宋体" w:hint="eastAsia"/>
          </w:rPr>
          <w:t>：从文件中一次性读取的行数</w:t>
        </w:r>
      </w:ins>
    </w:p>
    <w:p w14:paraId="4D8871FE" w14:textId="77777777" w:rsidR="00837695" w:rsidRPr="006E2320" w:rsidRDefault="00837695" w:rsidP="00837695">
      <w:pPr>
        <w:rPr>
          <w:ins w:id="717" w:author="Oliver zuo" w:date="2024-03-20T23:20:00Z"/>
          <w:rFonts w:ascii="宋体" w:eastAsia="宋体" w:hAnsi="宋体"/>
          <w:b/>
          <w:bCs/>
        </w:rPr>
      </w:pPr>
      <w:ins w:id="718" w:author="Oliver zuo" w:date="2024-03-20T23:20:00Z">
        <w:r w:rsidRPr="006E2320">
          <w:rPr>
            <w:rFonts w:ascii="宋体" w:eastAsia="宋体" w:hAnsi="宋体" w:hint="eastAsia"/>
            <w:b/>
            <w:bCs/>
          </w:rPr>
          <w:t>返回值：</w:t>
        </w:r>
      </w:ins>
    </w:p>
    <w:p w14:paraId="068A0654" w14:textId="77777777" w:rsidR="00837695" w:rsidRDefault="00837695" w:rsidP="00837695">
      <w:pPr>
        <w:rPr>
          <w:ins w:id="719" w:author="Oliver zuo" w:date="2024-03-20T23:20:00Z"/>
          <w:rFonts w:ascii="宋体" w:eastAsia="宋体" w:hAnsi="宋体"/>
        </w:rPr>
      </w:pPr>
      <w:ins w:id="720" w:author="Oliver zuo" w:date="2024-03-20T23:20:00Z">
        <w:r w:rsidRPr="006E2320">
          <w:rPr>
            <w:rFonts w:ascii="宋体" w:eastAsia="宋体" w:hAnsi="宋体"/>
          </w:rPr>
          <w:t>VCF_ERROR</w:t>
        </w:r>
        <w:r>
          <w:rPr>
            <w:rFonts w:ascii="宋体" w:eastAsia="宋体" w:hAnsi="宋体" w:hint="eastAsia"/>
          </w:rPr>
          <w:t>：读取失败</w:t>
        </w:r>
      </w:ins>
    </w:p>
    <w:p w14:paraId="78216AF3" w14:textId="77777777" w:rsidR="00837695" w:rsidRDefault="00837695" w:rsidP="00837695">
      <w:pPr>
        <w:rPr>
          <w:ins w:id="721" w:author="Oliver zuo" w:date="2024-03-20T23:20:00Z"/>
          <w:rFonts w:ascii="宋体" w:eastAsia="宋体" w:hAnsi="宋体"/>
        </w:rPr>
      </w:pPr>
      <w:ins w:id="722" w:author="Oliver zuo" w:date="2024-03-20T23:20:00Z">
        <w:r w:rsidRPr="006E2320">
          <w:rPr>
            <w:rFonts w:ascii="宋体" w:eastAsia="宋体" w:hAnsi="宋体"/>
          </w:rPr>
          <w:t>VCF_OK</w:t>
        </w:r>
        <w:r>
          <w:rPr>
            <w:rFonts w:ascii="宋体" w:eastAsia="宋体" w:hAnsi="宋体" w:hint="eastAsia"/>
          </w:rPr>
          <w:t>：读取成功</w:t>
        </w:r>
      </w:ins>
    </w:p>
    <w:p w14:paraId="3510F373" w14:textId="77777777" w:rsidR="00837695" w:rsidRDefault="00837695" w:rsidP="00837695">
      <w:pPr>
        <w:rPr>
          <w:ins w:id="723" w:author="Oliver zuo" w:date="2024-03-20T23:20:00Z"/>
          <w:rFonts w:ascii="宋体" w:eastAsia="宋体" w:hAnsi="宋体"/>
        </w:rPr>
      </w:pPr>
    </w:p>
    <w:p w14:paraId="66585053" w14:textId="77777777" w:rsidR="00837695" w:rsidRPr="00C76C47" w:rsidRDefault="00837695" w:rsidP="00837695">
      <w:pPr>
        <w:rPr>
          <w:ins w:id="724" w:author="Oliver zuo" w:date="2024-03-20T23:20:00Z"/>
          <w:rFonts w:ascii="宋体" w:eastAsia="宋体" w:hAnsi="宋体"/>
          <w:b/>
          <w:bCs/>
        </w:rPr>
      </w:pPr>
      <w:ins w:id="725" w:author="Oliver zuo" w:date="2024-03-20T23:20:00Z">
        <w:r w:rsidRPr="00C76C47">
          <w:rPr>
            <w:rFonts w:ascii="宋体" w:eastAsia="宋体" w:hAnsi="宋体"/>
            <w:b/>
            <w:bCs/>
          </w:rPr>
          <w:t xml:space="preserve">void </w:t>
        </w:r>
        <w:proofErr w:type="spellStart"/>
        <w:r w:rsidRPr="00C76C47">
          <w:rPr>
            <w:rFonts w:ascii="宋体" w:eastAsia="宋体" w:hAnsi="宋体"/>
            <w:b/>
            <w:bCs/>
          </w:rPr>
          <w:t>clearDataLine</w:t>
        </w:r>
        <w:r>
          <w:rPr>
            <w:rFonts w:ascii="宋体" w:eastAsia="宋体" w:hAnsi="宋体" w:hint="eastAsia"/>
            <w:b/>
            <w:bCs/>
          </w:rPr>
          <w:t>_allFormat</w:t>
        </w:r>
        <w:proofErr w:type="spellEnd"/>
        <w:r w:rsidRPr="00C76C47">
          <w:rPr>
            <w:rFonts w:ascii="宋体" w:eastAsia="宋体" w:hAnsi="宋体"/>
            <w:b/>
            <w:bCs/>
          </w:rPr>
          <w:t xml:space="preserve"> (DATA_LINE</w:t>
        </w:r>
        <w:r w:rsidRPr="009E7B8C">
          <w:rPr>
            <w:rFonts w:ascii="宋体" w:eastAsia="宋体" w:hAnsi="宋体"/>
            <w:b/>
            <w:bCs/>
          </w:rPr>
          <w:t>_ALL_FORMAT</w:t>
        </w:r>
        <w:r w:rsidRPr="00C76C47">
          <w:rPr>
            <w:rFonts w:ascii="宋体" w:eastAsia="宋体" w:hAnsi="宋体"/>
            <w:b/>
            <w:bCs/>
          </w:rPr>
          <w:t xml:space="preserve"> *</w:t>
        </w:r>
        <w:proofErr w:type="spellStart"/>
        <w:r w:rsidRPr="009E7B8C">
          <w:rPr>
            <w:rFonts w:ascii="宋体" w:eastAsia="宋体" w:hAnsi="宋体"/>
            <w:b/>
            <w:bCs/>
          </w:rPr>
          <w:t>dlafp</w:t>
        </w:r>
        <w:proofErr w:type="spellEnd"/>
        <w:r w:rsidRPr="00C76C47">
          <w:rPr>
            <w:rFonts w:ascii="宋体" w:eastAsia="宋体" w:hAnsi="宋体"/>
            <w:b/>
            <w:bCs/>
          </w:rPr>
          <w:t>);</w:t>
        </w:r>
      </w:ins>
    </w:p>
    <w:p w14:paraId="650E8047" w14:textId="77777777" w:rsidR="00837695" w:rsidRPr="006E2320" w:rsidRDefault="00837695" w:rsidP="00837695">
      <w:pPr>
        <w:rPr>
          <w:ins w:id="726" w:author="Oliver zuo" w:date="2024-03-20T23:20:00Z"/>
          <w:rFonts w:ascii="宋体" w:eastAsia="宋体" w:hAnsi="宋体"/>
          <w:b/>
          <w:bCs/>
        </w:rPr>
      </w:pPr>
      <w:ins w:id="727" w:author="Oliver zuo" w:date="2024-03-20T23:20:00Z">
        <w:r w:rsidRPr="006E2320">
          <w:rPr>
            <w:rFonts w:ascii="宋体" w:eastAsia="宋体" w:hAnsi="宋体" w:hint="eastAsia"/>
            <w:b/>
            <w:bCs/>
          </w:rPr>
          <w:t>功能：</w:t>
        </w:r>
      </w:ins>
    </w:p>
    <w:p w14:paraId="785C14DB" w14:textId="77777777" w:rsidR="00837695" w:rsidRDefault="00837695" w:rsidP="00837695">
      <w:pPr>
        <w:rPr>
          <w:ins w:id="728" w:author="Oliver zuo" w:date="2024-03-20T23:20:00Z"/>
          <w:rFonts w:ascii="宋体" w:eastAsia="宋体" w:hAnsi="宋体"/>
        </w:rPr>
      </w:pPr>
      <w:ins w:id="729" w:author="Oliver zuo" w:date="2024-03-20T23:20:00Z">
        <w:r>
          <w:rPr>
            <w:rFonts w:ascii="宋体" w:eastAsia="宋体" w:hAnsi="宋体" w:hint="eastAsia"/>
          </w:rPr>
          <w:t>清空</w:t>
        </w:r>
        <w:proofErr w:type="spellStart"/>
        <w:r>
          <w:rPr>
            <w:rFonts w:ascii="宋体" w:eastAsia="宋体" w:hAnsi="宋体" w:hint="eastAsia"/>
          </w:rPr>
          <w:t>dlafp</w:t>
        </w:r>
        <w:proofErr w:type="spellEnd"/>
        <w:r>
          <w:rPr>
            <w:rFonts w:ascii="宋体" w:eastAsia="宋体" w:hAnsi="宋体" w:hint="eastAsia"/>
          </w:rPr>
          <w:t>所指向的DATA_LINE_ALL_FORMAT结构体中的数据并释放其内存空间（注：若调用</w:t>
        </w:r>
        <w:proofErr w:type="spellStart"/>
        <w:r w:rsidRPr="00E157D2">
          <w:rPr>
            <w:rFonts w:ascii="宋体" w:eastAsia="宋体" w:hAnsi="宋体"/>
          </w:rPr>
          <w:t>vcfFileReadDataLine</w:t>
        </w:r>
        <w:r>
          <w:rPr>
            <w:rFonts w:ascii="宋体" w:eastAsia="宋体" w:hAnsi="宋体" w:hint="eastAsia"/>
          </w:rPr>
          <w:t>_allFormat</w:t>
        </w:r>
        <w:proofErr w:type="spellEnd"/>
        <w:r>
          <w:rPr>
            <w:rFonts w:ascii="宋体" w:eastAsia="宋体" w:hAnsi="宋体" w:hint="eastAsia"/>
          </w:rPr>
          <w:t>接口后，用相同</w:t>
        </w:r>
        <w:proofErr w:type="spellStart"/>
        <w:r>
          <w:rPr>
            <w:rFonts w:ascii="宋体" w:eastAsia="宋体" w:hAnsi="宋体" w:hint="eastAsia"/>
          </w:rPr>
          <w:t>dlafp</w:t>
        </w:r>
        <w:proofErr w:type="spellEnd"/>
        <w:r>
          <w:rPr>
            <w:rFonts w:ascii="宋体" w:eastAsia="宋体" w:hAnsi="宋体" w:hint="eastAsia"/>
          </w:rPr>
          <w:t>参数再次调用</w:t>
        </w:r>
        <w:proofErr w:type="spellStart"/>
        <w:r w:rsidRPr="00E157D2">
          <w:rPr>
            <w:rFonts w:ascii="宋体" w:eastAsia="宋体" w:hAnsi="宋体"/>
          </w:rPr>
          <w:t>vcfFileReadDataLine</w:t>
        </w:r>
        <w:r>
          <w:rPr>
            <w:rFonts w:ascii="宋体" w:eastAsia="宋体" w:hAnsi="宋体" w:hint="eastAsia"/>
          </w:rPr>
          <w:t>_allFormat</w:t>
        </w:r>
        <w:proofErr w:type="spellEnd"/>
        <w:r>
          <w:rPr>
            <w:rFonts w:ascii="宋体" w:eastAsia="宋体" w:hAnsi="宋体" w:hint="eastAsia"/>
          </w:rPr>
          <w:t>接口之前，需要调用本接口清空并释放上一次DATA_LINE_ALL_FORMAT结构体中的内容，否则会造成内存泄露）</w:t>
        </w:r>
      </w:ins>
    </w:p>
    <w:p w14:paraId="7F99196E" w14:textId="77777777" w:rsidR="00837695" w:rsidRPr="006E2320" w:rsidRDefault="00837695" w:rsidP="00837695">
      <w:pPr>
        <w:rPr>
          <w:ins w:id="730" w:author="Oliver zuo" w:date="2024-03-20T23:20:00Z"/>
          <w:rFonts w:ascii="宋体" w:eastAsia="宋体" w:hAnsi="宋体"/>
          <w:b/>
          <w:bCs/>
        </w:rPr>
      </w:pPr>
      <w:ins w:id="731" w:author="Oliver zuo" w:date="2024-03-20T23:20:00Z">
        <w:r w:rsidRPr="006E2320">
          <w:rPr>
            <w:rFonts w:ascii="宋体" w:eastAsia="宋体" w:hAnsi="宋体" w:hint="eastAsia"/>
            <w:b/>
            <w:bCs/>
          </w:rPr>
          <w:t>参数：</w:t>
        </w:r>
      </w:ins>
    </w:p>
    <w:p w14:paraId="2F71852D" w14:textId="77777777" w:rsidR="00837695" w:rsidRDefault="00837695" w:rsidP="00837695">
      <w:pPr>
        <w:rPr>
          <w:ins w:id="732" w:author="Oliver zuo" w:date="2024-03-20T23:20:00Z"/>
          <w:rFonts w:ascii="宋体" w:eastAsia="宋体" w:hAnsi="宋体"/>
        </w:rPr>
      </w:pPr>
      <w:proofErr w:type="spellStart"/>
      <w:ins w:id="733" w:author="Oliver zuo" w:date="2024-03-20T23:20:00Z">
        <w:r>
          <w:rPr>
            <w:rFonts w:ascii="宋体" w:eastAsia="宋体" w:hAnsi="宋体" w:hint="eastAsia"/>
          </w:rPr>
          <w:t>dlafp</w:t>
        </w:r>
        <w:proofErr w:type="spellEnd"/>
        <w:r>
          <w:rPr>
            <w:rFonts w:ascii="宋体" w:eastAsia="宋体" w:hAnsi="宋体" w:hint="eastAsia"/>
          </w:rPr>
          <w:t>：结构体</w:t>
        </w:r>
        <w:r w:rsidRPr="00E23D96">
          <w:rPr>
            <w:rFonts w:ascii="宋体" w:eastAsia="宋体" w:hAnsi="宋体"/>
          </w:rPr>
          <w:t>DATA_LINE_ALL_FORMAT</w:t>
        </w:r>
        <w:r>
          <w:rPr>
            <w:rFonts w:ascii="宋体" w:eastAsia="宋体" w:hAnsi="宋体" w:hint="eastAsia"/>
          </w:rPr>
          <w:t>的指针</w:t>
        </w:r>
      </w:ins>
    </w:p>
    <w:p w14:paraId="310EDEB3" w14:textId="77777777" w:rsidR="00837695" w:rsidRPr="006E2320" w:rsidRDefault="00837695" w:rsidP="00837695">
      <w:pPr>
        <w:rPr>
          <w:ins w:id="734" w:author="Oliver zuo" w:date="2024-03-20T23:20:00Z"/>
          <w:rFonts w:ascii="宋体" w:eastAsia="宋体" w:hAnsi="宋体"/>
          <w:b/>
          <w:bCs/>
        </w:rPr>
      </w:pPr>
      <w:ins w:id="735" w:author="Oliver zuo" w:date="2024-03-20T23:20:00Z">
        <w:r w:rsidRPr="006E2320">
          <w:rPr>
            <w:rFonts w:ascii="宋体" w:eastAsia="宋体" w:hAnsi="宋体" w:hint="eastAsia"/>
            <w:b/>
            <w:bCs/>
          </w:rPr>
          <w:t>返回值：</w:t>
        </w:r>
      </w:ins>
    </w:p>
    <w:p w14:paraId="22823A38" w14:textId="77777777" w:rsidR="00837695" w:rsidRDefault="00837695" w:rsidP="00837695">
      <w:pPr>
        <w:rPr>
          <w:ins w:id="736" w:author="Oliver zuo" w:date="2024-03-20T23:20:00Z"/>
          <w:rFonts w:ascii="宋体" w:eastAsia="宋体" w:hAnsi="宋体"/>
        </w:rPr>
      </w:pPr>
      <w:ins w:id="737" w:author="Oliver zuo" w:date="2024-03-20T23:20:00Z">
        <w:r>
          <w:rPr>
            <w:rFonts w:ascii="宋体" w:eastAsia="宋体" w:hAnsi="宋体" w:hint="eastAsia"/>
          </w:rPr>
          <w:t>无</w:t>
        </w:r>
      </w:ins>
    </w:p>
    <w:p w14:paraId="79002ADE" w14:textId="77777777" w:rsidR="00837695" w:rsidRPr="00E157D2" w:rsidRDefault="00837695" w:rsidP="00837695">
      <w:pPr>
        <w:rPr>
          <w:ins w:id="738" w:author="Oliver zuo" w:date="2024-03-20T23:20:00Z"/>
          <w:rFonts w:ascii="宋体" w:eastAsia="宋体" w:hAnsi="宋体"/>
        </w:rPr>
      </w:pPr>
    </w:p>
    <w:p w14:paraId="16796D27" w14:textId="77777777" w:rsidR="00837695" w:rsidRPr="00C76C47" w:rsidRDefault="00837695" w:rsidP="00837695">
      <w:pPr>
        <w:rPr>
          <w:ins w:id="739" w:author="Oliver zuo" w:date="2024-03-20T23:20:00Z"/>
          <w:rFonts w:ascii="宋体" w:eastAsia="宋体" w:hAnsi="宋体"/>
          <w:b/>
          <w:bCs/>
        </w:rPr>
      </w:pPr>
      <w:ins w:id="740" w:author="Oliver zuo" w:date="2024-03-20T23:20:00Z">
        <w:r w:rsidRPr="00C76C47">
          <w:rPr>
            <w:rFonts w:ascii="宋体" w:eastAsia="宋体" w:hAnsi="宋体"/>
            <w:b/>
            <w:bCs/>
          </w:rPr>
          <w:t xml:space="preserve">void </w:t>
        </w:r>
        <w:proofErr w:type="spellStart"/>
        <w:r w:rsidRPr="00C76C47">
          <w:rPr>
            <w:rFonts w:ascii="宋体" w:eastAsia="宋体" w:hAnsi="宋体"/>
            <w:b/>
            <w:bCs/>
          </w:rPr>
          <w:t>clearDataBlock</w:t>
        </w:r>
        <w:r>
          <w:rPr>
            <w:rFonts w:ascii="宋体" w:eastAsia="宋体" w:hAnsi="宋体" w:hint="eastAsia"/>
            <w:b/>
            <w:bCs/>
          </w:rPr>
          <w:t>_allFormat</w:t>
        </w:r>
        <w:proofErr w:type="spellEnd"/>
        <w:r w:rsidRPr="00C76C47">
          <w:rPr>
            <w:rFonts w:ascii="宋体" w:eastAsia="宋体" w:hAnsi="宋体"/>
            <w:b/>
            <w:bCs/>
          </w:rPr>
          <w:t xml:space="preserve"> (DATA_BLOCK</w:t>
        </w:r>
        <w:r w:rsidRPr="009E7B8C">
          <w:rPr>
            <w:rFonts w:ascii="宋体" w:eastAsia="宋体" w:hAnsi="宋体"/>
            <w:b/>
            <w:bCs/>
          </w:rPr>
          <w:t>_ALL_FORMAT</w:t>
        </w:r>
        <w:r w:rsidRPr="00C76C47">
          <w:rPr>
            <w:rFonts w:ascii="宋体" w:eastAsia="宋体" w:hAnsi="宋体"/>
            <w:b/>
            <w:bCs/>
          </w:rPr>
          <w:t xml:space="preserve"> *</w:t>
        </w:r>
        <w:proofErr w:type="spellStart"/>
        <w:r w:rsidRPr="00C76C47">
          <w:rPr>
            <w:rFonts w:ascii="宋体" w:eastAsia="宋体" w:hAnsi="宋体"/>
            <w:b/>
            <w:bCs/>
          </w:rPr>
          <w:t>db</w:t>
        </w:r>
        <w:r>
          <w:rPr>
            <w:rFonts w:ascii="宋体" w:eastAsia="宋体" w:hAnsi="宋体" w:hint="eastAsia"/>
            <w:b/>
            <w:bCs/>
          </w:rPr>
          <w:t>af</w:t>
        </w:r>
        <w:r w:rsidRPr="00C76C47">
          <w:rPr>
            <w:rFonts w:ascii="宋体" w:eastAsia="宋体" w:hAnsi="宋体"/>
            <w:b/>
            <w:bCs/>
          </w:rPr>
          <w:t>p</w:t>
        </w:r>
        <w:proofErr w:type="spellEnd"/>
        <w:r w:rsidRPr="00C76C47">
          <w:rPr>
            <w:rFonts w:ascii="宋体" w:eastAsia="宋体" w:hAnsi="宋体"/>
            <w:b/>
            <w:bCs/>
          </w:rPr>
          <w:t>);</w:t>
        </w:r>
      </w:ins>
    </w:p>
    <w:p w14:paraId="4B5D373A" w14:textId="77777777" w:rsidR="00837695" w:rsidRPr="006E2320" w:rsidRDefault="00837695" w:rsidP="00837695">
      <w:pPr>
        <w:rPr>
          <w:ins w:id="741" w:author="Oliver zuo" w:date="2024-03-20T23:20:00Z"/>
          <w:rFonts w:ascii="宋体" w:eastAsia="宋体" w:hAnsi="宋体"/>
          <w:b/>
          <w:bCs/>
        </w:rPr>
      </w:pPr>
      <w:ins w:id="742" w:author="Oliver zuo" w:date="2024-03-20T23:20:00Z">
        <w:r w:rsidRPr="006E2320">
          <w:rPr>
            <w:rFonts w:ascii="宋体" w:eastAsia="宋体" w:hAnsi="宋体" w:hint="eastAsia"/>
            <w:b/>
            <w:bCs/>
          </w:rPr>
          <w:t>功能：</w:t>
        </w:r>
      </w:ins>
    </w:p>
    <w:p w14:paraId="521C7F8A" w14:textId="77777777" w:rsidR="00837695" w:rsidRDefault="00837695" w:rsidP="00837695">
      <w:pPr>
        <w:rPr>
          <w:ins w:id="743" w:author="Oliver zuo" w:date="2024-03-20T23:20:00Z"/>
          <w:rFonts w:ascii="宋体" w:eastAsia="宋体" w:hAnsi="宋体"/>
        </w:rPr>
      </w:pPr>
      <w:ins w:id="744" w:author="Oliver zuo" w:date="2024-03-20T23:20:00Z">
        <w:r>
          <w:rPr>
            <w:rFonts w:ascii="宋体" w:eastAsia="宋体" w:hAnsi="宋体" w:hint="eastAsia"/>
          </w:rPr>
          <w:t>清空</w:t>
        </w:r>
        <w:proofErr w:type="spellStart"/>
        <w:r w:rsidRPr="00E157D2">
          <w:rPr>
            <w:rFonts w:ascii="宋体" w:eastAsia="宋体" w:hAnsi="宋体"/>
          </w:rPr>
          <w:t>db</w:t>
        </w:r>
        <w:r>
          <w:rPr>
            <w:rFonts w:ascii="宋体" w:eastAsia="宋体" w:hAnsi="宋体" w:hint="eastAsia"/>
          </w:rPr>
          <w:t>af</w:t>
        </w:r>
        <w:r w:rsidRPr="00E157D2">
          <w:rPr>
            <w:rFonts w:ascii="宋体" w:eastAsia="宋体" w:hAnsi="宋体"/>
          </w:rPr>
          <w:t>p</w:t>
        </w:r>
        <w:proofErr w:type="spellEnd"/>
        <w:r>
          <w:rPr>
            <w:rFonts w:ascii="宋体" w:eastAsia="宋体" w:hAnsi="宋体" w:hint="eastAsia"/>
          </w:rPr>
          <w:t>所指向的</w:t>
        </w:r>
        <w:r w:rsidRPr="00EC6B33">
          <w:rPr>
            <w:rFonts w:ascii="宋体" w:eastAsia="宋体" w:hAnsi="宋体"/>
          </w:rPr>
          <w:t>DATA_BLOCK_ALL_FORMAT</w:t>
        </w:r>
        <w:r>
          <w:rPr>
            <w:rFonts w:ascii="宋体" w:eastAsia="宋体" w:hAnsi="宋体" w:hint="eastAsia"/>
          </w:rPr>
          <w:t>结构体中的数据并释放其内存空间</w:t>
        </w:r>
      </w:ins>
    </w:p>
    <w:p w14:paraId="2A55B850" w14:textId="77777777" w:rsidR="00837695" w:rsidRPr="006E2320" w:rsidRDefault="00837695" w:rsidP="00837695">
      <w:pPr>
        <w:rPr>
          <w:ins w:id="745" w:author="Oliver zuo" w:date="2024-03-20T23:20:00Z"/>
          <w:rFonts w:ascii="宋体" w:eastAsia="宋体" w:hAnsi="宋体"/>
          <w:b/>
          <w:bCs/>
        </w:rPr>
      </w:pPr>
      <w:ins w:id="746" w:author="Oliver zuo" w:date="2024-03-20T23:20:00Z">
        <w:r w:rsidRPr="006E2320">
          <w:rPr>
            <w:rFonts w:ascii="宋体" w:eastAsia="宋体" w:hAnsi="宋体" w:hint="eastAsia"/>
            <w:b/>
            <w:bCs/>
          </w:rPr>
          <w:t>参数：</w:t>
        </w:r>
      </w:ins>
    </w:p>
    <w:p w14:paraId="358C8D1C" w14:textId="77777777" w:rsidR="00837695" w:rsidRDefault="00837695" w:rsidP="00837695">
      <w:pPr>
        <w:rPr>
          <w:ins w:id="747" w:author="Oliver zuo" w:date="2024-03-20T23:20:00Z"/>
          <w:rFonts w:ascii="宋体" w:eastAsia="宋体" w:hAnsi="宋体"/>
        </w:rPr>
      </w:pPr>
      <w:proofErr w:type="spellStart"/>
      <w:ins w:id="748" w:author="Oliver zuo" w:date="2024-03-20T23:20:00Z">
        <w:r w:rsidRPr="00E157D2">
          <w:rPr>
            <w:rFonts w:ascii="宋体" w:eastAsia="宋体" w:hAnsi="宋体"/>
          </w:rPr>
          <w:t>db</w:t>
        </w:r>
        <w:r>
          <w:rPr>
            <w:rFonts w:ascii="宋体" w:eastAsia="宋体" w:hAnsi="宋体" w:hint="eastAsia"/>
          </w:rPr>
          <w:t>af</w:t>
        </w:r>
        <w:r w:rsidRPr="00E157D2">
          <w:rPr>
            <w:rFonts w:ascii="宋体" w:eastAsia="宋体" w:hAnsi="宋体"/>
          </w:rPr>
          <w:t>p</w:t>
        </w:r>
        <w:proofErr w:type="spellEnd"/>
        <w:r>
          <w:rPr>
            <w:rFonts w:ascii="宋体" w:eastAsia="宋体" w:hAnsi="宋体" w:hint="eastAsia"/>
          </w:rPr>
          <w:t>：结构体</w:t>
        </w:r>
        <w:r w:rsidRPr="00EC6B33">
          <w:rPr>
            <w:rFonts w:ascii="宋体" w:eastAsia="宋体" w:hAnsi="宋体"/>
          </w:rPr>
          <w:t>DATA_BLOCK_ALL_FORMAT</w:t>
        </w:r>
        <w:r>
          <w:rPr>
            <w:rFonts w:ascii="宋体" w:eastAsia="宋体" w:hAnsi="宋体" w:hint="eastAsia"/>
          </w:rPr>
          <w:t>的指针</w:t>
        </w:r>
      </w:ins>
    </w:p>
    <w:p w14:paraId="6C0E3FEA" w14:textId="77777777" w:rsidR="00837695" w:rsidRPr="006E2320" w:rsidRDefault="00837695" w:rsidP="00837695">
      <w:pPr>
        <w:rPr>
          <w:ins w:id="749" w:author="Oliver zuo" w:date="2024-03-20T23:20:00Z"/>
          <w:rFonts w:ascii="宋体" w:eastAsia="宋体" w:hAnsi="宋体"/>
          <w:b/>
          <w:bCs/>
        </w:rPr>
      </w:pPr>
      <w:ins w:id="750" w:author="Oliver zuo" w:date="2024-03-20T23:20:00Z">
        <w:r w:rsidRPr="006E2320">
          <w:rPr>
            <w:rFonts w:ascii="宋体" w:eastAsia="宋体" w:hAnsi="宋体" w:hint="eastAsia"/>
            <w:b/>
            <w:bCs/>
          </w:rPr>
          <w:t>返回值：</w:t>
        </w:r>
      </w:ins>
    </w:p>
    <w:p w14:paraId="79B6DE8D" w14:textId="77777777" w:rsidR="00837695" w:rsidRDefault="00837695" w:rsidP="00837695">
      <w:pPr>
        <w:rPr>
          <w:ins w:id="751" w:author="Oliver zuo" w:date="2024-03-20T23:20:00Z"/>
          <w:rFonts w:ascii="宋体" w:eastAsia="宋体" w:hAnsi="宋体"/>
        </w:rPr>
      </w:pPr>
      <w:ins w:id="752" w:author="Oliver zuo" w:date="2024-03-20T23:20:00Z">
        <w:r>
          <w:rPr>
            <w:rFonts w:ascii="宋体" w:eastAsia="宋体" w:hAnsi="宋体" w:hint="eastAsia"/>
          </w:rPr>
          <w:t>无</w:t>
        </w:r>
      </w:ins>
    </w:p>
    <w:p w14:paraId="7784D2D0" w14:textId="77777777" w:rsidR="00837695" w:rsidRDefault="00837695" w:rsidP="00837695">
      <w:pPr>
        <w:rPr>
          <w:ins w:id="753" w:author="Oliver zuo" w:date="2024-03-20T23:20:00Z"/>
          <w:rFonts w:ascii="宋体" w:eastAsia="宋体" w:hAnsi="宋体"/>
        </w:rPr>
      </w:pPr>
    </w:p>
    <w:p w14:paraId="3D985EB0" w14:textId="77777777" w:rsidR="00837695" w:rsidRPr="00554AD5" w:rsidRDefault="00837695" w:rsidP="00837695">
      <w:pPr>
        <w:rPr>
          <w:ins w:id="754" w:author="Oliver zuo" w:date="2024-03-20T23:20:00Z"/>
          <w:rFonts w:ascii="宋体" w:eastAsia="宋体" w:hAnsi="宋体"/>
          <w:b/>
          <w:bCs/>
        </w:rPr>
      </w:pPr>
      <w:ins w:id="755" w:author="Oliver zuo" w:date="2024-03-20T23:20:00Z">
        <w:r w:rsidRPr="00554AD5">
          <w:rPr>
            <w:rFonts w:ascii="宋体" w:eastAsia="宋体" w:hAnsi="宋体"/>
            <w:b/>
            <w:bCs/>
          </w:rPr>
          <w:t xml:space="preserve">void </w:t>
        </w:r>
        <w:proofErr w:type="spellStart"/>
        <w:r w:rsidRPr="00554AD5">
          <w:rPr>
            <w:rFonts w:ascii="宋体" w:eastAsia="宋体" w:hAnsi="宋体"/>
            <w:b/>
            <w:bCs/>
          </w:rPr>
          <w:t>printDataLine</w:t>
        </w:r>
        <w:r>
          <w:rPr>
            <w:rFonts w:ascii="宋体" w:eastAsia="宋体" w:hAnsi="宋体" w:hint="eastAsia"/>
            <w:b/>
            <w:bCs/>
          </w:rPr>
          <w:t>_allFormat</w:t>
        </w:r>
        <w:proofErr w:type="spellEnd"/>
        <w:r w:rsidRPr="00554AD5">
          <w:rPr>
            <w:rFonts w:ascii="宋体" w:eastAsia="宋体" w:hAnsi="宋体"/>
            <w:b/>
            <w:bCs/>
          </w:rPr>
          <w:t xml:space="preserve"> (DATA_LINE</w:t>
        </w:r>
        <w:r w:rsidRPr="009E7B8C">
          <w:rPr>
            <w:rFonts w:ascii="宋体" w:eastAsia="宋体" w:hAnsi="宋体"/>
            <w:b/>
            <w:bCs/>
          </w:rPr>
          <w:t>_ALL_FORMAT</w:t>
        </w:r>
        <w:r w:rsidRPr="00554AD5">
          <w:rPr>
            <w:rFonts w:ascii="宋体" w:eastAsia="宋体" w:hAnsi="宋体"/>
            <w:b/>
            <w:bCs/>
          </w:rPr>
          <w:t xml:space="preserve"> *</w:t>
        </w:r>
        <w:proofErr w:type="spellStart"/>
        <w:r w:rsidRPr="009E7B8C">
          <w:rPr>
            <w:rFonts w:ascii="宋体" w:eastAsia="宋体" w:hAnsi="宋体"/>
            <w:b/>
            <w:bCs/>
          </w:rPr>
          <w:t>dlafp</w:t>
        </w:r>
        <w:proofErr w:type="spellEnd"/>
        <w:r w:rsidRPr="00554AD5">
          <w:rPr>
            <w:rFonts w:ascii="宋体" w:eastAsia="宋体" w:hAnsi="宋体"/>
            <w:b/>
            <w:bCs/>
          </w:rPr>
          <w:t>)</w:t>
        </w:r>
        <w:r>
          <w:rPr>
            <w:rFonts w:ascii="宋体" w:eastAsia="宋体" w:hAnsi="宋体"/>
            <w:b/>
            <w:bCs/>
          </w:rPr>
          <w:t>;</w:t>
        </w:r>
      </w:ins>
    </w:p>
    <w:p w14:paraId="197559C9" w14:textId="77777777" w:rsidR="00837695" w:rsidRPr="006E2320" w:rsidRDefault="00837695" w:rsidP="00837695">
      <w:pPr>
        <w:rPr>
          <w:ins w:id="756" w:author="Oliver zuo" w:date="2024-03-20T23:20:00Z"/>
          <w:rFonts w:ascii="宋体" w:eastAsia="宋体" w:hAnsi="宋体"/>
          <w:b/>
          <w:bCs/>
        </w:rPr>
      </w:pPr>
      <w:ins w:id="757" w:author="Oliver zuo" w:date="2024-03-20T23:20:00Z">
        <w:r w:rsidRPr="006E2320">
          <w:rPr>
            <w:rFonts w:ascii="宋体" w:eastAsia="宋体" w:hAnsi="宋体" w:hint="eastAsia"/>
            <w:b/>
            <w:bCs/>
          </w:rPr>
          <w:t>功能：</w:t>
        </w:r>
      </w:ins>
    </w:p>
    <w:p w14:paraId="46023150" w14:textId="77777777" w:rsidR="00837695" w:rsidRDefault="00837695" w:rsidP="00837695">
      <w:pPr>
        <w:rPr>
          <w:ins w:id="758" w:author="Oliver zuo" w:date="2024-03-20T23:20:00Z"/>
          <w:rFonts w:ascii="宋体" w:eastAsia="宋体" w:hAnsi="宋体"/>
        </w:rPr>
      </w:pPr>
      <w:ins w:id="759" w:author="Oliver zuo" w:date="2024-03-20T23:20:00Z">
        <w:r>
          <w:rPr>
            <w:rFonts w:ascii="宋体" w:eastAsia="宋体" w:hAnsi="宋体" w:hint="eastAsia"/>
          </w:rPr>
          <w:t>打印显示</w:t>
        </w:r>
        <w:proofErr w:type="spellStart"/>
        <w:r w:rsidRPr="009E7B8C">
          <w:rPr>
            <w:rFonts w:ascii="宋体" w:eastAsia="宋体" w:hAnsi="宋体"/>
          </w:rPr>
          <w:t>dlafp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_ALL_FORMAT结构体中的所有成员变量的值，用于显示</w:t>
        </w:r>
        <w:proofErr w:type="spellStart"/>
        <w:r w:rsidRPr="009E7B8C">
          <w:rPr>
            <w:rFonts w:ascii="宋体" w:eastAsia="宋体" w:hAnsi="宋体"/>
          </w:rPr>
          <w:t>dlafp</w:t>
        </w:r>
        <w:proofErr w:type="spellEnd"/>
        <w:r>
          <w:rPr>
            <w:rFonts w:ascii="宋体" w:eastAsia="宋体" w:hAnsi="宋体" w:hint="eastAsia"/>
          </w:rPr>
          <w:t>中存储内容。</w:t>
        </w:r>
      </w:ins>
    </w:p>
    <w:p w14:paraId="5D2A93DE" w14:textId="77777777" w:rsidR="00837695" w:rsidRPr="006E2320" w:rsidRDefault="00837695" w:rsidP="00837695">
      <w:pPr>
        <w:rPr>
          <w:ins w:id="760" w:author="Oliver zuo" w:date="2024-03-20T23:20:00Z"/>
          <w:rFonts w:ascii="宋体" w:eastAsia="宋体" w:hAnsi="宋体"/>
          <w:b/>
          <w:bCs/>
        </w:rPr>
      </w:pPr>
      <w:ins w:id="761" w:author="Oliver zuo" w:date="2024-03-20T23:20:00Z">
        <w:r w:rsidRPr="006E2320">
          <w:rPr>
            <w:rFonts w:ascii="宋体" w:eastAsia="宋体" w:hAnsi="宋体" w:hint="eastAsia"/>
            <w:b/>
            <w:bCs/>
          </w:rPr>
          <w:t>参数：</w:t>
        </w:r>
      </w:ins>
    </w:p>
    <w:p w14:paraId="45778244" w14:textId="77777777" w:rsidR="00837695" w:rsidRDefault="00837695" w:rsidP="00837695">
      <w:pPr>
        <w:rPr>
          <w:ins w:id="762" w:author="Oliver zuo" w:date="2024-03-20T23:20:00Z"/>
          <w:rFonts w:ascii="宋体" w:eastAsia="宋体" w:hAnsi="宋体"/>
        </w:rPr>
      </w:pPr>
      <w:proofErr w:type="spellStart"/>
      <w:ins w:id="763" w:author="Oliver zuo" w:date="2024-03-20T23:20:00Z">
        <w:r w:rsidRPr="009E7B8C">
          <w:rPr>
            <w:rFonts w:ascii="宋体" w:eastAsia="宋体" w:hAnsi="宋体"/>
          </w:rPr>
          <w:t>dlafp</w:t>
        </w:r>
        <w:proofErr w:type="spellEnd"/>
        <w:r>
          <w:rPr>
            <w:rFonts w:ascii="宋体" w:eastAsia="宋体" w:hAnsi="宋体" w:hint="eastAsia"/>
          </w:rPr>
          <w:t>：结构体</w:t>
        </w:r>
        <w:r w:rsidRPr="00EC6B33">
          <w:rPr>
            <w:rFonts w:ascii="宋体" w:eastAsia="宋体" w:hAnsi="宋体"/>
          </w:rPr>
          <w:t>DATA_LINE_ALL_FORMAT</w:t>
        </w:r>
        <w:r>
          <w:rPr>
            <w:rFonts w:ascii="宋体" w:eastAsia="宋体" w:hAnsi="宋体" w:hint="eastAsia"/>
          </w:rPr>
          <w:t>的指针</w:t>
        </w:r>
      </w:ins>
    </w:p>
    <w:p w14:paraId="14CD43A5" w14:textId="77777777" w:rsidR="00837695" w:rsidRPr="006E2320" w:rsidRDefault="00837695" w:rsidP="00837695">
      <w:pPr>
        <w:rPr>
          <w:ins w:id="764" w:author="Oliver zuo" w:date="2024-03-20T23:20:00Z"/>
          <w:rFonts w:ascii="宋体" w:eastAsia="宋体" w:hAnsi="宋体"/>
          <w:b/>
          <w:bCs/>
        </w:rPr>
      </w:pPr>
      <w:ins w:id="765" w:author="Oliver zuo" w:date="2024-03-20T23:20:00Z">
        <w:r w:rsidRPr="006E2320">
          <w:rPr>
            <w:rFonts w:ascii="宋体" w:eastAsia="宋体" w:hAnsi="宋体" w:hint="eastAsia"/>
            <w:b/>
            <w:bCs/>
          </w:rPr>
          <w:t>返回值：</w:t>
        </w:r>
      </w:ins>
    </w:p>
    <w:p w14:paraId="21A8DBB9" w14:textId="77777777" w:rsidR="00837695" w:rsidRDefault="00837695" w:rsidP="00837695">
      <w:pPr>
        <w:rPr>
          <w:ins w:id="766" w:author="Oliver zuo" w:date="2024-03-20T23:20:00Z"/>
          <w:rFonts w:ascii="宋体" w:eastAsia="宋体" w:hAnsi="宋体"/>
        </w:rPr>
      </w:pPr>
      <w:ins w:id="767" w:author="Oliver zuo" w:date="2024-03-20T23:20:00Z">
        <w:r>
          <w:rPr>
            <w:rFonts w:ascii="宋体" w:eastAsia="宋体" w:hAnsi="宋体" w:hint="eastAsia"/>
          </w:rPr>
          <w:t>无。</w:t>
        </w:r>
      </w:ins>
    </w:p>
    <w:p w14:paraId="66020652" w14:textId="77777777" w:rsidR="00837695" w:rsidRPr="00D641CA" w:rsidRDefault="00837695" w:rsidP="00837695">
      <w:pPr>
        <w:rPr>
          <w:ins w:id="768" w:author="Oliver zuo" w:date="2024-03-20T23:20:00Z"/>
          <w:rFonts w:ascii="宋体" w:eastAsia="宋体" w:hAnsi="宋体"/>
        </w:rPr>
      </w:pPr>
    </w:p>
    <w:p w14:paraId="2AA73B6A" w14:textId="77777777" w:rsidR="00FF3AC5" w:rsidRPr="00837695" w:rsidRDefault="00FF3AC5" w:rsidP="00E157D2">
      <w:pPr>
        <w:rPr>
          <w:rFonts w:ascii="宋体" w:eastAsia="宋体" w:hAnsi="宋体"/>
        </w:rPr>
      </w:pPr>
    </w:p>
    <w:p w14:paraId="09B1D670" w14:textId="100AF156" w:rsidR="004C70ED" w:rsidRDefault="004C70ED" w:rsidP="0018677F">
      <w:pPr>
        <w:pStyle w:val="2"/>
      </w:pPr>
      <w:bookmarkStart w:id="769" w:name="_Toc161869374"/>
      <w:proofErr w:type="spellStart"/>
      <w:r>
        <w:rPr>
          <w:rFonts w:hint="eastAsia"/>
        </w:rPr>
        <w:t>vcflib</w:t>
      </w:r>
      <w:proofErr w:type="spellEnd"/>
      <w:r>
        <w:t xml:space="preserve"> </w:t>
      </w:r>
      <w:r>
        <w:rPr>
          <w:rFonts w:hint="eastAsia"/>
        </w:rPr>
        <w:t>用户可调节的宏参数</w:t>
      </w:r>
      <w:bookmarkEnd w:id="769"/>
    </w:p>
    <w:p w14:paraId="66352FB9" w14:textId="7A2B7960" w:rsidR="004C70ED" w:rsidRDefault="004C70ED" w:rsidP="00E157D2">
      <w:pPr>
        <w:rPr>
          <w:rFonts w:ascii="宋体" w:eastAsia="宋体" w:hAnsi="宋体"/>
        </w:rPr>
      </w:pPr>
      <w:r>
        <w:rPr>
          <w:rFonts w:ascii="宋体" w:eastAsia="宋体" w:hAnsi="宋体" w:hint="eastAsia"/>
        </w:rPr>
        <w:t>在</w:t>
      </w:r>
      <w:proofErr w:type="spellStart"/>
      <w:r>
        <w:rPr>
          <w:rFonts w:ascii="宋体" w:eastAsia="宋体" w:hAnsi="宋体" w:hint="eastAsia"/>
        </w:rPr>
        <w:t>inc</w:t>
      </w:r>
      <w:proofErr w:type="spellEnd"/>
      <w:r>
        <w:rPr>
          <w:rFonts w:ascii="宋体" w:eastAsia="宋体" w:hAnsi="宋体"/>
        </w:rPr>
        <w:t>/</w:t>
      </w:r>
      <w:proofErr w:type="spellStart"/>
      <w:r>
        <w:rPr>
          <w:rFonts w:ascii="宋体" w:eastAsia="宋体" w:hAnsi="宋体"/>
        </w:rPr>
        <w:t>vcflib.h</w:t>
      </w:r>
      <w:proofErr w:type="spellEnd"/>
      <w:r>
        <w:rPr>
          <w:rFonts w:ascii="宋体" w:eastAsia="宋体" w:hAnsi="宋体" w:hint="eastAsia"/>
        </w:rPr>
        <w:t>文件中，有一些宏定义，用户可以根据不同的需求进行动态调整。</w:t>
      </w:r>
    </w:p>
    <w:p w14:paraId="353B480C" w14:textId="54CF8CBD" w:rsidR="004C70ED" w:rsidRPr="004C70ED" w:rsidRDefault="0077163C" w:rsidP="00E157D2">
      <w:pPr>
        <w:rPr>
          <w:rFonts w:ascii="宋体" w:eastAsia="宋体" w:hAnsi="宋体"/>
        </w:rPr>
      </w:pPr>
      <w:ins w:id="770" w:author="zuo Oliver" w:date="2023-05-16T13:17:00Z">
        <w:r w:rsidRPr="0077163C">
          <w:rPr>
            <w:rFonts w:ascii="宋体" w:eastAsia="宋体" w:hAnsi="宋体"/>
            <w:b/>
            <w:bCs/>
          </w:rPr>
          <w:t>BT_MAX_LINE_SIZE</w:t>
        </w:r>
      </w:ins>
      <w:del w:id="771" w:author="zuo Oliver" w:date="2023-05-16T13:18:00Z">
        <w:r w:rsidR="004C70ED" w:rsidRPr="004C70ED" w:rsidDel="0077163C">
          <w:rPr>
            <w:rFonts w:ascii="宋体" w:eastAsia="宋体" w:hAnsi="宋体"/>
            <w:b/>
            <w:bCs/>
          </w:rPr>
          <w:delText>MAX_SUPPORT_SAMPLE_NUM</w:delText>
        </w:r>
      </w:del>
      <w:r w:rsidR="004C70ED">
        <w:rPr>
          <w:rFonts w:ascii="宋体" w:eastAsia="宋体" w:hAnsi="宋体" w:hint="eastAsia"/>
          <w:b/>
          <w:bCs/>
        </w:rPr>
        <w:t>：</w:t>
      </w:r>
      <w:r w:rsidR="004C70ED" w:rsidRPr="004C70ED">
        <w:rPr>
          <w:rFonts w:ascii="宋体" w:eastAsia="宋体" w:hAnsi="宋体" w:hint="eastAsia"/>
        </w:rPr>
        <w:t>当前该库支持的</w:t>
      </w:r>
      <w:r w:rsidR="004C70ED">
        <w:rPr>
          <w:rFonts w:ascii="宋体" w:eastAsia="宋体" w:hAnsi="宋体" w:hint="eastAsia"/>
        </w:rPr>
        <w:t>读取</w:t>
      </w:r>
      <w:proofErr w:type="spellStart"/>
      <w:r w:rsidR="004C70ED">
        <w:rPr>
          <w:rFonts w:ascii="宋体" w:eastAsia="宋体" w:hAnsi="宋体" w:hint="eastAsia"/>
        </w:rPr>
        <w:t>vcf</w:t>
      </w:r>
      <w:proofErr w:type="spellEnd"/>
      <w:r w:rsidR="004C70ED">
        <w:rPr>
          <w:rFonts w:ascii="宋体" w:eastAsia="宋体" w:hAnsi="宋体" w:hint="eastAsia"/>
        </w:rPr>
        <w:t>文件中</w:t>
      </w:r>
      <w:ins w:id="772" w:author="zuo Oliver" w:date="2023-05-16T13:18:00Z">
        <w:r>
          <w:rPr>
            <w:rFonts w:ascii="宋体" w:eastAsia="宋体" w:hAnsi="宋体" w:hint="eastAsia"/>
          </w:rPr>
          <w:t>，一行中</w:t>
        </w:r>
      </w:ins>
      <w:r w:rsidR="004C70ED" w:rsidRPr="004C70ED">
        <w:rPr>
          <w:rFonts w:ascii="宋体" w:eastAsia="宋体" w:hAnsi="宋体" w:hint="eastAsia"/>
        </w:rPr>
        <w:t>最大</w:t>
      </w:r>
      <w:del w:id="773" w:author="zuo Oliver" w:date="2023-05-16T13:18:00Z">
        <w:r w:rsidR="004C70ED" w:rsidRPr="004C70ED" w:rsidDel="0077163C">
          <w:rPr>
            <w:rFonts w:ascii="宋体" w:eastAsia="宋体" w:hAnsi="宋体" w:hint="eastAsia"/>
          </w:rPr>
          <w:delText>samples</w:delText>
        </w:r>
      </w:del>
      <w:r w:rsidR="004C70ED">
        <w:rPr>
          <w:rFonts w:ascii="宋体" w:eastAsia="宋体" w:hAnsi="宋体" w:hint="eastAsia"/>
        </w:rPr>
        <w:t>的</w:t>
      </w:r>
      <w:ins w:id="774" w:author="zuo Oliver" w:date="2023-05-16T13:18:00Z">
        <w:r>
          <w:rPr>
            <w:rFonts w:ascii="宋体" w:eastAsia="宋体" w:hAnsi="宋体" w:hint="eastAsia"/>
          </w:rPr>
          <w:t>字符</w:t>
        </w:r>
      </w:ins>
      <w:r w:rsidR="004C70ED">
        <w:rPr>
          <w:rFonts w:ascii="宋体" w:eastAsia="宋体" w:hAnsi="宋体" w:hint="eastAsia"/>
        </w:rPr>
        <w:t>数量。当前值为</w:t>
      </w:r>
      <w:ins w:id="775" w:author="zuo Oliver" w:date="2023-05-16T13:19:00Z">
        <w:r>
          <w:rPr>
            <w:rFonts w:ascii="宋体" w:eastAsia="宋体" w:hAnsi="宋体"/>
          </w:rPr>
          <w:t>6</w:t>
        </w:r>
      </w:ins>
      <w:del w:id="776" w:author="zuo Oliver" w:date="2023-05-16T13:19:00Z">
        <w:r w:rsidR="004C70ED" w:rsidDel="0077163C">
          <w:rPr>
            <w:rFonts w:ascii="宋体" w:eastAsia="宋体" w:hAnsi="宋体" w:hint="eastAsia"/>
          </w:rPr>
          <w:delText>1</w:delText>
        </w:r>
      </w:del>
      <w:r w:rsidR="004C70ED">
        <w:rPr>
          <w:rFonts w:ascii="宋体" w:eastAsia="宋体" w:hAnsi="宋体" w:hint="eastAsia"/>
        </w:rPr>
        <w:t>M。</w:t>
      </w:r>
      <w:ins w:id="777" w:author="zuo Oliver" w:date="2023-05-16T13:19:00Z">
        <w:r>
          <w:rPr>
            <w:rFonts w:ascii="宋体" w:eastAsia="宋体" w:hAnsi="宋体" w:hint="eastAsia"/>
          </w:rPr>
          <w:t>若</w:t>
        </w:r>
      </w:ins>
      <w:del w:id="778" w:author="zuo Oliver" w:date="2023-05-16T13:19:00Z">
        <w:r w:rsidR="004C70ED" w:rsidDel="0077163C">
          <w:rPr>
            <w:rFonts w:ascii="宋体" w:eastAsia="宋体" w:hAnsi="宋体" w:hint="eastAsia"/>
          </w:rPr>
          <w:delText>即最高支持读取1M个samples的vcf文件</w:delText>
        </w:r>
      </w:del>
      <w:ins w:id="779" w:author="zuo Oliver" w:date="2023-05-16T13:19:00Z">
        <w:r>
          <w:rPr>
            <w:rFonts w:ascii="宋体" w:eastAsia="宋体" w:hAnsi="宋体" w:hint="eastAsia"/>
          </w:rPr>
          <w:t>因需要处理的</w:t>
        </w:r>
        <w:proofErr w:type="spellStart"/>
        <w:r>
          <w:rPr>
            <w:rFonts w:ascii="宋体" w:eastAsia="宋体" w:hAnsi="宋体" w:hint="eastAsia"/>
          </w:rPr>
          <w:t>vcf</w:t>
        </w:r>
        <w:proofErr w:type="spellEnd"/>
        <w:r>
          <w:rPr>
            <w:rFonts w:ascii="宋体" w:eastAsia="宋体" w:hAnsi="宋体" w:hint="eastAsia"/>
          </w:rPr>
          <w:t>文件一行字符数特别大而产生</w:t>
        </w:r>
      </w:ins>
      <w:ins w:id="780" w:author="zuo Oliver" w:date="2023-05-16T13:20:00Z">
        <w:r>
          <w:rPr>
            <w:rFonts w:ascii="宋体" w:eastAsia="宋体" w:hAnsi="宋体" w:hint="eastAsia"/>
          </w:rPr>
          <w:t>了错误，可以将其值改大后重新编译即可</w:t>
        </w:r>
      </w:ins>
      <w:r w:rsidR="004C70ED">
        <w:rPr>
          <w:rFonts w:ascii="宋体" w:eastAsia="宋体" w:hAnsi="宋体" w:hint="eastAsia"/>
        </w:rPr>
        <w:t>。</w:t>
      </w:r>
    </w:p>
    <w:p w14:paraId="6353F0FB" w14:textId="0451FDE4" w:rsidR="004C70ED" w:rsidRDefault="004C70ED" w:rsidP="00E157D2">
      <w:pPr>
        <w:rPr>
          <w:rFonts w:ascii="宋体" w:eastAsia="宋体" w:hAnsi="宋体"/>
        </w:rPr>
      </w:pPr>
      <w:r w:rsidRPr="004C70ED">
        <w:rPr>
          <w:rFonts w:ascii="宋体" w:eastAsia="宋体" w:hAnsi="宋体"/>
          <w:b/>
          <w:bCs/>
        </w:rPr>
        <w:lastRenderedPageBreak/>
        <w:t>OPEN_MP_THREAD_NUM</w:t>
      </w:r>
      <w:r w:rsidRPr="004C70ED">
        <w:rPr>
          <w:rFonts w:ascii="宋体" w:eastAsia="宋体" w:hAnsi="宋体" w:hint="eastAsia"/>
          <w:b/>
          <w:bCs/>
        </w:rPr>
        <w:t>：</w:t>
      </w:r>
      <w:r>
        <w:rPr>
          <w:rFonts w:ascii="宋体" w:eastAsia="宋体" w:hAnsi="宋体" w:hint="eastAsia"/>
        </w:rPr>
        <w:t>在进行读取</w:t>
      </w:r>
      <w:proofErr w:type="spellStart"/>
      <w:r>
        <w:rPr>
          <w:rFonts w:ascii="宋体" w:eastAsia="宋体" w:hAnsi="宋体" w:hint="eastAsia"/>
        </w:rPr>
        <w:t>vcf</w:t>
      </w:r>
      <w:proofErr w:type="spellEnd"/>
      <w:r>
        <w:rPr>
          <w:rFonts w:ascii="宋体" w:eastAsia="宋体" w:hAnsi="宋体" w:hint="eastAsia"/>
        </w:rPr>
        <w:t>文件中的数据解析时，开启的</w:t>
      </w:r>
      <w:proofErr w:type="spellStart"/>
      <w:r>
        <w:rPr>
          <w:rFonts w:ascii="宋体" w:eastAsia="宋体" w:hAnsi="宋体" w:hint="eastAsia"/>
        </w:rPr>
        <w:t>openMP</w:t>
      </w:r>
      <w:proofErr w:type="spellEnd"/>
      <w:r>
        <w:rPr>
          <w:rFonts w:ascii="宋体" w:eastAsia="宋体" w:hAnsi="宋体" w:hint="eastAsia"/>
        </w:rPr>
        <w:t>的线程数。当前值为1</w:t>
      </w:r>
      <w:r>
        <w:rPr>
          <w:rFonts w:ascii="宋体" w:eastAsia="宋体" w:hAnsi="宋体"/>
        </w:rPr>
        <w:t>0</w:t>
      </w:r>
      <w:r>
        <w:rPr>
          <w:rFonts w:ascii="宋体" w:eastAsia="宋体" w:hAnsi="宋体" w:hint="eastAsia"/>
        </w:rPr>
        <w:t>。用户可以提高该值来提高整个库读取</w:t>
      </w:r>
      <w:proofErr w:type="spellStart"/>
      <w:r>
        <w:rPr>
          <w:rFonts w:ascii="宋体" w:eastAsia="宋体" w:hAnsi="宋体" w:hint="eastAsia"/>
        </w:rPr>
        <w:t>vcf</w:t>
      </w:r>
      <w:proofErr w:type="spellEnd"/>
      <w:r>
        <w:rPr>
          <w:rFonts w:ascii="宋体" w:eastAsia="宋体" w:hAnsi="宋体" w:hint="eastAsia"/>
        </w:rPr>
        <w:t>文件的速度，但整体速度受硬盘I/</w:t>
      </w:r>
      <w:r>
        <w:rPr>
          <w:rFonts w:ascii="宋体" w:eastAsia="宋体" w:hAnsi="宋体"/>
        </w:rPr>
        <w:t>O</w:t>
      </w:r>
      <w:r>
        <w:rPr>
          <w:rFonts w:ascii="宋体" w:eastAsia="宋体" w:hAnsi="宋体" w:hint="eastAsia"/>
        </w:rPr>
        <w:t>限制和CPU核数限制。</w:t>
      </w:r>
    </w:p>
    <w:p w14:paraId="5885CC8C" w14:textId="200503F5" w:rsidR="004A7407" w:rsidRDefault="004A7407" w:rsidP="00E157D2">
      <w:pPr>
        <w:rPr>
          <w:rFonts w:ascii="宋体" w:eastAsia="宋体" w:hAnsi="宋体"/>
        </w:rPr>
      </w:pPr>
    </w:p>
    <w:p w14:paraId="7B759376" w14:textId="68A6FE51" w:rsidR="004A7407" w:rsidRDefault="004A7407" w:rsidP="00E157D2">
      <w:pPr>
        <w:rPr>
          <w:rFonts w:ascii="宋体" w:eastAsia="宋体" w:hAnsi="宋体"/>
        </w:rPr>
      </w:pPr>
    </w:p>
    <w:p w14:paraId="0B210C25" w14:textId="4D5FA60D" w:rsidR="00536696" w:rsidRDefault="00536696" w:rsidP="00536696">
      <w:pPr>
        <w:pStyle w:val="1"/>
        <w:rPr>
          <w:ins w:id="781" w:author="zuo Oliver" w:date="2023-05-20T22:11:00Z"/>
        </w:rPr>
      </w:pPr>
      <w:bookmarkStart w:id="782" w:name="_Toc161869375"/>
      <w:ins w:id="783" w:author="zuo Oliver" w:date="2023-05-20T22:11:00Z">
        <w:r>
          <w:t>Tools</w:t>
        </w:r>
        <w:r>
          <w:rPr>
            <w:rFonts w:hint="eastAsia"/>
          </w:rPr>
          <w:t>说明</w:t>
        </w:r>
        <w:bookmarkEnd w:id="782"/>
      </w:ins>
    </w:p>
    <w:p w14:paraId="173569A0" w14:textId="77777777" w:rsidR="00405E2B" w:rsidRDefault="00536696" w:rsidP="00536696">
      <w:pPr>
        <w:rPr>
          <w:ins w:id="784" w:author="zuo Oliver" w:date="2023-05-20T22:21:00Z"/>
          <w:rFonts w:ascii="宋体" w:eastAsia="宋体" w:hAnsi="宋体"/>
        </w:rPr>
      </w:pPr>
      <w:ins w:id="785" w:author="zuo Oliver" w:date="2023-05-20T22:15:00Z">
        <w:r>
          <w:rPr>
            <w:rFonts w:ascii="宋体" w:eastAsia="宋体" w:hAnsi="宋体" w:hint="eastAsia"/>
          </w:rPr>
          <w:t>zM</w:t>
        </w:r>
        <w:r>
          <w:rPr>
            <w:rFonts w:ascii="宋体" w:eastAsia="宋体" w:hAnsi="宋体"/>
          </w:rPr>
          <w:t>3</w:t>
        </w:r>
        <w:r>
          <w:rPr>
            <w:rFonts w:ascii="宋体" w:eastAsia="宋体" w:hAnsi="宋体" w:hint="eastAsia"/>
          </w:rPr>
          <w:t>vcf文件夹中配套提供了一些关于</w:t>
        </w:r>
      </w:ins>
      <w:ins w:id="786" w:author="zuo Oliver" w:date="2023-05-20T22:16:00Z">
        <w:r w:rsidR="00405E2B">
          <w:rPr>
            <w:rFonts w:ascii="宋体" w:eastAsia="宋体" w:hAnsi="宋体" w:hint="eastAsia"/>
          </w:rPr>
          <w:t>在</w:t>
        </w:r>
      </w:ins>
      <w:ins w:id="787" w:author="zuo Oliver" w:date="2023-05-20T22:15:00Z">
        <w:r>
          <w:rPr>
            <w:rFonts w:ascii="宋体" w:eastAsia="宋体" w:hAnsi="宋体" w:hint="eastAsia"/>
          </w:rPr>
          <w:t>测试</w:t>
        </w:r>
      </w:ins>
      <w:ins w:id="788" w:author="zuo Oliver" w:date="2023-05-20T22:17:00Z">
        <w:r w:rsidR="00405E2B">
          <w:rPr>
            <w:rFonts w:ascii="宋体" w:eastAsia="宋体" w:hAnsi="宋体" w:hint="eastAsia"/>
          </w:rPr>
          <w:t>该项目速度和效率的时候，使用的一些小工具程序。</w:t>
        </w:r>
      </w:ins>
    </w:p>
    <w:p w14:paraId="2929A639" w14:textId="77777777" w:rsidR="00405E2B" w:rsidRPr="00B62D42" w:rsidRDefault="00405E2B" w:rsidP="00405E2B">
      <w:pPr>
        <w:pStyle w:val="2"/>
        <w:rPr>
          <w:ins w:id="789" w:author="zuo Oliver" w:date="2023-05-20T22:21:00Z"/>
        </w:rPr>
      </w:pPr>
      <w:bookmarkStart w:id="790" w:name="_Toc161869376"/>
      <w:ins w:id="791" w:author="zuo Oliver" w:date="2023-05-20T22:21:00Z">
        <w:r w:rsidRPr="00B62D42">
          <w:rPr>
            <w:rFonts w:hint="eastAsia"/>
          </w:rPr>
          <w:t>1，</w:t>
        </w:r>
        <w:r>
          <w:rPr>
            <w:rFonts w:hint="eastAsia"/>
          </w:rPr>
          <w:t>编译生成</w:t>
        </w:r>
        <w:bookmarkEnd w:id="790"/>
      </w:ins>
    </w:p>
    <w:p w14:paraId="46C666E7" w14:textId="2A2637BF" w:rsidR="00536696" w:rsidRDefault="00405E2B" w:rsidP="00536696">
      <w:pPr>
        <w:rPr>
          <w:ins w:id="792" w:author="zuo Oliver" w:date="2023-05-20T22:14:00Z"/>
          <w:rFonts w:ascii="宋体" w:eastAsia="宋体" w:hAnsi="宋体"/>
        </w:rPr>
      </w:pPr>
      <w:ins w:id="793" w:author="zuo Oliver" w:date="2023-05-20T22:17:00Z">
        <w:r>
          <w:rPr>
            <w:rFonts w:ascii="宋体" w:eastAsia="宋体" w:hAnsi="宋体" w:hint="eastAsia"/>
          </w:rPr>
          <w:t>编译方法如下：</w:t>
        </w:r>
      </w:ins>
    </w:p>
    <w:p w14:paraId="5DFF5055" w14:textId="215234CC" w:rsidR="00536696" w:rsidRPr="00B62D42" w:rsidRDefault="00405E2B" w:rsidP="00536696">
      <w:pPr>
        <w:rPr>
          <w:ins w:id="794" w:author="zuo Oliver" w:date="2023-05-20T22:14:00Z"/>
          <w:rFonts w:ascii="宋体" w:eastAsia="宋体" w:hAnsi="宋体"/>
        </w:rPr>
      </w:pPr>
      <w:ins w:id="795" w:author="zuo Oliver" w:date="2023-05-20T22:17:00Z">
        <w:r>
          <w:rPr>
            <w:rFonts w:ascii="宋体" w:eastAsia="宋体" w:hAnsi="宋体"/>
          </w:rPr>
          <w:t>1</w:t>
        </w:r>
      </w:ins>
      <w:ins w:id="796" w:author="zuo Oliver" w:date="2023-05-20T22:14:00Z">
        <w:r w:rsidR="00536696" w:rsidRPr="00B62D42">
          <w:rPr>
            <w:rFonts w:ascii="宋体" w:eastAsia="宋体" w:hAnsi="宋体" w:hint="eastAsia"/>
          </w:rPr>
          <w:t>）</w:t>
        </w:r>
        <w:r w:rsidR="00536696">
          <w:rPr>
            <w:rFonts w:ascii="宋体" w:eastAsia="宋体" w:hAnsi="宋体" w:hint="eastAsia"/>
          </w:rPr>
          <w:t>Linux平台下：</w:t>
        </w:r>
      </w:ins>
    </w:p>
    <w:p w14:paraId="26B9C48B" w14:textId="77777777" w:rsidR="00536696" w:rsidRPr="00B62D42" w:rsidRDefault="00536696" w:rsidP="00536696">
      <w:pPr>
        <w:rPr>
          <w:ins w:id="797" w:author="zuo Oliver" w:date="2023-05-20T22:14:00Z"/>
          <w:rFonts w:ascii="宋体" w:eastAsia="宋体" w:hAnsi="宋体"/>
        </w:rPr>
      </w:pPr>
      <w:ins w:id="798" w:author="zuo Oliver" w:date="2023-05-20T22:14:00Z">
        <w:r>
          <w:rPr>
            <w:rFonts w:ascii="宋体" w:eastAsia="宋体" w:hAnsi="宋体" w:hint="eastAsia"/>
          </w:rPr>
          <w:t>进入项目文件夹后，选择</w:t>
        </w:r>
        <w:r w:rsidRPr="00B62D42">
          <w:rPr>
            <w:rFonts w:ascii="宋体" w:eastAsia="宋体" w:hAnsi="宋体" w:hint="eastAsia"/>
          </w:rPr>
          <w:t>进入</w:t>
        </w:r>
        <w:r>
          <w:rPr>
            <w:rFonts w:ascii="宋体" w:eastAsia="宋体" w:hAnsi="宋体" w:hint="eastAsia"/>
          </w:rPr>
          <w:t>Linux版本目录</w:t>
        </w:r>
      </w:ins>
    </w:p>
    <w:p w14:paraId="3FB5BF0B" w14:textId="77777777" w:rsidR="00536696" w:rsidRPr="00B62D42" w:rsidRDefault="00536696" w:rsidP="00536696">
      <w:pPr>
        <w:rPr>
          <w:ins w:id="799" w:author="zuo Oliver" w:date="2023-05-20T22:14:00Z"/>
          <w:rFonts w:ascii="宋体" w:eastAsia="宋体" w:hAnsi="宋体"/>
          <w:b/>
          <w:bCs/>
        </w:rPr>
      </w:pPr>
      <w:ins w:id="800" w:author="zuo Oliver" w:date="2023-05-20T22:14:00Z">
        <w:r w:rsidRPr="00B62D42">
          <w:rPr>
            <w:rFonts w:ascii="宋体" w:eastAsia="宋体" w:hAnsi="宋体" w:hint="eastAsia"/>
            <w:b/>
            <w:bCs/>
          </w:rPr>
          <w:t>c</w:t>
        </w:r>
        <w:r w:rsidRPr="00B62D42">
          <w:rPr>
            <w:rFonts w:ascii="宋体" w:eastAsia="宋体" w:hAnsi="宋体"/>
            <w:b/>
            <w:bCs/>
          </w:rPr>
          <w:t>d zM3vcf</w:t>
        </w:r>
      </w:ins>
    </w:p>
    <w:p w14:paraId="3A6EEBD4" w14:textId="77777777" w:rsidR="00536696" w:rsidRPr="00B62D42" w:rsidRDefault="00536696" w:rsidP="00536696">
      <w:pPr>
        <w:rPr>
          <w:ins w:id="801" w:author="zuo Oliver" w:date="2023-05-20T22:14:00Z"/>
          <w:rFonts w:ascii="宋体" w:eastAsia="宋体" w:hAnsi="宋体"/>
        </w:rPr>
      </w:pPr>
      <w:ins w:id="802" w:author="zuo Oliver" w:date="2023-05-20T22:14:00Z">
        <w:r w:rsidRPr="00B62D42">
          <w:rPr>
            <w:rFonts w:ascii="宋体" w:eastAsia="宋体" w:hAnsi="宋体" w:hint="eastAsia"/>
          </w:rPr>
          <w:t xml:space="preserve">编译 </w:t>
        </w:r>
        <w:proofErr w:type="spellStart"/>
        <w:r w:rsidRPr="00B62D42">
          <w:rPr>
            <w:rFonts w:ascii="宋体" w:eastAsia="宋体" w:hAnsi="宋体" w:hint="eastAsia"/>
          </w:rPr>
          <w:t>vcflib</w:t>
        </w:r>
        <w:proofErr w:type="spellEnd"/>
        <w:r w:rsidRPr="00B62D42">
          <w:rPr>
            <w:rFonts w:ascii="宋体" w:eastAsia="宋体" w:hAnsi="宋体"/>
          </w:rPr>
          <w:t xml:space="preserve"> </w:t>
        </w:r>
        <w:r w:rsidRPr="00B62D42">
          <w:rPr>
            <w:rFonts w:ascii="宋体" w:eastAsia="宋体" w:hAnsi="宋体" w:hint="eastAsia"/>
          </w:rPr>
          <w:t>库，并生成</w:t>
        </w:r>
        <w:proofErr w:type="spellStart"/>
        <w:r w:rsidRPr="00B62D42">
          <w:rPr>
            <w:rFonts w:ascii="宋体" w:eastAsia="宋体" w:hAnsi="宋体" w:hint="eastAsia"/>
          </w:rPr>
          <w:t>vc</w:t>
        </w:r>
        <w:r>
          <w:rPr>
            <w:rFonts w:ascii="宋体" w:eastAsia="宋体" w:hAnsi="宋体" w:hint="eastAsia"/>
          </w:rPr>
          <w:t>f</w:t>
        </w:r>
        <w:r w:rsidRPr="00B62D42">
          <w:rPr>
            <w:rFonts w:ascii="宋体" w:eastAsia="宋体" w:hAnsi="宋体" w:hint="eastAsia"/>
          </w:rPr>
          <w:t>lib</w:t>
        </w:r>
        <w:proofErr w:type="spellEnd"/>
        <w:r w:rsidRPr="00B62D42">
          <w:rPr>
            <w:rFonts w:ascii="宋体" w:eastAsia="宋体" w:hAnsi="宋体" w:hint="eastAsia"/>
          </w:rPr>
          <w:t>库文件到指定目录</w:t>
        </w:r>
      </w:ins>
    </w:p>
    <w:p w14:paraId="4C59EDE5" w14:textId="77777777" w:rsidR="00536696" w:rsidRDefault="00536696" w:rsidP="00536696">
      <w:pPr>
        <w:rPr>
          <w:ins w:id="803" w:author="zuo Oliver" w:date="2023-05-20T22:18:00Z"/>
          <w:rFonts w:ascii="宋体" w:eastAsia="宋体" w:hAnsi="宋体"/>
          <w:b/>
          <w:bCs/>
        </w:rPr>
      </w:pPr>
      <w:ins w:id="804" w:author="zuo Oliver" w:date="2023-05-20T22:14:00Z">
        <w:r w:rsidRPr="00B62D42">
          <w:rPr>
            <w:rFonts w:ascii="宋体" w:eastAsia="宋体" w:hAnsi="宋体" w:hint="eastAsia"/>
            <w:b/>
            <w:bCs/>
          </w:rPr>
          <w:t>m</w:t>
        </w:r>
        <w:r w:rsidRPr="00B62D42">
          <w:rPr>
            <w:rFonts w:ascii="宋体" w:eastAsia="宋体" w:hAnsi="宋体"/>
            <w:b/>
            <w:bCs/>
          </w:rPr>
          <w:t xml:space="preserve">ake </w:t>
        </w:r>
        <w:proofErr w:type="spellStart"/>
        <w:r w:rsidRPr="00B62D42">
          <w:rPr>
            <w:rFonts w:ascii="宋体" w:eastAsia="宋体" w:hAnsi="宋体"/>
            <w:b/>
            <w:bCs/>
          </w:rPr>
          <w:t>vcflib</w:t>
        </w:r>
      </w:ins>
      <w:proofErr w:type="spellEnd"/>
    </w:p>
    <w:p w14:paraId="101A29BD" w14:textId="04F8A3CD" w:rsidR="00405E2B" w:rsidRPr="00405E2B" w:rsidRDefault="00405E2B" w:rsidP="00536696">
      <w:pPr>
        <w:rPr>
          <w:ins w:id="805" w:author="zuo Oliver" w:date="2023-05-20T22:18:00Z"/>
          <w:rFonts w:ascii="宋体" w:eastAsia="宋体" w:hAnsi="宋体"/>
          <w:rPrChange w:id="806" w:author="zuo Oliver" w:date="2023-05-20T22:18:00Z">
            <w:rPr>
              <w:ins w:id="807" w:author="zuo Oliver" w:date="2023-05-20T22:18:00Z"/>
              <w:rFonts w:ascii="宋体" w:eastAsia="宋体" w:hAnsi="宋体"/>
              <w:b/>
              <w:bCs/>
            </w:rPr>
          </w:rPrChange>
        </w:rPr>
      </w:pPr>
      <w:ins w:id="808" w:author="zuo Oliver" w:date="2023-05-20T22:18:00Z">
        <w:r w:rsidRPr="00405E2B">
          <w:rPr>
            <w:rFonts w:ascii="宋体" w:eastAsia="宋体" w:hAnsi="宋体" w:hint="eastAsia"/>
            <w:rPrChange w:id="809" w:author="zuo Oliver" w:date="2023-05-20T22:18:00Z">
              <w:rPr>
                <w:rFonts w:ascii="宋体" w:eastAsia="宋体" w:hAnsi="宋体" w:hint="eastAsia"/>
                <w:b/>
                <w:bCs/>
              </w:rPr>
            </w:rPrChange>
          </w:rPr>
          <w:t>进入小工具文件夹</w:t>
        </w:r>
      </w:ins>
    </w:p>
    <w:p w14:paraId="01AED6A3" w14:textId="72E7F6E8" w:rsidR="00405E2B" w:rsidRDefault="00405E2B" w:rsidP="00536696">
      <w:pPr>
        <w:rPr>
          <w:ins w:id="810" w:author="zuo Oliver" w:date="2023-05-20T22:18:00Z"/>
          <w:rFonts w:ascii="宋体" w:eastAsia="宋体" w:hAnsi="宋体"/>
          <w:b/>
          <w:bCs/>
        </w:rPr>
      </w:pPr>
      <w:ins w:id="811" w:author="zuo Oliver" w:date="2023-05-20T22:18:00Z">
        <w:r>
          <w:rPr>
            <w:rFonts w:ascii="宋体" w:eastAsia="宋体" w:hAnsi="宋体" w:hint="eastAsia"/>
            <w:b/>
            <w:bCs/>
          </w:rPr>
          <w:t>cd</w:t>
        </w:r>
        <w:r>
          <w:rPr>
            <w:rFonts w:ascii="宋体" w:eastAsia="宋体" w:hAnsi="宋体"/>
            <w:b/>
            <w:bCs/>
          </w:rPr>
          <w:t xml:space="preserve"> </w:t>
        </w:r>
        <w:r>
          <w:rPr>
            <w:rFonts w:ascii="宋体" w:eastAsia="宋体" w:hAnsi="宋体" w:hint="eastAsia"/>
            <w:b/>
            <w:bCs/>
          </w:rPr>
          <w:t>tools</w:t>
        </w:r>
      </w:ins>
    </w:p>
    <w:p w14:paraId="310847C7" w14:textId="6FB4446A" w:rsidR="00536696" w:rsidRPr="00B62D42" w:rsidRDefault="00536696" w:rsidP="00536696">
      <w:pPr>
        <w:rPr>
          <w:ins w:id="812" w:author="zuo Oliver" w:date="2023-05-20T22:14:00Z"/>
          <w:rFonts w:ascii="宋体" w:eastAsia="宋体" w:hAnsi="宋体"/>
        </w:rPr>
      </w:pPr>
      <w:ins w:id="813" w:author="zuo Oliver" w:date="2023-05-20T22:14:00Z">
        <w:r w:rsidRPr="00B62D42">
          <w:rPr>
            <w:rFonts w:ascii="宋体" w:eastAsia="宋体" w:hAnsi="宋体" w:hint="eastAsia"/>
          </w:rPr>
          <w:t>编译并生成</w:t>
        </w:r>
      </w:ins>
      <w:ins w:id="814" w:author="zuo Oliver" w:date="2023-05-20T22:18:00Z">
        <w:r w:rsidR="00405E2B">
          <w:rPr>
            <w:rFonts w:ascii="宋体" w:eastAsia="宋体" w:hAnsi="宋体" w:hint="eastAsia"/>
          </w:rPr>
          <w:t>小</w:t>
        </w:r>
      </w:ins>
      <w:ins w:id="815" w:author="zuo Oliver" w:date="2023-05-20T22:14:00Z">
        <w:r w:rsidRPr="00B62D42">
          <w:rPr>
            <w:rFonts w:ascii="宋体" w:eastAsia="宋体" w:hAnsi="宋体" w:hint="eastAsia"/>
          </w:rPr>
          <w:t>工具</w:t>
        </w:r>
      </w:ins>
    </w:p>
    <w:p w14:paraId="25B6721D" w14:textId="77777777" w:rsidR="00536696" w:rsidRPr="00B62D42" w:rsidRDefault="00536696" w:rsidP="00536696">
      <w:pPr>
        <w:rPr>
          <w:ins w:id="816" w:author="zuo Oliver" w:date="2023-05-20T22:14:00Z"/>
          <w:rFonts w:ascii="宋体" w:eastAsia="宋体" w:hAnsi="宋体"/>
          <w:b/>
          <w:bCs/>
        </w:rPr>
      </w:pPr>
      <w:ins w:id="817" w:author="zuo Oliver" w:date="2023-05-20T22:14:00Z">
        <w:r w:rsidRPr="00B62D42">
          <w:rPr>
            <w:rFonts w:ascii="宋体" w:eastAsia="宋体" w:hAnsi="宋体" w:hint="eastAsia"/>
            <w:b/>
            <w:bCs/>
          </w:rPr>
          <w:t>m</w:t>
        </w:r>
        <w:r w:rsidRPr="00B62D42">
          <w:rPr>
            <w:rFonts w:ascii="宋体" w:eastAsia="宋体" w:hAnsi="宋体"/>
            <w:b/>
            <w:bCs/>
          </w:rPr>
          <w:t>ake</w:t>
        </w:r>
      </w:ins>
    </w:p>
    <w:p w14:paraId="63448DB0" w14:textId="5FEB7B2F" w:rsidR="00536696" w:rsidRDefault="00405E2B" w:rsidP="00536696">
      <w:pPr>
        <w:rPr>
          <w:ins w:id="818" w:author="zuo Oliver" w:date="2023-05-20T22:14:00Z"/>
          <w:rFonts w:ascii="宋体" w:eastAsia="宋体" w:hAnsi="宋体"/>
        </w:rPr>
      </w:pPr>
      <w:ins w:id="819" w:author="zuo Oliver" w:date="2023-05-20T22:19:00Z">
        <w:r>
          <w:rPr>
            <w:rFonts w:ascii="宋体" w:eastAsia="宋体" w:hAnsi="宋体"/>
          </w:rPr>
          <w:t>2</w:t>
        </w:r>
      </w:ins>
      <w:ins w:id="820" w:author="zuo Oliver" w:date="2023-05-20T22:14:00Z">
        <w:r w:rsidR="00536696" w:rsidRPr="00B62D42">
          <w:rPr>
            <w:rFonts w:ascii="宋体" w:eastAsia="宋体" w:hAnsi="宋体" w:hint="eastAsia"/>
          </w:rPr>
          <w:t>）</w:t>
        </w:r>
        <w:r w:rsidR="00536696">
          <w:rPr>
            <w:rFonts w:ascii="宋体" w:eastAsia="宋体" w:hAnsi="宋体"/>
          </w:rPr>
          <w:t>Windows</w:t>
        </w:r>
        <w:r w:rsidR="00536696">
          <w:rPr>
            <w:rFonts w:ascii="宋体" w:eastAsia="宋体" w:hAnsi="宋体" w:hint="eastAsia"/>
          </w:rPr>
          <w:t>平台下：</w:t>
        </w:r>
      </w:ins>
    </w:p>
    <w:p w14:paraId="5566FF21" w14:textId="4B122B06" w:rsidR="00405E2B" w:rsidRPr="00B62D42" w:rsidRDefault="00405E2B" w:rsidP="00405E2B">
      <w:pPr>
        <w:rPr>
          <w:ins w:id="821" w:author="zuo Oliver" w:date="2023-05-20T22:19:00Z"/>
          <w:rFonts w:ascii="宋体" w:eastAsia="宋体" w:hAnsi="宋体"/>
        </w:rPr>
      </w:pPr>
      <w:ins w:id="822" w:author="zuo Oliver" w:date="2023-05-20T22:19:00Z">
        <w:r>
          <w:rPr>
            <w:rFonts w:ascii="宋体" w:eastAsia="宋体" w:hAnsi="宋体" w:hint="eastAsia"/>
          </w:rPr>
          <w:t>进入</w:t>
        </w:r>
        <w:proofErr w:type="spellStart"/>
        <w:r>
          <w:rPr>
            <w:rFonts w:ascii="宋体" w:eastAsia="宋体" w:hAnsi="宋体" w:hint="eastAsia"/>
          </w:rPr>
          <w:t>cmd</w:t>
        </w:r>
        <w:proofErr w:type="spellEnd"/>
        <w:r>
          <w:rPr>
            <w:rFonts w:ascii="宋体" w:eastAsia="宋体" w:hAnsi="宋体" w:hint="eastAsia"/>
          </w:rPr>
          <w:t>命令窗口，进入项目文件夹后，选择</w:t>
        </w:r>
        <w:r w:rsidRPr="00B62D42">
          <w:rPr>
            <w:rFonts w:ascii="宋体" w:eastAsia="宋体" w:hAnsi="宋体" w:hint="eastAsia"/>
          </w:rPr>
          <w:t>进入</w:t>
        </w:r>
      </w:ins>
      <w:ins w:id="823" w:author="zuo Oliver" w:date="2023-05-20T22:20:00Z">
        <w:r>
          <w:rPr>
            <w:rFonts w:ascii="宋体" w:eastAsia="宋体" w:hAnsi="宋体" w:hint="eastAsia"/>
          </w:rPr>
          <w:t>Windows</w:t>
        </w:r>
      </w:ins>
      <w:ins w:id="824" w:author="zuo Oliver" w:date="2023-05-20T22:19:00Z">
        <w:r>
          <w:rPr>
            <w:rFonts w:ascii="宋体" w:eastAsia="宋体" w:hAnsi="宋体" w:hint="eastAsia"/>
          </w:rPr>
          <w:t>版本目录</w:t>
        </w:r>
      </w:ins>
    </w:p>
    <w:p w14:paraId="6B566D40" w14:textId="0425D4C4" w:rsidR="00405E2B" w:rsidRPr="00B62D42" w:rsidRDefault="00405E2B" w:rsidP="00405E2B">
      <w:pPr>
        <w:rPr>
          <w:ins w:id="825" w:author="zuo Oliver" w:date="2023-05-20T22:19:00Z"/>
          <w:rFonts w:ascii="宋体" w:eastAsia="宋体" w:hAnsi="宋体"/>
          <w:b/>
          <w:bCs/>
        </w:rPr>
      </w:pPr>
      <w:ins w:id="826" w:author="zuo Oliver" w:date="2023-05-20T22:19:00Z">
        <w:r w:rsidRPr="00B62D42">
          <w:rPr>
            <w:rFonts w:ascii="宋体" w:eastAsia="宋体" w:hAnsi="宋体" w:hint="eastAsia"/>
            <w:b/>
            <w:bCs/>
          </w:rPr>
          <w:t>c</w:t>
        </w:r>
        <w:r w:rsidRPr="00B62D42">
          <w:rPr>
            <w:rFonts w:ascii="宋体" w:eastAsia="宋体" w:hAnsi="宋体"/>
            <w:b/>
            <w:bCs/>
          </w:rPr>
          <w:t>d zM3vcf</w:t>
        </w:r>
      </w:ins>
      <w:ins w:id="827" w:author="zuo Oliver" w:date="2023-05-20T22:20:00Z">
        <w:r>
          <w:rPr>
            <w:rFonts w:ascii="宋体" w:eastAsia="宋体" w:hAnsi="宋体" w:hint="eastAsia"/>
            <w:b/>
            <w:bCs/>
          </w:rPr>
          <w:t>_</w:t>
        </w:r>
        <w:r>
          <w:rPr>
            <w:rFonts w:ascii="宋体" w:eastAsia="宋体" w:hAnsi="宋体"/>
            <w:b/>
            <w:bCs/>
          </w:rPr>
          <w:t>win</w:t>
        </w:r>
      </w:ins>
    </w:p>
    <w:p w14:paraId="6DAA2F67" w14:textId="77777777" w:rsidR="00405E2B" w:rsidRPr="00B62D42" w:rsidRDefault="00405E2B" w:rsidP="00405E2B">
      <w:pPr>
        <w:rPr>
          <w:ins w:id="828" w:author="zuo Oliver" w:date="2023-05-20T22:19:00Z"/>
          <w:rFonts w:ascii="宋体" w:eastAsia="宋体" w:hAnsi="宋体"/>
        </w:rPr>
      </w:pPr>
      <w:ins w:id="829" w:author="zuo Oliver" w:date="2023-05-20T22:19:00Z">
        <w:r w:rsidRPr="00B62D42">
          <w:rPr>
            <w:rFonts w:ascii="宋体" w:eastAsia="宋体" w:hAnsi="宋体" w:hint="eastAsia"/>
          </w:rPr>
          <w:t xml:space="preserve">编译 </w:t>
        </w:r>
        <w:proofErr w:type="spellStart"/>
        <w:r w:rsidRPr="00B62D42">
          <w:rPr>
            <w:rFonts w:ascii="宋体" w:eastAsia="宋体" w:hAnsi="宋体" w:hint="eastAsia"/>
          </w:rPr>
          <w:t>vcflib</w:t>
        </w:r>
        <w:proofErr w:type="spellEnd"/>
        <w:r w:rsidRPr="00B62D42">
          <w:rPr>
            <w:rFonts w:ascii="宋体" w:eastAsia="宋体" w:hAnsi="宋体"/>
          </w:rPr>
          <w:t xml:space="preserve"> </w:t>
        </w:r>
        <w:r w:rsidRPr="00B62D42">
          <w:rPr>
            <w:rFonts w:ascii="宋体" w:eastAsia="宋体" w:hAnsi="宋体" w:hint="eastAsia"/>
          </w:rPr>
          <w:t>库，并生成</w:t>
        </w:r>
        <w:proofErr w:type="spellStart"/>
        <w:r w:rsidRPr="00B62D42">
          <w:rPr>
            <w:rFonts w:ascii="宋体" w:eastAsia="宋体" w:hAnsi="宋体" w:hint="eastAsia"/>
          </w:rPr>
          <w:t>vc</w:t>
        </w:r>
        <w:r>
          <w:rPr>
            <w:rFonts w:ascii="宋体" w:eastAsia="宋体" w:hAnsi="宋体" w:hint="eastAsia"/>
          </w:rPr>
          <w:t>f</w:t>
        </w:r>
        <w:r w:rsidRPr="00B62D42">
          <w:rPr>
            <w:rFonts w:ascii="宋体" w:eastAsia="宋体" w:hAnsi="宋体" w:hint="eastAsia"/>
          </w:rPr>
          <w:t>lib</w:t>
        </w:r>
        <w:proofErr w:type="spellEnd"/>
        <w:r w:rsidRPr="00B62D42">
          <w:rPr>
            <w:rFonts w:ascii="宋体" w:eastAsia="宋体" w:hAnsi="宋体" w:hint="eastAsia"/>
          </w:rPr>
          <w:t>库文件到指定目录</w:t>
        </w:r>
      </w:ins>
    </w:p>
    <w:p w14:paraId="34E965B3" w14:textId="5437108E" w:rsidR="00405E2B" w:rsidRDefault="00405E2B" w:rsidP="00405E2B">
      <w:pPr>
        <w:rPr>
          <w:ins w:id="830" w:author="zuo Oliver" w:date="2023-05-20T22:19:00Z"/>
          <w:rFonts w:ascii="宋体" w:eastAsia="宋体" w:hAnsi="宋体"/>
          <w:b/>
          <w:bCs/>
        </w:rPr>
      </w:pPr>
      <w:ins w:id="831" w:author="zuo Oliver" w:date="2023-05-20T22:20:00Z">
        <w:r>
          <w:rPr>
            <w:rFonts w:ascii="宋体" w:eastAsia="宋体" w:hAnsi="宋体" w:hint="eastAsia"/>
            <w:b/>
            <w:bCs/>
          </w:rPr>
          <w:t>min</w:t>
        </w:r>
        <w:r>
          <w:rPr>
            <w:rFonts w:ascii="宋体" w:eastAsia="宋体" w:hAnsi="宋体"/>
            <w:b/>
            <w:bCs/>
          </w:rPr>
          <w:t>gw32-</w:t>
        </w:r>
        <w:r w:rsidRPr="00B62D42">
          <w:rPr>
            <w:rFonts w:ascii="宋体" w:eastAsia="宋体" w:hAnsi="宋体" w:hint="eastAsia"/>
            <w:b/>
            <w:bCs/>
          </w:rPr>
          <w:t>m</w:t>
        </w:r>
        <w:r w:rsidRPr="00B62D42">
          <w:rPr>
            <w:rFonts w:ascii="宋体" w:eastAsia="宋体" w:hAnsi="宋体"/>
            <w:b/>
            <w:bCs/>
          </w:rPr>
          <w:t xml:space="preserve">ake </w:t>
        </w:r>
      </w:ins>
      <w:proofErr w:type="spellStart"/>
      <w:ins w:id="832" w:author="zuo Oliver" w:date="2023-05-20T22:19:00Z">
        <w:r w:rsidRPr="00B62D42">
          <w:rPr>
            <w:rFonts w:ascii="宋体" w:eastAsia="宋体" w:hAnsi="宋体"/>
            <w:b/>
            <w:bCs/>
          </w:rPr>
          <w:t>vcflib</w:t>
        </w:r>
        <w:proofErr w:type="spellEnd"/>
      </w:ins>
    </w:p>
    <w:p w14:paraId="78EF516D" w14:textId="77777777" w:rsidR="00405E2B" w:rsidRPr="002E1F5F" w:rsidRDefault="00405E2B" w:rsidP="00405E2B">
      <w:pPr>
        <w:rPr>
          <w:ins w:id="833" w:author="zuo Oliver" w:date="2023-05-20T22:19:00Z"/>
          <w:rFonts w:ascii="宋体" w:eastAsia="宋体" w:hAnsi="宋体"/>
        </w:rPr>
      </w:pPr>
      <w:ins w:id="834" w:author="zuo Oliver" w:date="2023-05-20T22:19:00Z">
        <w:r w:rsidRPr="002E1F5F">
          <w:rPr>
            <w:rFonts w:ascii="宋体" w:eastAsia="宋体" w:hAnsi="宋体" w:hint="eastAsia"/>
          </w:rPr>
          <w:t>进入小工具文件夹</w:t>
        </w:r>
      </w:ins>
    </w:p>
    <w:p w14:paraId="1013B4CB" w14:textId="77777777" w:rsidR="00405E2B" w:rsidRDefault="00405E2B" w:rsidP="00405E2B">
      <w:pPr>
        <w:rPr>
          <w:ins w:id="835" w:author="zuo Oliver" w:date="2023-05-20T22:19:00Z"/>
          <w:rFonts w:ascii="宋体" w:eastAsia="宋体" w:hAnsi="宋体"/>
          <w:b/>
          <w:bCs/>
        </w:rPr>
      </w:pPr>
      <w:ins w:id="836" w:author="zuo Oliver" w:date="2023-05-20T22:19:00Z">
        <w:r>
          <w:rPr>
            <w:rFonts w:ascii="宋体" w:eastAsia="宋体" w:hAnsi="宋体" w:hint="eastAsia"/>
            <w:b/>
            <w:bCs/>
          </w:rPr>
          <w:t>cd</w:t>
        </w:r>
        <w:r>
          <w:rPr>
            <w:rFonts w:ascii="宋体" w:eastAsia="宋体" w:hAnsi="宋体"/>
            <w:b/>
            <w:bCs/>
          </w:rPr>
          <w:t xml:space="preserve"> </w:t>
        </w:r>
        <w:r>
          <w:rPr>
            <w:rFonts w:ascii="宋体" w:eastAsia="宋体" w:hAnsi="宋体" w:hint="eastAsia"/>
            <w:b/>
            <w:bCs/>
          </w:rPr>
          <w:t>tools</w:t>
        </w:r>
      </w:ins>
    </w:p>
    <w:p w14:paraId="5F0B7C54" w14:textId="77777777" w:rsidR="00405E2B" w:rsidRPr="00B62D42" w:rsidRDefault="00405E2B" w:rsidP="00405E2B">
      <w:pPr>
        <w:rPr>
          <w:ins w:id="837" w:author="zuo Oliver" w:date="2023-05-20T22:19:00Z"/>
          <w:rFonts w:ascii="宋体" w:eastAsia="宋体" w:hAnsi="宋体"/>
        </w:rPr>
      </w:pPr>
      <w:ins w:id="838" w:author="zuo Oliver" w:date="2023-05-20T22:19:00Z">
        <w:r w:rsidRPr="00B62D42">
          <w:rPr>
            <w:rFonts w:ascii="宋体" w:eastAsia="宋体" w:hAnsi="宋体" w:hint="eastAsia"/>
          </w:rPr>
          <w:t>编译并生成</w:t>
        </w:r>
        <w:r>
          <w:rPr>
            <w:rFonts w:ascii="宋体" w:eastAsia="宋体" w:hAnsi="宋体" w:hint="eastAsia"/>
          </w:rPr>
          <w:t>小</w:t>
        </w:r>
        <w:r w:rsidRPr="00B62D42">
          <w:rPr>
            <w:rFonts w:ascii="宋体" w:eastAsia="宋体" w:hAnsi="宋体" w:hint="eastAsia"/>
          </w:rPr>
          <w:t>工具</w:t>
        </w:r>
      </w:ins>
    </w:p>
    <w:p w14:paraId="72EF0034" w14:textId="5F858027" w:rsidR="00536696" w:rsidRPr="00B62D42" w:rsidRDefault="00405E2B" w:rsidP="00405E2B">
      <w:pPr>
        <w:rPr>
          <w:ins w:id="839" w:author="zuo Oliver" w:date="2023-05-20T22:14:00Z"/>
          <w:rFonts w:ascii="宋体" w:eastAsia="宋体" w:hAnsi="宋体"/>
          <w:b/>
          <w:bCs/>
        </w:rPr>
      </w:pPr>
      <w:ins w:id="840" w:author="zuo Oliver" w:date="2023-05-20T22:21:00Z">
        <w:r>
          <w:rPr>
            <w:rFonts w:ascii="宋体" w:eastAsia="宋体" w:hAnsi="宋体" w:hint="eastAsia"/>
            <w:b/>
            <w:bCs/>
          </w:rPr>
          <w:t>min</w:t>
        </w:r>
        <w:r>
          <w:rPr>
            <w:rFonts w:ascii="宋体" w:eastAsia="宋体" w:hAnsi="宋体"/>
            <w:b/>
            <w:bCs/>
          </w:rPr>
          <w:t>gw32-</w:t>
        </w:r>
        <w:r w:rsidRPr="00B62D42">
          <w:rPr>
            <w:rFonts w:ascii="宋体" w:eastAsia="宋体" w:hAnsi="宋体" w:hint="eastAsia"/>
            <w:b/>
            <w:bCs/>
          </w:rPr>
          <w:t>m</w:t>
        </w:r>
        <w:r w:rsidRPr="00B62D42">
          <w:rPr>
            <w:rFonts w:ascii="宋体" w:eastAsia="宋体" w:hAnsi="宋体"/>
            <w:b/>
            <w:bCs/>
          </w:rPr>
          <w:t>ake</w:t>
        </w:r>
      </w:ins>
    </w:p>
    <w:p w14:paraId="00977A5D" w14:textId="56C0C57D" w:rsidR="00405E2B" w:rsidRDefault="00405E2B" w:rsidP="00405E2B">
      <w:pPr>
        <w:pStyle w:val="2"/>
        <w:rPr>
          <w:ins w:id="841" w:author="zuo Oliver" w:date="2023-05-20T22:30:00Z"/>
        </w:rPr>
      </w:pPr>
      <w:bookmarkStart w:id="842" w:name="_Toc161869377"/>
      <w:ins w:id="843" w:author="zuo Oliver" w:date="2023-05-20T22:22:00Z">
        <w:r>
          <w:t>2</w:t>
        </w:r>
      </w:ins>
      <w:ins w:id="844" w:author="zuo Oliver" w:date="2023-05-20T22:21:00Z">
        <w:r w:rsidRPr="00B62D42">
          <w:rPr>
            <w:rFonts w:hint="eastAsia"/>
          </w:rPr>
          <w:t>，</w:t>
        </w:r>
      </w:ins>
      <w:ins w:id="845" w:author="zuo Oliver" w:date="2023-05-20T22:30:00Z">
        <w:r w:rsidR="000B0AF7">
          <w:rPr>
            <w:rFonts w:hint="eastAsia"/>
          </w:rPr>
          <w:t>工具说明</w:t>
        </w:r>
        <w:bookmarkEnd w:id="842"/>
      </w:ins>
    </w:p>
    <w:p w14:paraId="40EDD411" w14:textId="599713DF" w:rsidR="000B0AF7" w:rsidRDefault="000B0AF7" w:rsidP="000B0AF7">
      <w:pPr>
        <w:rPr>
          <w:ins w:id="846" w:author="zuo Oliver" w:date="2023-05-20T22:31:00Z"/>
        </w:rPr>
      </w:pPr>
      <w:ins w:id="847" w:author="zuo Oliver" w:date="2023-05-20T22:30:00Z">
        <w:r>
          <w:rPr>
            <w:rFonts w:hint="eastAsia"/>
          </w:rPr>
          <w:t>1）</w:t>
        </w:r>
      </w:ins>
      <w:proofErr w:type="spellStart"/>
      <w:ins w:id="848" w:author="zuo Oliver" w:date="2023-05-20T22:31:00Z">
        <w:r>
          <w:rPr>
            <w:rFonts w:hint="eastAsia"/>
          </w:rPr>
          <w:t>pVcf</w:t>
        </w:r>
        <w:proofErr w:type="spellEnd"/>
      </w:ins>
    </w:p>
    <w:p w14:paraId="6B054EBD" w14:textId="6F0112A9" w:rsidR="000B0AF7" w:rsidRDefault="000B0AF7" w:rsidP="000B0AF7">
      <w:pPr>
        <w:rPr>
          <w:ins w:id="849" w:author="zuo Oliver" w:date="2023-05-20T22:34:00Z"/>
        </w:rPr>
      </w:pPr>
      <w:ins w:id="850" w:author="zuo Oliver" w:date="2023-05-20T22:31:00Z">
        <w:r>
          <w:rPr>
            <w:rFonts w:hint="eastAsia"/>
          </w:rPr>
          <w:t>其源码为tools文件</w:t>
        </w:r>
      </w:ins>
      <w:ins w:id="851" w:author="zuo Oliver" w:date="2023-05-20T22:32:00Z">
        <w:r>
          <w:rPr>
            <w:rFonts w:hint="eastAsia"/>
          </w:rPr>
          <w:t>夹中的</w:t>
        </w:r>
        <w:proofErr w:type="spellStart"/>
        <w:r w:rsidRPr="000B0AF7">
          <w:t>copyCreateVcf.c</w:t>
        </w:r>
        <w:proofErr w:type="spellEnd"/>
        <w:r>
          <w:rPr>
            <w:rFonts w:hint="eastAsia"/>
          </w:rPr>
          <w:t>。其功能是</w:t>
        </w:r>
        <w:r w:rsidRPr="000B0AF7">
          <w:rPr>
            <w:rFonts w:hint="eastAsia"/>
          </w:rPr>
          <w:t>用真实</w:t>
        </w:r>
        <w:r>
          <w:rPr>
            <w:rFonts w:hint="eastAsia"/>
          </w:rPr>
          <w:t>的</w:t>
        </w:r>
        <w:proofErr w:type="spellStart"/>
        <w:r>
          <w:rPr>
            <w:rFonts w:hint="eastAsia"/>
          </w:rPr>
          <w:t>vcf</w:t>
        </w:r>
        <w:proofErr w:type="spellEnd"/>
        <w:r w:rsidRPr="000B0AF7">
          <w:rPr>
            <w:rFonts w:hint="eastAsia"/>
          </w:rPr>
          <w:t>文件填充创建一个</w:t>
        </w:r>
      </w:ins>
      <w:ins w:id="852" w:author="zuo Oliver" w:date="2023-05-20T22:33:00Z">
        <w:r>
          <w:rPr>
            <w:rFonts w:hint="eastAsia"/>
          </w:rPr>
          <w:t>原</w:t>
        </w:r>
        <w:proofErr w:type="spellStart"/>
        <w:r>
          <w:rPr>
            <w:rFonts w:hint="eastAsia"/>
          </w:rPr>
          <w:t>vcf</w:t>
        </w:r>
        <w:proofErr w:type="spellEnd"/>
        <w:r>
          <w:rPr>
            <w:rFonts w:hint="eastAsia"/>
          </w:rPr>
          <w:t>文件n</w:t>
        </w:r>
        <w:proofErr w:type="gramStart"/>
        <w:r>
          <w:rPr>
            <w:rFonts w:hint="eastAsia"/>
          </w:rPr>
          <w:t>倍</w:t>
        </w:r>
        <w:proofErr w:type="gramEnd"/>
        <w:r>
          <w:rPr>
            <w:rFonts w:hint="eastAsia"/>
          </w:rPr>
          <w:t>sample的新的</w:t>
        </w:r>
      </w:ins>
      <w:proofErr w:type="spellStart"/>
      <w:ins w:id="853" w:author="zuo Oliver" w:date="2023-05-20T22:32:00Z">
        <w:r w:rsidRPr="000B0AF7">
          <w:t>vcf</w:t>
        </w:r>
        <w:proofErr w:type="spellEnd"/>
        <w:r w:rsidRPr="000B0AF7">
          <w:t>测试文件。</w:t>
        </w:r>
      </w:ins>
      <w:ins w:id="854" w:author="zuo Oliver" w:date="2023-05-20T22:34:00Z">
        <w:r>
          <w:rPr>
            <w:rFonts w:hint="eastAsia"/>
          </w:rPr>
          <w:t>即</w:t>
        </w:r>
      </w:ins>
      <w:ins w:id="855" w:author="zuo Oliver" w:date="2023-05-20T22:32:00Z">
        <w:r w:rsidRPr="000B0AF7">
          <w:t>用真实</w:t>
        </w:r>
        <w:proofErr w:type="spellStart"/>
        <w:r w:rsidRPr="000B0AF7">
          <w:t>vcf</w:t>
        </w:r>
        <w:proofErr w:type="spellEnd"/>
        <w:r w:rsidRPr="000B0AF7">
          <w:t>的</w:t>
        </w:r>
      </w:ins>
      <w:ins w:id="856" w:author="zuo Oliver" w:date="2023-05-20T22:34:00Z">
        <w:r>
          <w:rPr>
            <w:rFonts w:hint="eastAsia"/>
          </w:rPr>
          <w:t>每</w:t>
        </w:r>
      </w:ins>
      <w:ins w:id="857" w:author="zuo Oliver" w:date="2023-05-20T22:32:00Z">
        <w:r w:rsidRPr="000B0AF7">
          <w:t>一行扩充n</w:t>
        </w:r>
        <w:proofErr w:type="gramStart"/>
        <w:r w:rsidRPr="000B0AF7">
          <w:t>倍</w:t>
        </w:r>
        <w:proofErr w:type="gramEnd"/>
        <w:r w:rsidRPr="000B0AF7">
          <w:t>（</w:t>
        </w:r>
      </w:ins>
      <w:ins w:id="858" w:author="zuo Oliver" w:date="2023-05-20T22:39:00Z">
        <w:r>
          <w:rPr>
            <w:rFonts w:hint="eastAsia"/>
          </w:rPr>
          <w:t>每行扩充</w:t>
        </w:r>
      </w:ins>
      <w:ins w:id="859" w:author="zuo Oliver" w:date="2023-05-20T22:32:00Z">
        <w:r w:rsidRPr="000B0AF7">
          <w:t>顺序</w:t>
        </w:r>
      </w:ins>
      <w:ins w:id="860" w:author="zuo Oliver" w:date="2023-05-20T22:39:00Z">
        <w:r>
          <w:rPr>
            <w:rFonts w:hint="eastAsia"/>
          </w:rPr>
          <w:t>随机</w:t>
        </w:r>
      </w:ins>
      <w:ins w:id="861" w:author="zuo Oliver" w:date="2023-05-20T22:32:00Z">
        <w:r w:rsidRPr="000B0AF7">
          <w:t>打乱）合成目标</w:t>
        </w:r>
        <w:proofErr w:type="spellStart"/>
        <w:r w:rsidRPr="000B0AF7">
          <w:t>vcf</w:t>
        </w:r>
        <w:proofErr w:type="spellEnd"/>
        <w:r w:rsidRPr="000B0AF7">
          <w:t>的一行。需要</w:t>
        </w:r>
        <w:proofErr w:type="spellStart"/>
        <w:r w:rsidRPr="000B0AF7">
          <w:t>vcf</w:t>
        </w:r>
        <w:proofErr w:type="spellEnd"/>
        <w:r w:rsidRPr="000B0AF7">
          <w:t>真实文件</w:t>
        </w:r>
      </w:ins>
      <w:ins w:id="862" w:author="zuo Oliver" w:date="2023-05-20T22:34:00Z">
        <w:r>
          <w:rPr>
            <w:rFonts w:hint="eastAsia"/>
          </w:rPr>
          <w:t>。</w:t>
        </w:r>
      </w:ins>
    </w:p>
    <w:p w14:paraId="1705FEBF" w14:textId="002D6C3E" w:rsidR="000B0AF7" w:rsidRDefault="000B0AF7" w:rsidP="000B0AF7">
      <w:pPr>
        <w:rPr>
          <w:ins w:id="863" w:author="zuo Oliver" w:date="2023-05-20T22:35:00Z"/>
        </w:rPr>
      </w:pPr>
      <w:ins w:id="864" w:author="zuo Oliver" w:date="2023-05-20T22:34:00Z">
        <w:r>
          <w:rPr>
            <w:rFonts w:hint="eastAsia"/>
          </w:rPr>
          <w:t>其用法为：</w:t>
        </w:r>
      </w:ins>
    </w:p>
    <w:p w14:paraId="217837D7" w14:textId="454831FA" w:rsidR="000B0AF7" w:rsidRPr="00912244" w:rsidRDefault="000B0AF7" w:rsidP="000B0AF7">
      <w:pPr>
        <w:rPr>
          <w:ins w:id="865" w:author="zuo Oliver" w:date="2023-05-20T22:36:00Z"/>
          <w:b/>
          <w:bCs/>
          <w:rPrChange w:id="866" w:author="zuo Oliver" w:date="2023-05-20T23:02:00Z">
            <w:rPr>
              <w:ins w:id="867" w:author="zuo Oliver" w:date="2023-05-20T22:36:00Z"/>
            </w:rPr>
          </w:rPrChange>
        </w:rPr>
      </w:pPr>
      <w:proofErr w:type="spellStart"/>
      <w:ins w:id="868" w:author="zuo Oliver" w:date="2023-05-20T22:35:00Z">
        <w:r w:rsidRPr="00912244">
          <w:rPr>
            <w:b/>
            <w:bCs/>
            <w:rPrChange w:id="869" w:author="zuo Oliver" w:date="2023-05-20T23:02:00Z">
              <w:rPr/>
            </w:rPrChange>
          </w:rPr>
          <w:t>pVcf</w:t>
        </w:r>
        <w:proofErr w:type="spellEnd"/>
        <w:r w:rsidRPr="00912244">
          <w:rPr>
            <w:b/>
            <w:bCs/>
            <w:rPrChange w:id="870" w:author="zuo Oliver" w:date="2023-05-20T23:02:00Z">
              <w:rPr/>
            </w:rPrChange>
          </w:rPr>
          <w:t xml:space="preserve"> </w:t>
        </w:r>
      </w:ins>
      <w:proofErr w:type="spellStart"/>
      <w:ins w:id="871" w:author="zuo Oliver" w:date="2023-05-20T22:36:00Z">
        <w:r w:rsidRPr="00912244">
          <w:rPr>
            <w:b/>
            <w:bCs/>
            <w:rPrChange w:id="872" w:author="zuo Oliver" w:date="2023-05-20T23:02:00Z">
              <w:rPr/>
            </w:rPrChange>
          </w:rPr>
          <w:t>sourceVCFFile</w:t>
        </w:r>
        <w:proofErr w:type="spellEnd"/>
        <w:r w:rsidRPr="00912244">
          <w:rPr>
            <w:b/>
            <w:bCs/>
            <w:rPrChange w:id="873" w:author="zuo Oliver" w:date="2023-05-20T23:02:00Z">
              <w:rPr/>
            </w:rPrChange>
          </w:rPr>
          <w:t xml:space="preserve"> </w:t>
        </w:r>
        <w:proofErr w:type="spellStart"/>
        <w:r w:rsidRPr="00912244">
          <w:rPr>
            <w:b/>
            <w:bCs/>
            <w:rPrChange w:id="874" w:author="zuo Oliver" w:date="2023-05-20T23:02:00Z">
              <w:rPr/>
            </w:rPrChange>
          </w:rPr>
          <w:t>sampleTimes</w:t>
        </w:r>
        <w:proofErr w:type="spellEnd"/>
        <w:r w:rsidRPr="00912244">
          <w:rPr>
            <w:b/>
            <w:bCs/>
            <w:rPrChange w:id="875" w:author="zuo Oliver" w:date="2023-05-20T23:02:00Z">
              <w:rPr/>
            </w:rPrChange>
          </w:rPr>
          <w:t xml:space="preserve"> </w:t>
        </w:r>
        <w:proofErr w:type="spellStart"/>
        <w:r w:rsidRPr="00912244">
          <w:rPr>
            <w:b/>
            <w:bCs/>
            <w:rPrChange w:id="876" w:author="zuo Oliver" w:date="2023-05-20T23:02:00Z">
              <w:rPr/>
            </w:rPrChange>
          </w:rPr>
          <w:t>targetVCFFile</w:t>
        </w:r>
        <w:proofErr w:type="spellEnd"/>
      </w:ins>
    </w:p>
    <w:p w14:paraId="63BC6D11" w14:textId="77777777" w:rsidR="000B0AF7" w:rsidRDefault="000B0AF7" w:rsidP="000B0AF7">
      <w:pPr>
        <w:rPr>
          <w:ins w:id="877" w:author="zuo Oliver" w:date="2023-05-20T22:37:00Z"/>
        </w:rPr>
      </w:pPr>
      <w:ins w:id="878" w:author="zuo Oliver" w:date="2023-05-20T22:36:00Z">
        <w:r>
          <w:rPr>
            <w:rFonts w:hint="eastAsia"/>
          </w:rPr>
          <w:lastRenderedPageBreak/>
          <w:t>其中</w:t>
        </w:r>
      </w:ins>
      <w:ins w:id="879" w:author="zuo Oliver" w:date="2023-05-20T22:37:00Z">
        <w:r>
          <w:rPr>
            <w:rFonts w:hint="eastAsia"/>
          </w:rPr>
          <w:t>：</w:t>
        </w:r>
      </w:ins>
    </w:p>
    <w:p w14:paraId="47FA530E" w14:textId="6174D156" w:rsidR="000B0AF7" w:rsidRPr="00912244" w:rsidRDefault="000B0AF7">
      <w:pPr>
        <w:rPr>
          <w:ins w:id="880" w:author="zuo Oliver" w:date="2023-05-20T22:21:00Z"/>
        </w:rPr>
        <w:pPrChange w:id="881" w:author="zuo Oliver" w:date="2023-05-20T22:30:00Z">
          <w:pPr>
            <w:pStyle w:val="2"/>
          </w:pPr>
        </w:pPrChange>
      </w:pPr>
      <w:proofErr w:type="spellStart"/>
      <w:ins w:id="882" w:author="zuo Oliver" w:date="2023-05-20T22:37:00Z">
        <w:r w:rsidRPr="00912244">
          <w:rPr>
            <w:rPrChange w:id="883" w:author="zuo Oliver" w:date="2023-05-20T23:02:00Z">
              <w:rPr>
                <w:b w:val="0"/>
                <w:bCs w:val="0"/>
                <w:color w:val="00B0F0"/>
              </w:rPr>
            </w:rPrChange>
          </w:rPr>
          <w:t>sourceVCFFile</w:t>
        </w:r>
        <w:proofErr w:type="spellEnd"/>
        <w:r w:rsidRPr="00912244">
          <w:rPr>
            <w:rFonts w:hint="eastAsia"/>
            <w:rPrChange w:id="884" w:author="zuo Oliver" w:date="2023-05-20T23:02:00Z">
              <w:rPr>
                <w:rFonts w:hint="eastAsia"/>
                <w:b w:val="0"/>
                <w:bCs w:val="0"/>
                <w:color w:val="00B0F0"/>
              </w:rPr>
            </w:rPrChange>
          </w:rPr>
          <w:t>为原</w:t>
        </w:r>
        <w:proofErr w:type="spellStart"/>
        <w:r w:rsidRPr="00912244">
          <w:rPr>
            <w:rPrChange w:id="885" w:author="zuo Oliver" w:date="2023-05-20T23:02:00Z">
              <w:rPr>
                <w:b w:val="0"/>
                <w:bCs w:val="0"/>
                <w:color w:val="00B0F0"/>
              </w:rPr>
            </w:rPrChange>
          </w:rPr>
          <w:t>vcf</w:t>
        </w:r>
        <w:proofErr w:type="spellEnd"/>
        <w:r w:rsidRPr="00912244">
          <w:rPr>
            <w:rFonts w:hint="eastAsia"/>
            <w:rPrChange w:id="886" w:author="zuo Oliver" w:date="2023-05-20T23:02:00Z">
              <w:rPr>
                <w:rFonts w:hint="eastAsia"/>
                <w:b w:val="0"/>
                <w:bCs w:val="0"/>
                <w:color w:val="00B0F0"/>
              </w:rPr>
            </w:rPrChange>
          </w:rPr>
          <w:t>文件的路径</w:t>
        </w:r>
      </w:ins>
    </w:p>
    <w:p w14:paraId="69774B5B" w14:textId="1AC371B6" w:rsidR="004A7407" w:rsidRPr="00912244" w:rsidRDefault="000B0AF7" w:rsidP="00E157D2">
      <w:pPr>
        <w:rPr>
          <w:rFonts w:ascii="宋体" w:eastAsia="宋体" w:hAnsi="宋体"/>
        </w:rPr>
      </w:pPr>
      <w:proofErr w:type="spellStart"/>
      <w:ins w:id="887" w:author="zuo Oliver" w:date="2023-05-20T22:37:00Z">
        <w:r w:rsidRPr="00912244">
          <w:rPr>
            <w:rPrChange w:id="888" w:author="zuo Oliver" w:date="2023-05-20T23:02:00Z">
              <w:rPr>
                <w:color w:val="00B0F0"/>
              </w:rPr>
            </w:rPrChange>
          </w:rPr>
          <w:t>sampleTimes</w:t>
        </w:r>
      </w:ins>
      <w:proofErr w:type="spellEnd"/>
      <w:ins w:id="889" w:author="zuo Oliver" w:date="2023-05-20T22:38:00Z">
        <w:r w:rsidRPr="00912244">
          <w:rPr>
            <w:rFonts w:hint="eastAsia"/>
            <w:rPrChange w:id="890" w:author="zuo Oliver" w:date="2023-05-20T23:02:00Z">
              <w:rPr>
                <w:rFonts w:hint="eastAsia"/>
                <w:color w:val="00B0F0"/>
              </w:rPr>
            </w:rPrChange>
          </w:rPr>
          <w:t>为原</w:t>
        </w:r>
        <w:proofErr w:type="spellStart"/>
        <w:r w:rsidRPr="00912244">
          <w:rPr>
            <w:rPrChange w:id="891" w:author="zuo Oliver" w:date="2023-05-20T23:02:00Z">
              <w:rPr>
                <w:color w:val="00B0F0"/>
              </w:rPr>
            </w:rPrChange>
          </w:rPr>
          <w:t>vcf</w:t>
        </w:r>
        <w:proofErr w:type="spellEnd"/>
        <w:r w:rsidRPr="00912244">
          <w:rPr>
            <w:rFonts w:hint="eastAsia"/>
            <w:rPrChange w:id="892" w:author="zuo Oliver" w:date="2023-05-20T23:02:00Z">
              <w:rPr>
                <w:rFonts w:hint="eastAsia"/>
                <w:color w:val="00B0F0"/>
              </w:rPr>
            </w:rPrChange>
          </w:rPr>
          <w:t>文件扩充多少</w:t>
        </w:r>
        <w:proofErr w:type="gramStart"/>
        <w:r w:rsidRPr="00912244">
          <w:rPr>
            <w:rFonts w:hint="eastAsia"/>
            <w:rPrChange w:id="893" w:author="zuo Oliver" w:date="2023-05-20T23:02:00Z">
              <w:rPr>
                <w:rFonts w:hint="eastAsia"/>
                <w:color w:val="00B0F0"/>
              </w:rPr>
            </w:rPrChange>
          </w:rPr>
          <w:t>倍</w:t>
        </w:r>
        <w:proofErr w:type="gramEnd"/>
        <w:r w:rsidRPr="00912244">
          <w:rPr>
            <w:rFonts w:hint="eastAsia"/>
            <w:rPrChange w:id="894" w:author="zuo Oliver" w:date="2023-05-20T23:02:00Z">
              <w:rPr>
                <w:rFonts w:hint="eastAsia"/>
                <w:color w:val="00B0F0"/>
              </w:rPr>
            </w:rPrChange>
          </w:rPr>
          <w:t>的倍数</w:t>
        </w:r>
      </w:ins>
    </w:p>
    <w:p w14:paraId="3A923D75" w14:textId="1F9A738E" w:rsidR="004A7407" w:rsidRDefault="000B0AF7" w:rsidP="00E157D2">
      <w:pPr>
        <w:rPr>
          <w:rFonts w:ascii="宋体" w:eastAsia="宋体" w:hAnsi="宋体"/>
        </w:rPr>
      </w:pPr>
      <w:proofErr w:type="spellStart"/>
      <w:ins w:id="895" w:author="zuo Oliver" w:date="2023-05-20T22:37:00Z">
        <w:r w:rsidRPr="00912244">
          <w:rPr>
            <w:rPrChange w:id="896" w:author="zuo Oliver" w:date="2023-05-20T23:02:00Z">
              <w:rPr>
                <w:color w:val="00B0F0"/>
              </w:rPr>
            </w:rPrChange>
          </w:rPr>
          <w:t>targetVCFFile</w:t>
        </w:r>
      </w:ins>
      <w:proofErr w:type="spellEnd"/>
      <w:ins w:id="897" w:author="zuo Oliver" w:date="2023-05-20T22:38:00Z">
        <w:r w:rsidRPr="00912244">
          <w:rPr>
            <w:rFonts w:hint="eastAsia"/>
            <w:rPrChange w:id="898" w:author="zuo Oliver" w:date="2023-05-20T23:02:00Z">
              <w:rPr>
                <w:rFonts w:hint="eastAsia"/>
                <w:color w:val="00B0F0"/>
              </w:rPr>
            </w:rPrChange>
          </w:rPr>
          <w:t>为生成</w:t>
        </w:r>
        <w:r w:rsidRPr="000B0AF7">
          <w:rPr>
            <w:rFonts w:hint="eastAsia"/>
            <w:rPrChange w:id="899" w:author="zuo Oliver" w:date="2023-05-20T22:39:00Z">
              <w:rPr>
                <w:rFonts w:hint="eastAsia"/>
                <w:color w:val="00B0F0"/>
              </w:rPr>
            </w:rPrChange>
          </w:rPr>
          <w:t>的新</w:t>
        </w:r>
        <w:proofErr w:type="spellStart"/>
        <w:r w:rsidRPr="000B0AF7">
          <w:rPr>
            <w:rPrChange w:id="900" w:author="zuo Oliver" w:date="2023-05-20T22:39:00Z">
              <w:rPr>
                <w:color w:val="00B0F0"/>
              </w:rPr>
            </w:rPrChange>
          </w:rPr>
          <w:t>vcf</w:t>
        </w:r>
        <w:proofErr w:type="spellEnd"/>
        <w:r w:rsidRPr="000B0AF7">
          <w:rPr>
            <w:rFonts w:hint="eastAsia"/>
            <w:rPrChange w:id="901" w:author="zuo Oliver" w:date="2023-05-20T22:39:00Z">
              <w:rPr>
                <w:rFonts w:hint="eastAsia"/>
                <w:color w:val="00B0F0"/>
              </w:rPr>
            </w:rPrChange>
          </w:rPr>
          <w:t>文件的路径</w:t>
        </w:r>
      </w:ins>
    </w:p>
    <w:p w14:paraId="4981D5BA" w14:textId="038E7EDA" w:rsidR="00FE7462" w:rsidRDefault="00FE7462" w:rsidP="00E157D2">
      <w:pPr>
        <w:rPr>
          <w:ins w:id="902" w:author="zuo Oliver" w:date="2023-05-20T22:59:00Z"/>
          <w:rFonts w:ascii="宋体" w:eastAsia="宋体" w:hAnsi="宋体"/>
        </w:rPr>
      </w:pPr>
      <w:ins w:id="903" w:author="zuo Oliver" w:date="2023-05-20T22:43:00Z">
        <w:r>
          <w:rPr>
            <w:rFonts w:ascii="宋体" w:eastAsia="宋体" w:hAnsi="宋体" w:hint="eastAsia"/>
          </w:rPr>
          <w:t>示例，用该工具将</w:t>
        </w:r>
      </w:ins>
      <w:proofErr w:type="spellStart"/>
      <w:ins w:id="904" w:author="zuo Oliver" w:date="2023-05-20T22:52:00Z">
        <w:r w:rsidR="00912244">
          <w:rPr>
            <w:rFonts w:ascii="宋体" w:eastAsia="宋体" w:hAnsi="宋体" w:hint="eastAsia"/>
          </w:rPr>
          <w:t>testFile</w:t>
        </w:r>
      </w:ins>
      <w:proofErr w:type="spellEnd"/>
      <w:ins w:id="905" w:author="zuo Oliver" w:date="2023-05-20T22:43:00Z">
        <w:r>
          <w:rPr>
            <w:rFonts w:ascii="宋体" w:eastAsia="宋体" w:hAnsi="宋体" w:hint="eastAsia"/>
          </w:rPr>
          <w:t>文件夹中的</w:t>
        </w:r>
      </w:ins>
      <w:ins w:id="906" w:author="zuo Oliver" w:date="2023-05-20T22:58:00Z">
        <w:r w:rsidR="00912244" w:rsidRPr="00912244">
          <w:rPr>
            <w:rFonts w:ascii="宋体" w:eastAsia="宋体" w:hAnsi="宋体"/>
          </w:rPr>
          <w:t>ALL.chr22.20Markers.10Samples.vcf.gz</w:t>
        </w:r>
        <w:r w:rsidR="00912244">
          <w:rPr>
            <w:rFonts w:ascii="宋体" w:eastAsia="宋体" w:hAnsi="宋体" w:hint="eastAsia"/>
          </w:rPr>
          <w:t>文件，sample数扩充2倍，</w:t>
        </w:r>
      </w:ins>
      <w:ins w:id="907" w:author="zuo Oliver" w:date="2023-05-20T23:00:00Z">
        <w:r w:rsidR="00912244">
          <w:rPr>
            <w:rFonts w:ascii="宋体" w:eastAsia="宋体" w:hAnsi="宋体" w:hint="eastAsia"/>
          </w:rPr>
          <w:t>在</w:t>
        </w:r>
        <w:proofErr w:type="spellStart"/>
        <w:r w:rsidR="00912244">
          <w:rPr>
            <w:rFonts w:ascii="宋体" w:eastAsia="宋体" w:hAnsi="宋体" w:hint="eastAsia"/>
          </w:rPr>
          <w:t>test</w:t>
        </w:r>
        <w:r w:rsidR="00912244">
          <w:rPr>
            <w:rFonts w:ascii="宋体" w:eastAsia="宋体" w:hAnsi="宋体"/>
          </w:rPr>
          <w:t>File</w:t>
        </w:r>
        <w:proofErr w:type="spellEnd"/>
        <w:r w:rsidR="00912244">
          <w:rPr>
            <w:rFonts w:ascii="宋体" w:eastAsia="宋体" w:hAnsi="宋体" w:hint="eastAsia"/>
          </w:rPr>
          <w:t>文件夹中</w:t>
        </w:r>
      </w:ins>
      <w:ins w:id="908" w:author="zuo Oliver" w:date="2023-05-20T22:58:00Z">
        <w:r w:rsidR="00912244">
          <w:rPr>
            <w:rFonts w:ascii="宋体" w:eastAsia="宋体" w:hAnsi="宋体" w:hint="eastAsia"/>
          </w:rPr>
          <w:t>生成新文件</w:t>
        </w:r>
      </w:ins>
      <w:ins w:id="909" w:author="zuo Oliver" w:date="2023-05-20T22:59:00Z">
        <w:r w:rsidR="00912244" w:rsidRPr="00912244">
          <w:rPr>
            <w:rFonts w:ascii="宋体" w:eastAsia="宋体" w:hAnsi="宋体"/>
          </w:rPr>
          <w:t>ALL.chr22.20Markers.</w:t>
        </w:r>
        <w:r w:rsidR="00912244">
          <w:rPr>
            <w:rFonts w:ascii="宋体" w:eastAsia="宋体" w:hAnsi="宋体"/>
          </w:rPr>
          <w:t>2</w:t>
        </w:r>
        <w:r w:rsidR="00912244" w:rsidRPr="00912244">
          <w:rPr>
            <w:rFonts w:ascii="宋体" w:eastAsia="宋体" w:hAnsi="宋体"/>
          </w:rPr>
          <w:t>0Samples.vcf.gz</w:t>
        </w:r>
        <w:r w:rsidR="00912244">
          <w:rPr>
            <w:rFonts w:ascii="宋体" w:eastAsia="宋体" w:hAnsi="宋体" w:hint="eastAsia"/>
          </w:rPr>
          <w:t>，命令如下（当前工作目录在tools文件夹中）：</w:t>
        </w:r>
      </w:ins>
    </w:p>
    <w:p w14:paraId="202B33C6" w14:textId="3251F16C" w:rsidR="00912244" w:rsidRPr="00912244" w:rsidRDefault="00912244" w:rsidP="00E157D2">
      <w:pPr>
        <w:rPr>
          <w:ins w:id="910" w:author="zuo Oliver" w:date="2023-05-20T22:43:00Z"/>
          <w:rFonts w:ascii="宋体" w:eastAsia="宋体" w:hAnsi="宋体"/>
          <w:b/>
          <w:bCs/>
          <w:rPrChange w:id="911" w:author="zuo Oliver" w:date="2023-05-20T23:01:00Z">
            <w:rPr>
              <w:ins w:id="912" w:author="zuo Oliver" w:date="2023-05-20T22:43:00Z"/>
              <w:rFonts w:ascii="宋体" w:eastAsia="宋体" w:hAnsi="宋体"/>
            </w:rPr>
          </w:rPrChange>
        </w:rPr>
      </w:pPr>
      <w:proofErr w:type="gramStart"/>
      <w:ins w:id="913" w:author="zuo Oliver" w:date="2023-05-20T22:59:00Z">
        <w:r w:rsidRPr="00912244">
          <w:rPr>
            <w:rFonts w:ascii="宋体" w:eastAsia="宋体" w:hAnsi="宋体"/>
            <w:b/>
            <w:bCs/>
            <w:rPrChange w:id="914" w:author="zuo Oliver" w:date="2023-05-20T23:01:00Z">
              <w:rPr>
                <w:rFonts w:ascii="宋体" w:eastAsia="宋体" w:hAnsi="宋体"/>
              </w:rPr>
            </w:rPrChange>
          </w:rPr>
          <w:t>./</w:t>
        </w:r>
        <w:proofErr w:type="spellStart"/>
        <w:proofErr w:type="gramEnd"/>
        <w:r w:rsidRPr="00912244">
          <w:rPr>
            <w:rFonts w:ascii="宋体" w:eastAsia="宋体" w:hAnsi="宋体"/>
            <w:b/>
            <w:bCs/>
            <w:rPrChange w:id="915" w:author="zuo Oliver" w:date="2023-05-20T23:01:00Z">
              <w:rPr>
                <w:rFonts w:ascii="宋体" w:eastAsia="宋体" w:hAnsi="宋体"/>
              </w:rPr>
            </w:rPrChange>
          </w:rPr>
          <w:t>pVcf</w:t>
        </w:r>
        <w:proofErr w:type="spellEnd"/>
        <w:r w:rsidRPr="00912244">
          <w:rPr>
            <w:rFonts w:ascii="宋体" w:eastAsia="宋体" w:hAnsi="宋体"/>
            <w:b/>
            <w:bCs/>
            <w:rPrChange w:id="916" w:author="zuo Oliver" w:date="2023-05-20T23:01:00Z">
              <w:rPr>
                <w:rFonts w:ascii="宋体" w:eastAsia="宋体" w:hAnsi="宋体"/>
              </w:rPr>
            </w:rPrChange>
          </w:rPr>
          <w:t xml:space="preserve"> ../</w:t>
        </w:r>
        <w:proofErr w:type="spellStart"/>
        <w:r w:rsidRPr="00912244">
          <w:rPr>
            <w:rFonts w:ascii="宋体" w:eastAsia="宋体" w:hAnsi="宋体"/>
            <w:b/>
            <w:bCs/>
            <w:rPrChange w:id="917" w:author="zuo Oliver" w:date="2023-05-20T23:01:00Z">
              <w:rPr>
                <w:rFonts w:ascii="宋体" w:eastAsia="宋体" w:hAnsi="宋体"/>
              </w:rPr>
            </w:rPrChange>
          </w:rPr>
          <w:t>testFile</w:t>
        </w:r>
        <w:proofErr w:type="spellEnd"/>
        <w:r w:rsidRPr="00912244">
          <w:rPr>
            <w:rFonts w:ascii="宋体" w:eastAsia="宋体" w:hAnsi="宋体"/>
            <w:b/>
            <w:bCs/>
            <w:rPrChange w:id="918" w:author="zuo Oliver" w:date="2023-05-20T23:01:00Z">
              <w:rPr>
                <w:rFonts w:ascii="宋体" w:eastAsia="宋体" w:hAnsi="宋体"/>
              </w:rPr>
            </w:rPrChange>
          </w:rPr>
          <w:t>/</w:t>
        </w:r>
        <w:r w:rsidRPr="00912244">
          <w:rPr>
            <w:b/>
            <w:bCs/>
            <w:rPrChange w:id="919" w:author="zuo Oliver" w:date="2023-05-20T23:01:00Z">
              <w:rPr/>
            </w:rPrChange>
          </w:rPr>
          <w:t xml:space="preserve"> </w:t>
        </w:r>
        <w:r w:rsidRPr="00912244">
          <w:rPr>
            <w:rFonts w:ascii="宋体" w:eastAsia="宋体" w:hAnsi="宋体"/>
            <w:b/>
            <w:bCs/>
            <w:rPrChange w:id="920" w:author="zuo Oliver" w:date="2023-05-20T23:01:00Z">
              <w:rPr>
                <w:rFonts w:ascii="宋体" w:eastAsia="宋体" w:hAnsi="宋体"/>
              </w:rPr>
            </w:rPrChange>
          </w:rPr>
          <w:t>ALL.chr22.20Markers.10Samples.vcf.gz</w:t>
        </w:r>
      </w:ins>
      <w:ins w:id="921" w:author="zuo Oliver" w:date="2023-05-20T23:00:00Z">
        <w:r w:rsidRPr="00912244">
          <w:rPr>
            <w:rFonts w:ascii="宋体" w:eastAsia="宋体" w:hAnsi="宋体"/>
            <w:b/>
            <w:bCs/>
            <w:rPrChange w:id="922" w:author="zuo Oliver" w:date="2023-05-20T23:01:00Z">
              <w:rPr>
                <w:rFonts w:ascii="宋体" w:eastAsia="宋体" w:hAnsi="宋体"/>
              </w:rPr>
            </w:rPrChange>
          </w:rPr>
          <w:t xml:space="preserve"> 2 ../</w:t>
        </w:r>
        <w:r w:rsidRPr="00912244">
          <w:rPr>
            <w:b/>
            <w:bCs/>
            <w:rPrChange w:id="923" w:author="zuo Oliver" w:date="2023-05-20T23:01:00Z">
              <w:rPr/>
            </w:rPrChange>
          </w:rPr>
          <w:t xml:space="preserve"> </w:t>
        </w:r>
        <w:r w:rsidRPr="00912244">
          <w:rPr>
            <w:rFonts w:ascii="宋体" w:eastAsia="宋体" w:hAnsi="宋体"/>
            <w:b/>
            <w:bCs/>
            <w:rPrChange w:id="924" w:author="zuo Oliver" w:date="2023-05-20T23:01:00Z">
              <w:rPr>
                <w:rFonts w:ascii="宋体" w:eastAsia="宋体" w:hAnsi="宋体"/>
              </w:rPr>
            </w:rPrChange>
          </w:rPr>
          <w:t>ALL.chr22.20Markers.</w:t>
        </w:r>
      </w:ins>
      <w:ins w:id="925" w:author="zuo Oliver" w:date="2023-05-20T23:01:00Z">
        <w:r w:rsidRPr="00912244">
          <w:rPr>
            <w:rFonts w:ascii="宋体" w:eastAsia="宋体" w:hAnsi="宋体"/>
            <w:b/>
            <w:bCs/>
            <w:rPrChange w:id="926" w:author="zuo Oliver" w:date="2023-05-20T23:01:00Z">
              <w:rPr>
                <w:rFonts w:ascii="宋体" w:eastAsia="宋体" w:hAnsi="宋体"/>
              </w:rPr>
            </w:rPrChange>
          </w:rPr>
          <w:t>2</w:t>
        </w:r>
      </w:ins>
      <w:ins w:id="927" w:author="zuo Oliver" w:date="2023-05-20T23:00:00Z">
        <w:r w:rsidRPr="00912244">
          <w:rPr>
            <w:rFonts w:ascii="宋体" w:eastAsia="宋体" w:hAnsi="宋体"/>
            <w:b/>
            <w:bCs/>
            <w:rPrChange w:id="928" w:author="zuo Oliver" w:date="2023-05-20T23:01:00Z">
              <w:rPr>
                <w:rFonts w:ascii="宋体" w:eastAsia="宋体" w:hAnsi="宋体"/>
              </w:rPr>
            </w:rPrChange>
          </w:rPr>
          <w:t>0Samples.vcf.gz</w:t>
        </w:r>
      </w:ins>
    </w:p>
    <w:p w14:paraId="44E0BAB0" w14:textId="6C97B589" w:rsidR="00912244" w:rsidRDefault="00912244" w:rsidP="00E157D2">
      <w:pPr>
        <w:rPr>
          <w:ins w:id="929" w:author="zuo Oliver" w:date="2023-05-20T23:01:00Z"/>
          <w:rFonts w:ascii="宋体" w:eastAsia="宋体" w:hAnsi="宋体"/>
        </w:rPr>
      </w:pPr>
      <w:ins w:id="930" w:author="zuo Oliver" w:date="2023-05-20T23:01:00Z">
        <w:r>
          <w:rPr>
            <w:rFonts w:ascii="宋体" w:eastAsia="宋体" w:hAnsi="宋体" w:hint="eastAsia"/>
          </w:rPr>
          <w:t>（windows用法参考上</w:t>
        </w:r>
      </w:ins>
      <w:ins w:id="931" w:author="zuo Oliver" w:date="2023-05-20T23:02:00Z">
        <w:r>
          <w:rPr>
            <w:rFonts w:ascii="宋体" w:eastAsia="宋体" w:hAnsi="宋体" w:hint="eastAsia"/>
          </w:rPr>
          <w:t>述</w:t>
        </w:r>
      </w:ins>
      <w:ins w:id="932" w:author="zuo Oliver" w:date="2023-05-20T23:01:00Z">
        <w:r>
          <w:rPr>
            <w:rFonts w:ascii="宋体" w:eastAsia="宋体" w:hAnsi="宋体" w:hint="eastAsia"/>
          </w:rPr>
          <w:t>Linux</w:t>
        </w:r>
      </w:ins>
      <w:ins w:id="933" w:author="zuo Oliver" w:date="2023-05-20T23:02:00Z">
        <w:r>
          <w:rPr>
            <w:rFonts w:ascii="宋体" w:eastAsia="宋体" w:hAnsi="宋体" w:hint="eastAsia"/>
          </w:rPr>
          <w:t>操作</w:t>
        </w:r>
      </w:ins>
      <w:ins w:id="934" w:author="zuo Oliver" w:date="2023-05-20T23:01:00Z">
        <w:r>
          <w:rPr>
            <w:rFonts w:ascii="宋体" w:eastAsia="宋体" w:hAnsi="宋体" w:hint="eastAsia"/>
          </w:rPr>
          <w:t>）</w:t>
        </w:r>
      </w:ins>
    </w:p>
    <w:p w14:paraId="6D1D7110" w14:textId="3D962A47" w:rsidR="004A7407" w:rsidRDefault="000B0AF7" w:rsidP="00E157D2">
      <w:pPr>
        <w:rPr>
          <w:rFonts w:ascii="宋体" w:eastAsia="宋体" w:hAnsi="宋体"/>
        </w:rPr>
      </w:pPr>
      <w:ins w:id="935" w:author="zuo Oliver" w:date="2023-05-20T22:39:00Z">
        <w:r>
          <w:rPr>
            <w:rFonts w:ascii="宋体" w:eastAsia="宋体" w:hAnsi="宋体" w:hint="eastAsia"/>
          </w:rPr>
          <w:t>2</w:t>
        </w:r>
      </w:ins>
      <w:ins w:id="936" w:author="zuo Oliver" w:date="2023-05-20T22:40:00Z">
        <w:r>
          <w:rPr>
            <w:rFonts w:ascii="宋体" w:eastAsia="宋体" w:hAnsi="宋体" w:hint="eastAsia"/>
          </w:rPr>
          <w:t>）</w:t>
        </w:r>
        <w:proofErr w:type="spellStart"/>
        <w:r w:rsidR="00FE7462" w:rsidRPr="00FE7462">
          <w:rPr>
            <w:rFonts w:ascii="宋体" w:eastAsia="宋体" w:hAnsi="宋体"/>
          </w:rPr>
          <w:t>gVMH</w:t>
        </w:r>
      </w:ins>
      <w:proofErr w:type="spellEnd"/>
    </w:p>
    <w:p w14:paraId="6E34EAB7" w14:textId="0A9D865D" w:rsidR="004A7407" w:rsidRDefault="00FE7462" w:rsidP="00E157D2">
      <w:pPr>
        <w:rPr>
          <w:rFonts w:ascii="宋体" w:eastAsia="宋体" w:hAnsi="宋体"/>
        </w:rPr>
      </w:pPr>
      <w:ins w:id="937" w:author="zuo Oliver" w:date="2023-05-20T22:40:00Z">
        <w:r>
          <w:rPr>
            <w:rFonts w:ascii="宋体" w:eastAsia="宋体" w:hAnsi="宋体" w:hint="eastAsia"/>
          </w:rPr>
          <w:t>其源码为tools文件夹中的</w:t>
        </w:r>
        <w:proofErr w:type="spellStart"/>
        <w:r w:rsidRPr="00FE7462">
          <w:rPr>
            <w:rFonts w:ascii="宋体" w:eastAsia="宋体" w:hAnsi="宋体"/>
          </w:rPr>
          <w:t>getVcfMH.c</w:t>
        </w:r>
        <w:proofErr w:type="spellEnd"/>
        <w:r>
          <w:rPr>
            <w:rFonts w:ascii="宋体" w:eastAsia="宋体" w:hAnsi="宋体" w:hint="eastAsia"/>
          </w:rPr>
          <w:t>。其功能是</w:t>
        </w:r>
      </w:ins>
      <w:ins w:id="938" w:author="zuo Oliver" w:date="2023-05-20T22:41:00Z">
        <w:r w:rsidRPr="00FE7462">
          <w:rPr>
            <w:rFonts w:ascii="宋体" w:eastAsia="宋体" w:hAnsi="宋体" w:hint="eastAsia"/>
          </w:rPr>
          <w:t>打印</w:t>
        </w:r>
        <w:r>
          <w:rPr>
            <w:rFonts w:ascii="宋体" w:eastAsia="宋体" w:hAnsi="宋体" w:hint="eastAsia"/>
          </w:rPr>
          <w:t>指定</w:t>
        </w:r>
        <w:proofErr w:type="spellStart"/>
        <w:r w:rsidRPr="00FE7462">
          <w:rPr>
            <w:rFonts w:ascii="宋体" w:eastAsia="宋体" w:hAnsi="宋体"/>
          </w:rPr>
          <w:t>vcf</w:t>
        </w:r>
        <w:proofErr w:type="spellEnd"/>
        <w:r>
          <w:rPr>
            <w:rFonts w:ascii="宋体" w:eastAsia="宋体" w:hAnsi="宋体" w:hint="eastAsia"/>
          </w:rPr>
          <w:t>文件</w:t>
        </w:r>
        <w:r w:rsidRPr="00FE7462">
          <w:rPr>
            <w:rFonts w:ascii="宋体" w:eastAsia="宋体" w:hAnsi="宋体"/>
          </w:rPr>
          <w:t>中的marker数和</w:t>
        </w:r>
      </w:ins>
      <w:ins w:id="939" w:author="zuo Oliver" w:date="2023-05-20T22:42:00Z">
        <w:r>
          <w:rPr>
            <w:rFonts w:ascii="宋体" w:eastAsia="宋体" w:hAnsi="宋体" w:hint="eastAsia"/>
          </w:rPr>
          <w:t>sample</w:t>
        </w:r>
      </w:ins>
      <w:ins w:id="940" w:author="zuo Oliver" w:date="2023-05-20T22:41:00Z">
        <w:r w:rsidRPr="00FE7462">
          <w:rPr>
            <w:rFonts w:ascii="宋体" w:eastAsia="宋体" w:hAnsi="宋体"/>
          </w:rPr>
          <w:t>数，并测试</w:t>
        </w:r>
        <w:proofErr w:type="spellStart"/>
        <w:r w:rsidRPr="00FE7462">
          <w:rPr>
            <w:rFonts w:ascii="宋体" w:eastAsia="宋体" w:hAnsi="宋体"/>
          </w:rPr>
          <w:t>vcf</w:t>
        </w:r>
        <w:proofErr w:type="spellEnd"/>
        <w:r w:rsidRPr="00FE7462">
          <w:rPr>
            <w:rFonts w:ascii="宋体" w:eastAsia="宋体" w:hAnsi="宋体"/>
          </w:rPr>
          <w:t>文件中每一</w:t>
        </w:r>
      </w:ins>
      <w:ins w:id="941" w:author="zuo Oliver" w:date="2023-05-20T22:42:00Z">
        <w:r>
          <w:rPr>
            <w:rFonts w:ascii="宋体" w:eastAsia="宋体" w:hAnsi="宋体" w:hint="eastAsia"/>
          </w:rPr>
          <w:t>个marker</w:t>
        </w:r>
      </w:ins>
      <w:ins w:id="942" w:author="zuo Oliver" w:date="2023-05-20T22:41:00Z">
        <w:r w:rsidRPr="00FE7462">
          <w:rPr>
            <w:rFonts w:ascii="宋体" w:eastAsia="宋体" w:hAnsi="宋体"/>
          </w:rPr>
          <w:t>是否符合</w:t>
        </w:r>
      </w:ins>
      <w:ins w:id="943" w:author="zuo Oliver" w:date="2023-05-20T22:42:00Z">
        <w:r>
          <w:rPr>
            <w:rFonts w:ascii="宋体" w:eastAsia="宋体" w:hAnsi="宋体" w:hint="eastAsia"/>
          </w:rPr>
          <w:t>sample</w:t>
        </w:r>
      </w:ins>
      <w:ins w:id="944" w:author="zuo Oliver" w:date="2023-05-20T22:41:00Z">
        <w:r w:rsidRPr="00FE7462">
          <w:rPr>
            <w:rFonts w:ascii="宋体" w:eastAsia="宋体" w:hAnsi="宋体"/>
          </w:rPr>
          <w:t>数</w:t>
        </w:r>
      </w:ins>
    </w:p>
    <w:p w14:paraId="77266770" w14:textId="77777777" w:rsidR="00912244" w:rsidRDefault="00912244" w:rsidP="00912244">
      <w:pPr>
        <w:rPr>
          <w:ins w:id="945" w:author="zuo Oliver" w:date="2023-05-20T23:02:00Z"/>
        </w:rPr>
      </w:pPr>
      <w:ins w:id="946" w:author="zuo Oliver" w:date="2023-05-20T23:02:00Z">
        <w:r>
          <w:rPr>
            <w:rFonts w:hint="eastAsia"/>
          </w:rPr>
          <w:t>其用法为：</w:t>
        </w:r>
      </w:ins>
    </w:p>
    <w:p w14:paraId="175B31B8" w14:textId="365543BE" w:rsidR="00912244" w:rsidRPr="002E1F5F" w:rsidRDefault="00912244" w:rsidP="00912244">
      <w:pPr>
        <w:rPr>
          <w:ins w:id="947" w:author="zuo Oliver" w:date="2023-05-20T23:02:00Z"/>
          <w:b/>
          <w:bCs/>
        </w:rPr>
      </w:pPr>
      <w:proofErr w:type="spellStart"/>
      <w:ins w:id="948" w:author="zuo Oliver" w:date="2023-05-20T23:02:00Z">
        <w:r>
          <w:rPr>
            <w:rFonts w:hint="eastAsia"/>
            <w:b/>
            <w:bCs/>
          </w:rPr>
          <w:t>g</w:t>
        </w:r>
        <w:r>
          <w:rPr>
            <w:b/>
            <w:bCs/>
          </w:rPr>
          <w:t>VMH</w:t>
        </w:r>
        <w:proofErr w:type="spellEnd"/>
        <w:r w:rsidRPr="002E1F5F">
          <w:rPr>
            <w:b/>
            <w:bCs/>
          </w:rPr>
          <w:t xml:space="preserve"> </w:t>
        </w:r>
        <w:proofErr w:type="spellStart"/>
        <w:r w:rsidRPr="002E1F5F">
          <w:rPr>
            <w:b/>
            <w:bCs/>
          </w:rPr>
          <w:t>VCFFile</w:t>
        </w:r>
        <w:proofErr w:type="spellEnd"/>
      </w:ins>
    </w:p>
    <w:p w14:paraId="208F2767" w14:textId="77777777" w:rsidR="00912244" w:rsidRDefault="00912244" w:rsidP="00912244">
      <w:pPr>
        <w:rPr>
          <w:ins w:id="949" w:author="zuo Oliver" w:date="2023-05-20T23:02:00Z"/>
        </w:rPr>
      </w:pPr>
      <w:ins w:id="950" w:author="zuo Oliver" w:date="2023-05-20T23:02:00Z">
        <w:r>
          <w:rPr>
            <w:rFonts w:hint="eastAsia"/>
          </w:rPr>
          <w:t>其中：</w:t>
        </w:r>
      </w:ins>
    </w:p>
    <w:p w14:paraId="2EE75FCE" w14:textId="4B449F76" w:rsidR="00912244" w:rsidRPr="00912244" w:rsidRDefault="00912244" w:rsidP="00912244">
      <w:pPr>
        <w:rPr>
          <w:ins w:id="951" w:author="zuo Oliver" w:date="2023-05-20T23:02:00Z"/>
        </w:rPr>
      </w:pPr>
      <w:proofErr w:type="spellStart"/>
      <w:ins w:id="952" w:author="zuo Oliver" w:date="2023-05-20T23:02:00Z">
        <w:r w:rsidRPr="002E1F5F">
          <w:t>VCFFile</w:t>
        </w:r>
        <w:proofErr w:type="spellEnd"/>
        <w:r w:rsidRPr="002E1F5F">
          <w:rPr>
            <w:rFonts w:hint="eastAsia"/>
          </w:rPr>
          <w:t>为</w:t>
        </w:r>
      </w:ins>
      <w:ins w:id="953" w:author="zuo Oliver" w:date="2023-05-20T23:06:00Z">
        <w:r w:rsidR="00856089">
          <w:rPr>
            <w:rFonts w:hint="eastAsia"/>
          </w:rPr>
          <w:t>要查看的</w:t>
        </w:r>
      </w:ins>
      <w:proofErr w:type="spellStart"/>
      <w:ins w:id="954" w:author="zuo Oliver" w:date="2023-05-20T23:02:00Z">
        <w:r w:rsidRPr="002E1F5F">
          <w:rPr>
            <w:rFonts w:hint="eastAsia"/>
          </w:rPr>
          <w:t>vcf</w:t>
        </w:r>
        <w:proofErr w:type="spellEnd"/>
        <w:r w:rsidRPr="002E1F5F">
          <w:rPr>
            <w:rFonts w:hint="eastAsia"/>
          </w:rPr>
          <w:t>文件的路径</w:t>
        </w:r>
      </w:ins>
    </w:p>
    <w:p w14:paraId="798A8988" w14:textId="4F080987" w:rsidR="00912244" w:rsidRDefault="00912244" w:rsidP="00912244">
      <w:pPr>
        <w:rPr>
          <w:ins w:id="955" w:author="zuo Oliver" w:date="2023-05-20T23:02:00Z"/>
          <w:rFonts w:ascii="宋体" w:eastAsia="宋体" w:hAnsi="宋体"/>
        </w:rPr>
      </w:pPr>
      <w:ins w:id="956" w:author="zuo Oliver" w:date="2023-05-20T23:02:00Z">
        <w:r>
          <w:rPr>
            <w:rFonts w:ascii="宋体" w:eastAsia="宋体" w:hAnsi="宋体" w:hint="eastAsia"/>
          </w:rPr>
          <w:t>示例，用该工具将</w:t>
        </w:r>
        <w:proofErr w:type="spellStart"/>
        <w:r>
          <w:rPr>
            <w:rFonts w:ascii="宋体" w:eastAsia="宋体" w:hAnsi="宋体" w:hint="eastAsia"/>
          </w:rPr>
          <w:t>testFile</w:t>
        </w:r>
        <w:proofErr w:type="spellEnd"/>
        <w:r>
          <w:rPr>
            <w:rFonts w:ascii="宋体" w:eastAsia="宋体" w:hAnsi="宋体" w:hint="eastAsia"/>
          </w:rPr>
          <w:t>文件夹中的</w:t>
        </w:r>
        <w:r w:rsidRPr="00912244">
          <w:rPr>
            <w:rFonts w:ascii="宋体" w:eastAsia="宋体" w:hAnsi="宋体"/>
          </w:rPr>
          <w:t>ALL.chr22.20Markers.10Samples.vcf.gz</w:t>
        </w:r>
        <w:r>
          <w:rPr>
            <w:rFonts w:ascii="宋体" w:eastAsia="宋体" w:hAnsi="宋体" w:hint="eastAsia"/>
          </w:rPr>
          <w:t>文件，</w:t>
        </w:r>
      </w:ins>
      <w:ins w:id="957" w:author="zuo Oliver" w:date="2023-05-20T23:07:00Z">
        <w:r w:rsidR="00856089">
          <w:rPr>
            <w:rFonts w:ascii="宋体" w:eastAsia="宋体" w:hAnsi="宋体" w:hint="eastAsia"/>
          </w:rPr>
          <w:t>中的sample个数和marker个数打印出来，并且检查是否每行marker的</w:t>
        </w:r>
      </w:ins>
      <w:ins w:id="958" w:author="zuo Oliver" w:date="2023-05-20T23:08:00Z">
        <w:r w:rsidR="00856089">
          <w:rPr>
            <w:rFonts w:ascii="宋体" w:eastAsia="宋体" w:hAnsi="宋体" w:hint="eastAsia"/>
          </w:rPr>
          <w:t>sample值都一致</w:t>
        </w:r>
      </w:ins>
      <w:ins w:id="959" w:author="zuo Oliver" w:date="2023-05-20T23:02:00Z">
        <w:r>
          <w:rPr>
            <w:rFonts w:ascii="宋体" w:eastAsia="宋体" w:hAnsi="宋体" w:hint="eastAsia"/>
          </w:rPr>
          <w:t>，命令如下（当前工作目录在tools文件夹中）：</w:t>
        </w:r>
      </w:ins>
    </w:p>
    <w:p w14:paraId="52CB1AEB" w14:textId="647FCE80" w:rsidR="00912244" w:rsidRPr="002E1F5F" w:rsidRDefault="00912244" w:rsidP="00912244">
      <w:pPr>
        <w:rPr>
          <w:ins w:id="960" w:author="zuo Oliver" w:date="2023-05-20T23:02:00Z"/>
          <w:rFonts w:ascii="宋体" w:eastAsia="宋体" w:hAnsi="宋体"/>
          <w:b/>
          <w:bCs/>
        </w:rPr>
      </w:pPr>
      <w:proofErr w:type="gramStart"/>
      <w:ins w:id="961" w:author="zuo Oliver" w:date="2023-05-20T23:02:00Z">
        <w:r w:rsidRPr="002E1F5F">
          <w:rPr>
            <w:rFonts w:ascii="宋体" w:eastAsia="宋体" w:hAnsi="宋体" w:hint="eastAsia"/>
            <w:b/>
            <w:bCs/>
          </w:rPr>
          <w:t>.</w:t>
        </w:r>
        <w:r w:rsidRPr="002E1F5F">
          <w:rPr>
            <w:rFonts w:ascii="宋体" w:eastAsia="宋体" w:hAnsi="宋体"/>
            <w:b/>
            <w:bCs/>
          </w:rPr>
          <w:t>/</w:t>
        </w:r>
      </w:ins>
      <w:proofErr w:type="spellStart"/>
      <w:proofErr w:type="gramEnd"/>
      <w:ins w:id="962" w:author="zuo Oliver" w:date="2023-05-20T23:08:00Z">
        <w:r w:rsidR="00856089">
          <w:rPr>
            <w:rFonts w:ascii="宋体" w:eastAsia="宋体" w:hAnsi="宋体" w:hint="eastAsia"/>
            <w:b/>
            <w:bCs/>
          </w:rPr>
          <w:t>gVMH</w:t>
        </w:r>
      </w:ins>
      <w:proofErr w:type="spellEnd"/>
      <w:ins w:id="963" w:author="zuo Oliver" w:date="2023-05-20T23:02:00Z">
        <w:r w:rsidRPr="002E1F5F">
          <w:rPr>
            <w:rFonts w:ascii="宋体" w:eastAsia="宋体" w:hAnsi="宋体"/>
            <w:b/>
            <w:bCs/>
          </w:rPr>
          <w:t xml:space="preserve"> ../</w:t>
        </w:r>
        <w:proofErr w:type="spellStart"/>
        <w:r w:rsidRPr="002E1F5F">
          <w:rPr>
            <w:rFonts w:ascii="宋体" w:eastAsia="宋体" w:hAnsi="宋体"/>
            <w:b/>
            <w:bCs/>
          </w:rPr>
          <w:t>testFile</w:t>
        </w:r>
        <w:proofErr w:type="spellEnd"/>
        <w:r w:rsidRPr="002E1F5F">
          <w:rPr>
            <w:rFonts w:ascii="宋体" w:eastAsia="宋体" w:hAnsi="宋体"/>
            <w:b/>
            <w:bCs/>
          </w:rPr>
          <w:t>/</w:t>
        </w:r>
        <w:r w:rsidRPr="002E1F5F">
          <w:rPr>
            <w:b/>
            <w:bCs/>
          </w:rPr>
          <w:t xml:space="preserve"> </w:t>
        </w:r>
        <w:r w:rsidRPr="002E1F5F">
          <w:rPr>
            <w:rFonts w:ascii="宋体" w:eastAsia="宋体" w:hAnsi="宋体"/>
            <w:b/>
            <w:bCs/>
          </w:rPr>
          <w:t>ALL.chr22.20Markers.10Samples.vcf.gz</w:t>
        </w:r>
      </w:ins>
    </w:p>
    <w:p w14:paraId="54D49498" w14:textId="77777777" w:rsidR="00912244" w:rsidRDefault="00912244" w:rsidP="00912244">
      <w:pPr>
        <w:rPr>
          <w:ins w:id="964" w:author="zuo Oliver" w:date="2023-05-20T23:02:00Z"/>
          <w:rFonts w:ascii="宋体" w:eastAsia="宋体" w:hAnsi="宋体"/>
        </w:rPr>
      </w:pPr>
      <w:ins w:id="965" w:author="zuo Oliver" w:date="2023-05-20T23:02:00Z">
        <w:r>
          <w:rPr>
            <w:rFonts w:ascii="宋体" w:eastAsia="宋体" w:hAnsi="宋体" w:hint="eastAsia"/>
          </w:rPr>
          <w:t>（windows用法参考上述Linux操作）</w:t>
        </w:r>
      </w:ins>
    </w:p>
    <w:p w14:paraId="3EEA46D8" w14:textId="6C34E368" w:rsidR="00856089" w:rsidRDefault="00856089" w:rsidP="00856089">
      <w:pPr>
        <w:rPr>
          <w:ins w:id="966" w:author="zuo Oliver" w:date="2023-05-20T23:08:00Z"/>
          <w:rFonts w:ascii="宋体" w:eastAsia="宋体" w:hAnsi="宋体"/>
        </w:rPr>
      </w:pPr>
      <w:ins w:id="967" w:author="zuo Oliver" w:date="2023-05-20T23:08:00Z">
        <w:r>
          <w:rPr>
            <w:rFonts w:ascii="宋体" w:eastAsia="宋体" w:hAnsi="宋体"/>
          </w:rPr>
          <w:t>3</w:t>
        </w:r>
        <w:r>
          <w:rPr>
            <w:rFonts w:ascii="宋体" w:eastAsia="宋体" w:hAnsi="宋体" w:hint="eastAsia"/>
          </w:rPr>
          <w:t>）</w:t>
        </w:r>
      </w:ins>
      <w:proofErr w:type="spellStart"/>
      <w:ins w:id="968" w:author="zuo Oliver" w:date="2023-05-20T23:09:00Z">
        <w:r w:rsidRPr="00856089">
          <w:rPr>
            <w:rFonts w:ascii="宋体" w:eastAsia="宋体" w:hAnsi="宋体"/>
          </w:rPr>
          <w:t>vCM</w:t>
        </w:r>
      </w:ins>
      <w:proofErr w:type="spellEnd"/>
    </w:p>
    <w:p w14:paraId="3CAC99A5" w14:textId="0380E78D" w:rsidR="00856089" w:rsidRDefault="00856089" w:rsidP="00856089">
      <w:pPr>
        <w:rPr>
          <w:ins w:id="969" w:author="zuo Oliver" w:date="2023-05-20T23:08:00Z"/>
          <w:rFonts w:ascii="宋体" w:eastAsia="宋体" w:hAnsi="宋体"/>
        </w:rPr>
      </w:pPr>
      <w:ins w:id="970" w:author="zuo Oliver" w:date="2023-05-20T23:08:00Z">
        <w:r>
          <w:rPr>
            <w:rFonts w:ascii="宋体" w:eastAsia="宋体" w:hAnsi="宋体" w:hint="eastAsia"/>
          </w:rPr>
          <w:t>其源码为tools文件夹中的</w:t>
        </w:r>
      </w:ins>
      <w:proofErr w:type="spellStart"/>
      <w:ins w:id="971" w:author="zuo Oliver" w:date="2023-05-20T23:09:00Z">
        <w:r w:rsidRPr="00856089">
          <w:rPr>
            <w:rFonts w:ascii="宋体" w:eastAsia="宋体" w:hAnsi="宋体"/>
          </w:rPr>
          <w:t>vcfCutMarkers.c</w:t>
        </w:r>
      </w:ins>
      <w:proofErr w:type="spellEnd"/>
      <w:ins w:id="972" w:author="zuo Oliver" w:date="2023-05-20T23:08:00Z">
        <w:r>
          <w:rPr>
            <w:rFonts w:ascii="宋体" w:eastAsia="宋体" w:hAnsi="宋体" w:hint="eastAsia"/>
          </w:rPr>
          <w:t>。其功能</w:t>
        </w:r>
      </w:ins>
      <w:ins w:id="973" w:author="zuo Oliver" w:date="2023-05-20T23:09:00Z">
        <w:r>
          <w:rPr>
            <w:rFonts w:ascii="宋体" w:eastAsia="宋体" w:hAnsi="宋体" w:hint="eastAsia"/>
          </w:rPr>
          <w:t>是</w:t>
        </w:r>
        <w:r w:rsidRPr="00856089">
          <w:rPr>
            <w:rFonts w:ascii="宋体" w:eastAsia="宋体" w:hAnsi="宋体" w:hint="eastAsia"/>
          </w:rPr>
          <w:t>从</w:t>
        </w:r>
        <w:r>
          <w:rPr>
            <w:rFonts w:ascii="宋体" w:eastAsia="宋体" w:hAnsi="宋体" w:hint="eastAsia"/>
          </w:rPr>
          <w:t>指定</w:t>
        </w:r>
        <w:r w:rsidRPr="00856089">
          <w:rPr>
            <w:rFonts w:ascii="宋体" w:eastAsia="宋体" w:hAnsi="宋体" w:hint="eastAsia"/>
          </w:rPr>
          <w:t>大文件中截取</w:t>
        </w:r>
      </w:ins>
      <w:ins w:id="974" w:author="zuo Oliver" w:date="2023-05-20T23:11:00Z">
        <w:r>
          <w:rPr>
            <w:rFonts w:ascii="宋体" w:eastAsia="宋体" w:hAnsi="宋体" w:hint="eastAsia"/>
          </w:rPr>
          <w:t>前n</w:t>
        </w:r>
        <w:proofErr w:type="gramStart"/>
        <w:r>
          <w:rPr>
            <w:rFonts w:ascii="宋体" w:eastAsia="宋体" w:hAnsi="宋体" w:hint="eastAsia"/>
          </w:rPr>
          <w:t>个</w:t>
        </w:r>
      </w:ins>
      <w:proofErr w:type="gramEnd"/>
      <w:ins w:id="975" w:author="zuo Oliver" w:date="2023-05-20T23:10:00Z">
        <w:r>
          <w:rPr>
            <w:rFonts w:ascii="宋体" w:eastAsia="宋体" w:hAnsi="宋体" w:hint="eastAsia"/>
          </w:rPr>
          <w:t>marker</w:t>
        </w:r>
      </w:ins>
      <w:ins w:id="976" w:author="zuo Oliver" w:date="2023-05-20T23:11:00Z">
        <w:r>
          <w:rPr>
            <w:rFonts w:ascii="宋体" w:eastAsia="宋体" w:hAnsi="宋体" w:hint="eastAsia"/>
          </w:rPr>
          <w:t>s</w:t>
        </w:r>
      </w:ins>
      <w:ins w:id="977" w:author="zuo Oliver" w:date="2023-05-20T23:09:00Z">
        <w:r w:rsidRPr="00856089">
          <w:rPr>
            <w:rFonts w:ascii="宋体" w:eastAsia="宋体" w:hAnsi="宋体" w:hint="eastAsia"/>
          </w:rPr>
          <w:t>、</w:t>
        </w:r>
      </w:ins>
      <w:ins w:id="978" w:author="zuo Oliver" w:date="2023-05-20T23:11:00Z">
        <w:r>
          <w:rPr>
            <w:rFonts w:ascii="宋体" w:eastAsia="宋体" w:hAnsi="宋体" w:hint="eastAsia"/>
          </w:rPr>
          <w:t>和每个marker</w:t>
        </w:r>
      </w:ins>
      <w:ins w:id="979" w:author="zuo Oliver" w:date="2023-05-20T23:12:00Z">
        <w:r>
          <w:rPr>
            <w:rFonts w:ascii="宋体" w:eastAsia="宋体" w:hAnsi="宋体" w:hint="eastAsia"/>
          </w:rPr>
          <w:t>中的</w:t>
        </w:r>
      </w:ins>
      <w:ins w:id="980" w:author="zuo Oliver" w:date="2023-05-20T23:11:00Z">
        <w:r>
          <w:rPr>
            <w:rFonts w:ascii="宋体" w:eastAsia="宋体" w:hAnsi="宋体" w:hint="eastAsia"/>
          </w:rPr>
          <w:t>前m</w:t>
        </w:r>
        <w:proofErr w:type="gramStart"/>
        <w:r>
          <w:rPr>
            <w:rFonts w:ascii="宋体" w:eastAsia="宋体" w:hAnsi="宋体" w:hint="eastAsia"/>
          </w:rPr>
          <w:t>个</w:t>
        </w:r>
      </w:ins>
      <w:proofErr w:type="gramEnd"/>
      <w:ins w:id="981" w:author="zuo Oliver" w:date="2023-05-20T23:10:00Z">
        <w:r>
          <w:rPr>
            <w:rFonts w:ascii="宋体" w:eastAsia="宋体" w:hAnsi="宋体" w:hint="eastAsia"/>
          </w:rPr>
          <w:t>sampl</w:t>
        </w:r>
      </w:ins>
      <w:ins w:id="982" w:author="zuo Oliver" w:date="2023-05-20T23:11:00Z">
        <w:r>
          <w:rPr>
            <w:rFonts w:ascii="宋体" w:eastAsia="宋体" w:hAnsi="宋体" w:hint="eastAsia"/>
          </w:rPr>
          <w:t>es</w:t>
        </w:r>
      </w:ins>
      <w:ins w:id="983" w:author="zuo Oliver" w:date="2023-05-20T23:10:00Z">
        <w:r>
          <w:rPr>
            <w:rFonts w:ascii="宋体" w:eastAsia="宋体" w:hAnsi="宋体" w:hint="eastAsia"/>
          </w:rPr>
          <w:t>的</w:t>
        </w:r>
      </w:ins>
      <w:ins w:id="984" w:author="zuo Oliver" w:date="2023-05-20T23:09:00Z">
        <w:r w:rsidRPr="00856089">
          <w:rPr>
            <w:rFonts w:ascii="宋体" w:eastAsia="宋体" w:hAnsi="宋体" w:hint="eastAsia"/>
          </w:rPr>
          <w:t>内容</w:t>
        </w:r>
      </w:ins>
      <w:ins w:id="985" w:author="zuo Oliver" w:date="2023-05-20T23:10:00Z">
        <w:r>
          <w:rPr>
            <w:rFonts w:ascii="宋体" w:eastAsia="宋体" w:hAnsi="宋体" w:hint="eastAsia"/>
          </w:rPr>
          <w:t>生成一个</w:t>
        </w:r>
      </w:ins>
      <w:ins w:id="986" w:author="zuo Oliver" w:date="2023-05-20T23:09:00Z">
        <w:r w:rsidRPr="00856089">
          <w:rPr>
            <w:rFonts w:ascii="宋体" w:eastAsia="宋体" w:hAnsi="宋体" w:hint="eastAsia"/>
          </w:rPr>
          <w:t>新的小</w:t>
        </w:r>
      </w:ins>
      <w:proofErr w:type="spellStart"/>
      <w:ins w:id="987" w:author="zuo Oliver" w:date="2023-05-20T23:12:00Z">
        <w:r>
          <w:rPr>
            <w:rFonts w:ascii="宋体" w:eastAsia="宋体" w:hAnsi="宋体" w:hint="eastAsia"/>
          </w:rPr>
          <w:t>vcf</w:t>
        </w:r>
      </w:ins>
      <w:proofErr w:type="spellEnd"/>
      <w:ins w:id="988" w:author="zuo Oliver" w:date="2023-05-20T23:09:00Z">
        <w:r w:rsidRPr="00856089">
          <w:rPr>
            <w:rFonts w:ascii="宋体" w:eastAsia="宋体" w:hAnsi="宋体" w:hint="eastAsia"/>
          </w:rPr>
          <w:t>文件</w:t>
        </w:r>
      </w:ins>
      <w:ins w:id="989" w:author="zuo Oliver" w:date="2023-05-20T23:10:00Z">
        <w:r>
          <w:rPr>
            <w:rFonts w:ascii="宋体" w:eastAsia="宋体" w:hAnsi="宋体" w:hint="eastAsia"/>
          </w:rPr>
          <w:t>。</w:t>
        </w:r>
      </w:ins>
    </w:p>
    <w:p w14:paraId="448F2C3A" w14:textId="77777777" w:rsidR="00856089" w:rsidRDefault="00856089" w:rsidP="00856089">
      <w:pPr>
        <w:rPr>
          <w:ins w:id="990" w:author="zuo Oliver" w:date="2023-05-20T23:08:00Z"/>
        </w:rPr>
      </w:pPr>
      <w:ins w:id="991" w:author="zuo Oliver" w:date="2023-05-20T23:08:00Z">
        <w:r>
          <w:rPr>
            <w:rFonts w:hint="eastAsia"/>
          </w:rPr>
          <w:t>其用法为：</w:t>
        </w:r>
      </w:ins>
    </w:p>
    <w:p w14:paraId="43A08C61" w14:textId="33842ACE" w:rsidR="00856089" w:rsidRPr="002E1F5F" w:rsidRDefault="00856089" w:rsidP="00856089">
      <w:pPr>
        <w:rPr>
          <w:ins w:id="992" w:author="zuo Oliver" w:date="2023-05-20T23:08:00Z"/>
          <w:b/>
          <w:bCs/>
        </w:rPr>
      </w:pPr>
      <w:proofErr w:type="spellStart"/>
      <w:ins w:id="993" w:author="zuo Oliver" w:date="2023-05-20T23:12:00Z">
        <w:r>
          <w:rPr>
            <w:rFonts w:hint="eastAsia"/>
            <w:b/>
            <w:bCs/>
          </w:rPr>
          <w:t>vCM</w:t>
        </w:r>
      </w:ins>
      <w:proofErr w:type="spellEnd"/>
      <w:ins w:id="994" w:author="zuo Oliver" w:date="2023-05-20T23:08:00Z">
        <w:r w:rsidRPr="002E1F5F">
          <w:rPr>
            <w:b/>
            <w:bCs/>
          </w:rPr>
          <w:t xml:space="preserve"> </w:t>
        </w:r>
      </w:ins>
      <w:proofErr w:type="spellStart"/>
      <w:ins w:id="995" w:author="zuo Oliver" w:date="2023-05-20T23:13:00Z">
        <w:r w:rsidRPr="00856089">
          <w:rPr>
            <w:b/>
            <w:bCs/>
          </w:rPr>
          <w:t>sourceVCFFile</w:t>
        </w:r>
        <w:proofErr w:type="spellEnd"/>
        <w:r w:rsidRPr="00856089">
          <w:rPr>
            <w:b/>
            <w:bCs/>
          </w:rPr>
          <w:t xml:space="preserve"> </w:t>
        </w:r>
        <w:proofErr w:type="spellStart"/>
        <w:r w:rsidRPr="00856089">
          <w:rPr>
            <w:b/>
            <w:bCs/>
          </w:rPr>
          <w:t>targetVCFFile</w:t>
        </w:r>
        <w:proofErr w:type="spellEnd"/>
        <w:r w:rsidRPr="00856089">
          <w:rPr>
            <w:b/>
            <w:bCs/>
          </w:rPr>
          <w:t xml:space="preserve"> </w:t>
        </w:r>
        <w:proofErr w:type="spellStart"/>
        <w:r w:rsidRPr="00856089">
          <w:rPr>
            <w:b/>
            <w:bCs/>
          </w:rPr>
          <w:t>markersNumber</w:t>
        </w:r>
        <w:proofErr w:type="spellEnd"/>
        <w:r w:rsidRPr="00856089">
          <w:rPr>
            <w:b/>
            <w:bCs/>
          </w:rPr>
          <w:t xml:space="preserve"> </w:t>
        </w:r>
        <w:proofErr w:type="spellStart"/>
        <w:r w:rsidRPr="00856089">
          <w:rPr>
            <w:b/>
            <w:bCs/>
          </w:rPr>
          <w:t>samplesNumber</w:t>
        </w:r>
      </w:ins>
      <w:proofErr w:type="spellEnd"/>
    </w:p>
    <w:p w14:paraId="013640E1" w14:textId="77777777" w:rsidR="00856089" w:rsidRDefault="00856089" w:rsidP="00856089">
      <w:pPr>
        <w:rPr>
          <w:ins w:id="996" w:author="zuo Oliver" w:date="2023-05-20T23:08:00Z"/>
        </w:rPr>
      </w:pPr>
      <w:ins w:id="997" w:author="zuo Oliver" w:date="2023-05-20T23:08:00Z">
        <w:r>
          <w:rPr>
            <w:rFonts w:hint="eastAsia"/>
          </w:rPr>
          <w:t>其中：</w:t>
        </w:r>
      </w:ins>
    </w:p>
    <w:p w14:paraId="1963B0D6" w14:textId="77AD3C1E" w:rsidR="00856089" w:rsidRDefault="00856089" w:rsidP="00856089">
      <w:pPr>
        <w:rPr>
          <w:ins w:id="998" w:author="zuo Oliver" w:date="2023-05-20T23:13:00Z"/>
        </w:rPr>
      </w:pPr>
      <w:proofErr w:type="spellStart"/>
      <w:ins w:id="999" w:author="zuo Oliver" w:date="2023-05-20T23:13:00Z">
        <w:r w:rsidRPr="00856089">
          <w:rPr>
            <w:rPrChange w:id="1000" w:author="zuo Oliver" w:date="2023-05-20T23:13:00Z">
              <w:rPr>
                <w:b/>
                <w:bCs/>
              </w:rPr>
            </w:rPrChange>
          </w:rPr>
          <w:t>sourceVCFFile</w:t>
        </w:r>
      </w:ins>
      <w:proofErr w:type="spellEnd"/>
      <w:ins w:id="1001" w:author="zuo Oliver" w:date="2023-05-20T23:08:00Z">
        <w:r w:rsidRPr="002E1F5F">
          <w:rPr>
            <w:rFonts w:hint="eastAsia"/>
          </w:rPr>
          <w:t>为</w:t>
        </w:r>
      </w:ins>
      <w:ins w:id="1002" w:author="zuo Oliver" w:date="2023-05-20T23:13:00Z">
        <w:r>
          <w:rPr>
            <w:rFonts w:hint="eastAsia"/>
          </w:rPr>
          <w:t>作为数据源的大</w:t>
        </w:r>
      </w:ins>
      <w:proofErr w:type="spellStart"/>
      <w:ins w:id="1003" w:author="zuo Oliver" w:date="2023-05-20T23:08:00Z">
        <w:r w:rsidRPr="002E1F5F">
          <w:rPr>
            <w:rFonts w:hint="eastAsia"/>
          </w:rPr>
          <w:t>vcf</w:t>
        </w:r>
        <w:proofErr w:type="spellEnd"/>
        <w:r w:rsidRPr="002E1F5F">
          <w:rPr>
            <w:rFonts w:hint="eastAsia"/>
          </w:rPr>
          <w:t>文件的路径</w:t>
        </w:r>
      </w:ins>
    </w:p>
    <w:p w14:paraId="666C41EA" w14:textId="6563CFAA" w:rsidR="00856089" w:rsidRDefault="00856089" w:rsidP="00856089">
      <w:pPr>
        <w:rPr>
          <w:ins w:id="1004" w:author="zuo Oliver" w:date="2023-05-20T23:14:00Z"/>
        </w:rPr>
      </w:pPr>
      <w:proofErr w:type="spellStart"/>
      <w:ins w:id="1005" w:author="zuo Oliver" w:date="2023-05-20T23:13:00Z">
        <w:r w:rsidRPr="00856089">
          <w:rPr>
            <w:rPrChange w:id="1006" w:author="zuo Oliver" w:date="2023-05-20T23:13:00Z">
              <w:rPr>
                <w:b/>
                <w:bCs/>
              </w:rPr>
            </w:rPrChange>
          </w:rPr>
          <w:t>targetVCFFile</w:t>
        </w:r>
        <w:proofErr w:type="spellEnd"/>
        <w:r>
          <w:rPr>
            <w:rFonts w:hint="eastAsia"/>
          </w:rPr>
          <w:t>为生成的</w:t>
        </w:r>
      </w:ins>
      <w:ins w:id="1007" w:author="zuo Oliver" w:date="2023-05-20T23:14:00Z">
        <w:r>
          <w:rPr>
            <w:rFonts w:hint="eastAsia"/>
          </w:rPr>
          <w:t>小的</w:t>
        </w:r>
        <w:proofErr w:type="spellStart"/>
        <w:r>
          <w:rPr>
            <w:rFonts w:hint="eastAsia"/>
          </w:rPr>
          <w:t>vcf</w:t>
        </w:r>
        <w:proofErr w:type="spellEnd"/>
        <w:r>
          <w:rPr>
            <w:rFonts w:hint="eastAsia"/>
          </w:rPr>
          <w:t>文件的路径</w:t>
        </w:r>
      </w:ins>
    </w:p>
    <w:p w14:paraId="0EEF0FED" w14:textId="4BF88F06" w:rsidR="00856089" w:rsidRDefault="00856089" w:rsidP="00856089">
      <w:pPr>
        <w:rPr>
          <w:ins w:id="1008" w:author="zuo Oliver" w:date="2023-05-20T23:14:00Z"/>
        </w:rPr>
      </w:pPr>
      <w:proofErr w:type="spellStart"/>
      <w:ins w:id="1009" w:author="zuo Oliver" w:date="2023-05-20T23:14:00Z">
        <w:r w:rsidRPr="00856089">
          <w:rPr>
            <w:rPrChange w:id="1010" w:author="zuo Oliver" w:date="2023-05-20T23:14:00Z">
              <w:rPr>
                <w:b/>
                <w:bCs/>
              </w:rPr>
            </w:rPrChange>
          </w:rPr>
          <w:t>markersNumber</w:t>
        </w:r>
        <w:proofErr w:type="spellEnd"/>
        <w:r>
          <w:rPr>
            <w:rFonts w:hint="eastAsia"/>
          </w:rPr>
          <w:t>为从大文件中截取的marker个数，当其值</w:t>
        </w:r>
      </w:ins>
      <w:ins w:id="1011" w:author="zuo Oliver" w:date="2023-05-20T23:15:00Z">
        <w:r>
          <w:rPr>
            <w:rFonts w:hint="eastAsia"/>
          </w:rPr>
          <w:t>为0时，保留所有marker。</w:t>
        </w:r>
      </w:ins>
    </w:p>
    <w:p w14:paraId="7AC2B673" w14:textId="5525A503" w:rsidR="00856089" w:rsidRPr="00856089" w:rsidRDefault="00856089" w:rsidP="00856089">
      <w:pPr>
        <w:rPr>
          <w:ins w:id="1012" w:author="zuo Oliver" w:date="2023-05-20T23:08:00Z"/>
        </w:rPr>
      </w:pPr>
      <w:proofErr w:type="spellStart"/>
      <w:ins w:id="1013" w:author="zuo Oliver" w:date="2023-05-20T23:14:00Z">
        <w:r w:rsidRPr="00856089">
          <w:rPr>
            <w:rPrChange w:id="1014" w:author="zuo Oliver" w:date="2023-05-20T23:14:00Z">
              <w:rPr>
                <w:b/>
                <w:bCs/>
              </w:rPr>
            </w:rPrChange>
          </w:rPr>
          <w:t>samplesNumber</w:t>
        </w:r>
      </w:ins>
      <w:proofErr w:type="spellEnd"/>
      <w:ins w:id="1015" w:author="zuo Oliver" w:date="2023-05-20T23:15:00Z">
        <w:r>
          <w:rPr>
            <w:rFonts w:hint="eastAsia"/>
          </w:rPr>
          <w:t>为从大文件中截取的sample个数，当其值为0时，</w:t>
        </w:r>
      </w:ins>
      <w:ins w:id="1016" w:author="zuo Oliver" w:date="2023-05-20T23:16:00Z">
        <w:r>
          <w:rPr>
            <w:rFonts w:hint="eastAsia"/>
          </w:rPr>
          <w:t>保留所有sample。</w:t>
        </w:r>
      </w:ins>
    </w:p>
    <w:p w14:paraId="2083C4F5" w14:textId="6B0127B4" w:rsidR="00856089" w:rsidRDefault="00856089" w:rsidP="00856089">
      <w:pPr>
        <w:rPr>
          <w:ins w:id="1017" w:author="zuo Oliver" w:date="2023-05-20T23:08:00Z"/>
          <w:rFonts w:ascii="宋体" w:eastAsia="宋体" w:hAnsi="宋体"/>
        </w:rPr>
      </w:pPr>
      <w:ins w:id="1018" w:author="zuo Oliver" w:date="2023-05-20T23:08:00Z">
        <w:r>
          <w:rPr>
            <w:rFonts w:ascii="宋体" w:eastAsia="宋体" w:hAnsi="宋体" w:hint="eastAsia"/>
          </w:rPr>
          <w:t>示例，用该工具将</w:t>
        </w:r>
        <w:proofErr w:type="spellStart"/>
        <w:r>
          <w:rPr>
            <w:rFonts w:ascii="宋体" w:eastAsia="宋体" w:hAnsi="宋体" w:hint="eastAsia"/>
          </w:rPr>
          <w:t>testFile</w:t>
        </w:r>
        <w:proofErr w:type="spellEnd"/>
        <w:r>
          <w:rPr>
            <w:rFonts w:ascii="宋体" w:eastAsia="宋体" w:hAnsi="宋体" w:hint="eastAsia"/>
          </w:rPr>
          <w:t>文件夹中的</w:t>
        </w:r>
        <w:r w:rsidRPr="00912244">
          <w:rPr>
            <w:rFonts w:ascii="宋体" w:eastAsia="宋体" w:hAnsi="宋体"/>
          </w:rPr>
          <w:t>ALL.chr22.20Markers.10Samples.vcf.gz</w:t>
        </w:r>
        <w:r>
          <w:rPr>
            <w:rFonts w:ascii="宋体" w:eastAsia="宋体" w:hAnsi="宋体" w:hint="eastAsia"/>
          </w:rPr>
          <w:t>文件，</w:t>
        </w:r>
      </w:ins>
      <w:ins w:id="1019" w:author="zuo Oliver" w:date="2023-05-20T23:16:00Z">
        <w:r>
          <w:rPr>
            <w:rFonts w:ascii="宋体" w:eastAsia="宋体" w:hAnsi="宋体" w:hint="eastAsia"/>
          </w:rPr>
          <w:t>截取其中的1</w:t>
        </w:r>
        <w:r>
          <w:rPr>
            <w:rFonts w:ascii="宋体" w:eastAsia="宋体" w:hAnsi="宋体"/>
          </w:rPr>
          <w:t>0</w:t>
        </w:r>
        <w:r>
          <w:rPr>
            <w:rFonts w:ascii="宋体" w:eastAsia="宋体" w:hAnsi="宋体" w:hint="eastAsia"/>
          </w:rPr>
          <w:t>个markers和5个samples</w:t>
        </w:r>
      </w:ins>
      <w:ins w:id="1020" w:author="zuo Oliver" w:date="2023-05-20T23:08:00Z">
        <w:r>
          <w:rPr>
            <w:rFonts w:ascii="宋体" w:eastAsia="宋体" w:hAnsi="宋体" w:hint="eastAsia"/>
          </w:rPr>
          <w:t>，</w:t>
        </w:r>
      </w:ins>
      <w:ins w:id="1021" w:author="zuo Oliver" w:date="2023-05-20T23:17:00Z">
        <w:r>
          <w:rPr>
            <w:rFonts w:ascii="宋体" w:eastAsia="宋体" w:hAnsi="宋体" w:hint="eastAsia"/>
          </w:rPr>
          <w:t>在</w:t>
        </w:r>
        <w:proofErr w:type="spellStart"/>
        <w:r>
          <w:rPr>
            <w:rFonts w:ascii="宋体" w:eastAsia="宋体" w:hAnsi="宋体" w:hint="eastAsia"/>
          </w:rPr>
          <w:t>testFile</w:t>
        </w:r>
        <w:proofErr w:type="spellEnd"/>
        <w:r>
          <w:rPr>
            <w:rFonts w:ascii="宋体" w:eastAsia="宋体" w:hAnsi="宋体" w:hint="eastAsia"/>
          </w:rPr>
          <w:t>中生成</w:t>
        </w:r>
        <w:r w:rsidRPr="00912244">
          <w:rPr>
            <w:rFonts w:ascii="宋体" w:eastAsia="宋体" w:hAnsi="宋体"/>
          </w:rPr>
          <w:t>ALL.chr22.</w:t>
        </w:r>
        <w:r>
          <w:rPr>
            <w:rFonts w:ascii="宋体" w:eastAsia="宋体" w:hAnsi="宋体"/>
          </w:rPr>
          <w:t>10</w:t>
        </w:r>
        <w:r w:rsidRPr="00912244">
          <w:rPr>
            <w:rFonts w:ascii="宋体" w:eastAsia="宋体" w:hAnsi="宋体"/>
          </w:rPr>
          <w:t>Markers.</w:t>
        </w:r>
      </w:ins>
      <w:ins w:id="1022" w:author="zuo Oliver" w:date="2023-05-20T23:18:00Z">
        <w:r>
          <w:rPr>
            <w:rFonts w:ascii="宋体" w:eastAsia="宋体" w:hAnsi="宋体"/>
          </w:rPr>
          <w:t>5</w:t>
        </w:r>
      </w:ins>
      <w:ins w:id="1023" w:author="zuo Oliver" w:date="2023-05-20T23:17:00Z">
        <w:r w:rsidRPr="00912244">
          <w:rPr>
            <w:rFonts w:ascii="宋体" w:eastAsia="宋体" w:hAnsi="宋体"/>
          </w:rPr>
          <w:t>Samples.vcf.gz</w:t>
        </w:r>
      </w:ins>
      <w:ins w:id="1024" w:author="zuo Oliver" w:date="2023-05-20T23:08:00Z">
        <w:r>
          <w:rPr>
            <w:rFonts w:ascii="宋体" w:eastAsia="宋体" w:hAnsi="宋体" w:hint="eastAsia"/>
          </w:rPr>
          <w:t>命令如下（当前工作目录在tools文件夹中）：</w:t>
        </w:r>
      </w:ins>
    </w:p>
    <w:p w14:paraId="7A27A75B" w14:textId="2AF18F1E" w:rsidR="00856089" w:rsidRPr="00856089" w:rsidRDefault="00856089" w:rsidP="00856089">
      <w:pPr>
        <w:rPr>
          <w:ins w:id="1025" w:author="zuo Oliver" w:date="2023-05-20T23:08:00Z"/>
          <w:rFonts w:ascii="宋体" w:eastAsia="宋体" w:hAnsi="宋体"/>
          <w:b/>
          <w:bCs/>
        </w:rPr>
      </w:pPr>
      <w:proofErr w:type="gramStart"/>
      <w:ins w:id="1026" w:author="zuo Oliver" w:date="2023-05-20T23:08:00Z">
        <w:r w:rsidRPr="002E1F5F">
          <w:rPr>
            <w:rFonts w:ascii="宋体" w:eastAsia="宋体" w:hAnsi="宋体" w:hint="eastAsia"/>
            <w:b/>
            <w:bCs/>
          </w:rPr>
          <w:t>.</w:t>
        </w:r>
        <w:r w:rsidRPr="002E1F5F">
          <w:rPr>
            <w:rFonts w:ascii="宋体" w:eastAsia="宋体" w:hAnsi="宋体"/>
            <w:b/>
            <w:bCs/>
          </w:rPr>
          <w:t>/</w:t>
        </w:r>
      </w:ins>
      <w:proofErr w:type="spellStart"/>
      <w:proofErr w:type="gramEnd"/>
      <w:ins w:id="1027" w:author="zuo Oliver" w:date="2023-05-20T23:17:00Z">
        <w:r>
          <w:rPr>
            <w:rFonts w:ascii="宋体" w:eastAsia="宋体" w:hAnsi="宋体" w:hint="eastAsia"/>
            <w:b/>
            <w:bCs/>
          </w:rPr>
          <w:t>vCM</w:t>
        </w:r>
      </w:ins>
      <w:proofErr w:type="spellEnd"/>
      <w:ins w:id="1028" w:author="zuo Oliver" w:date="2023-05-20T23:08:00Z">
        <w:r w:rsidRPr="002E1F5F">
          <w:rPr>
            <w:rFonts w:ascii="宋体" w:eastAsia="宋体" w:hAnsi="宋体"/>
            <w:b/>
            <w:bCs/>
          </w:rPr>
          <w:t xml:space="preserve"> ../</w:t>
        </w:r>
        <w:proofErr w:type="spellStart"/>
        <w:r w:rsidRPr="002E1F5F">
          <w:rPr>
            <w:rFonts w:ascii="宋体" w:eastAsia="宋体" w:hAnsi="宋体"/>
            <w:b/>
            <w:bCs/>
          </w:rPr>
          <w:t>testFile</w:t>
        </w:r>
        <w:proofErr w:type="spellEnd"/>
        <w:r w:rsidRPr="002E1F5F">
          <w:rPr>
            <w:rFonts w:ascii="宋体" w:eastAsia="宋体" w:hAnsi="宋体"/>
            <w:b/>
            <w:bCs/>
          </w:rPr>
          <w:t>/</w:t>
        </w:r>
        <w:r w:rsidRPr="002E1F5F">
          <w:rPr>
            <w:b/>
            <w:bCs/>
          </w:rPr>
          <w:t xml:space="preserve"> </w:t>
        </w:r>
        <w:r w:rsidRPr="002E1F5F">
          <w:rPr>
            <w:rFonts w:ascii="宋体" w:eastAsia="宋体" w:hAnsi="宋体"/>
            <w:b/>
            <w:bCs/>
          </w:rPr>
          <w:t>ALL.chr22.20Markers.10Samples.vcf.gz</w:t>
        </w:r>
      </w:ins>
      <w:ins w:id="1029" w:author="zuo Oliver" w:date="2023-05-20T23:18:00Z">
        <w:r>
          <w:rPr>
            <w:rFonts w:ascii="宋体" w:eastAsia="宋体" w:hAnsi="宋体"/>
            <w:b/>
            <w:bCs/>
          </w:rPr>
          <w:t xml:space="preserve"> .</w:t>
        </w:r>
        <w:r>
          <w:rPr>
            <w:rFonts w:ascii="宋体" w:eastAsia="宋体" w:hAnsi="宋体" w:hint="eastAsia"/>
            <w:b/>
            <w:bCs/>
          </w:rPr>
          <w:t>.</w:t>
        </w:r>
        <w:r>
          <w:rPr>
            <w:rFonts w:ascii="宋体" w:eastAsia="宋体" w:hAnsi="宋体"/>
            <w:b/>
            <w:bCs/>
          </w:rPr>
          <w:t>/</w:t>
        </w:r>
        <w:proofErr w:type="spellStart"/>
        <w:r>
          <w:rPr>
            <w:rFonts w:ascii="宋体" w:eastAsia="宋体" w:hAnsi="宋体"/>
            <w:b/>
            <w:bCs/>
          </w:rPr>
          <w:t>testFile</w:t>
        </w:r>
        <w:proofErr w:type="spellEnd"/>
        <w:r>
          <w:rPr>
            <w:rFonts w:ascii="宋体" w:eastAsia="宋体" w:hAnsi="宋体"/>
            <w:b/>
            <w:bCs/>
          </w:rPr>
          <w:t>/</w:t>
        </w:r>
        <w:r w:rsidRPr="00856089">
          <w:rPr>
            <w:rFonts w:ascii="宋体" w:eastAsia="宋体" w:hAnsi="宋体"/>
            <w:b/>
            <w:bCs/>
            <w:rPrChange w:id="1030" w:author="zuo Oliver" w:date="2023-05-20T23:18:00Z">
              <w:rPr>
                <w:rFonts w:ascii="宋体" w:eastAsia="宋体" w:hAnsi="宋体"/>
              </w:rPr>
            </w:rPrChange>
          </w:rPr>
          <w:t>ALL.chr22.10Markers.5Samples.vcf.gz 10 5</w:t>
        </w:r>
      </w:ins>
    </w:p>
    <w:p w14:paraId="5E4C4707" w14:textId="77777777" w:rsidR="00856089" w:rsidRDefault="00856089" w:rsidP="00856089">
      <w:pPr>
        <w:rPr>
          <w:ins w:id="1031" w:author="zuo Oliver" w:date="2023-05-20T23:08:00Z"/>
          <w:rFonts w:ascii="宋体" w:eastAsia="宋体" w:hAnsi="宋体"/>
        </w:rPr>
      </w:pPr>
      <w:ins w:id="1032" w:author="zuo Oliver" w:date="2023-05-20T23:08:00Z">
        <w:r>
          <w:rPr>
            <w:rFonts w:ascii="宋体" w:eastAsia="宋体" w:hAnsi="宋体" w:hint="eastAsia"/>
          </w:rPr>
          <w:t>（windows用法参考上述Linux操作）</w:t>
        </w:r>
      </w:ins>
    </w:p>
    <w:p w14:paraId="3707EBE3" w14:textId="7EECBEBB" w:rsidR="005B40C4" w:rsidRDefault="005B40C4" w:rsidP="005B40C4">
      <w:pPr>
        <w:rPr>
          <w:ins w:id="1033" w:author="zuo Oliver" w:date="2023-05-20T23:19:00Z"/>
          <w:rFonts w:ascii="宋体" w:eastAsia="宋体" w:hAnsi="宋体"/>
        </w:rPr>
      </w:pPr>
      <w:ins w:id="1034" w:author="zuo Oliver" w:date="2023-05-20T23:19:00Z">
        <w:r>
          <w:rPr>
            <w:rFonts w:ascii="宋体" w:eastAsia="宋体" w:hAnsi="宋体"/>
          </w:rPr>
          <w:t>4</w:t>
        </w:r>
        <w:r>
          <w:rPr>
            <w:rFonts w:ascii="宋体" w:eastAsia="宋体" w:hAnsi="宋体" w:hint="eastAsia"/>
          </w:rPr>
          <w:t>）</w:t>
        </w:r>
        <w:proofErr w:type="spellStart"/>
        <w:r>
          <w:rPr>
            <w:rFonts w:ascii="宋体" w:eastAsia="宋体" w:hAnsi="宋体"/>
          </w:rPr>
          <w:t>readVcfTest</w:t>
        </w:r>
        <w:proofErr w:type="spellEnd"/>
      </w:ins>
    </w:p>
    <w:p w14:paraId="45F1269A" w14:textId="2367FEE0" w:rsidR="005B40C4" w:rsidRPr="005B40C4" w:rsidRDefault="005B40C4" w:rsidP="005B40C4">
      <w:pPr>
        <w:rPr>
          <w:ins w:id="1035" w:author="zuo Oliver" w:date="2023-05-20T23:19:00Z"/>
          <w:rFonts w:ascii="宋体" w:eastAsia="宋体" w:hAnsi="宋体"/>
        </w:rPr>
      </w:pPr>
      <w:ins w:id="1036" w:author="zuo Oliver" w:date="2023-05-20T23:19:00Z">
        <w:r>
          <w:rPr>
            <w:rFonts w:ascii="宋体" w:eastAsia="宋体" w:hAnsi="宋体" w:hint="eastAsia"/>
          </w:rPr>
          <w:t>其源码为tools文件夹中的</w:t>
        </w:r>
        <w:proofErr w:type="spellStart"/>
        <w:r>
          <w:rPr>
            <w:rFonts w:ascii="宋体" w:eastAsia="宋体" w:hAnsi="宋体"/>
          </w:rPr>
          <w:t>readVcfTest</w:t>
        </w:r>
        <w:r w:rsidRPr="00856089">
          <w:rPr>
            <w:rFonts w:ascii="宋体" w:eastAsia="宋体" w:hAnsi="宋体"/>
          </w:rPr>
          <w:t>.c</w:t>
        </w:r>
        <w:proofErr w:type="spellEnd"/>
        <w:r>
          <w:rPr>
            <w:rFonts w:ascii="宋体" w:eastAsia="宋体" w:hAnsi="宋体" w:hint="eastAsia"/>
          </w:rPr>
          <w:t>。其功能是</w:t>
        </w:r>
      </w:ins>
      <w:ins w:id="1037" w:author="zuo Oliver" w:date="2023-05-20T23:20:00Z">
        <w:r>
          <w:rPr>
            <w:rFonts w:ascii="宋体" w:eastAsia="宋体" w:hAnsi="宋体" w:hint="eastAsia"/>
          </w:rPr>
          <w:t>测试</w:t>
        </w:r>
        <w:proofErr w:type="spellStart"/>
        <w:r>
          <w:rPr>
            <w:rFonts w:ascii="宋体" w:eastAsia="宋体" w:hAnsi="宋体" w:hint="eastAsia"/>
          </w:rPr>
          <w:t>vcflib</w:t>
        </w:r>
        <w:proofErr w:type="spellEnd"/>
        <w:r>
          <w:rPr>
            <w:rFonts w:ascii="宋体" w:eastAsia="宋体" w:hAnsi="宋体" w:hint="eastAsia"/>
          </w:rPr>
          <w:t>的读取</w:t>
        </w:r>
      </w:ins>
      <w:proofErr w:type="spellStart"/>
      <w:ins w:id="1038" w:author="zuo Oliver" w:date="2023-05-20T23:24:00Z">
        <w:r>
          <w:rPr>
            <w:rFonts w:ascii="宋体" w:eastAsia="宋体" w:hAnsi="宋体" w:hint="eastAsia"/>
          </w:rPr>
          <w:t>v</w:t>
        </w:r>
        <w:r>
          <w:rPr>
            <w:rFonts w:ascii="宋体" w:eastAsia="宋体" w:hAnsi="宋体"/>
          </w:rPr>
          <w:t>cf</w:t>
        </w:r>
        <w:proofErr w:type="spellEnd"/>
        <w:r>
          <w:rPr>
            <w:rFonts w:ascii="宋体" w:eastAsia="宋体" w:hAnsi="宋体" w:hint="eastAsia"/>
          </w:rPr>
          <w:t>文件的</w:t>
        </w:r>
      </w:ins>
      <w:ins w:id="1039" w:author="zuo Oliver" w:date="2023-05-20T23:20:00Z">
        <w:r>
          <w:rPr>
            <w:rFonts w:ascii="宋体" w:eastAsia="宋体" w:hAnsi="宋体" w:hint="eastAsia"/>
          </w:rPr>
          <w:t>速度及其占用的资源情况</w:t>
        </w:r>
      </w:ins>
      <w:ins w:id="1040" w:author="zuo Oliver" w:date="2023-05-20T23:24:00Z">
        <w:r>
          <w:rPr>
            <w:rFonts w:ascii="宋体" w:eastAsia="宋体" w:hAnsi="宋体" w:hint="eastAsia"/>
          </w:rPr>
          <w:t>，</w:t>
        </w:r>
        <w:r w:rsidRPr="005B40C4">
          <w:rPr>
            <w:rFonts w:ascii="宋体" w:eastAsia="宋体" w:hAnsi="宋体"/>
          </w:rPr>
          <w:t>只读，不做任何操作</w:t>
        </w:r>
      </w:ins>
    </w:p>
    <w:p w14:paraId="252F384A" w14:textId="7F677626" w:rsidR="004A7407" w:rsidRDefault="005B40C4" w:rsidP="00E157D2">
      <w:pPr>
        <w:rPr>
          <w:ins w:id="1041" w:author="zuo Oliver" w:date="2023-05-20T23:24:00Z"/>
          <w:rFonts w:ascii="宋体" w:eastAsia="宋体" w:hAnsi="宋体"/>
        </w:rPr>
      </w:pPr>
      <w:ins w:id="1042" w:author="zuo Oliver" w:date="2023-05-20T23:22:00Z">
        <w:r>
          <w:rPr>
            <w:rFonts w:ascii="宋体" w:eastAsia="宋体" w:hAnsi="宋体" w:hint="eastAsia"/>
          </w:rPr>
          <w:t>5）</w:t>
        </w:r>
        <w:proofErr w:type="spellStart"/>
        <w:r>
          <w:rPr>
            <w:rFonts w:ascii="宋体" w:eastAsia="宋体" w:hAnsi="宋体" w:hint="eastAsia"/>
          </w:rPr>
          <w:t>read</w:t>
        </w:r>
      </w:ins>
      <w:ins w:id="1043" w:author="zuo Oliver" w:date="2023-05-20T23:24:00Z">
        <w:r>
          <w:rPr>
            <w:rFonts w:ascii="宋体" w:eastAsia="宋体" w:hAnsi="宋体" w:hint="eastAsia"/>
          </w:rPr>
          <w:t>vcf.</w:t>
        </w:r>
        <w:r>
          <w:rPr>
            <w:rFonts w:ascii="宋体" w:eastAsia="宋体" w:hAnsi="宋体"/>
          </w:rPr>
          <w:t>c</w:t>
        </w:r>
        <w:proofErr w:type="spellEnd"/>
      </w:ins>
    </w:p>
    <w:p w14:paraId="147F7C37" w14:textId="0D426404" w:rsidR="005B40C4" w:rsidRDefault="005B40C4" w:rsidP="00E157D2">
      <w:pPr>
        <w:rPr>
          <w:rFonts w:ascii="宋体" w:eastAsia="宋体" w:hAnsi="宋体"/>
        </w:rPr>
      </w:pPr>
      <w:ins w:id="1044" w:author="zuo Oliver" w:date="2023-05-20T23:24:00Z">
        <w:r w:rsidRPr="005B40C4">
          <w:rPr>
            <w:rFonts w:ascii="宋体" w:eastAsia="宋体" w:hAnsi="宋体" w:hint="eastAsia"/>
          </w:rPr>
          <w:t>用于测试</w:t>
        </w:r>
        <w:proofErr w:type="spellStart"/>
        <w:r w:rsidRPr="005B40C4">
          <w:rPr>
            <w:rFonts w:ascii="宋体" w:eastAsia="宋体" w:hAnsi="宋体"/>
          </w:rPr>
          <w:t>htslib</w:t>
        </w:r>
        <w:proofErr w:type="spellEnd"/>
        <w:r w:rsidRPr="005B40C4">
          <w:rPr>
            <w:rFonts w:ascii="宋体" w:eastAsia="宋体" w:hAnsi="宋体"/>
          </w:rPr>
          <w:t>读取</w:t>
        </w:r>
        <w:proofErr w:type="spellStart"/>
        <w:r w:rsidRPr="005B40C4">
          <w:rPr>
            <w:rFonts w:ascii="宋体" w:eastAsia="宋体" w:hAnsi="宋体"/>
          </w:rPr>
          <w:t>vcf</w:t>
        </w:r>
        <w:proofErr w:type="spellEnd"/>
        <w:r w:rsidRPr="005B40C4">
          <w:rPr>
            <w:rFonts w:ascii="宋体" w:eastAsia="宋体" w:hAnsi="宋体"/>
          </w:rPr>
          <w:t>文件的速度</w:t>
        </w:r>
      </w:ins>
      <w:ins w:id="1045" w:author="zuo Oliver" w:date="2023-05-20T23:25:00Z">
        <w:r>
          <w:rPr>
            <w:rFonts w:ascii="宋体" w:eastAsia="宋体" w:hAnsi="宋体" w:hint="eastAsia"/>
          </w:rPr>
          <w:t>及其占用的资源情况</w:t>
        </w:r>
      </w:ins>
      <w:ins w:id="1046" w:author="zuo Oliver" w:date="2023-05-20T23:24:00Z">
        <w:r w:rsidRPr="005B40C4">
          <w:rPr>
            <w:rFonts w:ascii="宋体" w:eastAsia="宋体" w:hAnsi="宋体"/>
          </w:rPr>
          <w:t>，只读，不做任何操作</w:t>
        </w:r>
      </w:ins>
    </w:p>
    <w:p w14:paraId="53425CC8" w14:textId="0885F6C8" w:rsidR="004A7407" w:rsidRPr="005B40C4" w:rsidRDefault="005B40C4" w:rsidP="00E157D2">
      <w:pPr>
        <w:rPr>
          <w:rFonts w:ascii="宋体" w:eastAsia="宋体" w:hAnsi="宋体"/>
        </w:rPr>
      </w:pPr>
      <w:ins w:id="1047" w:author="zuo Oliver" w:date="2023-05-20T23:25:00Z">
        <w:r>
          <w:rPr>
            <w:rFonts w:ascii="宋体" w:eastAsia="宋体" w:hAnsi="宋体"/>
          </w:rPr>
          <w:lastRenderedPageBreak/>
          <w:t>6</w:t>
        </w:r>
        <w:r>
          <w:rPr>
            <w:rFonts w:ascii="宋体" w:eastAsia="宋体" w:hAnsi="宋体" w:hint="eastAsia"/>
          </w:rPr>
          <w:t>）</w:t>
        </w:r>
        <w:r w:rsidRPr="005B40C4">
          <w:rPr>
            <w:rFonts w:ascii="宋体" w:eastAsia="宋体" w:hAnsi="宋体"/>
          </w:rPr>
          <w:t>cmWatcher.sh</w:t>
        </w:r>
      </w:ins>
    </w:p>
    <w:p w14:paraId="54AFAD84" w14:textId="57F15DE8" w:rsidR="004A7407" w:rsidRDefault="005B40C4" w:rsidP="00E157D2">
      <w:pPr>
        <w:rPr>
          <w:rFonts w:ascii="宋体" w:eastAsia="宋体" w:hAnsi="宋体"/>
        </w:rPr>
      </w:pPr>
      <w:ins w:id="1048" w:author="zuo Oliver" w:date="2023-05-20T23:25:00Z">
        <w:r w:rsidRPr="005B40C4">
          <w:rPr>
            <w:rFonts w:ascii="宋体" w:eastAsia="宋体" w:hAnsi="宋体" w:hint="eastAsia"/>
          </w:rPr>
          <w:t>用于监控指定进程的</w:t>
        </w:r>
        <w:proofErr w:type="spellStart"/>
        <w:r w:rsidRPr="005B40C4">
          <w:rPr>
            <w:rFonts w:ascii="宋体" w:eastAsia="宋体" w:hAnsi="宋体"/>
          </w:rPr>
          <w:t>cpu</w:t>
        </w:r>
        <w:proofErr w:type="spellEnd"/>
        <w:r w:rsidRPr="005B40C4">
          <w:rPr>
            <w:rFonts w:ascii="宋体" w:eastAsia="宋体" w:hAnsi="宋体"/>
          </w:rPr>
          <w:t>占用率峰值，内存占用率峰值，并输出到指定文本文档中</w:t>
        </w:r>
        <w:r>
          <w:rPr>
            <w:rFonts w:ascii="宋体" w:eastAsia="宋体" w:hAnsi="宋体" w:hint="eastAsia"/>
          </w:rPr>
          <w:t>。</w:t>
        </w:r>
      </w:ins>
    </w:p>
    <w:p w14:paraId="13BB7697" w14:textId="19C1406C" w:rsidR="004A7407" w:rsidRDefault="004A7407" w:rsidP="00E157D2">
      <w:pPr>
        <w:rPr>
          <w:rFonts w:ascii="宋体" w:eastAsia="宋体" w:hAnsi="宋体"/>
        </w:rPr>
      </w:pPr>
    </w:p>
    <w:p w14:paraId="25D1203D" w14:textId="62CE960E" w:rsidR="004A7407" w:rsidRDefault="004A7407" w:rsidP="00E157D2">
      <w:pPr>
        <w:rPr>
          <w:rFonts w:ascii="宋体" w:eastAsia="宋体" w:hAnsi="宋体"/>
        </w:rPr>
      </w:pPr>
    </w:p>
    <w:p w14:paraId="2A5F8562" w14:textId="2D8CC277" w:rsidR="004A7407" w:rsidRDefault="004A7407" w:rsidP="00E157D2">
      <w:pPr>
        <w:rPr>
          <w:rFonts w:ascii="宋体" w:eastAsia="宋体" w:hAnsi="宋体"/>
        </w:rPr>
      </w:pPr>
    </w:p>
    <w:p w14:paraId="0C0D1C1C" w14:textId="6DFC1F95" w:rsidR="004A7407" w:rsidRDefault="004A7407">
      <w:pPr>
        <w:widowControl/>
        <w:jc w:val="left"/>
        <w:rPr>
          <w:rFonts w:ascii="宋体" w:eastAsia="宋体" w:hAnsi="宋体"/>
        </w:rPr>
      </w:pPr>
      <w:r>
        <w:rPr>
          <w:rFonts w:ascii="宋体" w:eastAsia="宋体" w:hAnsi="宋体"/>
        </w:rPr>
        <w:br w:type="page"/>
      </w:r>
    </w:p>
    <w:p w14:paraId="7C5486EB" w14:textId="3F182E6E" w:rsidR="004A7407" w:rsidRPr="004A7407" w:rsidRDefault="004A7407" w:rsidP="004A7407">
      <w:pPr>
        <w:pStyle w:val="1"/>
      </w:pPr>
      <w:bookmarkStart w:id="1049" w:name="_Toc161869378"/>
      <w:r w:rsidRPr="004A7407">
        <w:rPr>
          <w:rFonts w:hint="eastAsia"/>
        </w:rPr>
        <w:lastRenderedPageBreak/>
        <w:t>附录1</w:t>
      </w:r>
      <w:r>
        <w:t xml:space="preserve">   </w:t>
      </w:r>
      <w:r>
        <w:rPr>
          <w:rFonts w:hint="eastAsia"/>
        </w:rPr>
        <w:t>Windows编译平台搭建</w:t>
      </w:r>
      <w:bookmarkEnd w:id="1049"/>
    </w:p>
    <w:p w14:paraId="538563B3" w14:textId="77777777" w:rsidR="004A7407" w:rsidRDefault="004A7407" w:rsidP="0041606A">
      <w:pPr>
        <w:pStyle w:val="2"/>
      </w:pPr>
      <w:bookmarkStart w:id="1050" w:name="_Toc161869379"/>
      <w:r>
        <w:rPr>
          <w:rFonts w:hint="eastAsia"/>
        </w:rPr>
        <w:t>Windows环境安装td</w:t>
      </w:r>
      <w:r>
        <w:t>m64-gcc</w:t>
      </w:r>
      <w:bookmarkEnd w:id="1050"/>
    </w:p>
    <w:p w14:paraId="483EC9C8" w14:textId="0B89EC60" w:rsidR="004A7407" w:rsidRDefault="00950663" w:rsidP="0041606A">
      <w:pPr>
        <w:pStyle w:val="3"/>
      </w:pPr>
      <w:bookmarkStart w:id="1051" w:name="_Toc161869380"/>
      <w:r>
        <w:t>1.</w:t>
      </w:r>
      <w:r w:rsidR="004A7407">
        <w:rPr>
          <w:rFonts w:hint="eastAsia"/>
        </w:rPr>
        <w:t>td</w:t>
      </w:r>
      <w:r>
        <w:rPr>
          <w:rFonts w:hint="eastAsia"/>
        </w:rPr>
        <w:t>m</w:t>
      </w:r>
      <w:r>
        <w:t>64-gcc</w:t>
      </w:r>
      <w:r>
        <w:rPr>
          <w:rFonts w:hint="eastAsia"/>
        </w:rPr>
        <w:t>安装包</w:t>
      </w:r>
      <w:bookmarkEnd w:id="1051"/>
    </w:p>
    <w:p w14:paraId="3CDBBA22" w14:textId="5D1E4F73" w:rsidR="004A7407" w:rsidRDefault="00950663" w:rsidP="004A7407">
      <w:pPr>
        <w:rPr>
          <w:rFonts w:ascii="宋体" w:eastAsia="宋体" w:hAnsi="宋体"/>
        </w:rPr>
      </w:pPr>
      <w:r>
        <w:rPr>
          <w:rFonts w:ascii="宋体" w:eastAsia="宋体" w:hAnsi="宋体" w:hint="eastAsia"/>
        </w:rPr>
        <w:t>进入官网（</w:t>
      </w:r>
      <w:r>
        <w:fldChar w:fldCharType="begin"/>
      </w:r>
      <w:r>
        <w:instrText>HYPERLINK "https://jmeubank.github.io/tdm-gcc/"</w:instrText>
      </w:r>
      <w:r>
        <w:fldChar w:fldCharType="separate"/>
      </w:r>
      <w:r>
        <w:rPr>
          <w:rStyle w:val="a8"/>
        </w:rPr>
        <w:t>https://jmeubank.github.io/tdm-gcc/</w:t>
      </w:r>
      <w:r>
        <w:rPr>
          <w:rStyle w:val="a8"/>
        </w:rPr>
        <w:fldChar w:fldCharType="end"/>
      </w:r>
      <w:r w:rsidRPr="00950663">
        <w:rPr>
          <w:rFonts w:ascii="宋体" w:eastAsia="宋体" w:hAnsi="宋体" w:hint="eastAsia"/>
        </w:rPr>
        <w:t>）直接下载</w:t>
      </w:r>
    </w:p>
    <w:p w14:paraId="6EDADDE5" w14:textId="08DDFE88" w:rsidR="00950663" w:rsidRDefault="00950663" w:rsidP="004A7407">
      <w:pPr>
        <w:rPr>
          <w:rFonts w:ascii="宋体" w:eastAsia="宋体" w:hAnsi="宋体"/>
        </w:rPr>
      </w:pPr>
      <w:r>
        <w:rPr>
          <w:noProof/>
        </w:rPr>
        <w:drawing>
          <wp:inline distT="0" distB="0" distL="0" distR="0" wp14:anchorId="6F9460D2" wp14:editId="6373D2A7">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502535"/>
                    </a:xfrm>
                    <a:prstGeom prst="rect">
                      <a:avLst/>
                    </a:prstGeom>
                    <a:noFill/>
                    <a:ln>
                      <a:noFill/>
                    </a:ln>
                  </pic:spPr>
                </pic:pic>
              </a:graphicData>
            </a:graphic>
          </wp:inline>
        </w:drawing>
      </w:r>
    </w:p>
    <w:p w14:paraId="767C5BDF" w14:textId="4251A95F" w:rsidR="00C114CF" w:rsidRDefault="00C114CF" w:rsidP="004A7407">
      <w:pPr>
        <w:rPr>
          <w:rFonts w:ascii="宋体" w:eastAsia="宋体" w:hAnsi="宋体"/>
        </w:rPr>
      </w:pPr>
      <w:r>
        <w:rPr>
          <w:noProof/>
        </w:rPr>
        <w:drawing>
          <wp:inline distT="0" distB="0" distL="0" distR="0" wp14:anchorId="3FBF4FFD" wp14:editId="62C53366">
            <wp:extent cx="5274310" cy="2360930"/>
            <wp:effectExtent l="0" t="0" r="2540" b="127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这里插入图片描述"/>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360930"/>
                    </a:xfrm>
                    <a:prstGeom prst="rect">
                      <a:avLst/>
                    </a:prstGeom>
                    <a:noFill/>
                    <a:ln>
                      <a:noFill/>
                    </a:ln>
                  </pic:spPr>
                </pic:pic>
              </a:graphicData>
            </a:graphic>
          </wp:inline>
        </w:drawing>
      </w:r>
    </w:p>
    <w:p w14:paraId="51DB68C5" w14:textId="1A689396" w:rsidR="00C114CF" w:rsidRDefault="00C114CF" w:rsidP="004A7407">
      <w:pPr>
        <w:rPr>
          <w:rFonts w:ascii="宋体" w:eastAsia="宋体" w:hAnsi="宋体"/>
        </w:rPr>
      </w:pPr>
      <w:r>
        <w:rPr>
          <w:rFonts w:hint="eastAsia"/>
        </w:rPr>
        <w:t>或在我提供的</w:t>
      </w:r>
      <w:proofErr w:type="spellStart"/>
      <w:r>
        <w:rPr>
          <w:rFonts w:hint="eastAsia"/>
        </w:rPr>
        <w:t>win_supportPackage</w:t>
      </w:r>
      <w:proofErr w:type="spellEnd"/>
      <w:r>
        <w:rPr>
          <w:rFonts w:hint="eastAsia"/>
        </w:rPr>
        <w:t>中有下载好的安装包</w:t>
      </w:r>
      <w:r w:rsidRPr="00D175BA">
        <w:t>tdm64-gcc-10.3.0-2.exe</w:t>
      </w:r>
      <w:r>
        <w:rPr>
          <w:rFonts w:ascii="宋体" w:eastAsia="宋体" w:hAnsi="宋体" w:hint="eastAsia"/>
        </w:rPr>
        <w:t>。</w:t>
      </w:r>
    </w:p>
    <w:p w14:paraId="1B2943A8" w14:textId="44E2D69C" w:rsidR="00C114CF" w:rsidRDefault="00C114CF" w:rsidP="0041606A">
      <w:pPr>
        <w:pStyle w:val="3"/>
      </w:pPr>
      <w:bookmarkStart w:id="1052" w:name="_Toc161869381"/>
      <w:r>
        <w:rPr>
          <w:rFonts w:hint="eastAsia"/>
        </w:rPr>
        <w:t>2</w:t>
      </w:r>
      <w:r>
        <w:t>.</w:t>
      </w:r>
      <w:r>
        <w:rPr>
          <w:rFonts w:hint="eastAsia"/>
        </w:rPr>
        <w:t>安装tdm</w:t>
      </w:r>
      <w:r>
        <w:t>64-</w:t>
      </w:r>
      <w:r>
        <w:rPr>
          <w:rFonts w:hint="eastAsia"/>
        </w:rPr>
        <w:t>gcc</w:t>
      </w:r>
      <w:bookmarkEnd w:id="1052"/>
    </w:p>
    <w:p w14:paraId="4D4FEE18" w14:textId="508C3DEB" w:rsidR="00042CCE" w:rsidRDefault="00042CCE" w:rsidP="004A7407">
      <w:pPr>
        <w:rPr>
          <w:rFonts w:ascii="宋体" w:eastAsia="宋体" w:hAnsi="宋体"/>
        </w:rPr>
      </w:pPr>
      <w:r>
        <w:rPr>
          <w:rFonts w:ascii="宋体" w:eastAsia="宋体" w:hAnsi="宋体" w:hint="eastAsia"/>
        </w:rPr>
        <w:t>下图为弹出的安装向导：</w:t>
      </w:r>
    </w:p>
    <w:p w14:paraId="5F9495A9" w14:textId="24E26B63" w:rsidR="00C114CF" w:rsidRDefault="00042CCE" w:rsidP="00C114CF">
      <w:pPr>
        <w:jc w:val="center"/>
        <w:rPr>
          <w:rFonts w:ascii="宋体" w:eastAsia="宋体" w:hAnsi="宋体"/>
        </w:rPr>
      </w:pPr>
      <w:r>
        <w:rPr>
          <w:noProof/>
        </w:rPr>
        <w:lastRenderedPageBreak/>
        <w:drawing>
          <wp:inline distT="0" distB="0" distL="0" distR="0" wp14:anchorId="1D3E7688" wp14:editId="0055F06A">
            <wp:extent cx="4790476" cy="3714286"/>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0476" cy="3714286"/>
                    </a:xfrm>
                    <a:prstGeom prst="rect">
                      <a:avLst/>
                    </a:prstGeom>
                  </pic:spPr>
                </pic:pic>
              </a:graphicData>
            </a:graphic>
          </wp:inline>
        </w:drawing>
      </w:r>
    </w:p>
    <w:p w14:paraId="4772AA2A" w14:textId="549768A1" w:rsidR="00C114CF" w:rsidRDefault="00042CCE" w:rsidP="004A7407">
      <w:pPr>
        <w:rPr>
          <w:rFonts w:ascii="宋体" w:eastAsia="宋体" w:hAnsi="宋体"/>
        </w:rPr>
      </w:pPr>
      <w:r>
        <w:rPr>
          <w:rFonts w:ascii="宋体" w:eastAsia="宋体" w:hAnsi="宋体" w:hint="eastAsia"/>
        </w:rPr>
        <w:t>取消“check</w:t>
      </w:r>
      <w:r>
        <w:rPr>
          <w:rFonts w:ascii="宋体" w:eastAsia="宋体" w:hAnsi="宋体"/>
        </w:rPr>
        <w:t xml:space="preserve"> </w:t>
      </w:r>
      <w:r>
        <w:rPr>
          <w:rFonts w:ascii="宋体" w:eastAsia="宋体" w:hAnsi="宋体" w:hint="eastAsia"/>
        </w:rPr>
        <w:t>for</w:t>
      </w:r>
      <w:r>
        <w:rPr>
          <w:rFonts w:ascii="宋体" w:eastAsia="宋体" w:hAnsi="宋体"/>
        </w:rPr>
        <w:t xml:space="preserve"> </w:t>
      </w:r>
      <w:r>
        <w:rPr>
          <w:rFonts w:ascii="宋体" w:eastAsia="宋体" w:hAnsi="宋体" w:hint="eastAsia"/>
        </w:rPr>
        <w:t>updated</w:t>
      </w:r>
      <w:r>
        <w:rPr>
          <w:rFonts w:ascii="宋体" w:eastAsia="宋体" w:hAnsi="宋体"/>
        </w:rPr>
        <w:t xml:space="preserve"> </w:t>
      </w:r>
      <w:r>
        <w:rPr>
          <w:rFonts w:ascii="宋体" w:eastAsia="宋体" w:hAnsi="宋体" w:hint="eastAsia"/>
        </w:rPr>
        <w:t>files</w:t>
      </w:r>
      <w:r>
        <w:rPr>
          <w:rFonts w:ascii="宋体" w:eastAsia="宋体" w:hAnsi="宋体"/>
        </w:rPr>
        <w:t xml:space="preserve"> </w:t>
      </w:r>
      <w:r>
        <w:rPr>
          <w:rFonts w:ascii="宋体" w:eastAsia="宋体" w:hAnsi="宋体" w:hint="eastAsia"/>
        </w:rPr>
        <w:t>on</w:t>
      </w:r>
      <w:r>
        <w:rPr>
          <w:rFonts w:ascii="宋体" w:eastAsia="宋体" w:hAnsi="宋体"/>
        </w:rPr>
        <w:t xml:space="preserve"> </w:t>
      </w:r>
      <w:r>
        <w:rPr>
          <w:rFonts w:ascii="宋体" w:eastAsia="宋体" w:hAnsi="宋体" w:hint="eastAsia"/>
        </w:rPr>
        <w:t>the</w:t>
      </w:r>
      <w:r>
        <w:rPr>
          <w:rFonts w:ascii="宋体" w:eastAsia="宋体" w:hAnsi="宋体"/>
        </w:rPr>
        <w:t xml:space="preserve"> </w:t>
      </w:r>
      <w:r>
        <w:rPr>
          <w:rFonts w:ascii="宋体" w:eastAsia="宋体" w:hAnsi="宋体" w:hint="eastAsia"/>
        </w:rPr>
        <w:t>TDM-GCC</w:t>
      </w:r>
      <w:r>
        <w:rPr>
          <w:rFonts w:ascii="宋体" w:eastAsia="宋体" w:hAnsi="宋体"/>
        </w:rPr>
        <w:t xml:space="preserve"> </w:t>
      </w:r>
      <w:r>
        <w:rPr>
          <w:rFonts w:ascii="宋体" w:eastAsia="宋体" w:hAnsi="宋体" w:hint="eastAsia"/>
        </w:rPr>
        <w:t>server”选项，然后点击Create。</w:t>
      </w:r>
    </w:p>
    <w:p w14:paraId="5F71173A" w14:textId="4BD42C4A" w:rsidR="00C114CF" w:rsidRDefault="00042CCE" w:rsidP="00042CCE">
      <w:pPr>
        <w:jc w:val="center"/>
        <w:rPr>
          <w:rFonts w:ascii="宋体" w:eastAsia="宋体" w:hAnsi="宋体"/>
        </w:rPr>
      </w:pPr>
      <w:r>
        <w:rPr>
          <w:noProof/>
        </w:rPr>
        <w:drawing>
          <wp:inline distT="0" distB="0" distL="0" distR="0" wp14:anchorId="2ADEE022" wp14:editId="43494587">
            <wp:extent cx="4790476" cy="371428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0476" cy="3714286"/>
                    </a:xfrm>
                    <a:prstGeom prst="rect">
                      <a:avLst/>
                    </a:prstGeom>
                  </pic:spPr>
                </pic:pic>
              </a:graphicData>
            </a:graphic>
          </wp:inline>
        </w:drawing>
      </w:r>
    </w:p>
    <w:p w14:paraId="25B3F258" w14:textId="05F2D012" w:rsidR="00042CCE" w:rsidRDefault="00042CCE" w:rsidP="004A7407">
      <w:pPr>
        <w:rPr>
          <w:rFonts w:ascii="宋体" w:eastAsia="宋体" w:hAnsi="宋体"/>
        </w:rPr>
      </w:pPr>
      <w:r>
        <w:rPr>
          <w:rFonts w:ascii="宋体" w:eastAsia="宋体" w:hAnsi="宋体" w:hint="eastAsia"/>
        </w:rPr>
        <w:t>选择一个安装路径，不要有中文路径和特殊符号，然后点击Next。</w:t>
      </w:r>
    </w:p>
    <w:p w14:paraId="4F8604ED" w14:textId="3F27960A" w:rsidR="00042CCE" w:rsidRDefault="00042CCE" w:rsidP="00042CCE">
      <w:pPr>
        <w:jc w:val="center"/>
        <w:rPr>
          <w:rFonts w:ascii="宋体" w:eastAsia="宋体" w:hAnsi="宋体"/>
        </w:rPr>
      </w:pPr>
      <w:r>
        <w:rPr>
          <w:noProof/>
        </w:rPr>
        <w:lastRenderedPageBreak/>
        <w:drawing>
          <wp:inline distT="0" distB="0" distL="0" distR="0" wp14:anchorId="6CB3D333" wp14:editId="49BA3600">
            <wp:extent cx="4790476" cy="371428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0476" cy="3714286"/>
                    </a:xfrm>
                    <a:prstGeom prst="rect">
                      <a:avLst/>
                    </a:prstGeom>
                  </pic:spPr>
                </pic:pic>
              </a:graphicData>
            </a:graphic>
          </wp:inline>
        </w:drawing>
      </w:r>
    </w:p>
    <w:p w14:paraId="09361969" w14:textId="5ED8C40C" w:rsidR="00042CCE" w:rsidRDefault="00F23243" w:rsidP="004A7407">
      <w:pPr>
        <w:rPr>
          <w:rFonts w:ascii="宋体" w:eastAsia="宋体" w:hAnsi="宋体"/>
        </w:rPr>
      </w:pPr>
      <w:r>
        <w:rPr>
          <w:rFonts w:ascii="宋体" w:eastAsia="宋体" w:hAnsi="宋体" w:hint="eastAsia"/>
        </w:rPr>
        <w:t>所有选项全部选中。这里一定注意第一项“</w:t>
      </w:r>
      <w:proofErr w:type="spellStart"/>
      <w:r>
        <w:rPr>
          <w:rFonts w:ascii="宋体" w:eastAsia="宋体" w:hAnsi="宋体" w:hint="eastAsia"/>
        </w:rPr>
        <w:t>gcc</w:t>
      </w:r>
      <w:proofErr w:type="spellEnd"/>
      <w:r>
        <w:rPr>
          <w:rFonts w:ascii="宋体" w:eastAsia="宋体" w:hAnsi="宋体" w:hint="eastAsia"/>
        </w:rPr>
        <w:t>”中是否有</w:t>
      </w:r>
      <w:proofErr w:type="spellStart"/>
      <w:r>
        <w:rPr>
          <w:rFonts w:ascii="宋体" w:eastAsia="宋体" w:hAnsi="宋体" w:hint="eastAsia"/>
        </w:rPr>
        <w:t>openmp</w:t>
      </w:r>
      <w:proofErr w:type="spellEnd"/>
      <w:r>
        <w:rPr>
          <w:rFonts w:ascii="宋体" w:eastAsia="宋体" w:hAnsi="宋体" w:hint="eastAsia"/>
        </w:rPr>
        <w:t>，一定选中该项。如下图：</w:t>
      </w:r>
    </w:p>
    <w:p w14:paraId="23DCB6A3" w14:textId="63CB0FD3" w:rsidR="00042CCE" w:rsidRDefault="00F23243" w:rsidP="00F23243">
      <w:pPr>
        <w:jc w:val="center"/>
        <w:rPr>
          <w:rFonts w:ascii="宋体" w:eastAsia="宋体" w:hAnsi="宋体"/>
        </w:rPr>
      </w:pPr>
      <w:r>
        <w:rPr>
          <w:noProof/>
        </w:rPr>
        <w:drawing>
          <wp:inline distT="0" distB="0" distL="0" distR="0" wp14:anchorId="002B0618" wp14:editId="0D95848A">
            <wp:extent cx="4742857" cy="3685714"/>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2857" cy="3685714"/>
                    </a:xfrm>
                    <a:prstGeom prst="rect">
                      <a:avLst/>
                    </a:prstGeom>
                  </pic:spPr>
                </pic:pic>
              </a:graphicData>
            </a:graphic>
          </wp:inline>
        </w:drawing>
      </w:r>
    </w:p>
    <w:p w14:paraId="61DE5D83" w14:textId="3D9C3C6F" w:rsidR="00042CCE" w:rsidRDefault="00F23243" w:rsidP="004A7407">
      <w:pPr>
        <w:rPr>
          <w:rFonts w:ascii="宋体" w:eastAsia="宋体" w:hAnsi="宋体"/>
        </w:rPr>
      </w:pPr>
      <w:r>
        <w:rPr>
          <w:rFonts w:ascii="宋体" w:eastAsia="宋体" w:hAnsi="宋体" w:hint="eastAsia"/>
        </w:rPr>
        <w:t>如果在第一项中无</w:t>
      </w:r>
      <w:proofErr w:type="spellStart"/>
      <w:r>
        <w:rPr>
          <w:rFonts w:ascii="宋体" w:eastAsia="宋体" w:hAnsi="宋体" w:hint="eastAsia"/>
        </w:rPr>
        <w:t>openmp</w:t>
      </w:r>
      <w:proofErr w:type="spellEnd"/>
      <w:r>
        <w:rPr>
          <w:rFonts w:ascii="宋体" w:eastAsia="宋体" w:hAnsi="宋体" w:hint="eastAsia"/>
        </w:rPr>
        <w:t>，如下图：</w:t>
      </w:r>
    </w:p>
    <w:p w14:paraId="2D915FF4" w14:textId="18E71DA0" w:rsidR="00042CCE" w:rsidRDefault="00F23243" w:rsidP="00F23243">
      <w:pPr>
        <w:jc w:val="center"/>
        <w:rPr>
          <w:rFonts w:ascii="宋体" w:eastAsia="宋体" w:hAnsi="宋体"/>
        </w:rPr>
      </w:pPr>
      <w:r>
        <w:rPr>
          <w:noProof/>
        </w:rPr>
        <w:lastRenderedPageBreak/>
        <w:drawing>
          <wp:inline distT="0" distB="0" distL="0" distR="0" wp14:anchorId="75684E93" wp14:editId="3D9B5A3C">
            <wp:extent cx="4790476" cy="3714286"/>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0476" cy="3714286"/>
                    </a:xfrm>
                    <a:prstGeom prst="rect">
                      <a:avLst/>
                    </a:prstGeom>
                  </pic:spPr>
                </pic:pic>
              </a:graphicData>
            </a:graphic>
          </wp:inline>
        </w:drawing>
      </w:r>
    </w:p>
    <w:p w14:paraId="01ECC1E6" w14:textId="6C92756A" w:rsidR="00042CCE" w:rsidRDefault="00F23243" w:rsidP="004A7407">
      <w:pPr>
        <w:rPr>
          <w:rFonts w:ascii="宋体" w:eastAsia="宋体" w:hAnsi="宋体"/>
        </w:rPr>
      </w:pPr>
      <w:r>
        <w:rPr>
          <w:rFonts w:ascii="宋体" w:eastAsia="宋体" w:hAnsi="宋体" w:hint="eastAsia"/>
        </w:rPr>
        <w:t>则安装完后，要重新双击安装</w:t>
      </w:r>
      <w:proofErr w:type="gramStart"/>
      <w:r>
        <w:rPr>
          <w:rFonts w:ascii="宋体" w:eastAsia="宋体" w:hAnsi="宋体" w:hint="eastAsia"/>
        </w:rPr>
        <w:t>包进入</w:t>
      </w:r>
      <w:proofErr w:type="gramEnd"/>
      <w:r>
        <w:rPr>
          <w:rFonts w:ascii="宋体" w:eastAsia="宋体" w:hAnsi="宋体" w:hint="eastAsia"/>
        </w:rPr>
        <w:t>安装向导，对安装完的tdm</w:t>
      </w:r>
      <w:r>
        <w:rPr>
          <w:rFonts w:ascii="宋体" w:eastAsia="宋体" w:hAnsi="宋体"/>
        </w:rPr>
        <w:t>-</w:t>
      </w:r>
      <w:proofErr w:type="spellStart"/>
      <w:r>
        <w:rPr>
          <w:rFonts w:ascii="宋体" w:eastAsia="宋体" w:hAnsi="宋体" w:hint="eastAsia"/>
        </w:rPr>
        <w:t>gcc</w:t>
      </w:r>
      <w:proofErr w:type="spellEnd"/>
      <w:r>
        <w:rPr>
          <w:rFonts w:ascii="宋体" w:eastAsia="宋体" w:hAnsi="宋体" w:hint="eastAsia"/>
        </w:rPr>
        <w:t>进行Manage，将</w:t>
      </w:r>
      <w:proofErr w:type="spellStart"/>
      <w:r>
        <w:rPr>
          <w:rFonts w:ascii="宋体" w:eastAsia="宋体" w:hAnsi="宋体" w:hint="eastAsia"/>
        </w:rPr>
        <w:t>openmp</w:t>
      </w:r>
      <w:proofErr w:type="spellEnd"/>
      <w:r>
        <w:rPr>
          <w:rFonts w:ascii="宋体" w:eastAsia="宋体" w:hAnsi="宋体" w:hint="eastAsia"/>
        </w:rPr>
        <w:t>添加上，否则无法正常编译</w:t>
      </w:r>
      <w:proofErr w:type="spellStart"/>
      <w:r>
        <w:rPr>
          <w:rFonts w:ascii="宋体" w:eastAsia="宋体" w:hAnsi="宋体" w:hint="eastAsia"/>
        </w:rPr>
        <w:t>vcflib</w:t>
      </w:r>
      <w:proofErr w:type="spellEnd"/>
      <w:r>
        <w:rPr>
          <w:rFonts w:ascii="宋体" w:eastAsia="宋体" w:hAnsi="宋体" w:hint="eastAsia"/>
        </w:rPr>
        <w:t>。</w:t>
      </w:r>
    </w:p>
    <w:p w14:paraId="3C953E30" w14:textId="6B792935" w:rsidR="00C114CF" w:rsidRDefault="0041606A" w:rsidP="004A7407">
      <w:pPr>
        <w:rPr>
          <w:rFonts w:ascii="宋体" w:eastAsia="宋体" w:hAnsi="宋体"/>
        </w:rPr>
      </w:pPr>
      <w:r>
        <w:rPr>
          <w:rFonts w:ascii="宋体" w:eastAsia="宋体" w:hAnsi="宋体" w:hint="eastAsia"/>
        </w:rPr>
        <w:t>最后点击Install完成安装即可。</w:t>
      </w:r>
    </w:p>
    <w:p w14:paraId="06D098B9" w14:textId="06B8B174" w:rsidR="004A7407" w:rsidRDefault="004A7407" w:rsidP="0041606A">
      <w:pPr>
        <w:pStyle w:val="2"/>
      </w:pPr>
      <w:bookmarkStart w:id="1053" w:name="_Toc161869382"/>
      <w:proofErr w:type="spellStart"/>
      <w:r>
        <w:t>Z</w:t>
      </w:r>
      <w:r>
        <w:rPr>
          <w:rFonts w:hint="eastAsia"/>
        </w:rPr>
        <w:t>lib</w:t>
      </w:r>
      <w:proofErr w:type="spellEnd"/>
      <w:r>
        <w:rPr>
          <w:rFonts w:hint="eastAsia"/>
        </w:rPr>
        <w:t>库的编译与移植</w:t>
      </w:r>
      <w:bookmarkEnd w:id="1053"/>
    </w:p>
    <w:p w14:paraId="776AC876" w14:textId="453DCA30" w:rsidR="004A7407" w:rsidRDefault="0041606A" w:rsidP="00551BD3">
      <w:pPr>
        <w:pStyle w:val="3"/>
      </w:pPr>
      <w:bookmarkStart w:id="1054" w:name="_Toc161869383"/>
      <w:r>
        <w:rPr>
          <w:rFonts w:hint="eastAsia"/>
        </w:rPr>
        <w:t>1</w:t>
      </w:r>
      <w:r>
        <w:t>.</w:t>
      </w:r>
      <w:r>
        <w:rPr>
          <w:rFonts w:hint="eastAsia"/>
        </w:rPr>
        <w:t>zlib安装包</w:t>
      </w:r>
      <w:bookmarkEnd w:id="1054"/>
    </w:p>
    <w:p w14:paraId="43B6F4FA" w14:textId="1B0AA9CD" w:rsidR="0041606A" w:rsidRDefault="0041606A" w:rsidP="0041606A">
      <w:pPr>
        <w:rPr>
          <w:rFonts w:ascii="宋体" w:eastAsia="宋体" w:hAnsi="宋体"/>
        </w:rPr>
      </w:pPr>
      <w:r>
        <w:rPr>
          <w:rFonts w:ascii="宋体" w:eastAsia="宋体" w:hAnsi="宋体" w:hint="eastAsia"/>
        </w:rPr>
        <w:t>进入官网（</w:t>
      </w:r>
      <w:r>
        <w:fldChar w:fldCharType="begin"/>
      </w:r>
      <w:r>
        <w:instrText>HYPERLINK "https://www.zlib.net/"</w:instrText>
      </w:r>
      <w:r>
        <w:fldChar w:fldCharType="separate"/>
      </w:r>
      <w:r>
        <w:rPr>
          <w:rStyle w:val="a8"/>
        </w:rPr>
        <w:t>https://www.zlib.net/</w:t>
      </w:r>
      <w:r>
        <w:rPr>
          <w:rStyle w:val="a8"/>
        </w:rPr>
        <w:fldChar w:fldCharType="end"/>
      </w:r>
      <w:r w:rsidRPr="00950663">
        <w:rPr>
          <w:rFonts w:ascii="宋体" w:eastAsia="宋体" w:hAnsi="宋体" w:hint="eastAsia"/>
        </w:rPr>
        <w:t>）直接下载</w:t>
      </w:r>
    </w:p>
    <w:p w14:paraId="6E825D74" w14:textId="49D694C1" w:rsidR="0041606A" w:rsidRDefault="0041606A" w:rsidP="004A7407">
      <w:pPr>
        <w:rPr>
          <w:rFonts w:ascii="宋体" w:eastAsia="宋体" w:hAnsi="宋体"/>
        </w:rPr>
      </w:pPr>
      <w:r>
        <w:rPr>
          <w:noProof/>
        </w:rPr>
        <w:lastRenderedPageBreak/>
        <w:drawing>
          <wp:inline distT="0" distB="0" distL="0" distR="0" wp14:anchorId="4815938B" wp14:editId="5F74250C">
            <wp:extent cx="5274310" cy="33521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352165"/>
                    </a:xfrm>
                    <a:prstGeom prst="rect">
                      <a:avLst/>
                    </a:prstGeom>
                  </pic:spPr>
                </pic:pic>
              </a:graphicData>
            </a:graphic>
          </wp:inline>
        </w:drawing>
      </w:r>
    </w:p>
    <w:p w14:paraId="1BD28214" w14:textId="485EEBA7" w:rsidR="003B39DE" w:rsidRDefault="003B39DE" w:rsidP="003B39DE">
      <w:pPr>
        <w:rPr>
          <w:rFonts w:ascii="宋体" w:eastAsia="宋体" w:hAnsi="宋体"/>
        </w:rPr>
      </w:pPr>
      <w:r>
        <w:rPr>
          <w:rFonts w:hint="eastAsia"/>
        </w:rPr>
        <w:t>或在我提供的</w:t>
      </w:r>
      <w:proofErr w:type="spellStart"/>
      <w:r>
        <w:rPr>
          <w:rFonts w:hint="eastAsia"/>
        </w:rPr>
        <w:t>win_supportPackage</w:t>
      </w:r>
      <w:proofErr w:type="spellEnd"/>
      <w:r>
        <w:rPr>
          <w:rFonts w:hint="eastAsia"/>
        </w:rPr>
        <w:t>中有下载好的tar包</w:t>
      </w:r>
      <w:r w:rsidRPr="00D175BA">
        <w:t>zlib-1.2.13.tar.gz</w:t>
      </w:r>
      <w:r>
        <w:rPr>
          <w:rFonts w:ascii="宋体" w:eastAsia="宋体" w:hAnsi="宋体" w:hint="eastAsia"/>
        </w:rPr>
        <w:t>。</w:t>
      </w:r>
    </w:p>
    <w:p w14:paraId="59014F27" w14:textId="023A2429" w:rsidR="0041606A" w:rsidRPr="0041606A" w:rsidRDefault="0041606A" w:rsidP="00551BD3">
      <w:pPr>
        <w:pStyle w:val="3"/>
      </w:pPr>
      <w:bookmarkStart w:id="1055" w:name="_Toc161869384"/>
      <w:r>
        <w:t>2.</w:t>
      </w:r>
      <w:r>
        <w:rPr>
          <w:rFonts w:hint="eastAsia"/>
        </w:rPr>
        <w:t>zlib编译移植</w:t>
      </w:r>
      <w:bookmarkEnd w:id="1055"/>
    </w:p>
    <w:p w14:paraId="6CF4A824" w14:textId="5D36D129" w:rsidR="003B39DE" w:rsidRDefault="003B39DE" w:rsidP="004A7407">
      <w:pPr>
        <w:rPr>
          <w:rFonts w:ascii="宋体" w:eastAsia="宋体" w:hAnsi="宋体"/>
        </w:rPr>
      </w:pPr>
      <w:r>
        <w:rPr>
          <w:rFonts w:ascii="宋体" w:eastAsia="宋体" w:hAnsi="宋体" w:hint="eastAsia"/>
        </w:rPr>
        <w:t>在Windows下，进入</w:t>
      </w:r>
      <w:proofErr w:type="spellStart"/>
      <w:r>
        <w:rPr>
          <w:rFonts w:ascii="宋体" w:eastAsia="宋体" w:hAnsi="宋体" w:hint="eastAsia"/>
        </w:rPr>
        <w:t>cmd</w:t>
      </w:r>
      <w:proofErr w:type="spellEnd"/>
      <w:r>
        <w:rPr>
          <w:rFonts w:ascii="宋体" w:eastAsia="宋体" w:hAnsi="宋体" w:hint="eastAsia"/>
        </w:rPr>
        <w:t>命令行</w:t>
      </w:r>
      <w:r w:rsidR="00762EB6">
        <w:rPr>
          <w:rFonts w:ascii="宋体" w:eastAsia="宋体" w:hAnsi="宋体" w:hint="eastAsia"/>
        </w:rPr>
        <w:t>。</w:t>
      </w:r>
      <w:r w:rsidR="00762EB6">
        <w:rPr>
          <w:rFonts w:ascii="宋体" w:eastAsia="宋体" w:hAnsi="宋体"/>
        </w:rPr>
        <w:t xml:space="preserve"> </w:t>
      </w:r>
    </w:p>
    <w:p w14:paraId="52EBA71A" w14:textId="207B166A" w:rsidR="003B39DE" w:rsidRDefault="003B39DE" w:rsidP="004A7407">
      <w:pPr>
        <w:rPr>
          <w:rFonts w:ascii="宋体" w:eastAsia="宋体" w:hAnsi="宋体"/>
        </w:rPr>
      </w:pPr>
      <w:r>
        <w:rPr>
          <w:rFonts w:ascii="宋体" w:eastAsia="宋体" w:hAnsi="宋体" w:hint="eastAsia"/>
        </w:rPr>
        <w:t>将</w:t>
      </w:r>
      <w:proofErr w:type="spellStart"/>
      <w:r>
        <w:rPr>
          <w:rFonts w:ascii="宋体" w:eastAsia="宋体" w:hAnsi="宋体" w:hint="eastAsia"/>
        </w:rPr>
        <w:t>zlib</w:t>
      </w:r>
      <w:proofErr w:type="spellEnd"/>
      <w:r>
        <w:rPr>
          <w:rFonts w:ascii="宋体" w:eastAsia="宋体" w:hAnsi="宋体" w:hint="eastAsia"/>
        </w:rPr>
        <w:t>的安装包解压到任意目录，我这里是将</w:t>
      </w:r>
      <w:proofErr w:type="spellStart"/>
      <w:r>
        <w:rPr>
          <w:rFonts w:ascii="宋体" w:eastAsia="宋体" w:hAnsi="宋体" w:hint="eastAsia"/>
        </w:rPr>
        <w:t>zlib</w:t>
      </w:r>
      <w:proofErr w:type="spellEnd"/>
      <w:r>
        <w:rPr>
          <w:rFonts w:ascii="宋体" w:eastAsia="宋体" w:hAnsi="宋体" w:hint="eastAsia"/>
        </w:rPr>
        <w:t>包放在d:\tmp下，并在本地进行解压</w:t>
      </w:r>
      <w:r w:rsidR="00762EB6">
        <w:rPr>
          <w:rFonts w:ascii="宋体" w:eastAsia="宋体" w:hAnsi="宋体" w:hint="eastAsia"/>
        </w:rPr>
        <w:t>，输入如下命令</w:t>
      </w:r>
      <w:r>
        <w:rPr>
          <w:rFonts w:ascii="宋体" w:eastAsia="宋体" w:hAnsi="宋体" w:hint="eastAsia"/>
        </w:rPr>
        <w:t>：</w:t>
      </w:r>
    </w:p>
    <w:p w14:paraId="642E88A6" w14:textId="4ED9A438" w:rsidR="003B39DE" w:rsidRPr="00762EB6" w:rsidRDefault="003B39DE" w:rsidP="004A7407">
      <w:pPr>
        <w:rPr>
          <w:rFonts w:ascii="宋体" w:eastAsia="宋体" w:hAnsi="宋体"/>
          <w:b/>
          <w:bCs/>
        </w:rPr>
      </w:pPr>
      <w:r w:rsidRPr="00762EB6">
        <w:rPr>
          <w:rFonts w:ascii="宋体" w:eastAsia="宋体" w:hAnsi="宋体"/>
          <w:b/>
          <w:bCs/>
        </w:rPr>
        <w:t>d</w:t>
      </w:r>
      <w:r w:rsidRPr="00762EB6">
        <w:rPr>
          <w:rFonts w:ascii="宋体" w:eastAsia="宋体" w:hAnsi="宋体" w:hint="eastAsia"/>
          <w:b/>
          <w:bCs/>
        </w:rPr>
        <w:t>：</w:t>
      </w:r>
    </w:p>
    <w:p w14:paraId="1FB10AFA" w14:textId="6EA5EB51" w:rsidR="003B39DE" w:rsidRPr="00762EB6" w:rsidRDefault="003B39DE" w:rsidP="004A7407">
      <w:pPr>
        <w:rPr>
          <w:rFonts w:ascii="宋体" w:eastAsia="宋体" w:hAnsi="宋体"/>
          <w:b/>
          <w:bCs/>
        </w:rPr>
      </w:pPr>
      <w:r w:rsidRPr="00762EB6">
        <w:rPr>
          <w:rFonts w:ascii="宋体" w:eastAsia="宋体" w:hAnsi="宋体"/>
          <w:b/>
          <w:bCs/>
        </w:rPr>
        <w:t xml:space="preserve">cd </w:t>
      </w:r>
      <w:proofErr w:type="spellStart"/>
      <w:r w:rsidRPr="00762EB6">
        <w:rPr>
          <w:rFonts w:ascii="宋体" w:eastAsia="宋体" w:hAnsi="宋体" w:hint="eastAsia"/>
          <w:b/>
          <w:bCs/>
        </w:rPr>
        <w:t>tmp</w:t>
      </w:r>
      <w:proofErr w:type="spellEnd"/>
    </w:p>
    <w:p w14:paraId="74183C46" w14:textId="02174D98" w:rsidR="003B39DE" w:rsidRPr="00762EB6" w:rsidRDefault="00762EB6" w:rsidP="004A7407">
      <w:pPr>
        <w:rPr>
          <w:rFonts w:ascii="宋体" w:eastAsia="宋体" w:hAnsi="宋体"/>
          <w:b/>
          <w:bCs/>
        </w:rPr>
      </w:pPr>
      <w:r w:rsidRPr="00762EB6">
        <w:rPr>
          <w:rFonts w:ascii="宋体" w:eastAsia="宋体" w:hAnsi="宋体" w:hint="eastAsia"/>
          <w:b/>
          <w:bCs/>
        </w:rPr>
        <w:t>t</w:t>
      </w:r>
      <w:r w:rsidRPr="00762EB6">
        <w:rPr>
          <w:rFonts w:ascii="宋体" w:eastAsia="宋体" w:hAnsi="宋体"/>
          <w:b/>
          <w:bCs/>
        </w:rPr>
        <w:t>ar -</w:t>
      </w:r>
      <w:proofErr w:type="spellStart"/>
      <w:r w:rsidRPr="00762EB6">
        <w:rPr>
          <w:rFonts w:ascii="宋体" w:eastAsia="宋体" w:hAnsi="宋体"/>
          <w:b/>
          <w:bCs/>
        </w:rPr>
        <w:t>xzvf</w:t>
      </w:r>
      <w:proofErr w:type="spellEnd"/>
      <w:r w:rsidRPr="00762EB6">
        <w:rPr>
          <w:rFonts w:ascii="宋体" w:eastAsia="宋体" w:hAnsi="宋体"/>
          <w:b/>
          <w:bCs/>
        </w:rPr>
        <w:t xml:space="preserve"> zlib-1.2.13.tar.gz</w:t>
      </w:r>
    </w:p>
    <w:p w14:paraId="0D35E30A" w14:textId="72F182EA" w:rsidR="003B39DE" w:rsidRDefault="00762EB6" w:rsidP="004A7407">
      <w:pPr>
        <w:rPr>
          <w:rFonts w:ascii="宋体" w:eastAsia="宋体" w:hAnsi="宋体"/>
        </w:rPr>
      </w:pPr>
      <w:r>
        <w:rPr>
          <w:rFonts w:ascii="宋体" w:eastAsia="宋体" w:hAnsi="宋体" w:hint="eastAsia"/>
        </w:rPr>
        <w:t>进入解压好的</w:t>
      </w:r>
      <w:proofErr w:type="spellStart"/>
      <w:r>
        <w:rPr>
          <w:rFonts w:ascii="宋体" w:eastAsia="宋体" w:hAnsi="宋体" w:hint="eastAsia"/>
        </w:rPr>
        <w:t>zlib</w:t>
      </w:r>
      <w:proofErr w:type="spellEnd"/>
      <w:r>
        <w:rPr>
          <w:rFonts w:ascii="宋体" w:eastAsia="宋体" w:hAnsi="宋体" w:hint="eastAsia"/>
        </w:rPr>
        <w:t>文件夹，将</w:t>
      </w:r>
      <w:proofErr w:type="spellStart"/>
      <w:r>
        <w:rPr>
          <w:rFonts w:ascii="宋体" w:eastAsia="宋体" w:hAnsi="宋体" w:hint="eastAsia"/>
        </w:rPr>
        <w:t>zlib</w:t>
      </w:r>
      <w:proofErr w:type="spellEnd"/>
      <w:r>
        <w:rPr>
          <w:rFonts w:ascii="宋体" w:eastAsia="宋体" w:hAnsi="宋体" w:hint="eastAsia"/>
        </w:rPr>
        <w:t>中的win</w:t>
      </w:r>
      <w:r>
        <w:rPr>
          <w:rFonts w:ascii="宋体" w:eastAsia="宋体" w:hAnsi="宋体"/>
        </w:rPr>
        <w:t>32\</w:t>
      </w:r>
      <w:proofErr w:type="spellStart"/>
      <w:r>
        <w:rPr>
          <w:rFonts w:ascii="宋体" w:eastAsia="宋体" w:hAnsi="宋体"/>
        </w:rPr>
        <w:t>Makefile.gcc</w:t>
      </w:r>
      <w:proofErr w:type="spellEnd"/>
      <w:r>
        <w:rPr>
          <w:rFonts w:ascii="宋体" w:eastAsia="宋体" w:hAnsi="宋体" w:hint="eastAsia"/>
        </w:rPr>
        <w:t>拷贝到</w:t>
      </w:r>
      <w:proofErr w:type="spellStart"/>
      <w:r>
        <w:rPr>
          <w:rFonts w:ascii="宋体" w:eastAsia="宋体" w:hAnsi="宋体" w:hint="eastAsia"/>
        </w:rPr>
        <w:t>zlib</w:t>
      </w:r>
      <w:proofErr w:type="spellEnd"/>
      <w:r>
        <w:rPr>
          <w:rFonts w:ascii="宋体" w:eastAsia="宋体" w:hAnsi="宋体" w:hint="eastAsia"/>
        </w:rPr>
        <w:t>文件夹中，输入如下命令：</w:t>
      </w:r>
    </w:p>
    <w:p w14:paraId="363852EE" w14:textId="3BD9BBE2" w:rsidR="00762EB6" w:rsidRPr="00762EB6" w:rsidRDefault="00762EB6" w:rsidP="004A7407">
      <w:pPr>
        <w:rPr>
          <w:rFonts w:ascii="宋体" w:eastAsia="宋体" w:hAnsi="宋体"/>
          <w:b/>
          <w:bCs/>
        </w:rPr>
      </w:pPr>
      <w:r w:rsidRPr="00762EB6">
        <w:rPr>
          <w:rFonts w:ascii="宋体" w:eastAsia="宋体" w:hAnsi="宋体" w:hint="eastAsia"/>
          <w:b/>
          <w:bCs/>
        </w:rPr>
        <w:t>cd</w:t>
      </w:r>
      <w:r w:rsidRPr="00762EB6">
        <w:rPr>
          <w:rFonts w:ascii="宋体" w:eastAsia="宋体" w:hAnsi="宋体"/>
          <w:b/>
          <w:bCs/>
        </w:rPr>
        <w:t xml:space="preserve"> zlib-1.2.13</w:t>
      </w:r>
    </w:p>
    <w:p w14:paraId="0132D2C2" w14:textId="7634867D" w:rsidR="00762EB6" w:rsidRPr="00762EB6" w:rsidRDefault="00762EB6" w:rsidP="004A7407">
      <w:pPr>
        <w:rPr>
          <w:rFonts w:ascii="宋体" w:eastAsia="宋体" w:hAnsi="宋体"/>
          <w:b/>
          <w:bCs/>
        </w:rPr>
      </w:pPr>
      <w:r w:rsidRPr="00762EB6">
        <w:rPr>
          <w:rFonts w:ascii="宋体" w:eastAsia="宋体" w:hAnsi="宋体" w:hint="eastAsia"/>
          <w:b/>
          <w:bCs/>
        </w:rPr>
        <w:t>c</w:t>
      </w:r>
      <w:r w:rsidRPr="00762EB6">
        <w:rPr>
          <w:rFonts w:ascii="宋体" w:eastAsia="宋体" w:hAnsi="宋体"/>
          <w:b/>
          <w:bCs/>
        </w:rPr>
        <w:t>opy win32\</w:t>
      </w:r>
      <w:proofErr w:type="spellStart"/>
      <w:r w:rsidRPr="00762EB6">
        <w:rPr>
          <w:rFonts w:ascii="宋体" w:eastAsia="宋体" w:hAnsi="宋体"/>
          <w:b/>
          <w:bCs/>
        </w:rPr>
        <w:t>Makefile.gcc</w:t>
      </w:r>
      <w:proofErr w:type="spellEnd"/>
      <w:r w:rsidRPr="00762EB6">
        <w:rPr>
          <w:rFonts w:ascii="宋体" w:eastAsia="宋体" w:hAnsi="宋体"/>
          <w:b/>
          <w:bCs/>
        </w:rPr>
        <w:t xml:space="preserve"> </w:t>
      </w:r>
      <w:proofErr w:type="spellStart"/>
      <w:r w:rsidRPr="00762EB6">
        <w:rPr>
          <w:rFonts w:ascii="宋体" w:eastAsia="宋体" w:hAnsi="宋体"/>
          <w:b/>
          <w:bCs/>
        </w:rPr>
        <w:t>makefile.gcc</w:t>
      </w:r>
      <w:proofErr w:type="spellEnd"/>
    </w:p>
    <w:p w14:paraId="4D9BB732" w14:textId="230CB187" w:rsidR="00762EB6" w:rsidRDefault="00762EB6" w:rsidP="004A7407">
      <w:pPr>
        <w:rPr>
          <w:rFonts w:ascii="宋体" w:eastAsia="宋体" w:hAnsi="宋体"/>
        </w:rPr>
      </w:pPr>
      <w:r>
        <w:rPr>
          <w:rFonts w:ascii="宋体" w:eastAsia="宋体" w:hAnsi="宋体" w:hint="eastAsia"/>
        </w:rPr>
        <w:t>编译</w:t>
      </w:r>
      <w:proofErr w:type="spellStart"/>
      <w:r>
        <w:rPr>
          <w:rFonts w:ascii="宋体" w:eastAsia="宋体" w:hAnsi="宋体" w:hint="eastAsia"/>
        </w:rPr>
        <w:t>zlib</w:t>
      </w:r>
      <w:proofErr w:type="spellEnd"/>
      <w:r>
        <w:rPr>
          <w:rFonts w:ascii="宋体" w:eastAsia="宋体" w:hAnsi="宋体" w:hint="eastAsia"/>
        </w:rPr>
        <w:t>，输入如下命令：</w:t>
      </w:r>
    </w:p>
    <w:p w14:paraId="47F32FEF" w14:textId="6A961160" w:rsidR="00762EB6" w:rsidRPr="00762EB6" w:rsidRDefault="00762EB6" w:rsidP="004A7407">
      <w:pPr>
        <w:rPr>
          <w:rFonts w:ascii="宋体" w:eastAsia="宋体" w:hAnsi="宋体"/>
          <w:b/>
          <w:bCs/>
        </w:rPr>
      </w:pPr>
      <w:r w:rsidRPr="00762EB6">
        <w:rPr>
          <w:rFonts w:ascii="宋体" w:eastAsia="宋体" w:hAnsi="宋体"/>
          <w:b/>
          <w:bCs/>
        </w:rPr>
        <w:t>M</w:t>
      </w:r>
      <w:r w:rsidRPr="00762EB6">
        <w:rPr>
          <w:rFonts w:ascii="宋体" w:eastAsia="宋体" w:hAnsi="宋体" w:hint="eastAsia"/>
          <w:b/>
          <w:bCs/>
        </w:rPr>
        <w:t>ingw</w:t>
      </w:r>
      <w:r w:rsidRPr="00762EB6">
        <w:rPr>
          <w:rFonts w:ascii="宋体" w:eastAsia="宋体" w:hAnsi="宋体"/>
          <w:b/>
          <w:bCs/>
        </w:rPr>
        <w:t>32-</w:t>
      </w:r>
      <w:r w:rsidRPr="00762EB6">
        <w:rPr>
          <w:rFonts w:ascii="宋体" w:eastAsia="宋体" w:hAnsi="宋体" w:hint="eastAsia"/>
          <w:b/>
          <w:bCs/>
        </w:rPr>
        <w:t>make</w:t>
      </w:r>
      <w:r w:rsidRPr="00762EB6">
        <w:rPr>
          <w:rFonts w:ascii="宋体" w:eastAsia="宋体" w:hAnsi="宋体"/>
          <w:b/>
          <w:bCs/>
        </w:rPr>
        <w:t xml:space="preserve"> -f </w:t>
      </w:r>
      <w:proofErr w:type="spellStart"/>
      <w:r w:rsidRPr="00762EB6">
        <w:rPr>
          <w:rFonts w:ascii="宋体" w:eastAsia="宋体" w:hAnsi="宋体"/>
          <w:b/>
          <w:bCs/>
        </w:rPr>
        <w:t>makefile.gcc</w:t>
      </w:r>
      <w:proofErr w:type="spellEnd"/>
    </w:p>
    <w:p w14:paraId="675B526D" w14:textId="07188306" w:rsidR="00762EB6" w:rsidRDefault="00762EB6" w:rsidP="004A7407">
      <w:pPr>
        <w:rPr>
          <w:rFonts w:ascii="宋体" w:eastAsia="宋体" w:hAnsi="宋体"/>
        </w:rPr>
      </w:pPr>
      <w:r>
        <w:rPr>
          <w:rFonts w:ascii="宋体" w:eastAsia="宋体" w:hAnsi="宋体" w:hint="eastAsia"/>
        </w:rPr>
        <w:t>完成编译后，将编译成功的</w:t>
      </w:r>
      <w:proofErr w:type="spellStart"/>
      <w:r>
        <w:rPr>
          <w:rFonts w:ascii="宋体" w:eastAsia="宋体" w:hAnsi="宋体" w:hint="eastAsia"/>
        </w:rPr>
        <w:t>z</w:t>
      </w:r>
      <w:r>
        <w:rPr>
          <w:rFonts w:ascii="宋体" w:eastAsia="宋体" w:hAnsi="宋体"/>
        </w:rPr>
        <w:t>conf.h</w:t>
      </w:r>
      <w:proofErr w:type="spellEnd"/>
      <w:r>
        <w:rPr>
          <w:rFonts w:ascii="宋体" w:eastAsia="宋体" w:hAnsi="宋体"/>
        </w:rPr>
        <w:t xml:space="preserve"> </w:t>
      </w:r>
      <w:proofErr w:type="spellStart"/>
      <w:r>
        <w:rPr>
          <w:rFonts w:ascii="宋体" w:eastAsia="宋体" w:hAnsi="宋体"/>
        </w:rPr>
        <w:t>zlib.h</w:t>
      </w:r>
      <w:proofErr w:type="spellEnd"/>
      <w:r>
        <w:rPr>
          <w:rFonts w:ascii="宋体" w:eastAsia="宋体" w:hAnsi="宋体" w:hint="eastAsia"/>
        </w:rPr>
        <w:t>拷贝至tdm</w:t>
      </w:r>
      <w:r>
        <w:rPr>
          <w:rFonts w:ascii="宋体" w:eastAsia="宋体" w:hAnsi="宋体"/>
        </w:rPr>
        <w:t>64-</w:t>
      </w:r>
      <w:r>
        <w:rPr>
          <w:rFonts w:ascii="宋体" w:eastAsia="宋体" w:hAnsi="宋体" w:hint="eastAsia"/>
        </w:rPr>
        <w:t>gcc安装目录中的include文件夹</w:t>
      </w:r>
      <w:r w:rsidR="00551BD3">
        <w:rPr>
          <w:rFonts w:ascii="宋体" w:eastAsia="宋体" w:hAnsi="宋体" w:hint="eastAsia"/>
        </w:rPr>
        <w:t>；</w:t>
      </w:r>
      <w:r>
        <w:rPr>
          <w:rFonts w:ascii="宋体" w:eastAsia="宋体" w:hAnsi="宋体" w:hint="eastAsia"/>
        </w:rPr>
        <w:t>将编译成功的</w:t>
      </w:r>
      <w:proofErr w:type="spellStart"/>
      <w:r>
        <w:rPr>
          <w:rFonts w:ascii="宋体" w:eastAsia="宋体" w:hAnsi="宋体" w:hint="eastAsia"/>
        </w:rPr>
        <w:t>libz.</w:t>
      </w:r>
      <w:r>
        <w:rPr>
          <w:rFonts w:ascii="宋体" w:eastAsia="宋体" w:hAnsi="宋体"/>
        </w:rPr>
        <w:t>a</w:t>
      </w:r>
      <w:proofErr w:type="spellEnd"/>
      <w:r>
        <w:rPr>
          <w:rFonts w:ascii="宋体" w:eastAsia="宋体" w:hAnsi="宋体" w:hint="eastAsia"/>
        </w:rPr>
        <w:t>拷贝至tdm</w:t>
      </w:r>
      <w:r>
        <w:rPr>
          <w:rFonts w:ascii="宋体" w:eastAsia="宋体" w:hAnsi="宋体"/>
        </w:rPr>
        <w:t>64-</w:t>
      </w:r>
      <w:r>
        <w:rPr>
          <w:rFonts w:ascii="宋体" w:eastAsia="宋体" w:hAnsi="宋体" w:hint="eastAsia"/>
        </w:rPr>
        <w:t>gcc安装目录中的lib文件夹即可</w:t>
      </w:r>
      <w:r w:rsidR="00551BD3">
        <w:rPr>
          <w:rFonts w:ascii="宋体" w:eastAsia="宋体" w:hAnsi="宋体" w:hint="eastAsia"/>
        </w:rPr>
        <w:t>。</w:t>
      </w:r>
    </w:p>
    <w:p w14:paraId="12DF413F" w14:textId="77777777" w:rsidR="003B39DE" w:rsidRDefault="003B39DE" w:rsidP="004A7407">
      <w:pPr>
        <w:rPr>
          <w:rFonts w:ascii="宋体" w:eastAsia="宋体" w:hAnsi="宋体"/>
        </w:rPr>
      </w:pPr>
    </w:p>
    <w:sectPr w:rsidR="003B39DE" w:rsidSect="0071475B">
      <w:pgSz w:w="11906" w:h="16838"/>
      <w:pgMar w:top="1440" w:right="1800" w:bottom="1440" w:left="1800" w:header="851" w:footer="992" w:gutter="0"/>
      <w:pgNumType w:start="0"/>
      <w:cols w:space="425"/>
      <w:titlePg/>
      <w:docGrid w:type="lines" w:linePitch="312"/>
      <w:sectPrChange w:id="1056" w:author="zuo Oliver" w:date="2023-05-20T22:27:00Z">
        <w:sectPr w:rsidR="003B39DE" w:rsidSect="0071475B">
          <w:pgMar w:top="1440" w:right="1800" w:bottom="1440" w:left="1800" w:header="851" w:footer="992" w:gutter="0"/>
          <w:titlePg w:val="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63E9C" w14:textId="77777777" w:rsidR="0071475B" w:rsidRDefault="0071475B" w:rsidP="00A44A90">
      <w:r>
        <w:separator/>
      </w:r>
    </w:p>
  </w:endnote>
  <w:endnote w:type="continuationSeparator" w:id="0">
    <w:p w14:paraId="180DC974" w14:textId="77777777" w:rsidR="0071475B" w:rsidRDefault="0071475B" w:rsidP="00A44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C207E" w14:textId="77777777" w:rsidR="0071475B" w:rsidRDefault="0071475B" w:rsidP="00A44A90">
      <w:r>
        <w:separator/>
      </w:r>
    </w:p>
  </w:footnote>
  <w:footnote w:type="continuationSeparator" w:id="0">
    <w:p w14:paraId="46F46FED" w14:textId="77777777" w:rsidR="0071475B" w:rsidRDefault="0071475B" w:rsidP="00A44A9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uo Oliver">
    <w15:presenceInfo w15:providerId="Windows Live" w15:userId="f15fdc0dae02c35c"/>
  </w15:person>
  <w15:person w15:author="Oliver zuo">
    <w15:presenceInfo w15:providerId="Windows Live" w15:userId="f15fdc0dae02c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05"/>
    <w:rsid w:val="00012C05"/>
    <w:rsid w:val="00042CCE"/>
    <w:rsid w:val="000620B6"/>
    <w:rsid w:val="00072941"/>
    <w:rsid w:val="000B0AF7"/>
    <w:rsid w:val="000C17EE"/>
    <w:rsid w:val="000D01B8"/>
    <w:rsid w:val="000E062E"/>
    <w:rsid w:val="00120882"/>
    <w:rsid w:val="00124ADF"/>
    <w:rsid w:val="0018677F"/>
    <w:rsid w:val="00197F52"/>
    <w:rsid w:val="001B1A67"/>
    <w:rsid w:val="001E3B2E"/>
    <w:rsid w:val="002478EF"/>
    <w:rsid w:val="00261346"/>
    <w:rsid w:val="00270D59"/>
    <w:rsid w:val="002C0D76"/>
    <w:rsid w:val="002C1E2E"/>
    <w:rsid w:val="002E76B9"/>
    <w:rsid w:val="00305CE2"/>
    <w:rsid w:val="00306E3E"/>
    <w:rsid w:val="0039233A"/>
    <w:rsid w:val="003B39DE"/>
    <w:rsid w:val="003D1D6D"/>
    <w:rsid w:val="003F294D"/>
    <w:rsid w:val="003F79FC"/>
    <w:rsid w:val="00404D89"/>
    <w:rsid w:val="00405E2B"/>
    <w:rsid w:val="0041606A"/>
    <w:rsid w:val="004A7407"/>
    <w:rsid w:val="004C44F3"/>
    <w:rsid w:val="004C70ED"/>
    <w:rsid w:val="004D6B00"/>
    <w:rsid w:val="004F2A80"/>
    <w:rsid w:val="00507F6D"/>
    <w:rsid w:val="00536696"/>
    <w:rsid w:val="00551BD3"/>
    <w:rsid w:val="0056745B"/>
    <w:rsid w:val="0059546E"/>
    <w:rsid w:val="005B40C4"/>
    <w:rsid w:val="00612D83"/>
    <w:rsid w:val="006E2320"/>
    <w:rsid w:val="0071475B"/>
    <w:rsid w:val="00762EB6"/>
    <w:rsid w:val="0077163C"/>
    <w:rsid w:val="007A0253"/>
    <w:rsid w:val="007A1AB7"/>
    <w:rsid w:val="007B4F0D"/>
    <w:rsid w:val="0081191C"/>
    <w:rsid w:val="00831DF2"/>
    <w:rsid w:val="00837695"/>
    <w:rsid w:val="008502BB"/>
    <w:rsid w:val="00856089"/>
    <w:rsid w:val="008A2ECD"/>
    <w:rsid w:val="008B4468"/>
    <w:rsid w:val="008E0A2A"/>
    <w:rsid w:val="008F5455"/>
    <w:rsid w:val="00912244"/>
    <w:rsid w:val="00922CF0"/>
    <w:rsid w:val="0093193A"/>
    <w:rsid w:val="00950663"/>
    <w:rsid w:val="009637FF"/>
    <w:rsid w:val="009752A6"/>
    <w:rsid w:val="0098182C"/>
    <w:rsid w:val="00981FEB"/>
    <w:rsid w:val="00A108A1"/>
    <w:rsid w:val="00A11B93"/>
    <w:rsid w:val="00A44A90"/>
    <w:rsid w:val="00A722B6"/>
    <w:rsid w:val="00A72A0F"/>
    <w:rsid w:val="00AA30AD"/>
    <w:rsid w:val="00AA7A3D"/>
    <w:rsid w:val="00AD2EFB"/>
    <w:rsid w:val="00AF50DE"/>
    <w:rsid w:val="00B617F1"/>
    <w:rsid w:val="00B62D42"/>
    <w:rsid w:val="00BF2C90"/>
    <w:rsid w:val="00C114CF"/>
    <w:rsid w:val="00C41DB1"/>
    <w:rsid w:val="00C76C47"/>
    <w:rsid w:val="00C96D3F"/>
    <w:rsid w:val="00D02378"/>
    <w:rsid w:val="00D175BA"/>
    <w:rsid w:val="00D4729C"/>
    <w:rsid w:val="00D95713"/>
    <w:rsid w:val="00D95D62"/>
    <w:rsid w:val="00DC73C1"/>
    <w:rsid w:val="00E157D2"/>
    <w:rsid w:val="00E16F6C"/>
    <w:rsid w:val="00E269EA"/>
    <w:rsid w:val="00EC59A5"/>
    <w:rsid w:val="00EE164A"/>
    <w:rsid w:val="00EE1D1F"/>
    <w:rsid w:val="00EF5388"/>
    <w:rsid w:val="00F23243"/>
    <w:rsid w:val="00F455BE"/>
    <w:rsid w:val="00F5241F"/>
    <w:rsid w:val="00F741D1"/>
    <w:rsid w:val="00F74451"/>
    <w:rsid w:val="00F821A6"/>
    <w:rsid w:val="00F85EA0"/>
    <w:rsid w:val="00FB07C3"/>
    <w:rsid w:val="00FC2552"/>
    <w:rsid w:val="00FD111B"/>
    <w:rsid w:val="00FE1DB3"/>
    <w:rsid w:val="00FE7462"/>
    <w:rsid w:val="00FF3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3E7DA"/>
  <w15:chartTrackingRefBased/>
  <w15:docId w15:val="{2A58F7E8-3980-41B3-BED5-92B5FA45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9DE"/>
    <w:pPr>
      <w:widowControl w:val="0"/>
      <w:jc w:val="both"/>
    </w:pPr>
  </w:style>
  <w:style w:type="paragraph" w:styleId="1">
    <w:name w:val="heading 1"/>
    <w:basedOn w:val="a"/>
    <w:next w:val="a"/>
    <w:link w:val="10"/>
    <w:uiPriority w:val="9"/>
    <w:qFormat/>
    <w:rsid w:val="001867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1A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67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4A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4A90"/>
    <w:rPr>
      <w:sz w:val="18"/>
      <w:szCs w:val="18"/>
    </w:rPr>
  </w:style>
  <w:style w:type="paragraph" w:styleId="a5">
    <w:name w:val="footer"/>
    <w:basedOn w:val="a"/>
    <w:link w:val="a6"/>
    <w:uiPriority w:val="99"/>
    <w:unhideWhenUsed/>
    <w:rsid w:val="00A44A90"/>
    <w:pPr>
      <w:tabs>
        <w:tab w:val="center" w:pos="4153"/>
        <w:tab w:val="right" w:pos="8306"/>
      </w:tabs>
      <w:snapToGrid w:val="0"/>
      <w:jc w:val="left"/>
    </w:pPr>
    <w:rPr>
      <w:sz w:val="18"/>
      <w:szCs w:val="18"/>
    </w:rPr>
  </w:style>
  <w:style w:type="character" w:customStyle="1" w:styleId="a6">
    <w:name w:val="页脚 字符"/>
    <w:basedOn w:val="a0"/>
    <w:link w:val="a5"/>
    <w:uiPriority w:val="99"/>
    <w:rsid w:val="00A44A90"/>
    <w:rPr>
      <w:sz w:val="18"/>
      <w:szCs w:val="18"/>
    </w:rPr>
  </w:style>
  <w:style w:type="paragraph" w:styleId="a7">
    <w:name w:val="List Paragraph"/>
    <w:basedOn w:val="a"/>
    <w:uiPriority w:val="34"/>
    <w:qFormat/>
    <w:rsid w:val="00A44A90"/>
    <w:pPr>
      <w:ind w:firstLineChars="200" w:firstLine="420"/>
    </w:pPr>
  </w:style>
  <w:style w:type="character" w:customStyle="1" w:styleId="20">
    <w:name w:val="标题 2 字符"/>
    <w:basedOn w:val="a0"/>
    <w:link w:val="2"/>
    <w:uiPriority w:val="9"/>
    <w:rsid w:val="001B1A6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8677F"/>
    <w:rPr>
      <w:b/>
      <w:bCs/>
      <w:kern w:val="44"/>
      <w:sz w:val="44"/>
      <w:szCs w:val="44"/>
    </w:rPr>
  </w:style>
  <w:style w:type="character" w:customStyle="1" w:styleId="30">
    <w:name w:val="标题 3 字符"/>
    <w:basedOn w:val="a0"/>
    <w:link w:val="3"/>
    <w:uiPriority w:val="9"/>
    <w:rsid w:val="0018677F"/>
    <w:rPr>
      <w:b/>
      <w:bCs/>
      <w:sz w:val="32"/>
      <w:szCs w:val="32"/>
    </w:rPr>
  </w:style>
  <w:style w:type="character" w:styleId="a8">
    <w:name w:val="Hyperlink"/>
    <w:basedOn w:val="a0"/>
    <w:uiPriority w:val="99"/>
    <w:unhideWhenUsed/>
    <w:rsid w:val="004F2A80"/>
    <w:rPr>
      <w:color w:val="0000FF"/>
      <w:u w:val="single"/>
    </w:rPr>
  </w:style>
  <w:style w:type="character" w:styleId="a9">
    <w:name w:val="FollowedHyperlink"/>
    <w:basedOn w:val="a0"/>
    <w:uiPriority w:val="99"/>
    <w:semiHidden/>
    <w:unhideWhenUsed/>
    <w:rsid w:val="004F2A80"/>
    <w:rPr>
      <w:color w:val="954F72" w:themeColor="followedHyperlink"/>
      <w:u w:val="single"/>
    </w:rPr>
  </w:style>
  <w:style w:type="character" w:styleId="aa">
    <w:name w:val="Unresolved Mention"/>
    <w:basedOn w:val="a0"/>
    <w:uiPriority w:val="99"/>
    <w:semiHidden/>
    <w:unhideWhenUsed/>
    <w:rsid w:val="003D1D6D"/>
    <w:rPr>
      <w:color w:val="605E5C"/>
      <w:shd w:val="clear" w:color="auto" w:fill="E1DFDD"/>
    </w:rPr>
  </w:style>
  <w:style w:type="paragraph" w:styleId="ab">
    <w:name w:val="Revision"/>
    <w:hidden/>
    <w:uiPriority w:val="99"/>
    <w:semiHidden/>
    <w:rsid w:val="00922CF0"/>
  </w:style>
  <w:style w:type="paragraph" w:styleId="ac">
    <w:name w:val="No Spacing"/>
    <w:link w:val="ad"/>
    <w:uiPriority w:val="1"/>
    <w:qFormat/>
    <w:rsid w:val="00405E2B"/>
    <w:rPr>
      <w:kern w:val="0"/>
      <w:sz w:val="22"/>
    </w:rPr>
  </w:style>
  <w:style w:type="character" w:customStyle="1" w:styleId="ad">
    <w:name w:val="无间隔 字符"/>
    <w:basedOn w:val="a0"/>
    <w:link w:val="ac"/>
    <w:uiPriority w:val="1"/>
    <w:rsid w:val="00405E2B"/>
    <w:rPr>
      <w:kern w:val="0"/>
      <w:sz w:val="22"/>
    </w:rPr>
  </w:style>
  <w:style w:type="paragraph" w:styleId="TOC">
    <w:name w:val="TOC Heading"/>
    <w:basedOn w:val="1"/>
    <w:next w:val="a"/>
    <w:uiPriority w:val="39"/>
    <w:unhideWhenUsed/>
    <w:qFormat/>
    <w:rsid w:val="00405E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05E2B"/>
  </w:style>
  <w:style w:type="paragraph" w:styleId="TOC2">
    <w:name w:val="toc 2"/>
    <w:basedOn w:val="a"/>
    <w:next w:val="a"/>
    <w:autoRedefine/>
    <w:uiPriority w:val="39"/>
    <w:unhideWhenUsed/>
    <w:rsid w:val="00AA7A3D"/>
    <w:pPr>
      <w:tabs>
        <w:tab w:val="right" w:leader="dot" w:pos="8296"/>
      </w:tabs>
      <w:ind w:leftChars="200" w:left="420"/>
      <w:pPrChange w:id="0" w:author="zuo Oliver" w:date="2023-05-20T23:27:00Z">
        <w:pPr>
          <w:widowControl w:val="0"/>
          <w:ind w:leftChars="200" w:left="420"/>
          <w:jc w:val="both"/>
        </w:pPr>
      </w:pPrChange>
    </w:pPr>
    <w:rPr>
      <w:rPrChange w:id="0" w:author="zuo Oliver" w:date="2023-05-20T23:27:00Z">
        <w:rPr>
          <w:rFonts w:asciiTheme="minorHAnsi" w:eastAsiaTheme="minorEastAsia" w:hAnsiTheme="minorHAnsi" w:cstheme="minorBidi"/>
          <w:kern w:val="2"/>
          <w:sz w:val="21"/>
          <w:szCs w:val="22"/>
          <w:lang w:val="en-US" w:eastAsia="zh-CN" w:bidi="ar-SA"/>
        </w:rPr>
      </w:rPrChange>
    </w:rPr>
  </w:style>
  <w:style w:type="paragraph" w:styleId="TOC3">
    <w:name w:val="toc 3"/>
    <w:basedOn w:val="a"/>
    <w:next w:val="a"/>
    <w:autoRedefine/>
    <w:uiPriority w:val="39"/>
    <w:unhideWhenUsed/>
    <w:rsid w:val="00C96D3F"/>
    <w:pPr>
      <w:tabs>
        <w:tab w:val="right" w:leader="dot" w:pos="8296"/>
      </w:tabs>
      <w:ind w:leftChars="400" w:left="840"/>
      <w:pPrChange w:id="1" w:author="Oliver zuo" w:date="2024-03-20T23:22:00Z">
        <w:pPr>
          <w:widowControl w:val="0"/>
          <w:ind w:leftChars="400" w:left="840"/>
          <w:jc w:val="both"/>
        </w:pPr>
      </w:pPrChange>
    </w:pPr>
    <w:rPr>
      <w:rPrChange w:id="1" w:author="Oliver zuo" w:date="2024-03-20T23:22:00Z">
        <w:rPr>
          <w:rFonts w:asciiTheme="minorHAnsi" w:eastAsiaTheme="minorEastAsia" w:hAnsiTheme="minorHAnsi" w:cstheme="minorBidi"/>
          <w:kern w:val="2"/>
          <w:sz w:val="21"/>
          <w:szCs w:val="22"/>
          <w:lang w:val="en-US" w:eastAsia="zh-CN" w:bidi="ar-SA"/>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0.png"/><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25EFCA4CBC449AA2A0B69B4B47108C"/>
        <w:category>
          <w:name w:val="常规"/>
          <w:gallery w:val="placeholder"/>
        </w:category>
        <w:types>
          <w:type w:val="bbPlcHdr"/>
        </w:types>
        <w:behaviors>
          <w:behavior w:val="content"/>
        </w:behaviors>
        <w:guid w:val="{6CC93A74-9EAE-48B3-A829-A0F8B62BE1EC}"/>
      </w:docPartPr>
      <w:docPartBody>
        <w:p w:rsidR="00800AE9" w:rsidRDefault="00EF75A2" w:rsidP="00EF75A2">
          <w:pPr>
            <w:pStyle w:val="5F25EFCA4CBC449AA2A0B69B4B47108C"/>
          </w:pPr>
          <w:r>
            <w:rPr>
              <w:color w:val="2F5496" w:themeColor="accent1" w:themeShade="BF"/>
              <w:sz w:val="24"/>
              <w:szCs w:val="24"/>
              <w:lang w:val="zh-CN"/>
            </w:rPr>
            <w:t>[公司名称]</w:t>
          </w:r>
        </w:p>
      </w:docPartBody>
    </w:docPart>
    <w:docPart>
      <w:docPartPr>
        <w:name w:val="0717DEC9C3184C74BA1893FC65C46FC5"/>
        <w:category>
          <w:name w:val="常规"/>
          <w:gallery w:val="placeholder"/>
        </w:category>
        <w:types>
          <w:type w:val="bbPlcHdr"/>
        </w:types>
        <w:behaviors>
          <w:behavior w:val="content"/>
        </w:behaviors>
        <w:guid w:val="{9C8C9B42-9170-467E-940B-D23ABF20D5F9}"/>
      </w:docPartPr>
      <w:docPartBody>
        <w:p w:rsidR="00800AE9" w:rsidRDefault="00EF75A2" w:rsidP="00EF75A2">
          <w:pPr>
            <w:pStyle w:val="0717DEC9C3184C74BA1893FC65C46FC5"/>
          </w:pPr>
          <w:r>
            <w:rPr>
              <w:rFonts w:asciiTheme="majorHAnsi" w:eastAsiaTheme="majorEastAsia" w:hAnsiTheme="majorHAnsi" w:cstheme="majorBidi"/>
              <w:color w:val="4472C4" w:themeColor="accent1"/>
              <w:sz w:val="88"/>
              <w:szCs w:val="88"/>
              <w:lang w:val="zh-CN"/>
            </w:rPr>
            <w:t>[文档标题]</w:t>
          </w:r>
        </w:p>
      </w:docPartBody>
    </w:docPart>
    <w:docPart>
      <w:docPartPr>
        <w:name w:val="0CC774F4B7C84A61859058EFA6B245AE"/>
        <w:category>
          <w:name w:val="常规"/>
          <w:gallery w:val="placeholder"/>
        </w:category>
        <w:types>
          <w:type w:val="bbPlcHdr"/>
        </w:types>
        <w:behaviors>
          <w:behavior w:val="content"/>
        </w:behaviors>
        <w:guid w:val="{98C1828B-A4A2-4477-8715-59FD76D32FB0}"/>
      </w:docPartPr>
      <w:docPartBody>
        <w:p w:rsidR="00800AE9" w:rsidRDefault="00EF75A2" w:rsidP="00EF75A2">
          <w:pPr>
            <w:pStyle w:val="0CC774F4B7C84A61859058EFA6B245AE"/>
          </w:pPr>
          <w:r>
            <w:rPr>
              <w:color w:val="2F5496" w:themeColor="accent1" w:themeShade="BF"/>
              <w:sz w:val="24"/>
              <w:szCs w:val="24"/>
              <w:lang w:val="zh-CN"/>
            </w:rPr>
            <w:t>[文档副标题]</w:t>
          </w:r>
        </w:p>
      </w:docPartBody>
    </w:docPart>
    <w:docPart>
      <w:docPartPr>
        <w:name w:val="02345F334C204F909922579BEBB3E436"/>
        <w:category>
          <w:name w:val="常规"/>
          <w:gallery w:val="placeholder"/>
        </w:category>
        <w:types>
          <w:type w:val="bbPlcHdr"/>
        </w:types>
        <w:behaviors>
          <w:behavior w:val="content"/>
        </w:behaviors>
        <w:guid w:val="{9D0E65DB-6061-4341-B5DA-5EE35D7DBB1A}"/>
      </w:docPartPr>
      <w:docPartBody>
        <w:p w:rsidR="00800AE9" w:rsidRDefault="00EF75A2" w:rsidP="00EF75A2">
          <w:pPr>
            <w:pStyle w:val="02345F334C204F909922579BEBB3E436"/>
          </w:pPr>
          <w:r>
            <w:rPr>
              <w:color w:val="4472C4" w:themeColor="accent1"/>
              <w:sz w:val="28"/>
              <w:szCs w:val="28"/>
              <w:lang w:val="zh-CN"/>
            </w:rPr>
            <w:t>[作者姓名]</w:t>
          </w:r>
        </w:p>
      </w:docPartBody>
    </w:docPart>
    <w:docPart>
      <w:docPartPr>
        <w:name w:val="6E8FA6FB33494D1E846272036417AD55"/>
        <w:category>
          <w:name w:val="常规"/>
          <w:gallery w:val="placeholder"/>
        </w:category>
        <w:types>
          <w:type w:val="bbPlcHdr"/>
        </w:types>
        <w:behaviors>
          <w:behavior w:val="content"/>
        </w:behaviors>
        <w:guid w:val="{C0BE7BE7-7DCF-48D4-A016-EB4907270EEA}"/>
      </w:docPartPr>
      <w:docPartBody>
        <w:p w:rsidR="00800AE9" w:rsidRDefault="00EF75A2" w:rsidP="00EF75A2">
          <w:pPr>
            <w:pStyle w:val="6E8FA6FB33494D1E846272036417AD55"/>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A2"/>
    <w:rsid w:val="001B2499"/>
    <w:rsid w:val="00677597"/>
    <w:rsid w:val="00800AE9"/>
    <w:rsid w:val="00EF7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F25EFCA4CBC449AA2A0B69B4B47108C">
    <w:name w:val="5F25EFCA4CBC449AA2A0B69B4B47108C"/>
    <w:rsid w:val="00EF75A2"/>
    <w:pPr>
      <w:widowControl w:val="0"/>
      <w:jc w:val="both"/>
    </w:pPr>
  </w:style>
  <w:style w:type="paragraph" w:customStyle="1" w:styleId="0717DEC9C3184C74BA1893FC65C46FC5">
    <w:name w:val="0717DEC9C3184C74BA1893FC65C46FC5"/>
    <w:rsid w:val="00EF75A2"/>
    <w:pPr>
      <w:widowControl w:val="0"/>
      <w:jc w:val="both"/>
    </w:pPr>
  </w:style>
  <w:style w:type="paragraph" w:customStyle="1" w:styleId="0CC774F4B7C84A61859058EFA6B245AE">
    <w:name w:val="0CC774F4B7C84A61859058EFA6B245AE"/>
    <w:rsid w:val="00EF75A2"/>
    <w:pPr>
      <w:widowControl w:val="0"/>
      <w:jc w:val="both"/>
    </w:pPr>
  </w:style>
  <w:style w:type="paragraph" w:customStyle="1" w:styleId="02345F334C204F909922579BEBB3E436">
    <w:name w:val="02345F334C204F909922579BEBB3E436"/>
    <w:rsid w:val="00EF75A2"/>
    <w:pPr>
      <w:widowControl w:val="0"/>
      <w:jc w:val="both"/>
    </w:pPr>
  </w:style>
  <w:style w:type="paragraph" w:customStyle="1" w:styleId="6E8FA6FB33494D1E846272036417AD55">
    <w:name w:val="6E8FA6FB33494D1E846272036417AD55"/>
    <w:rsid w:val="00EF75A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C989CC-B54A-4F2F-B537-7EA5A5251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25</Pages>
  <Words>2847</Words>
  <Characters>16228</Characters>
  <Application>Microsoft Office Word</Application>
  <DocSecurity>0</DocSecurity>
  <Lines>135</Lines>
  <Paragraphs>38</Paragraphs>
  <ScaleCrop>false</ScaleCrop>
  <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 Oliver</dc:creator>
  <cp:keywords/>
  <dc:description/>
  <cp:lastModifiedBy>Oliver zuo</cp:lastModifiedBy>
  <cp:revision>51</cp:revision>
  <dcterms:created xsi:type="dcterms:W3CDTF">2022-10-03T14:14:00Z</dcterms:created>
  <dcterms:modified xsi:type="dcterms:W3CDTF">2024-03-20T15:22:00Z</dcterms:modified>
</cp:coreProperties>
</file>