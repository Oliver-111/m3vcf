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01695"/>
        <w:docPartObj>
          <w:docPartGallery w:val="Cover Pages"/>
          <w:docPartUnique/>
        </w:docPartObj>
      </w:sdtPr>
      <w:sdtEndPr>
        <w:rPr>
          <w:lang w:val="zh-CN"/>
        </w:rPr>
      </w:sdtEndPr>
      <w:sdtContent>
        <w:p w14:paraId="69757500" w14:textId="298909EE" w:rsidR="007271AB" w:rsidRDefault="007271A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7271AB" w14:paraId="2A67D096" w14:textId="77777777">
            <w:sdt>
              <w:sdtPr>
                <w:rPr>
                  <w:color w:val="2F5496" w:themeColor="accent1" w:themeShade="BF"/>
                  <w:sz w:val="24"/>
                  <w:szCs w:val="24"/>
                </w:rPr>
                <w:alias w:val="公司"/>
                <w:id w:val="13406915"/>
                <w:placeholder>
                  <w:docPart w:val="D9EE427CA0EF47E5B415F97D81145D83"/>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A1673DD" w14:textId="77777777" w:rsidR="007271AB" w:rsidRDefault="007271AB">
                    <w:pPr>
                      <w:pStyle w:val="ab"/>
                      <w:rPr>
                        <w:color w:val="2F5496" w:themeColor="accent1" w:themeShade="BF"/>
                        <w:sz w:val="24"/>
                      </w:rPr>
                    </w:pPr>
                    <w:r>
                      <w:rPr>
                        <w:color w:val="2F5496" w:themeColor="accent1" w:themeShade="BF"/>
                        <w:sz w:val="24"/>
                        <w:szCs w:val="24"/>
                        <w:lang w:val="zh-CN"/>
                      </w:rPr>
                      <w:t>[公司名称]</w:t>
                    </w:r>
                  </w:p>
                </w:tc>
              </w:sdtContent>
            </w:sdt>
          </w:tr>
          <w:tr w:rsidR="007271AB" w14:paraId="505A9D86" w14:textId="77777777">
            <w:tc>
              <w:tcPr>
                <w:tcW w:w="7672" w:type="dxa"/>
              </w:tcPr>
              <w:sdt>
                <w:sdtPr>
                  <w:rPr>
                    <w:rFonts w:asciiTheme="majorHAnsi" w:eastAsiaTheme="majorEastAsia" w:hAnsiTheme="majorHAnsi" w:cstheme="majorBidi" w:hint="eastAsia"/>
                    <w:color w:val="4472C4" w:themeColor="accent1"/>
                    <w:sz w:val="88"/>
                    <w:szCs w:val="88"/>
                  </w:rPr>
                  <w:alias w:val="标题"/>
                  <w:id w:val="13406919"/>
                  <w:placeholder>
                    <w:docPart w:val="84DD9976D5A044AE858AAFB6DE727925"/>
                  </w:placeholder>
                  <w:dataBinding w:prefixMappings="xmlns:ns0='http://schemas.openxmlformats.org/package/2006/metadata/core-properties' xmlns:ns1='http://purl.org/dc/elements/1.1/'" w:xpath="/ns0:coreProperties[1]/ns1:title[1]" w:storeItemID="{6C3C8BC8-F283-45AE-878A-BAB7291924A1}"/>
                  <w:text/>
                </w:sdtPr>
                <w:sdtContent>
                  <w:p w14:paraId="6BB9C229" w14:textId="6E785021" w:rsidR="007271AB" w:rsidRDefault="007271AB">
                    <w:pPr>
                      <w:pStyle w:val="ab"/>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VCFLIB说明文档</w:t>
                    </w:r>
                  </w:p>
                </w:sdtContent>
              </w:sdt>
            </w:tc>
          </w:tr>
          <w:tr w:rsidR="007271AB" w14:paraId="7956FC89" w14:textId="77777777">
            <w:sdt>
              <w:sdtPr>
                <w:rPr>
                  <w:color w:val="2F5496" w:themeColor="accent1" w:themeShade="BF"/>
                  <w:sz w:val="24"/>
                  <w:szCs w:val="24"/>
                </w:rPr>
                <w:alias w:val="副标题"/>
                <w:id w:val="13406923"/>
                <w:placeholder>
                  <w:docPart w:val="4EED7287F3A14C80AAD6BD005763BA41"/>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F59F69F" w14:textId="77777777" w:rsidR="007271AB" w:rsidRDefault="007271AB">
                    <w:pPr>
                      <w:pStyle w:val="ab"/>
                      <w:rPr>
                        <w:color w:val="2F5496" w:themeColor="accent1" w:themeShade="BF"/>
                        <w:sz w:val="24"/>
                      </w:rPr>
                    </w:pPr>
                    <w:r>
                      <w:rPr>
                        <w:color w:val="2F5496" w:themeColor="accent1" w:themeShade="BF"/>
                        <w:sz w:val="24"/>
                        <w:szCs w:val="24"/>
                        <w:lang w:val="zh-CN"/>
                      </w:rPr>
                      <w:t>[文档副标题]</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7271AB" w14:paraId="204D0E26" w14:textId="77777777">
            <w:tc>
              <w:tcPr>
                <w:tcW w:w="7221" w:type="dxa"/>
                <w:tcMar>
                  <w:top w:w="216" w:type="dxa"/>
                  <w:left w:w="115" w:type="dxa"/>
                  <w:bottom w:w="216" w:type="dxa"/>
                  <w:right w:w="115" w:type="dxa"/>
                </w:tcMar>
              </w:tcPr>
              <w:sdt>
                <w:sdtPr>
                  <w:rPr>
                    <w:color w:val="4472C4" w:themeColor="accent1"/>
                    <w:sz w:val="28"/>
                    <w:szCs w:val="28"/>
                  </w:rPr>
                  <w:alias w:val="作者"/>
                  <w:id w:val="13406928"/>
                  <w:placeholder>
                    <w:docPart w:val="A46CD7DFB1A8487B96E37DF4D5312A42"/>
                  </w:placeholder>
                  <w:dataBinding w:prefixMappings="xmlns:ns0='http://schemas.openxmlformats.org/package/2006/metadata/core-properties' xmlns:ns1='http://purl.org/dc/elements/1.1/'" w:xpath="/ns0:coreProperties[1]/ns1:creator[1]" w:storeItemID="{6C3C8BC8-F283-45AE-878A-BAB7291924A1}"/>
                  <w:text/>
                </w:sdtPr>
                <w:sdtContent>
                  <w:p w14:paraId="19231E9D" w14:textId="6A693317" w:rsidR="007271AB" w:rsidRDefault="007271AB">
                    <w:pPr>
                      <w:pStyle w:val="ab"/>
                      <w:rPr>
                        <w:color w:val="4472C4" w:themeColor="accent1"/>
                        <w:sz w:val="28"/>
                        <w:szCs w:val="28"/>
                      </w:rPr>
                    </w:pPr>
                    <w:r>
                      <w:rPr>
                        <w:color w:val="4472C4" w:themeColor="accent1"/>
                        <w:sz w:val="28"/>
                        <w:szCs w:val="28"/>
                      </w:rPr>
                      <w:t>Oliver</w:t>
                    </w:r>
                  </w:p>
                </w:sdtContent>
              </w:sdt>
              <w:sdt>
                <w:sdtPr>
                  <w:rPr>
                    <w:color w:val="4472C4" w:themeColor="accent1"/>
                    <w:sz w:val="28"/>
                    <w:szCs w:val="28"/>
                  </w:rPr>
                  <w:alias w:val="日期"/>
                  <w:tag w:val="日期"/>
                  <w:id w:val="13406932"/>
                  <w:placeholder>
                    <w:docPart w:val="B649C6E9650B44F884F57771B0F52D9E"/>
                  </w:placeholder>
                  <w:dataBinding w:prefixMappings="xmlns:ns0='http://schemas.microsoft.com/office/2006/coverPageProps'" w:xpath="/ns0:CoverPageProperties[1]/ns0:PublishDate[1]" w:storeItemID="{55AF091B-3C7A-41E3-B477-F2FDAA23CFDA}"/>
                  <w:date w:fullDate="2023-05-16T00:00:00Z">
                    <w:dateFormat w:val="yyyy-M-d"/>
                    <w:lid w:val="zh-CN"/>
                    <w:storeMappedDataAs w:val="dateTime"/>
                    <w:calendar w:val="gregorian"/>
                  </w:date>
                </w:sdtPr>
                <w:sdtContent>
                  <w:p w14:paraId="735A36D6" w14:textId="5D34BF06" w:rsidR="007271AB" w:rsidRDefault="003B6CD4">
                    <w:pPr>
                      <w:pStyle w:val="ab"/>
                      <w:rPr>
                        <w:color w:val="4472C4" w:themeColor="accent1"/>
                        <w:sz w:val="28"/>
                        <w:szCs w:val="28"/>
                      </w:rPr>
                    </w:pPr>
                    <w:del w:id="1" w:author="zuo Oliver" w:date="2023-05-16T20:56:00Z">
                      <w:r w:rsidDel="003B6CD4">
                        <w:rPr>
                          <w:rFonts w:hint="eastAsia"/>
                          <w:color w:val="4472C4" w:themeColor="accent1"/>
                          <w:sz w:val="28"/>
                          <w:szCs w:val="28"/>
                        </w:rPr>
                        <w:delText>2023-3-21</w:delText>
                      </w:r>
                    </w:del>
                    <w:ins w:id="2" w:author="zuo Oliver" w:date="2023-05-16T20:56:00Z">
                      <w:r>
                        <w:rPr>
                          <w:rFonts w:hint="eastAsia"/>
                          <w:color w:val="4472C4" w:themeColor="accent1"/>
                          <w:sz w:val="28"/>
                          <w:szCs w:val="28"/>
                        </w:rPr>
                        <w:t>2023-</w:t>
                      </w:r>
                      <w:r>
                        <w:rPr>
                          <w:color w:val="4472C4" w:themeColor="accent1"/>
                          <w:sz w:val="28"/>
                          <w:szCs w:val="28"/>
                        </w:rPr>
                        <w:t>5</w:t>
                      </w:r>
                      <w:r>
                        <w:rPr>
                          <w:rFonts w:hint="eastAsia"/>
                          <w:color w:val="4472C4" w:themeColor="accent1"/>
                          <w:sz w:val="28"/>
                          <w:szCs w:val="28"/>
                        </w:rPr>
                        <w:t>-</w:t>
                      </w:r>
                      <w:r>
                        <w:rPr>
                          <w:color w:val="4472C4" w:themeColor="accent1"/>
                          <w:sz w:val="28"/>
                          <w:szCs w:val="28"/>
                        </w:rPr>
                        <w:t>16</w:t>
                      </w:r>
                    </w:ins>
                  </w:p>
                </w:sdtContent>
              </w:sdt>
              <w:p w14:paraId="66F6ACB8" w14:textId="77777777" w:rsidR="007271AB" w:rsidRDefault="007271AB">
                <w:pPr>
                  <w:pStyle w:val="ab"/>
                  <w:rPr>
                    <w:color w:val="4472C4" w:themeColor="accent1"/>
                  </w:rPr>
                </w:pPr>
              </w:p>
            </w:tc>
          </w:tr>
        </w:tbl>
        <w:p w14:paraId="5BABD0C8" w14:textId="1BDA8766" w:rsidR="007271AB" w:rsidRDefault="007271AB">
          <w:pPr>
            <w:widowControl/>
            <w:jc w:val="left"/>
            <w:rPr>
              <w:rFonts w:asciiTheme="majorHAnsi" w:eastAsiaTheme="majorEastAsia" w:hAnsiTheme="majorHAnsi" w:cstheme="majorBidi"/>
              <w:color w:val="2F5496" w:themeColor="accent1" w:themeShade="BF"/>
              <w:kern w:val="0"/>
              <w:sz w:val="32"/>
              <w:szCs w:val="32"/>
              <w:lang w:val="zh-CN"/>
            </w:rPr>
          </w:pPr>
          <w:r>
            <w:rPr>
              <w:lang w:val="zh-CN"/>
            </w:rPr>
            <w:br w:type="page"/>
          </w:r>
        </w:p>
      </w:sdtContent>
    </w:sdt>
    <w:sdt>
      <w:sdtPr>
        <w:rPr>
          <w:rFonts w:asciiTheme="minorHAnsi" w:eastAsiaTheme="minorEastAsia" w:hAnsiTheme="minorHAnsi" w:cstheme="minorBidi"/>
          <w:color w:val="auto"/>
          <w:kern w:val="2"/>
          <w:sz w:val="21"/>
          <w:szCs w:val="22"/>
          <w:lang w:val="zh-CN"/>
        </w:rPr>
        <w:id w:val="-1869905298"/>
        <w:docPartObj>
          <w:docPartGallery w:val="Table of Contents"/>
          <w:docPartUnique/>
        </w:docPartObj>
      </w:sdtPr>
      <w:sdtEndPr>
        <w:rPr>
          <w:b/>
          <w:bCs/>
        </w:rPr>
      </w:sdtEndPr>
      <w:sdtContent>
        <w:p w14:paraId="21C2E967" w14:textId="26746DFA" w:rsidR="00457316" w:rsidRDefault="00457316" w:rsidP="00DE56B1">
          <w:pPr>
            <w:pStyle w:val="TOC"/>
            <w:jc w:val="center"/>
          </w:pPr>
          <w:r>
            <w:rPr>
              <w:lang w:val="zh-CN"/>
            </w:rPr>
            <w:t>目录</w:t>
          </w:r>
        </w:p>
        <w:p w14:paraId="0C414E74" w14:textId="620492C4" w:rsidR="00CD43B2" w:rsidRDefault="00457316" w:rsidP="00CD43B2">
          <w:pPr>
            <w:pStyle w:val="TOC2"/>
            <w:rPr>
              <w:ins w:id="3" w:author="zuo Oliver" w:date="2023-05-20T23:32:00Z"/>
              <w:noProof/>
              <w14:ligatures w14:val="standardContextual"/>
            </w:rPr>
            <w:pPrChange w:id="4" w:author="zuo Oliver" w:date="2023-05-20T23:32:00Z">
              <w:pPr>
                <w:pStyle w:val="TOC2"/>
                <w:tabs>
                  <w:tab w:val="right" w:leader="dot" w:pos="8296"/>
                </w:tabs>
              </w:pPr>
            </w:pPrChange>
          </w:pPr>
          <w:r>
            <w:fldChar w:fldCharType="begin"/>
          </w:r>
          <w:r>
            <w:instrText xml:space="preserve"> TOC \o "1-3" \h \z \u </w:instrText>
          </w:r>
          <w:r>
            <w:fldChar w:fldCharType="separate"/>
          </w:r>
          <w:ins w:id="5" w:author="zuo Oliver" w:date="2023-05-20T23:32:00Z">
            <w:r w:rsidR="00CD43B2" w:rsidRPr="00174B32">
              <w:rPr>
                <w:rStyle w:val="a8"/>
                <w:noProof/>
              </w:rPr>
              <w:fldChar w:fldCharType="begin"/>
            </w:r>
            <w:r w:rsidR="00CD43B2" w:rsidRPr="00174B32">
              <w:rPr>
                <w:rStyle w:val="a8"/>
                <w:noProof/>
              </w:rPr>
              <w:instrText xml:space="preserve"> </w:instrText>
            </w:r>
            <w:r w:rsidR="00CD43B2">
              <w:rPr>
                <w:noProof/>
              </w:rPr>
              <w:instrText>HYPERLINK \l "_Toc135517943"</w:instrText>
            </w:r>
            <w:r w:rsidR="00CD43B2" w:rsidRPr="00174B32">
              <w:rPr>
                <w:rStyle w:val="a8"/>
                <w:noProof/>
              </w:rPr>
              <w:instrText xml:space="preserve"> </w:instrText>
            </w:r>
            <w:r w:rsidR="00CD43B2" w:rsidRPr="00174B32">
              <w:rPr>
                <w:rStyle w:val="a8"/>
                <w:noProof/>
              </w:rPr>
            </w:r>
            <w:r w:rsidR="00CD43B2" w:rsidRPr="00174B32">
              <w:rPr>
                <w:rStyle w:val="a8"/>
                <w:noProof/>
              </w:rPr>
              <w:fldChar w:fldCharType="separate"/>
            </w:r>
            <w:r w:rsidR="00CD43B2" w:rsidRPr="00174B32">
              <w:rPr>
                <w:rStyle w:val="a8"/>
                <w:noProof/>
              </w:rPr>
              <w:t>vcflib功能</w:t>
            </w:r>
            <w:r w:rsidR="00CD43B2">
              <w:rPr>
                <w:noProof/>
                <w:webHidden/>
              </w:rPr>
              <w:tab/>
            </w:r>
            <w:r w:rsidR="00CD43B2">
              <w:rPr>
                <w:noProof/>
                <w:webHidden/>
              </w:rPr>
              <w:fldChar w:fldCharType="begin"/>
            </w:r>
            <w:r w:rsidR="00CD43B2">
              <w:rPr>
                <w:noProof/>
                <w:webHidden/>
              </w:rPr>
              <w:instrText xml:space="preserve"> PAGEREF _Toc135517943 \h </w:instrText>
            </w:r>
            <w:r w:rsidR="00CD43B2">
              <w:rPr>
                <w:noProof/>
                <w:webHidden/>
              </w:rPr>
            </w:r>
          </w:ins>
          <w:r w:rsidR="00CD43B2">
            <w:rPr>
              <w:noProof/>
              <w:webHidden/>
            </w:rPr>
            <w:fldChar w:fldCharType="separate"/>
          </w:r>
          <w:ins w:id="6" w:author="zuo Oliver" w:date="2023-05-20T23:32:00Z">
            <w:r w:rsidR="00CD43B2">
              <w:rPr>
                <w:noProof/>
                <w:webHidden/>
              </w:rPr>
              <w:t>1</w:t>
            </w:r>
            <w:r w:rsidR="00CD43B2">
              <w:rPr>
                <w:noProof/>
                <w:webHidden/>
              </w:rPr>
              <w:fldChar w:fldCharType="end"/>
            </w:r>
            <w:r w:rsidR="00CD43B2" w:rsidRPr="00174B32">
              <w:rPr>
                <w:rStyle w:val="a8"/>
                <w:noProof/>
              </w:rPr>
              <w:fldChar w:fldCharType="end"/>
            </w:r>
          </w:ins>
        </w:p>
        <w:p w14:paraId="406B6CD1" w14:textId="5E82805B" w:rsidR="00CD43B2" w:rsidRDefault="00CD43B2" w:rsidP="00CD43B2">
          <w:pPr>
            <w:pStyle w:val="TOC2"/>
            <w:rPr>
              <w:ins w:id="7" w:author="zuo Oliver" w:date="2023-05-20T23:32:00Z"/>
              <w:noProof/>
              <w14:ligatures w14:val="standardContextual"/>
            </w:rPr>
            <w:pPrChange w:id="8" w:author="zuo Oliver" w:date="2023-05-20T23:32:00Z">
              <w:pPr>
                <w:pStyle w:val="TOC2"/>
                <w:tabs>
                  <w:tab w:val="right" w:leader="dot" w:pos="8296"/>
                </w:tabs>
              </w:pPr>
            </w:pPrChange>
          </w:pPr>
          <w:ins w:id="9" w:author="zuo Oliver" w:date="2023-05-20T23:32:00Z">
            <w:r w:rsidRPr="00174B32">
              <w:rPr>
                <w:rStyle w:val="a8"/>
                <w:noProof/>
              </w:rPr>
              <w:fldChar w:fldCharType="begin"/>
            </w:r>
            <w:r w:rsidRPr="00174B32">
              <w:rPr>
                <w:rStyle w:val="a8"/>
                <w:noProof/>
              </w:rPr>
              <w:instrText xml:space="preserve"> </w:instrText>
            </w:r>
            <w:r>
              <w:rPr>
                <w:noProof/>
              </w:rPr>
              <w:instrText>HYPERLINK \l "_Toc135517944"</w:instrText>
            </w:r>
            <w:r w:rsidRPr="00174B32">
              <w:rPr>
                <w:rStyle w:val="a8"/>
                <w:noProof/>
              </w:rPr>
              <w:instrText xml:space="preserve"> </w:instrText>
            </w:r>
            <w:r w:rsidRPr="00174B32">
              <w:rPr>
                <w:rStyle w:val="a8"/>
                <w:noProof/>
              </w:rPr>
            </w:r>
            <w:r w:rsidRPr="00174B32">
              <w:rPr>
                <w:rStyle w:val="a8"/>
                <w:noProof/>
              </w:rPr>
              <w:fldChar w:fldCharType="separate"/>
            </w:r>
            <w:r w:rsidRPr="00174B32">
              <w:rPr>
                <w:rStyle w:val="a8"/>
                <w:noProof/>
              </w:rPr>
              <w:t>vcflib 目录结构</w:t>
            </w:r>
            <w:r>
              <w:rPr>
                <w:noProof/>
                <w:webHidden/>
              </w:rPr>
              <w:tab/>
            </w:r>
            <w:r>
              <w:rPr>
                <w:noProof/>
                <w:webHidden/>
              </w:rPr>
              <w:fldChar w:fldCharType="begin"/>
            </w:r>
            <w:r>
              <w:rPr>
                <w:noProof/>
                <w:webHidden/>
              </w:rPr>
              <w:instrText xml:space="preserve"> PAGEREF _Toc135517944 \h </w:instrText>
            </w:r>
            <w:r>
              <w:rPr>
                <w:noProof/>
                <w:webHidden/>
              </w:rPr>
            </w:r>
          </w:ins>
          <w:r>
            <w:rPr>
              <w:noProof/>
              <w:webHidden/>
            </w:rPr>
            <w:fldChar w:fldCharType="separate"/>
          </w:r>
          <w:ins w:id="10" w:author="zuo Oliver" w:date="2023-05-20T23:32:00Z">
            <w:r>
              <w:rPr>
                <w:noProof/>
                <w:webHidden/>
              </w:rPr>
              <w:t>1</w:t>
            </w:r>
            <w:r>
              <w:rPr>
                <w:noProof/>
                <w:webHidden/>
              </w:rPr>
              <w:fldChar w:fldCharType="end"/>
            </w:r>
            <w:r w:rsidRPr="00174B32">
              <w:rPr>
                <w:rStyle w:val="a8"/>
                <w:noProof/>
              </w:rPr>
              <w:fldChar w:fldCharType="end"/>
            </w:r>
          </w:ins>
        </w:p>
        <w:p w14:paraId="743A5C00" w14:textId="15143AF2" w:rsidR="00CD43B2" w:rsidRDefault="00CD43B2" w:rsidP="00CD43B2">
          <w:pPr>
            <w:pStyle w:val="TOC2"/>
            <w:rPr>
              <w:ins w:id="11" w:author="zuo Oliver" w:date="2023-05-20T23:32:00Z"/>
              <w:noProof/>
              <w14:ligatures w14:val="standardContextual"/>
            </w:rPr>
            <w:pPrChange w:id="12" w:author="zuo Oliver" w:date="2023-05-20T23:32:00Z">
              <w:pPr>
                <w:pStyle w:val="TOC2"/>
                <w:tabs>
                  <w:tab w:val="right" w:leader="dot" w:pos="8296"/>
                </w:tabs>
              </w:pPr>
            </w:pPrChange>
          </w:pPr>
          <w:ins w:id="13" w:author="zuo Oliver" w:date="2023-05-20T23:32:00Z">
            <w:r w:rsidRPr="00174B32">
              <w:rPr>
                <w:rStyle w:val="a8"/>
                <w:noProof/>
              </w:rPr>
              <w:fldChar w:fldCharType="begin"/>
            </w:r>
            <w:r w:rsidRPr="00174B32">
              <w:rPr>
                <w:rStyle w:val="a8"/>
                <w:noProof/>
              </w:rPr>
              <w:instrText xml:space="preserve"> </w:instrText>
            </w:r>
            <w:r>
              <w:rPr>
                <w:noProof/>
              </w:rPr>
              <w:instrText>HYPERLINK \l "_Toc135517945"</w:instrText>
            </w:r>
            <w:r w:rsidRPr="00174B32">
              <w:rPr>
                <w:rStyle w:val="a8"/>
                <w:noProof/>
              </w:rPr>
              <w:instrText xml:space="preserve"> </w:instrText>
            </w:r>
            <w:r w:rsidRPr="00174B32">
              <w:rPr>
                <w:rStyle w:val="a8"/>
                <w:noProof/>
              </w:rPr>
            </w:r>
            <w:r w:rsidRPr="00174B32">
              <w:rPr>
                <w:rStyle w:val="a8"/>
                <w:noProof/>
              </w:rPr>
              <w:fldChar w:fldCharType="separate"/>
            </w:r>
            <w:r w:rsidRPr="00174B32">
              <w:rPr>
                <w:rStyle w:val="a8"/>
                <w:noProof/>
              </w:rPr>
              <w:t>编译方法</w:t>
            </w:r>
            <w:r>
              <w:rPr>
                <w:noProof/>
                <w:webHidden/>
              </w:rPr>
              <w:tab/>
            </w:r>
            <w:r>
              <w:rPr>
                <w:noProof/>
                <w:webHidden/>
              </w:rPr>
              <w:fldChar w:fldCharType="begin"/>
            </w:r>
            <w:r>
              <w:rPr>
                <w:noProof/>
                <w:webHidden/>
              </w:rPr>
              <w:instrText xml:space="preserve"> PAGEREF _Toc135517945 \h </w:instrText>
            </w:r>
            <w:r>
              <w:rPr>
                <w:noProof/>
                <w:webHidden/>
              </w:rPr>
            </w:r>
          </w:ins>
          <w:r>
            <w:rPr>
              <w:noProof/>
              <w:webHidden/>
            </w:rPr>
            <w:fldChar w:fldCharType="separate"/>
          </w:r>
          <w:ins w:id="14" w:author="zuo Oliver" w:date="2023-05-20T23:32:00Z">
            <w:r>
              <w:rPr>
                <w:noProof/>
                <w:webHidden/>
              </w:rPr>
              <w:t>1</w:t>
            </w:r>
            <w:r>
              <w:rPr>
                <w:noProof/>
                <w:webHidden/>
              </w:rPr>
              <w:fldChar w:fldCharType="end"/>
            </w:r>
            <w:r w:rsidRPr="00174B32">
              <w:rPr>
                <w:rStyle w:val="a8"/>
                <w:noProof/>
              </w:rPr>
              <w:fldChar w:fldCharType="end"/>
            </w:r>
          </w:ins>
        </w:p>
        <w:p w14:paraId="7DE8502D" w14:textId="3CA475E5" w:rsidR="00CD43B2" w:rsidRDefault="00CD43B2">
          <w:pPr>
            <w:pStyle w:val="TOC3"/>
            <w:tabs>
              <w:tab w:val="right" w:leader="dot" w:pos="8296"/>
            </w:tabs>
            <w:rPr>
              <w:ins w:id="15" w:author="zuo Oliver" w:date="2023-05-20T23:32:00Z"/>
              <w:noProof/>
              <w14:ligatures w14:val="standardContextual"/>
            </w:rPr>
          </w:pPr>
          <w:ins w:id="16" w:author="zuo Oliver" w:date="2023-05-20T23:32:00Z">
            <w:r w:rsidRPr="00174B32">
              <w:rPr>
                <w:rStyle w:val="a8"/>
                <w:noProof/>
              </w:rPr>
              <w:fldChar w:fldCharType="begin"/>
            </w:r>
            <w:r w:rsidRPr="00174B32">
              <w:rPr>
                <w:rStyle w:val="a8"/>
                <w:noProof/>
              </w:rPr>
              <w:instrText xml:space="preserve"> </w:instrText>
            </w:r>
            <w:r>
              <w:rPr>
                <w:noProof/>
              </w:rPr>
              <w:instrText>HYPERLINK \l "_Toc135517946"</w:instrText>
            </w:r>
            <w:r w:rsidRPr="00174B32">
              <w:rPr>
                <w:rStyle w:val="a8"/>
                <w:noProof/>
              </w:rPr>
              <w:instrText xml:space="preserve"> </w:instrText>
            </w:r>
            <w:r w:rsidRPr="00174B32">
              <w:rPr>
                <w:rStyle w:val="a8"/>
                <w:noProof/>
              </w:rPr>
            </w:r>
            <w:r w:rsidRPr="00174B32">
              <w:rPr>
                <w:rStyle w:val="a8"/>
                <w:noProof/>
              </w:rPr>
              <w:fldChar w:fldCharType="separate"/>
            </w:r>
            <w:r w:rsidRPr="00174B32">
              <w:rPr>
                <w:rStyle w:val="a8"/>
                <w:noProof/>
              </w:rPr>
              <w:t>1.依赖库</w:t>
            </w:r>
            <w:r>
              <w:rPr>
                <w:noProof/>
                <w:webHidden/>
              </w:rPr>
              <w:tab/>
            </w:r>
            <w:r>
              <w:rPr>
                <w:noProof/>
                <w:webHidden/>
              </w:rPr>
              <w:fldChar w:fldCharType="begin"/>
            </w:r>
            <w:r>
              <w:rPr>
                <w:noProof/>
                <w:webHidden/>
              </w:rPr>
              <w:instrText xml:space="preserve"> PAGEREF _Toc135517946 \h </w:instrText>
            </w:r>
            <w:r>
              <w:rPr>
                <w:noProof/>
                <w:webHidden/>
              </w:rPr>
            </w:r>
          </w:ins>
          <w:r>
            <w:rPr>
              <w:noProof/>
              <w:webHidden/>
            </w:rPr>
            <w:fldChar w:fldCharType="separate"/>
          </w:r>
          <w:ins w:id="17" w:author="zuo Oliver" w:date="2023-05-20T23:32:00Z">
            <w:r>
              <w:rPr>
                <w:noProof/>
                <w:webHidden/>
              </w:rPr>
              <w:t>1</w:t>
            </w:r>
            <w:r>
              <w:rPr>
                <w:noProof/>
                <w:webHidden/>
              </w:rPr>
              <w:fldChar w:fldCharType="end"/>
            </w:r>
            <w:r w:rsidRPr="00174B32">
              <w:rPr>
                <w:rStyle w:val="a8"/>
                <w:noProof/>
              </w:rPr>
              <w:fldChar w:fldCharType="end"/>
            </w:r>
          </w:ins>
        </w:p>
        <w:p w14:paraId="5458C901" w14:textId="4FC92D9A" w:rsidR="00CD43B2" w:rsidRDefault="00CD43B2">
          <w:pPr>
            <w:pStyle w:val="TOC3"/>
            <w:tabs>
              <w:tab w:val="right" w:leader="dot" w:pos="8296"/>
            </w:tabs>
            <w:rPr>
              <w:ins w:id="18" w:author="zuo Oliver" w:date="2023-05-20T23:32:00Z"/>
              <w:noProof/>
              <w14:ligatures w14:val="standardContextual"/>
            </w:rPr>
          </w:pPr>
          <w:ins w:id="19" w:author="zuo Oliver" w:date="2023-05-20T23:32:00Z">
            <w:r w:rsidRPr="00174B32">
              <w:rPr>
                <w:rStyle w:val="a8"/>
                <w:noProof/>
              </w:rPr>
              <w:fldChar w:fldCharType="begin"/>
            </w:r>
            <w:r w:rsidRPr="00174B32">
              <w:rPr>
                <w:rStyle w:val="a8"/>
                <w:noProof/>
              </w:rPr>
              <w:instrText xml:space="preserve"> </w:instrText>
            </w:r>
            <w:r>
              <w:rPr>
                <w:noProof/>
              </w:rPr>
              <w:instrText>HYPERLINK \l "_Toc135517947"</w:instrText>
            </w:r>
            <w:r w:rsidRPr="00174B32">
              <w:rPr>
                <w:rStyle w:val="a8"/>
                <w:noProof/>
              </w:rPr>
              <w:instrText xml:space="preserve"> </w:instrText>
            </w:r>
            <w:r w:rsidRPr="00174B32">
              <w:rPr>
                <w:rStyle w:val="a8"/>
                <w:noProof/>
              </w:rPr>
            </w:r>
            <w:r w:rsidRPr="00174B32">
              <w:rPr>
                <w:rStyle w:val="a8"/>
                <w:noProof/>
              </w:rPr>
              <w:fldChar w:fldCharType="separate"/>
            </w:r>
            <w:r w:rsidRPr="00174B32">
              <w:rPr>
                <w:rStyle w:val="a8"/>
                <w:noProof/>
              </w:rPr>
              <w:t>2.操作步骤</w:t>
            </w:r>
            <w:r>
              <w:rPr>
                <w:noProof/>
                <w:webHidden/>
              </w:rPr>
              <w:tab/>
            </w:r>
            <w:r>
              <w:rPr>
                <w:noProof/>
                <w:webHidden/>
              </w:rPr>
              <w:fldChar w:fldCharType="begin"/>
            </w:r>
            <w:r>
              <w:rPr>
                <w:noProof/>
                <w:webHidden/>
              </w:rPr>
              <w:instrText xml:space="preserve"> PAGEREF _Toc135517947 \h </w:instrText>
            </w:r>
            <w:r>
              <w:rPr>
                <w:noProof/>
                <w:webHidden/>
              </w:rPr>
            </w:r>
          </w:ins>
          <w:r>
            <w:rPr>
              <w:noProof/>
              <w:webHidden/>
            </w:rPr>
            <w:fldChar w:fldCharType="separate"/>
          </w:r>
          <w:ins w:id="20" w:author="zuo Oliver" w:date="2023-05-20T23:32:00Z">
            <w:r>
              <w:rPr>
                <w:noProof/>
                <w:webHidden/>
              </w:rPr>
              <w:t>1</w:t>
            </w:r>
            <w:r>
              <w:rPr>
                <w:noProof/>
                <w:webHidden/>
              </w:rPr>
              <w:fldChar w:fldCharType="end"/>
            </w:r>
            <w:r w:rsidRPr="00174B32">
              <w:rPr>
                <w:rStyle w:val="a8"/>
                <w:noProof/>
              </w:rPr>
              <w:fldChar w:fldCharType="end"/>
            </w:r>
          </w:ins>
        </w:p>
        <w:p w14:paraId="6D241289" w14:textId="647D38E8" w:rsidR="00CD43B2" w:rsidRDefault="00CD43B2" w:rsidP="00CD43B2">
          <w:pPr>
            <w:pStyle w:val="TOC2"/>
            <w:rPr>
              <w:ins w:id="21" w:author="zuo Oliver" w:date="2023-05-20T23:32:00Z"/>
              <w:noProof/>
              <w14:ligatures w14:val="standardContextual"/>
            </w:rPr>
            <w:pPrChange w:id="22" w:author="zuo Oliver" w:date="2023-05-20T23:32:00Z">
              <w:pPr>
                <w:pStyle w:val="TOC2"/>
                <w:tabs>
                  <w:tab w:val="right" w:leader="dot" w:pos="8296"/>
                </w:tabs>
              </w:pPr>
            </w:pPrChange>
          </w:pPr>
          <w:ins w:id="23" w:author="zuo Oliver" w:date="2023-05-20T23:32:00Z">
            <w:r w:rsidRPr="00174B32">
              <w:rPr>
                <w:rStyle w:val="a8"/>
                <w:noProof/>
              </w:rPr>
              <w:fldChar w:fldCharType="begin"/>
            </w:r>
            <w:r w:rsidRPr="00174B32">
              <w:rPr>
                <w:rStyle w:val="a8"/>
                <w:noProof/>
              </w:rPr>
              <w:instrText xml:space="preserve"> </w:instrText>
            </w:r>
            <w:r>
              <w:rPr>
                <w:noProof/>
              </w:rPr>
              <w:instrText>HYPERLINK \l "_Toc135517948"</w:instrText>
            </w:r>
            <w:r w:rsidRPr="00174B32">
              <w:rPr>
                <w:rStyle w:val="a8"/>
                <w:noProof/>
              </w:rPr>
              <w:instrText xml:space="preserve"> </w:instrText>
            </w:r>
            <w:r w:rsidRPr="00174B32">
              <w:rPr>
                <w:rStyle w:val="a8"/>
                <w:noProof/>
              </w:rPr>
            </w:r>
            <w:r w:rsidRPr="00174B32">
              <w:rPr>
                <w:rStyle w:val="a8"/>
                <w:noProof/>
              </w:rPr>
              <w:fldChar w:fldCharType="separate"/>
            </w:r>
            <w:r w:rsidRPr="00174B32">
              <w:rPr>
                <w:rStyle w:val="a8"/>
                <w:noProof/>
              </w:rPr>
              <w:t>示例程序 simpleRead</w:t>
            </w:r>
            <w:r>
              <w:rPr>
                <w:noProof/>
                <w:webHidden/>
              </w:rPr>
              <w:tab/>
            </w:r>
            <w:r>
              <w:rPr>
                <w:noProof/>
                <w:webHidden/>
              </w:rPr>
              <w:fldChar w:fldCharType="begin"/>
            </w:r>
            <w:r>
              <w:rPr>
                <w:noProof/>
                <w:webHidden/>
              </w:rPr>
              <w:instrText xml:space="preserve"> PAGEREF _Toc135517948 \h </w:instrText>
            </w:r>
            <w:r>
              <w:rPr>
                <w:noProof/>
                <w:webHidden/>
              </w:rPr>
            </w:r>
          </w:ins>
          <w:r>
            <w:rPr>
              <w:noProof/>
              <w:webHidden/>
            </w:rPr>
            <w:fldChar w:fldCharType="separate"/>
          </w:r>
          <w:ins w:id="24" w:author="zuo Oliver" w:date="2023-05-20T23:32:00Z">
            <w:r>
              <w:rPr>
                <w:noProof/>
                <w:webHidden/>
              </w:rPr>
              <w:t>2</w:t>
            </w:r>
            <w:r>
              <w:rPr>
                <w:noProof/>
                <w:webHidden/>
              </w:rPr>
              <w:fldChar w:fldCharType="end"/>
            </w:r>
            <w:r w:rsidRPr="00174B32">
              <w:rPr>
                <w:rStyle w:val="a8"/>
                <w:noProof/>
              </w:rPr>
              <w:fldChar w:fldCharType="end"/>
            </w:r>
          </w:ins>
        </w:p>
        <w:p w14:paraId="1BE8168C" w14:textId="7DB4D942" w:rsidR="00CD43B2" w:rsidRDefault="00CD43B2" w:rsidP="00CD43B2">
          <w:pPr>
            <w:pStyle w:val="TOC2"/>
            <w:rPr>
              <w:ins w:id="25" w:author="zuo Oliver" w:date="2023-05-20T23:32:00Z"/>
              <w:noProof/>
              <w14:ligatures w14:val="standardContextual"/>
            </w:rPr>
            <w:pPrChange w:id="26" w:author="zuo Oliver" w:date="2023-05-20T23:32:00Z">
              <w:pPr>
                <w:pStyle w:val="TOC2"/>
                <w:tabs>
                  <w:tab w:val="right" w:leader="dot" w:pos="8296"/>
                </w:tabs>
              </w:pPr>
            </w:pPrChange>
          </w:pPr>
          <w:ins w:id="27" w:author="zuo Oliver" w:date="2023-05-20T23:32:00Z">
            <w:r w:rsidRPr="00174B32">
              <w:rPr>
                <w:rStyle w:val="a8"/>
                <w:noProof/>
              </w:rPr>
              <w:fldChar w:fldCharType="begin"/>
            </w:r>
            <w:r w:rsidRPr="00174B32">
              <w:rPr>
                <w:rStyle w:val="a8"/>
                <w:noProof/>
              </w:rPr>
              <w:instrText xml:space="preserve"> </w:instrText>
            </w:r>
            <w:r>
              <w:rPr>
                <w:noProof/>
              </w:rPr>
              <w:instrText>HYPERLINK \l "_Toc135517949"</w:instrText>
            </w:r>
            <w:r w:rsidRPr="00174B32">
              <w:rPr>
                <w:rStyle w:val="a8"/>
                <w:noProof/>
              </w:rPr>
              <w:instrText xml:space="preserve"> </w:instrText>
            </w:r>
            <w:r w:rsidRPr="00174B32">
              <w:rPr>
                <w:rStyle w:val="a8"/>
                <w:noProof/>
              </w:rPr>
            </w:r>
            <w:r w:rsidRPr="00174B32">
              <w:rPr>
                <w:rStyle w:val="a8"/>
                <w:noProof/>
              </w:rPr>
              <w:fldChar w:fldCharType="separate"/>
            </w:r>
            <w:r w:rsidRPr="00174B32">
              <w:rPr>
                <w:rStyle w:val="a8"/>
                <w:noProof/>
              </w:rPr>
              <w:t>vcflib 详细接口</w:t>
            </w:r>
            <w:r>
              <w:rPr>
                <w:noProof/>
                <w:webHidden/>
              </w:rPr>
              <w:tab/>
            </w:r>
            <w:r>
              <w:rPr>
                <w:noProof/>
                <w:webHidden/>
              </w:rPr>
              <w:fldChar w:fldCharType="begin"/>
            </w:r>
            <w:r>
              <w:rPr>
                <w:noProof/>
                <w:webHidden/>
              </w:rPr>
              <w:instrText xml:space="preserve"> PAGEREF _Toc135517949 \h </w:instrText>
            </w:r>
            <w:r>
              <w:rPr>
                <w:noProof/>
                <w:webHidden/>
              </w:rPr>
            </w:r>
          </w:ins>
          <w:r>
            <w:rPr>
              <w:noProof/>
              <w:webHidden/>
            </w:rPr>
            <w:fldChar w:fldCharType="separate"/>
          </w:r>
          <w:ins w:id="28" w:author="zuo Oliver" w:date="2023-05-20T23:32:00Z">
            <w:r>
              <w:rPr>
                <w:noProof/>
                <w:webHidden/>
              </w:rPr>
              <w:t>2</w:t>
            </w:r>
            <w:r>
              <w:rPr>
                <w:noProof/>
                <w:webHidden/>
              </w:rPr>
              <w:fldChar w:fldCharType="end"/>
            </w:r>
            <w:r w:rsidRPr="00174B32">
              <w:rPr>
                <w:rStyle w:val="a8"/>
                <w:noProof/>
              </w:rPr>
              <w:fldChar w:fldCharType="end"/>
            </w:r>
          </w:ins>
        </w:p>
        <w:p w14:paraId="31B5A73E" w14:textId="2128820D" w:rsidR="00CD43B2" w:rsidRDefault="00CD43B2">
          <w:pPr>
            <w:pStyle w:val="TOC3"/>
            <w:tabs>
              <w:tab w:val="right" w:leader="dot" w:pos="8296"/>
            </w:tabs>
            <w:rPr>
              <w:ins w:id="29" w:author="zuo Oliver" w:date="2023-05-20T23:32:00Z"/>
              <w:noProof/>
              <w14:ligatures w14:val="standardContextual"/>
            </w:rPr>
          </w:pPr>
          <w:ins w:id="30" w:author="zuo Oliver" w:date="2023-05-20T23:32:00Z">
            <w:r w:rsidRPr="00174B32">
              <w:rPr>
                <w:rStyle w:val="a8"/>
                <w:noProof/>
              </w:rPr>
              <w:fldChar w:fldCharType="begin"/>
            </w:r>
            <w:r w:rsidRPr="00174B32">
              <w:rPr>
                <w:rStyle w:val="a8"/>
                <w:noProof/>
              </w:rPr>
              <w:instrText xml:space="preserve"> </w:instrText>
            </w:r>
            <w:r>
              <w:rPr>
                <w:noProof/>
              </w:rPr>
              <w:instrText>HYPERLINK \l "_Toc135517950"</w:instrText>
            </w:r>
            <w:r w:rsidRPr="00174B32">
              <w:rPr>
                <w:rStyle w:val="a8"/>
                <w:noProof/>
              </w:rPr>
              <w:instrText xml:space="preserve"> </w:instrText>
            </w:r>
            <w:r w:rsidRPr="00174B32">
              <w:rPr>
                <w:rStyle w:val="a8"/>
                <w:noProof/>
              </w:rPr>
            </w:r>
            <w:r w:rsidRPr="00174B32">
              <w:rPr>
                <w:rStyle w:val="a8"/>
                <w:noProof/>
              </w:rPr>
              <w:fldChar w:fldCharType="separate"/>
            </w:r>
            <w:r w:rsidRPr="00174B32">
              <w:rPr>
                <w:rStyle w:val="a8"/>
                <w:noProof/>
              </w:rPr>
              <w:t>1.文件打开关闭接口</w:t>
            </w:r>
            <w:r>
              <w:rPr>
                <w:noProof/>
                <w:webHidden/>
              </w:rPr>
              <w:tab/>
            </w:r>
            <w:r>
              <w:rPr>
                <w:noProof/>
                <w:webHidden/>
              </w:rPr>
              <w:fldChar w:fldCharType="begin"/>
            </w:r>
            <w:r>
              <w:rPr>
                <w:noProof/>
                <w:webHidden/>
              </w:rPr>
              <w:instrText xml:space="preserve"> PAGEREF _Toc135517950 \h </w:instrText>
            </w:r>
            <w:r>
              <w:rPr>
                <w:noProof/>
                <w:webHidden/>
              </w:rPr>
            </w:r>
          </w:ins>
          <w:r>
            <w:rPr>
              <w:noProof/>
              <w:webHidden/>
            </w:rPr>
            <w:fldChar w:fldCharType="separate"/>
          </w:r>
          <w:ins w:id="31" w:author="zuo Oliver" w:date="2023-05-20T23:32:00Z">
            <w:r>
              <w:rPr>
                <w:noProof/>
                <w:webHidden/>
              </w:rPr>
              <w:t>2</w:t>
            </w:r>
            <w:r>
              <w:rPr>
                <w:noProof/>
                <w:webHidden/>
              </w:rPr>
              <w:fldChar w:fldCharType="end"/>
            </w:r>
            <w:r w:rsidRPr="00174B32">
              <w:rPr>
                <w:rStyle w:val="a8"/>
                <w:noProof/>
              </w:rPr>
              <w:fldChar w:fldCharType="end"/>
            </w:r>
          </w:ins>
        </w:p>
        <w:p w14:paraId="20DDB9B6" w14:textId="358C9D9D" w:rsidR="00CD43B2" w:rsidRDefault="00CD43B2">
          <w:pPr>
            <w:pStyle w:val="TOC3"/>
            <w:tabs>
              <w:tab w:val="right" w:leader="dot" w:pos="8296"/>
            </w:tabs>
            <w:rPr>
              <w:ins w:id="32" w:author="zuo Oliver" w:date="2023-05-20T23:32:00Z"/>
              <w:noProof/>
              <w14:ligatures w14:val="standardContextual"/>
            </w:rPr>
          </w:pPr>
          <w:ins w:id="33" w:author="zuo Oliver" w:date="2023-05-20T23:32:00Z">
            <w:r w:rsidRPr="00174B32">
              <w:rPr>
                <w:rStyle w:val="a8"/>
                <w:noProof/>
              </w:rPr>
              <w:fldChar w:fldCharType="begin"/>
            </w:r>
            <w:r w:rsidRPr="00174B32">
              <w:rPr>
                <w:rStyle w:val="a8"/>
                <w:noProof/>
              </w:rPr>
              <w:instrText xml:space="preserve"> </w:instrText>
            </w:r>
            <w:r>
              <w:rPr>
                <w:noProof/>
              </w:rPr>
              <w:instrText>HYPERLINK \l "_Toc135517951"</w:instrText>
            </w:r>
            <w:r w:rsidRPr="00174B32">
              <w:rPr>
                <w:rStyle w:val="a8"/>
                <w:noProof/>
              </w:rPr>
              <w:instrText xml:space="preserve"> </w:instrText>
            </w:r>
            <w:r w:rsidRPr="00174B32">
              <w:rPr>
                <w:rStyle w:val="a8"/>
                <w:noProof/>
              </w:rPr>
            </w:r>
            <w:r w:rsidRPr="00174B32">
              <w:rPr>
                <w:rStyle w:val="a8"/>
                <w:noProof/>
              </w:rPr>
              <w:fldChar w:fldCharType="separate"/>
            </w:r>
            <w:r w:rsidRPr="00174B32">
              <w:rPr>
                <w:rStyle w:val="a8"/>
                <w:noProof/>
              </w:rPr>
              <w:t>2.文件读接口</w:t>
            </w:r>
            <w:r>
              <w:rPr>
                <w:noProof/>
                <w:webHidden/>
              </w:rPr>
              <w:tab/>
            </w:r>
            <w:r>
              <w:rPr>
                <w:noProof/>
                <w:webHidden/>
              </w:rPr>
              <w:fldChar w:fldCharType="begin"/>
            </w:r>
            <w:r>
              <w:rPr>
                <w:noProof/>
                <w:webHidden/>
              </w:rPr>
              <w:instrText xml:space="preserve"> PAGEREF _Toc135517951 \h </w:instrText>
            </w:r>
            <w:r>
              <w:rPr>
                <w:noProof/>
                <w:webHidden/>
              </w:rPr>
            </w:r>
          </w:ins>
          <w:r>
            <w:rPr>
              <w:noProof/>
              <w:webHidden/>
            </w:rPr>
            <w:fldChar w:fldCharType="separate"/>
          </w:r>
          <w:ins w:id="34" w:author="zuo Oliver" w:date="2023-05-20T23:32:00Z">
            <w:r>
              <w:rPr>
                <w:noProof/>
                <w:webHidden/>
              </w:rPr>
              <w:t>4</w:t>
            </w:r>
            <w:r>
              <w:rPr>
                <w:noProof/>
                <w:webHidden/>
              </w:rPr>
              <w:fldChar w:fldCharType="end"/>
            </w:r>
            <w:r w:rsidRPr="00174B32">
              <w:rPr>
                <w:rStyle w:val="a8"/>
                <w:noProof/>
              </w:rPr>
              <w:fldChar w:fldCharType="end"/>
            </w:r>
          </w:ins>
        </w:p>
        <w:p w14:paraId="752A39D4" w14:textId="77B54935" w:rsidR="00CD43B2" w:rsidRDefault="00CD43B2">
          <w:pPr>
            <w:pStyle w:val="TOC3"/>
            <w:tabs>
              <w:tab w:val="right" w:leader="dot" w:pos="8296"/>
            </w:tabs>
            <w:rPr>
              <w:ins w:id="35" w:author="zuo Oliver" w:date="2023-05-20T23:32:00Z"/>
              <w:noProof/>
              <w14:ligatures w14:val="standardContextual"/>
            </w:rPr>
          </w:pPr>
          <w:ins w:id="36" w:author="zuo Oliver" w:date="2023-05-20T23:32:00Z">
            <w:r w:rsidRPr="00174B32">
              <w:rPr>
                <w:rStyle w:val="a8"/>
                <w:noProof/>
              </w:rPr>
              <w:fldChar w:fldCharType="begin"/>
            </w:r>
            <w:r w:rsidRPr="00174B32">
              <w:rPr>
                <w:rStyle w:val="a8"/>
                <w:noProof/>
              </w:rPr>
              <w:instrText xml:space="preserve"> </w:instrText>
            </w:r>
            <w:r>
              <w:rPr>
                <w:noProof/>
              </w:rPr>
              <w:instrText>HYPERLINK \l "_Toc135517952"</w:instrText>
            </w:r>
            <w:r w:rsidRPr="00174B32">
              <w:rPr>
                <w:rStyle w:val="a8"/>
                <w:noProof/>
              </w:rPr>
              <w:instrText xml:space="preserve"> </w:instrText>
            </w:r>
            <w:r w:rsidRPr="00174B32">
              <w:rPr>
                <w:rStyle w:val="a8"/>
                <w:noProof/>
              </w:rPr>
            </w:r>
            <w:r w:rsidRPr="00174B32">
              <w:rPr>
                <w:rStyle w:val="a8"/>
                <w:noProof/>
              </w:rPr>
              <w:fldChar w:fldCharType="separate"/>
            </w:r>
            <w:r w:rsidRPr="00174B32">
              <w:rPr>
                <w:rStyle w:val="a8"/>
                <w:noProof/>
              </w:rPr>
              <w:t>3.文件写接口</w:t>
            </w:r>
            <w:r>
              <w:rPr>
                <w:noProof/>
                <w:webHidden/>
              </w:rPr>
              <w:tab/>
            </w:r>
            <w:r>
              <w:rPr>
                <w:noProof/>
                <w:webHidden/>
              </w:rPr>
              <w:fldChar w:fldCharType="begin"/>
            </w:r>
            <w:r>
              <w:rPr>
                <w:noProof/>
                <w:webHidden/>
              </w:rPr>
              <w:instrText xml:space="preserve"> PAGEREF _Toc135517952 \h </w:instrText>
            </w:r>
            <w:r>
              <w:rPr>
                <w:noProof/>
                <w:webHidden/>
              </w:rPr>
            </w:r>
          </w:ins>
          <w:r>
            <w:rPr>
              <w:noProof/>
              <w:webHidden/>
            </w:rPr>
            <w:fldChar w:fldCharType="separate"/>
          </w:r>
          <w:ins w:id="37" w:author="zuo Oliver" w:date="2023-05-20T23:32:00Z">
            <w:r>
              <w:rPr>
                <w:noProof/>
                <w:webHidden/>
              </w:rPr>
              <w:t>7</w:t>
            </w:r>
            <w:r>
              <w:rPr>
                <w:noProof/>
                <w:webHidden/>
              </w:rPr>
              <w:fldChar w:fldCharType="end"/>
            </w:r>
            <w:r w:rsidRPr="00174B32">
              <w:rPr>
                <w:rStyle w:val="a8"/>
                <w:noProof/>
              </w:rPr>
              <w:fldChar w:fldCharType="end"/>
            </w:r>
          </w:ins>
        </w:p>
        <w:p w14:paraId="6FF97B7D" w14:textId="0487FB34" w:rsidR="00CD43B2" w:rsidRDefault="00CD43B2">
          <w:pPr>
            <w:pStyle w:val="TOC3"/>
            <w:tabs>
              <w:tab w:val="right" w:leader="dot" w:pos="8296"/>
            </w:tabs>
            <w:rPr>
              <w:ins w:id="38" w:author="zuo Oliver" w:date="2023-05-20T23:32:00Z"/>
              <w:noProof/>
              <w14:ligatures w14:val="standardContextual"/>
            </w:rPr>
          </w:pPr>
          <w:ins w:id="39" w:author="zuo Oliver" w:date="2023-05-20T23:32:00Z">
            <w:r w:rsidRPr="00174B32">
              <w:rPr>
                <w:rStyle w:val="a8"/>
                <w:noProof/>
              </w:rPr>
              <w:fldChar w:fldCharType="begin"/>
            </w:r>
            <w:r w:rsidRPr="00174B32">
              <w:rPr>
                <w:rStyle w:val="a8"/>
                <w:noProof/>
              </w:rPr>
              <w:instrText xml:space="preserve"> </w:instrText>
            </w:r>
            <w:r>
              <w:rPr>
                <w:noProof/>
              </w:rPr>
              <w:instrText>HYPERLINK \l "_Toc135517953"</w:instrText>
            </w:r>
            <w:r w:rsidRPr="00174B32">
              <w:rPr>
                <w:rStyle w:val="a8"/>
                <w:noProof/>
              </w:rPr>
              <w:instrText xml:space="preserve"> </w:instrText>
            </w:r>
            <w:r w:rsidRPr="00174B32">
              <w:rPr>
                <w:rStyle w:val="a8"/>
                <w:noProof/>
              </w:rPr>
            </w:r>
            <w:r w:rsidRPr="00174B32">
              <w:rPr>
                <w:rStyle w:val="a8"/>
                <w:noProof/>
              </w:rPr>
              <w:fldChar w:fldCharType="separate"/>
            </w:r>
            <w:r w:rsidRPr="00174B32">
              <w:rPr>
                <w:rStyle w:val="a8"/>
                <w:noProof/>
              </w:rPr>
              <w:t>4.其他接口</w:t>
            </w:r>
            <w:r>
              <w:rPr>
                <w:noProof/>
                <w:webHidden/>
              </w:rPr>
              <w:tab/>
            </w:r>
            <w:r>
              <w:rPr>
                <w:noProof/>
                <w:webHidden/>
              </w:rPr>
              <w:fldChar w:fldCharType="begin"/>
            </w:r>
            <w:r>
              <w:rPr>
                <w:noProof/>
                <w:webHidden/>
              </w:rPr>
              <w:instrText xml:space="preserve"> PAGEREF _Toc135517953 \h </w:instrText>
            </w:r>
            <w:r>
              <w:rPr>
                <w:noProof/>
                <w:webHidden/>
              </w:rPr>
            </w:r>
          </w:ins>
          <w:r>
            <w:rPr>
              <w:noProof/>
              <w:webHidden/>
            </w:rPr>
            <w:fldChar w:fldCharType="separate"/>
          </w:r>
          <w:ins w:id="40" w:author="zuo Oliver" w:date="2023-05-20T23:32:00Z">
            <w:r>
              <w:rPr>
                <w:noProof/>
                <w:webHidden/>
              </w:rPr>
              <w:t>8</w:t>
            </w:r>
            <w:r>
              <w:rPr>
                <w:noProof/>
                <w:webHidden/>
              </w:rPr>
              <w:fldChar w:fldCharType="end"/>
            </w:r>
            <w:r w:rsidRPr="00174B32">
              <w:rPr>
                <w:rStyle w:val="a8"/>
                <w:noProof/>
              </w:rPr>
              <w:fldChar w:fldCharType="end"/>
            </w:r>
          </w:ins>
        </w:p>
        <w:p w14:paraId="510365D1" w14:textId="702258AE" w:rsidR="00CD43B2" w:rsidRDefault="00CD43B2" w:rsidP="00CD43B2">
          <w:pPr>
            <w:pStyle w:val="TOC2"/>
            <w:rPr>
              <w:ins w:id="41" w:author="zuo Oliver" w:date="2023-05-20T23:32:00Z"/>
              <w:noProof/>
              <w14:ligatures w14:val="standardContextual"/>
            </w:rPr>
            <w:pPrChange w:id="42" w:author="zuo Oliver" w:date="2023-05-20T23:32:00Z">
              <w:pPr>
                <w:pStyle w:val="TOC2"/>
                <w:tabs>
                  <w:tab w:val="right" w:leader="dot" w:pos="8296"/>
                </w:tabs>
              </w:pPr>
            </w:pPrChange>
          </w:pPr>
          <w:ins w:id="43" w:author="zuo Oliver" w:date="2023-05-20T23:32:00Z">
            <w:r w:rsidRPr="00174B32">
              <w:rPr>
                <w:rStyle w:val="a8"/>
                <w:noProof/>
              </w:rPr>
              <w:fldChar w:fldCharType="begin"/>
            </w:r>
            <w:r w:rsidRPr="00174B32">
              <w:rPr>
                <w:rStyle w:val="a8"/>
                <w:noProof/>
              </w:rPr>
              <w:instrText xml:space="preserve"> </w:instrText>
            </w:r>
            <w:r>
              <w:rPr>
                <w:noProof/>
              </w:rPr>
              <w:instrText>HYPERLINK \l "_Toc135517954"</w:instrText>
            </w:r>
            <w:r w:rsidRPr="00174B32">
              <w:rPr>
                <w:rStyle w:val="a8"/>
                <w:noProof/>
              </w:rPr>
              <w:instrText xml:space="preserve"> </w:instrText>
            </w:r>
            <w:r w:rsidRPr="00174B32">
              <w:rPr>
                <w:rStyle w:val="a8"/>
                <w:noProof/>
              </w:rPr>
            </w:r>
            <w:r w:rsidRPr="00174B32">
              <w:rPr>
                <w:rStyle w:val="a8"/>
                <w:noProof/>
              </w:rPr>
              <w:fldChar w:fldCharType="separate"/>
            </w:r>
            <w:r w:rsidRPr="00174B32">
              <w:rPr>
                <w:rStyle w:val="a8"/>
                <w:noProof/>
              </w:rPr>
              <w:t>vcflib 用户可调节的宏参数</w:t>
            </w:r>
            <w:r>
              <w:rPr>
                <w:noProof/>
                <w:webHidden/>
              </w:rPr>
              <w:tab/>
            </w:r>
            <w:r>
              <w:rPr>
                <w:noProof/>
                <w:webHidden/>
              </w:rPr>
              <w:fldChar w:fldCharType="begin"/>
            </w:r>
            <w:r>
              <w:rPr>
                <w:noProof/>
                <w:webHidden/>
              </w:rPr>
              <w:instrText xml:space="preserve"> PAGEREF _Toc135517954 \h </w:instrText>
            </w:r>
            <w:r>
              <w:rPr>
                <w:noProof/>
                <w:webHidden/>
              </w:rPr>
            </w:r>
          </w:ins>
          <w:r>
            <w:rPr>
              <w:noProof/>
              <w:webHidden/>
            </w:rPr>
            <w:fldChar w:fldCharType="separate"/>
          </w:r>
          <w:ins w:id="44" w:author="zuo Oliver" w:date="2023-05-20T23:32:00Z">
            <w:r>
              <w:rPr>
                <w:noProof/>
                <w:webHidden/>
              </w:rPr>
              <w:t>9</w:t>
            </w:r>
            <w:r>
              <w:rPr>
                <w:noProof/>
                <w:webHidden/>
              </w:rPr>
              <w:fldChar w:fldCharType="end"/>
            </w:r>
            <w:r w:rsidRPr="00174B32">
              <w:rPr>
                <w:rStyle w:val="a8"/>
                <w:noProof/>
              </w:rPr>
              <w:fldChar w:fldCharType="end"/>
            </w:r>
          </w:ins>
        </w:p>
        <w:p w14:paraId="361E1074" w14:textId="0A65E310" w:rsidR="00C817E9" w:rsidDel="005F2F32" w:rsidRDefault="00C817E9">
          <w:pPr>
            <w:pStyle w:val="TOC2"/>
            <w:rPr>
              <w:del w:id="45" w:author="zuo Oliver" w:date="2023-05-16T21:16:00Z"/>
              <w:noProof/>
            </w:rPr>
          </w:pPr>
          <w:del w:id="46" w:author="zuo Oliver" w:date="2023-05-16T21:16:00Z">
            <w:r w:rsidRPr="005F2F32" w:rsidDel="005F2F32">
              <w:rPr>
                <w:noProof/>
                <w:rPrChange w:id="47" w:author="zuo Oliver" w:date="2023-05-16T21:16:00Z">
                  <w:rPr>
                    <w:rStyle w:val="a8"/>
                    <w:noProof/>
                  </w:rPr>
                </w:rPrChange>
              </w:rPr>
              <w:delText>vcflib功能</w:delText>
            </w:r>
            <w:r w:rsidDel="005F2F32">
              <w:rPr>
                <w:noProof/>
                <w:webHidden/>
              </w:rPr>
              <w:tab/>
              <w:delText>1</w:delText>
            </w:r>
          </w:del>
        </w:p>
        <w:p w14:paraId="3A69EFCF" w14:textId="4B21F11E" w:rsidR="00C817E9" w:rsidDel="005F2F32" w:rsidRDefault="00C817E9">
          <w:pPr>
            <w:pStyle w:val="TOC2"/>
            <w:rPr>
              <w:del w:id="48" w:author="zuo Oliver" w:date="2023-05-16T21:16:00Z"/>
              <w:noProof/>
            </w:rPr>
          </w:pPr>
          <w:del w:id="49" w:author="zuo Oliver" w:date="2023-05-16T21:16:00Z">
            <w:r w:rsidRPr="005F2F32" w:rsidDel="005F2F32">
              <w:rPr>
                <w:noProof/>
                <w:rPrChange w:id="50" w:author="zuo Oliver" w:date="2023-05-16T21:16:00Z">
                  <w:rPr>
                    <w:rStyle w:val="a8"/>
                    <w:noProof/>
                  </w:rPr>
                </w:rPrChange>
              </w:rPr>
              <w:delText>vcflib 目录结构</w:delText>
            </w:r>
            <w:r w:rsidDel="005F2F32">
              <w:rPr>
                <w:noProof/>
                <w:webHidden/>
              </w:rPr>
              <w:tab/>
              <w:delText>1</w:delText>
            </w:r>
          </w:del>
        </w:p>
        <w:p w14:paraId="0D219E7C" w14:textId="102A9D1B" w:rsidR="00C817E9" w:rsidDel="005F2F32" w:rsidRDefault="00C817E9">
          <w:pPr>
            <w:pStyle w:val="TOC2"/>
            <w:rPr>
              <w:del w:id="51" w:author="zuo Oliver" w:date="2023-05-16T21:16:00Z"/>
              <w:noProof/>
            </w:rPr>
          </w:pPr>
          <w:del w:id="52" w:author="zuo Oliver" w:date="2023-05-16T21:16:00Z">
            <w:r w:rsidRPr="005F2F32" w:rsidDel="005F2F32">
              <w:rPr>
                <w:noProof/>
                <w:rPrChange w:id="53" w:author="zuo Oliver" w:date="2023-05-16T21:16:00Z">
                  <w:rPr>
                    <w:rStyle w:val="a8"/>
                    <w:noProof/>
                  </w:rPr>
                </w:rPrChange>
              </w:rPr>
              <w:delText>编译方法</w:delText>
            </w:r>
            <w:r w:rsidDel="005F2F32">
              <w:rPr>
                <w:noProof/>
                <w:webHidden/>
              </w:rPr>
              <w:tab/>
              <w:delText>1</w:delText>
            </w:r>
          </w:del>
        </w:p>
        <w:p w14:paraId="5DC9BD0F" w14:textId="634072C7" w:rsidR="00C817E9" w:rsidDel="005F2F32" w:rsidRDefault="00C817E9">
          <w:pPr>
            <w:pStyle w:val="TOC3"/>
            <w:tabs>
              <w:tab w:val="right" w:leader="dot" w:pos="8296"/>
            </w:tabs>
            <w:rPr>
              <w:del w:id="54" w:author="zuo Oliver" w:date="2023-05-16T21:16:00Z"/>
              <w:noProof/>
            </w:rPr>
          </w:pPr>
          <w:del w:id="55" w:author="zuo Oliver" w:date="2023-05-16T21:16:00Z">
            <w:r w:rsidRPr="005F2F32" w:rsidDel="005F2F32">
              <w:rPr>
                <w:noProof/>
                <w:rPrChange w:id="56" w:author="zuo Oliver" w:date="2023-05-16T21:16:00Z">
                  <w:rPr>
                    <w:rStyle w:val="a8"/>
                    <w:noProof/>
                  </w:rPr>
                </w:rPrChange>
              </w:rPr>
              <w:delText>1.依赖库</w:delText>
            </w:r>
            <w:r w:rsidDel="005F2F32">
              <w:rPr>
                <w:noProof/>
                <w:webHidden/>
              </w:rPr>
              <w:tab/>
              <w:delText>1</w:delText>
            </w:r>
          </w:del>
        </w:p>
        <w:p w14:paraId="1F66C344" w14:textId="5EBE05E2" w:rsidR="00C817E9" w:rsidDel="005F2F32" w:rsidRDefault="00C817E9">
          <w:pPr>
            <w:pStyle w:val="TOC3"/>
            <w:tabs>
              <w:tab w:val="right" w:leader="dot" w:pos="8296"/>
            </w:tabs>
            <w:rPr>
              <w:del w:id="57" w:author="zuo Oliver" w:date="2023-05-16T21:16:00Z"/>
              <w:noProof/>
            </w:rPr>
          </w:pPr>
          <w:del w:id="58" w:author="zuo Oliver" w:date="2023-05-16T21:16:00Z">
            <w:r w:rsidRPr="005F2F32" w:rsidDel="005F2F32">
              <w:rPr>
                <w:noProof/>
                <w:rPrChange w:id="59" w:author="zuo Oliver" w:date="2023-05-16T21:16:00Z">
                  <w:rPr>
                    <w:rStyle w:val="a8"/>
                    <w:noProof/>
                  </w:rPr>
                </w:rPrChange>
              </w:rPr>
              <w:delText>2.操作步骤</w:delText>
            </w:r>
            <w:r w:rsidDel="005F2F32">
              <w:rPr>
                <w:noProof/>
                <w:webHidden/>
              </w:rPr>
              <w:tab/>
              <w:delText>1</w:delText>
            </w:r>
          </w:del>
        </w:p>
        <w:p w14:paraId="445DC0E0" w14:textId="178F2E55" w:rsidR="00C817E9" w:rsidDel="005F2F32" w:rsidRDefault="00C817E9">
          <w:pPr>
            <w:pStyle w:val="TOC2"/>
            <w:rPr>
              <w:del w:id="60" w:author="zuo Oliver" w:date="2023-05-16T21:16:00Z"/>
              <w:noProof/>
            </w:rPr>
          </w:pPr>
          <w:del w:id="61" w:author="zuo Oliver" w:date="2023-05-16T21:16:00Z">
            <w:r w:rsidRPr="005F2F32" w:rsidDel="005F2F32">
              <w:rPr>
                <w:noProof/>
                <w:rPrChange w:id="62" w:author="zuo Oliver" w:date="2023-05-16T21:16:00Z">
                  <w:rPr>
                    <w:rStyle w:val="a8"/>
                    <w:noProof/>
                  </w:rPr>
                </w:rPrChange>
              </w:rPr>
              <w:delText>示例程序</w:delText>
            </w:r>
            <w:r w:rsidDel="005F2F32">
              <w:rPr>
                <w:noProof/>
                <w:webHidden/>
              </w:rPr>
              <w:tab/>
              <w:delText>2</w:delText>
            </w:r>
          </w:del>
        </w:p>
        <w:p w14:paraId="5BBD1B8D" w14:textId="7B241647" w:rsidR="00C817E9" w:rsidDel="005F2F32" w:rsidRDefault="00C817E9">
          <w:pPr>
            <w:pStyle w:val="TOC3"/>
            <w:tabs>
              <w:tab w:val="right" w:leader="dot" w:pos="8296"/>
            </w:tabs>
            <w:rPr>
              <w:del w:id="63" w:author="zuo Oliver" w:date="2023-05-16T21:16:00Z"/>
              <w:noProof/>
            </w:rPr>
          </w:pPr>
          <w:del w:id="64" w:author="zuo Oliver" w:date="2023-05-16T21:16:00Z">
            <w:r w:rsidRPr="005F2F32" w:rsidDel="005F2F32">
              <w:rPr>
                <w:noProof/>
                <w:rPrChange w:id="65" w:author="zuo Oliver" w:date="2023-05-16T21:16:00Z">
                  <w:rPr>
                    <w:rStyle w:val="a8"/>
                    <w:noProof/>
                  </w:rPr>
                </w:rPrChange>
              </w:rPr>
              <w:delText>1.读操作流程</w:delText>
            </w:r>
            <w:r w:rsidDel="005F2F32">
              <w:rPr>
                <w:noProof/>
                <w:webHidden/>
              </w:rPr>
              <w:tab/>
              <w:delText>2</w:delText>
            </w:r>
          </w:del>
        </w:p>
        <w:p w14:paraId="00D6E9B0" w14:textId="4DE5B03B" w:rsidR="00C817E9" w:rsidDel="005F2F32" w:rsidRDefault="00C817E9">
          <w:pPr>
            <w:pStyle w:val="TOC3"/>
            <w:tabs>
              <w:tab w:val="right" w:leader="dot" w:pos="8296"/>
            </w:tabs>
            <w:rPr>
              <w:del w:id="66" w:author="zuo Oliver" w:date="2023-05-16T21:16:00Z"/>
              <w:noProof/>
            </w:rPr>
          </w:pPr>
          <w:del w:id="67" w:author="zuo Oliver" w:date="2023-05-16T21:16:00Z">
            <w:r w:rsidRPr="005F2F32" w:rsidDel="005F2F32">
              <w:rPr>
                <w:noProof/>
                <w:rPrChange w:id="68" w:author="zuo Oliver" w:date="2023-05-16T21:16:00Z">
                  <w:rPr>
                    <w:rStyle w:val="a8"/>
                    <w:noProof/>
                  </w:rPr>
                </w:rPrChange>
              </w:rPr>
              <w:delText>2.读写操作流程</w:delText>
            </w:r>
            <w:r w:rsidDel="005F2F32">
              <w:rPr>
                <w:noProof/>
                <w:webHidden/>
              </w:rPr>
              <w:tab/>
              <w:delText>3</w:delText>
            </w:r>
          </w:del>
        </w:p>
        <w:p w14:paraId="4FCFA2E8" w14:textId="29AC4590" w:rsidR="00C817E9" w:rsidDel="005F2F32" w:rsidRDefault="00C817E9">
          <w:pPr>
            <w:pStyle w:val="TOC2"/>
            <w:rPr>
              <w:del w:id="69" w:author="zuo Oliver" w:date="2023-05-16T21:16:00Z"/>
              <w:noProof/>
            </w:rPr>
          </w:pPr>
          <w:del w:id="70" w:author="zuo Oliver" w:date="2023-05-16T21:16:00Z">
            <w:r w:rsidRPr="005F2F32" w:rsidDel="005F2F32">
              <w:rPr>
                <w:noProof/>
                <w:rPrChange w:id="71" w:author="zuo Oliver" w:date="2023-05-16T21:16:00Z">
                  <w:rPr>
                    <w:rStyle w:val="a8"/>
                    <w:noProof/>
                  </w:rPr>
                </w:rPrChange>
              </w:rPr>
              <w:delText>vcflib 详细接口</w:delText>
            </w:r>
            <w:r w:rsidDel="005F2F32">
              <w:rPr>
                <w:noProof/>
                <w:webHidden/>
              </w:rPr>
              <w:tab/>
              <w:delText>3</w:delText>
            </w:r>
          </w:del>
        </w:p>
        <w:p w14:paraId="6BA9914C" w14:textId="1120D7A3" w:rsidR="00C817E9" w:rsidDel="005F2F32" w:rsidRDefault="00C817E9">
          <w:pPr>
            <w:pStyle w:val="TOC3"/>
            <w:tabs>
              <w:tab w:val="right" w:leader="dot" w:pos="8296"/>
            </w:tabs>
            <w:rPr>
              <w:del w:id="72" w:author="zuo Oliver" w:date="2023-05-16T21:16:00Z"/>
              <w:noProof/>
            </w:rPr>
          </w:pPr>
          <w:del w:id="73" w:author="zuo Oliver" w:date="2023-05-16T21:16:00Z">
            <w:r w:rsidRPr="005F2F32" w:rsidDel="005F2F32">
              <w:rPr>
                <w:noProof/>
                <w:rPrChange w:id="74" w:author="zuo Oliver" w:date="2023-05-16T21:16:00Z">
                  <w:rPr>
                    <w:rStyle w:val="a8"/>
                    <w:noProof/>
                  </w:rPr>
                </w:rPrChange>
              </w:rPr>
              <w:delText>1.文件打开关闭接口</w:delText>
            </w:r>
            <w:r w:rsidDel="005F2F32">
              <w:rPr>
                <w:noProof/>
                <w:webHidden/>
              </w:rPr>
              <w:tab/>
              <w:delText>3</w:delText>
            </w:r>
          </w:del>
        </w:p>
        <w:p w14:paraId="6337EEF1" w14:textId="6FB744F2" w:rsidR="00C817E9" w:rsidDel="005F2F32" w:rsidRDefault="00C817E9">
          <w:pPr>
            <w:pStyle w:val="TOC3"/>
            <w:tabs>
              <w:tab w:val="right" w:leader="dot" w:pos="8296"/>
            </w:tabs>
            <w:rPr>
              <w:del w:id="75" w:author="zuo Oliver" w:date="2023-05-16T21:16:00Z"/>
              <w:noProof/>
            </w:rPr>
          </w:pPr>
          <w:del w:id="76" w:author="zuo Oliver" w:date="2023-05-16T21:16:00Z">
            <w:r w:rsidRPr="005F2F32" w:rsidDel="005F2F32">
              <w:rPr>
                <w:noProof/>
                <w:rPrChange w:id="77" w:author="zuo Oliver" w:date="2023-05-16T21:16:00Z">
                  <w:rPr>
                    <w:rStyle w:val="a8"/>
                    <w:noProof/>
                  </w:rPr>
                </w:rPrChange>
              </w:rPr>
              <w:delText>2.文件读接口</w:delText>
            </w:r>
            <w:r w:rsidDel="005F2F32">
              <w:rPr>
                <w:noProof/>
                <w:webHidden/>
              </w:rPr>
              <w:tab/>
              <w:delText>4</w:delText>
            </w:r>
          </w:del>
        </w:p>
        <w:p w14:paraId="73D687C3" w14:textId="44139066" w:rsidR="00C817E9" w:rsidDel="005F2F32" w:rsidRDefault="00C817E9">
          <w:pPr>
            <w:pStyle w:val="TOC3"/>
            <w:tabs>
              <w:tab w:val="right" w:leader="dot" w:pos="8296"/>
            </w:tabs>
            <w:rPr>
              <w:del w:id="78" w:author="zuo Oliver" w:date="2023-05-16T21:16:00Z"/>
              <w:noProof/>
            </w:rPr>
          </w:pPr>
          <w:del w:id="79" w:author="zuo Oliver" w:date="2023-05-16T21:16:00Z">
            <w:r w:rsidRPr="005F2F32" w:rsidDel="005F2F32">
              <w:rPr>
                <w:noProof/>
                <w:rPrChange w:id="80" w:author="zuo Oliver" w:date="2023-05-16T21:16:00Z">
                  <w:rPr>
                    <w:rStyle w:val="a8"/>
                    <w:noProof/>
                  </w:rPr>
                </w:rPrChange>
              </w:rPr>
              <w:delText>3.文件写接口</w:delText>
            </w:r>
            <w:r w:rsidDel="005F2F32">
              <w:rPr>
                <w:noProof/>
                <w:webHidden/>
              </w:rPr>
              <w:tab/>
              <w:delText>8</w:delText>
            </w:r>
          </w:del>
        </w:p>
        <w:p w14:paraId="0823397B" w14:textId="3412FA43" w:rsidR="00C817E9" w:rsidDel="005F2F32" w:rsidRDefault="00C817E9">
          <w:pPr>
            <w:pStyle w:val="TOC3"/>
            <w:tabs>
              <w:tab w:val="right" w:leader="dot" w:pos="8296"/>
            </w:tabs>
            <w:rPr>
              <w:del w:id="81" w:author="zuo Oliver" w:date="2023-05-16T21:16:00Z"/>
              <w:noProof/>
            </w:rPr>
          </w:pPr>
          <w:del w:id="82" w:author="zuo Oliver" w:date="2023-05-16T21:16:00Z">
            <w:r w:rsidRPr="005F2F32" w:rsidDel="005F2F32">
              <w:rPr>
                <w:noProof/>
                <w:rPrChange w:id="83" w:author="zuo Oliver" w:date="2023-05-16T21:16:00Z">
                  <w:rPr>
                    <w:rStyle w:val="a8"/>
                    <w:noProof/>
                  </w:rPr>
                </w:rPrChange>
              </w:rPr>
              <w:delText>4.其他接口</w:delText>
            </w:r>
            <w:r w:rsidDel="005F2F32">
              <w:rPr>
                <w:noProof/>
                <w:webHidden/>
              </w:rPr>
              <w:tab/>
              <w:delText>9</w:delText>
            </w:r>
          </w:del>
        </w:p>
        <w:p w14:paraId="4A60DE0D" w14:textId="5D8BCC86" w:rsidR="00C817E9" w:rsidDel="005F2F32" w:rsidRDefault="00C817E9">
          <w:pPr>
            <w:pStyle w:val="TOC2"/>
            <w:rPr>
              <w:del w:id="84" w:author="zuo Oliver" w:date="2023-05-16T21:16:00Z"/>
              <w:noProof/>
            </w:rPr>
          </w:pPr>
          <w:del w:id="85" w:author="zuo Oliver" w:date="2023-05-16T21:16:00Z">
            <w:r w:rsidRPr="005F2F32" w:rsidDel="005F2F32">
              <w:rPr>
                <w:noProof/>
                <w:rPrChange w:id="86" w:author="zuo Oliver" w:date="2023-05-16T21:16:00Z">
                  <w:rPr>
                    <w:rStyle w:val="a8"/>
                    <w:noProof/>
                  </w:rPr>
                </w:rPrChange>
              </w:rPr>
              <w:delText>vcflib 用户可调节的宏参数</w:delText>
            </w:r>
            <w:r w:rsidDel="005F2F32">
              <w:rPr>
                <w:noProof/>
                <w:webHidden/>
              </w:rPr>
              <w:tab/>
              <w:delText>10</w:delText>
            </w:r>
          </w:del>
        </w:p>
        <w:p w14:paraId="4D80D501" w14:textId="013385AC" w:rsidR="00457316" w:rsidRDefault="00457316">
          <w:r>
            <w:rPr>
              <w:b/>
              <w:bCs/>
              <w:lang w:val="zh-CN"/>
            </w:rPr>
            <w:fldChar w:fldCharType="end"/>
          </w:r>
        </w:p>
      </w:sdtContent>
    </w:sdt>
    <w:p w14:paraId="360BECC2" w14:textId="77777777" w:rsidR="007271AB" w:rsidRDefault="007271AB">
      <w:pPr>
        <w:widowControl/>
        <w:jc w:val="left"/>
        <w:rPr>
          <w:rFonts w:ascii="宋体" w:eastAsia="宋体" w:hAnsi="宋体"/>
        </w:rPr>
        <w:sectPr w:rsidR="007271AB" w:rsidSect="00352562">
          <w:footerReference w:type="default" r:id="rId9"/>
          <w:pgSz w:w="11906" w:h="16838"/>
          <w:pgMar w:top="1440" w:right="1800" w:bottom="1440" w:left="1800" w:header="851" w:footer="992" w:gutter="0"/>
          <w:pgNumType w:fmt="upperRoman" w:start="0"/>
          <w:cols w:space="425"/>
          <w:titlePg/>
          <w:docGrid w:type="lines" w:linePitch="312"/>
        </w:sectPr>
      </w:pPr>
    </w:p>
    <w:p w14:paraId="28D0DB31" w14:textId="688AFC5E" w:rsidR="00FE1DB3" w:rsidRDefault="00FE1DB3">
      <w:pPr>
        <w:widowControl/>
        <w:jc w:val="left"/>
        <w:rPr>
          <w:rFonts w:ascii="宋体" w:eastAsia="宋体" w:hAnsi="宋体"/>
        </w:rPr>
      </w:pPr>
    </w:p>
    <w:p w14:paraId="20C7BCF7" w14:textId="3C3BF002" w:rsidR="0018677F" w:rsidRDefault="0018677F" w:rsidP="0018677F">
      <w:pPr>
        <w:pStyle w:val="2"/>
      </w:pPr>
      <w:bookmarkStart w:id="87" w:name="_Toc135517943"/>
      <w:proofErr w:type="spellStart"/>
      <w:r>
        <w:rPr>
          <w:rFonts w:hint="eastAsia"/>
        </w:rPr>
        <w:t>vcflib</w:t>
      </w:r>
      <w:proofErr w:type="spellEnd"/>
      <w:r>
        <w:rPr>
          <w:rFonts w:hint="eastAsia"/>
        </w:rPr>
        <w:t>功能</w:t>
      </w:r>
      <w:bookmarkEnd w:id="87"/>
    </w:p>
    <w:p w14:paraId="0F98A4F3" w14:textId="22765807" w:rsidR="0018677F" w:rsidRDefault="0018677F">
      <w:pPr>
        <w:rPr>
          <w:rFonts w:ascii="宋体" w:eastAsia="宋体" w:hAnsi="宋体"/>
        </w:rPr>
      </w:pPr>
      <w:r>
        <w:rPr>
          <w:rFonts w:ascii="宋体" w:eastAsia="宋体" w:hAnsi="宋体" w:hint="eastAsia"/>
        </w:rPr>
        <w:t>该库主要功能是可以高速读取</w:t>
      </w:r>
      <w:proofErr w:type="spellStart"/>
      <w:r>
        <w:rPr>
          <w:rFonts w:ascii="宋体" w:eastAsia="宋体" w:hAnsi="宋体" w:hint="eastAsia"/>
        </w:rPr>
        <w:t>vcf</w:t>
      </w:r>
      <w:proofErr w:type="spellEnd"/>
      <w:r>
        <w:rPr>
          <w:rFonts w:ascii="宋体" w:eastAsia="宋体" w:hAnsi="宋体" w:hint="eastAsia"/>
        </w:rPr>
        <w:t>文件进内存中。支持未压缩的</w:t>
      </w:r>
      <w:proofErr w:type="spellStart"/>
      <w:r>
        <w:rPr>
          <w:rFonts w:ascii="宋体" w:eastAsia="宋体" w:hAnsi="宋体" w:hint="eastAsia"/>
        </w:rPr>
        <w:t>vcf</w:t>
      </w:r>
      <w:proofErr w:type="spellEnd"/>
      <w:r>
        <w:rPr>
          <w:rFonts w:ascii="宋体" w:eastAsia="宋体" w:hAnsi="宋体" w:hint="eastAsia"/>
        </w:rPr>
        <w:t>文件和</w:t>
      </w:r>
      <w:proofErr w:type="spellStart"/>
      <w:r>
        <w:rPr>
          <w:rFonts w:ascii="宋体" w:eastAsia="宋体" w:hAnsi="宋体" w:hint="eastAsia"/>
        </w:rPr>
        <w:t>zlib</w:t>
      </w:r>
      <w:proofErr w:type="spellEnd"/>
      <w:r>
        <w:rPr>
          <w:rFonts w:ascii="宋体" w:eastAsia="宋体" w:hAnsi="宋体" w:hint="eastAsia"/>
        </w:rPr>
        <w:t>压缩过的</w:t>
      </w:r>
      <w:proofErr w:type="spellStart"/>
      <w:r>
        <w:rPr>
          <w:rFonts w:ascii="宋体" w:eastAsia="宋体" w:hAnsi="宋体" w:hint="eastAsia"/>
        </w:rPr>
        <w:t>gz</w:t>
      </w:r>
      <w:proofErr w:type="spellEnd"/>
      <w:r>
        <w:rPr>
          <w:rFonts w:ascii="宋体" w:eastAsia="宋体" w:hAnsi="宋体" w:hint="eastAsia"/>
        </w:rPr>
        <w:t>格式</w:t>
      </w:r>
      <w:r w:rsidR="009208FA">
        <w:rPr>
          <w:rFonts w:ascii="宋体" w:eastAsia="宋体" w:hAnsi="宋体" w:hint="eastAsia"/>
        </w:rPr>
        <w:t>的</w:t>
      </w:r>
      <w:proofErr w:type="spellStart"/>
      <w:r w:rsidR="009208FA">
        <w:rPr>
          <w:rFonts w:ascii="宋体" w:eastAsia="宋体" w:hAnsi="宋体" w:hint="eastAsia"/>
        </w:rPr>
        <w:t>vcf</w:t>
      </w:r>
      <w:proofErr w:type="spellEnd"/>
      <w:r w:rsidR="009208FA">
        <w:rPr>
          <w:rFonts w:ascii="宋体" w:eastAsia="宋体" w:hAnsi="宋体" w:hint="eastAsia"/>
        </w:rPr>
        <w:t>文件</w:t>
      </w:r>
      <w:r>
        <w:rPr>
          <w:rFonts w:ascii="宋体" w:eastAsia="宋体" w:hAnsi="宋体" w:hint="eastAsia"/>
        </w:rPr>
        <w:t>。</w:t>
      </w:r>
    </w:p>
    <w:p w14:paraId="60D25D70" w14:textId="3044F2E6" w:rsidR="00FE1DB3" w:rsidRDefault="00A11B93" w:rsidP="0018677F">
      <w:pPr>
        <w:pStyle w:val="2"/>
      </w:pPr>
      <w:bookmarkStart w:id="88" w:name="_Toc135517944"/>
      <w:proofErr w:type="spellStart"/>
      <w:r>
        <w:rPr>
          <w:rFonts w:hint="eastAsia"/>
        </w:rPr>
        <w:t>v</w:t>
      </w:r>
      <w:r w:rsidR="00FE1DB3">
        <w:rPr>
          <w:rFonts w:hint="eastAsia"/>
        </w:rPr>
        <w:t>cflib</w:t>
      </w:r>
      <w:proofErr w:type="spellEnd"/>
      <w:r w:rsidR="00FE1DB3">
        <w:t xml:space="preserve"> </w:t>
      </w:r>
      <w:r w:rsidR="009208FA">
        <w:rPr>
          <w:rFonts w:hint="eastAsia"/>
        </w:rPr>
        <w:t>目录</w:t>
      </w:r>
      <w:r w:rsidR="00FE1DB3">
        <w:rPr>
          <w:rFonts w:hint="eastAsia"/>
        </w:rPr>
        <w:t>结构</w:t>
      </w:r>
      <w:bookmarkEnd w:id="88"/>
    </w:p>
    <w:p w14:paraId="68E3854C" w14:textId="0F86DECD" w:rsidR="00FE1DB3" w:rsidRDefault="00FE1DB3">
      <w:pPr>
        <w:rPr>
          <w:rFonts w:ascii="宋体" w:eastAsia="宋体" w:hAnsi="宋体"/>
        </w:rPr>
      </w:pPr>
      <w:proofErr w:type="spellStart"/>
      <w:r w:rsidRPr="00D4729C">
        <w:rPr>
          <w:rFonts w:ascii="宋体" w:eastAsia="宋体" w:hAnsi="宋体" w:hint="eastAsia"/>
          <w:b/>
          <w:bCs/>
        </w:rPr>
        <w:t>Makefile</w:t>
      </w:r>
      <w:proofErr w:type="spellEnd"/>
      <w:r w:rsidRPr="00D4729C">
        <w:rPr>
          <w:rFonts w:ascii="宋体" w:eastAsia="宋体" w:hAnsi="宋体" w:hint="eastAsia"/>
          <w:b/>
          <w:bCs/>
        </w:rPr>
        <w:t>：</w:t>
      </w:r>
      <w:r>
        <w:rPr>
          <w:rFonts w:ascii="宋体" w:eastAsia="宋体" w:hAnsi="宋体" w:hint="eastAsia"/>
        </w:rPr>
        <w:t>该库的</w:t>
      </w:r>
      <w:r w:rsidR="00A11B93">
        <w:rPr>
          <w:rFonts w:ascii="宋体" w:eastAsia="宋体" w:hAnsi="宋体" w:hint="eastAsia"/>
        </w:rPr>
        <w:t>编译规则文件，通过make完成对该库的编译</w:t>
      </w:r>
    </w:p>
    <w:p w14:paraId="650BFAB6" w14:textId="505E6C0D" w:rsidR="00FE1DB3" w:rsidRDefault="00FE1DB3">
      <w:pPr>
        <w:rPr>
          <w:rFonts w:ascii="宋体" w:eastAsia="宋体" w:hAnsi="宋体"/>
        </w:rPr>
      </w:pPr>
      <w:r w:rsidRPr="00D4729C">
        <w:rPr>
          <w:rFonts w:ascii="宋体" w:eastAsia="宋体" w:hAnsi="宋体" w:hint="eastAsia"/>
          <w:b/>
          <w:bCs/>
        </w:rPr>
        <w:t>bin：</w:t>
      </w:r>
      <w:r w:rsidR="00A11B93">
        <w:rPr>
          <w:rFonts w:ascii="宋体" w:eastAsia="宋体" w:hAnsi="宋体" w:hint="eastAsia"/>
        </w:rPr>
        <w:t>存放正确编译完毕后，生成的该库相关文件</w:t>
      </w:r>
      <w:r w:rsidR="00A11B93" w:rsidRPr="00A11B93">
        <w:rPr>
          <w:rFonts w:ascii="宋体" w:eastAsia="宋体" w:hAnsi="宋体" w:hint="eastAsia"/>
          <w:b/>
          <w:bCs/>
        </w:rPr>
        <w:t>（未编译前为空）</w:t>
      </w:r>
    </w:p>
    <w:p w14:paraId="5E4BAB5C" w14:textId="18A5980E" w:rsidR="00A11B93" w:rsidRDefault="00A11B93">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vcflib.h</w:t>
      </w:r>
      <w:proofErr w:type="spellEnd"/>
      <w:r>
        <w:rPr>
          <w:rFonts w:ascii="宋体" w:eastAsia="宋体" w:hAnsi="宋体"/>
        </w:rPr>
        <w:t>:</w:t>
      </w:r>
      <w:r>
        <w:rPr>
          <w:rFonts w:ascii="宋体" w:eastAsia="宋体" w:hAnsi="宋体" w:hint="eastAsia"/>
        </w:rPr>
        <w:t>该库的头文件，其中有该库提供的所有函数接口的相关声明</w:t>
      </w:r>
      <w:ins w:id="89" w:author="zuo Oliver" w:date="2023-05-16T14:48:00Z">
        <w:r w:rsidR="00A17348">
          <w:rPr>
            <w:rFonts w:ascii="宋体" w:eastAsia="宋体" w:hAnsi="宋体" w:hint="eastAsia"/>
          </w:rPr>
          <w:t>,及相关用户可调节的宏参数</w:t>
        </w:r>
      </w:ins>
    </w:p>
    <w:p w14:paraId="3922EB3F" w14:textId="2869ACEB" w:rsidR="00A11B93" w:rsidRDefault="00A11B93">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libvcf</w:t>
      </w:r>
      <w:r>
        <w:rPr>
          <w:rFonts w:ascii="宋体" w:eastAsia="宋体" w:hAnsi="宋体"/>
        </w:rPr>
        <w:t>.so:</w:t>
      </w:r>
      <w:r>
        <w:rPr>
          <w:rFonts w:ascii="宋体" w:eastAsia="宋体" w:hAnsi="宋体" w:hint="eastAsia"/>
        </w:rPr>
        <w:t>该库的动态库文件</w:t>
      </w:r>
    </w:p>
    <w:p w14:paraId="2760AEC4" w14:textId="55E1883A" w:rsidR="00A11B93" w:rsidRDefault="00A11B93" w:rsidP="00A11B93">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libvcf.</w:t>
      </w:r>
      <w:r>
        <w:rPr>
          <w:rFonts w:ascii="宋体" w:eastAsia="宋体" w:hAnsi="宋体"/>
        </w:rPr>
        <w:t>a</w:t>
      </w:r>
      <w:proofErr w:type="spellEnd"/>
      <w:r>
        <w:rPr>
          <w:rFonts w:ascii="宋体" w:eastAsia="宋体" w:hAnsi="宋体"/>
        </w:rPr>
        <w:t>:</w:t>
      </w:r>
      <w:r w:rsidRPr="00A11B93">
        <w:rPr>
          <w:rFonts w:ascii="宋体" w:eastAsia="宋体" w:hAnsi="宋体" w:hint="eastAsia"/>
        </w:rPr>
        <w:t xml:space="preserve"> </w:t>
      </w:r>
      <w:r>
        <w:rPr>
          <w:rFonts w:ascii="宋体" w:eastAsia="宋体" w:hAnsi="宋体" w:hint="eastAsia"/>
        </w:rPr>
        <w:t>该库的静态库文件</w:t>
      </w:r>
    </w:p>
    <w:p w14:paraId="1277D03F" w14:textId="6405263B" w:rsidR="00FE1DB3" w:rsidRDefault="00A11B93" w:rsidP="00A11B93">
      <w:pPr>
        <w:rPr>
          <w:rFonts w:ascii="宋体" w:eastAsia="宋体" w:hAnsi="宋体"/>
        </w:rPr>
      </w:pPr>
      <w:proofErr w:type="spellStart"/>
      <w:r w:rsidRPr="00D4729C">
        <w:rPr>
          <w:rFonts w:ascii="宋体" w:eastAsia="宋体" w:hAnsi="宋体" w:hint="eastAsia"/>
          <w:b/>
          <w:bCs/>
        </w:rPr>
        <w:t>inc</w:t>
      </w:r>
      <w:proofErr w:type="spellEnd"/>
      <w:r w:rsidRPr="00D4729C">
        <w:rPr>
          <w:rFonts w:ascii="宋体" w:eastAsia="宋体" w:hAnsi="宋体" w:hint="eastAsia"/>
          <w:b/>
          <w:bCs/>
        </w:rPr>
        <w:t>：</w:t>
      </w:r>
      <w:r w:rsidR="00D4729C">
        <w:rPr>
          <w:rFonts w:ascii="宋体" w:eastAsia="宋体" w:hAnsi="宋体" w:hint="eastAsia"/>
        </w:rPr>
        <w:t>存放该库</w:t>
      </w:r>
      <w:r w:rsidR="00E22244">
        <w:rPr>
          <w:rFonts w:ascii="宋体" w:eastAsia="宋体" w:hAnsi="宋体" w:hint="eastAsia"/>
        </w:rPr>
        <w:t>源码</w:t>
      </w:r>
      <w:r w:rsidR="00D4729C">
        <w:rPr>
          <w:rFonts w:ascii="宋体" w:eastAsia="宋体" w:hAnsi="宋体" w:hint="eastAsia"/>
        </w:rPr>
        <w:t>的头文件</w:t>
      </w:r>
    </w:p>
    <w:p w14:paraId="25938A10" w14:textId="5711A43C" w:rsidR="00D4729C" w:rsidRDefault="00D4729C" w:rsidP="00A11B93">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baseTool.</w:t>
      </w:r>
      <w:r>
        <w:rPr>
          <w:rFonts w:ascii="宋体" w:eastAsia="宋体" w:hAnsi="宋体"/>
        </w:rPr>
        <w:t>h</w:t>
      </w:r>
      <w:proofErr w:type="spellEnd"/>
      <w:r>
        <w:rPr>
          <w:rFonts w:ascii="宋体" w:eastAsia="宋体" w:hAnsi="宋体"/>
        </w:rPr>
        <w:t>:</w:t>
      </w:r>
      <w:r w:rsidRPr="00D4729C">
        <w:rPr>
          <w:rFonts w:ascii="宋体" w:eastAsia="宋体" w:hAnsi="宋体" w:hint="eastAsia"/>
        </w:rPr>
        <w:t xml:space="preserve"> </w:t>
      </w:r>
      <w:r>
        <w:rPr>
          <w:rFonts w:ascii="宋体" w:eastAsia="宋体" w:hAnsi="宋体" w:hint="eastAsia"/>
        </w:rPr>
        <w:t>该库中用到的内部基本功能函数的声明</w:t>
      </w:r>
    </w:p>
    <w:p w14:paraId="3EEB6FFB" w14:textId="77777777" w:rsidR="00D4729C" w:rsidRDefault="00D4729C" w:rsidP="00D4729C">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vcflib.h</w:t>
      </w:r>
      <w:proofErr w:type="spellEnd"/>
      <w:r>
        <w:rPr>
          <w:rFonts w:ascii="宋体" w:eastAsia="宋体" w:hAnsi="宋体"/>
        </w:rPr>
        <w:t>:</w:t>
      </w:r>
      <w:r>
        <w:rPr>
          <w:rFonts w:ascii="宋体" w:eastAsia="宋体" w:hAnsi="宋体" w:hint="eastAsia"/>
        </w:rPr>
        <w:t>该库的头文件，其中有该库提供的所有函数接口的相关声明,及相关用户可调节的宏参数</w:t>
      </w:r>
    </w:p>
    <w:p w14:paraId="1CF15B3E" w14:textId="20F86C0A" w:rsidR="00A11B93" w:rsidRDefault="00A11B93" w:rsidP="00A11B93">
      <w:pPr>
        <w:rPr>
          <w:rFonts w:ascii="宋体" w:eastAsia="宋体" w:hAnsi="宋体"/>
        </w:rPr>
      </w:pPr>
      <w:r w:rsidRPr="00D4729C">
        <w:rPr>
          <w:rFonts w:ascii="宋体" w:eastAsia="宋体" w:hAnsi="宋体" w:hint="eastAsia"/>
          <w:b/>
          <w:bCs/>
        </w:rPr>
        <w:t>obj：</w:t>
      </w:r>
      <w:r w:rsidR="00D4729C" w:rsidRPr="00D4729C">
        <w:rPr>
          <w:rFonts w:ascii="宋体" w:eastAsia="宋体" w:hAnsi="宋体" w:hint="eastAsia"/>
        </w:rPr>
        <w:t>存放</w:t>
      </w:r>
      <w:r w:rsidR="00D4729C">
        <w:rPr>
          <w:rFonts w:ascii="宋体" w:eastAsia="宋体" w:hAnsi="宋体" w:hint="eastAsia"/>
        </w:rPr>
        <w:t>该库在编译过程中产生的中间文件</w:t>
      </w:r>
      <w:r w:rsidR="0018677F" w:rsidRPr="00A11B93">
        <w:rPr>
          <w:rFonts w:ascii="宋体" w:eastAsia="宋体" w:hAnsi="宋体" w:hint="eastAsia"/>
          <w:b/>
          <w:bCs/>
        </w:rPr>
        <w:t>（未编译前为空）</w:t>
      </w:r>
    </w:p>
    <w:p w14:paraId="02CA2D92" w14:textId="57B31FEE" w:rsidR="00A11B93" w:rsidRDefault="00A11B93" w:rsidP="00A11B93">
      <w:pPr>
        <w:rPr>
          <w:rFonts w:ascii="宋体" w:eastAsia="宋体" w:hAnsi="宋体"/>
        </w:rPr>
      </w:pPr>
      <w:proofErr w:type="spellStart"/>
      <w:r w:rsidRPr="004C70ED">
        <w:rPr>
          <w:rFonts w:ascii="宋体" w:eastAsia="宋体" w:hAnsi="宋体" w:hint="eastAsia"/>
          <w:b/>
          <w:bCs/>
        </w:rPr>
        <w:t>src</w:t>
      </w:r>
      <w:proofErr w:type="spellEnd"/>
      <w:r w:rsidRPr="004C70ED">
        <w:rPr>
          <w:rFonts w:ascii="宋体" w:eastAsia="宋体" w:hAnsi="宋体" w:hint="eastAsia"/>
          <w:b/>
          <w:bCs/>
        </w:rPr>
        <w:t>：</w:t>
      </w:r>
      <w:r>
        <w:rPr>
          <w:rFonts w:ascii="宋体" w:eastAsia="宋体" w:hAnsi="宋体" w:hint="eastAsia"/>
        </w:rPr>
        <w:t>存放该库的源码文件</w:t>
      </w:r>
    </w:p>
    <w:p w14:paraId="0DDCD1F1" w14:textId="2153E225" w:rsidR="00A11B93" w:rsidRDefault="00A11B93" w:rsidP="00A11B93">
      <w:pPr>
        <w:rPr>
          <w:rFonts w:ascii="宋体" w:eastAsia="宋体" w:hAnsi="宋体"/>
        </w:rPr>
      </w:pPr>
      <w:r>
        <w:rPr>
          <w:rFonts w:ascii="宋体" w:eastAsia="宋体" w:hAnsi="宋体"/>
        </w:rPr>
        <w:tab/>
      </w:r>
      <w:r>
        <w:rPr>
          <w:rFonts w:ascii="宋体" w:eastAsia="宋体" w:hAnsi="宋体"/>
        </w:rPr>
        <w:tab/>
      </w:r>
      <w:proofErr w:type="spellStart"/>
      <w:r w:rsidRPr="00A11B93">
        <w:rPr>
          <w:rFonts w:ascii="宋体" w:eastAsia="宋体" w:hAnsi="宋体"/>
        </w:rPr>
        <w:t>baseTools</w:t>
      </w:r>
      <w:r>
        <w:rPr>
          <w:rFonts w:ascii="宋体" w:eastAsia="宋体" w:hAnsi="宋体" w:hint="eastAsia"/>
        </w:rPr>
        <w:t>.</w:t>
      </w:r>
      <w:r>
        <w:rPr>
          <w:rFonts w:ascii="宋体" w:eastAsia="宋体" w:hAnsi="宋体"/>
        </w:rPr>
        <w:t>c</w:t>
      </w:r>
      <w:proofErr w:type="spellEnd"/>
      <w:r w:rsidR="00CF6774">
        <w:rPr>
          <w:rFonts w:ascii="宋体" w:eastAsia="宋体" w:hAnsi="宋体" w:hint="eastAsia"/>
        </w:rPr>
        <w:t>：</w:t>
      </w:r>
      <w:r>
        <w:rPr>
          <w:rFonts w:ascii="宋体" w:eastAsia="宋体" w:hAnsi="宋体" w:hint="eastAsia"/>
        </w:rPr>
        <w:t>该库中用到的</w:t>
      </w:r>
      <w:r w:rsidR="00D4729C">
        <w:rPr>
          <w:rFonts w:ascii="宋体" w:eastAsia="宋体" w:hAnsi="宋体" w:hint="eastAsia"/>
        </w:rPr>
        <w:t>内部</w:t>
      </w:r>
      <w:r>
        <w:rPr>
          <w:rFonts w:ascii="宋体" w:eastAsia="宋体" w:hAnsi="宋体" w:hint="eastAsia"/>
        </w:rPr>
        <w:t>基本功能函数</w:t>
      </w:r>
    </w:p>
    <w:p w14:paraId="3FCFCF0F" w14:textId="0167F131" w:rsidR="00A11B93" w:rsidRDefault="00A11B93" w:rsidP="00A11B93">
      <w:pPr>
        <w:rPr>
          <w:rFonts w:ascii="宋体" w:eastAsia="宋体" w:hAnsi="宋体"/>
        </w:rPr>
      </w:pPr>
      <w:r>
        <w:rPr>
          <w:rFonts w:ascii="宋体" w:eastAsia="宋体" w:hAnsi="宋体"/>
        </w:rPr>
        <w:tab/>
      </w:r>
      <w:r>
        <w:rPr>
          <w:rFonts w:ascii="宋体" w:eastAsia="宋体" w:hAnsi="宋体"/>
        </w:rPr>
        <w:tab/>
      </w:r>
      <w:proofErr w:type="spellStart"/>
      <w:r w:rsidRPr="00A11B93">
        <w:rPr>
          <w:rFonts w:ascii="宋体" w:eastAsia="宋体" w:hAnsi="宋体"/>
        </w:rPr>
        <w:t>vcfFile.c</w:t>
      </w:r>
      <w:proofErr w:type="spellEnd"/>
      <w:r>
        <w:rPr>
          <w:rFonts w:ascii="宋体" w:eastAsia="宋体" w:hAnsi="宋体" w:hint="eastAsia"/>
        </w:rPr>
        <w:t>：该库中的主要功能接口函数</w:t>
      </w:r>
    </w:p>
    <w:p w14:paraId="16595D6A" w14:textId="382EA3BC" w:rsidR="00A11B93" w:rsidRDefault="00A11B93" w:rsidP="00A11B93">
      <w:pPr>
        <w:rPr>
          <w:rFonts w:ascii="宋体" w:eastAsia="宋体" w:hAnsi="宋体"/>
        </w:rPr>
      </w:pPr>
      <w:proofErr w:type="spellStart"/>
      <w:r w:rsidRPr="004C70ED">
        <w:rPr>
          <w:rFonts w:ascii="宋体" w:eastAsia="宋体" w:hAnsi="宋体" w:hint="eastAsia"/>
          <w:b/>
          <w:bCs/>
        </w:rPr>
        <w:t>tst</w:t>
      </w:r>
      <w:proofErr w:type="spellEnd"/>
      <w:r w:rsidRPr="004C70ED">
        <w:rPr>
          <w:rFonts w:ascii="宋体" w:eastAsia="宋体" w:hAnsi="宋体" w:hint="eastAsia"/>
          <w:b/>
          <w:bCs/>
        </w:rPr>
        <w:t>：</w:t>
      </w:r>
      <w:r w:rsidR="003F294D" w:rsidRPr="003F294D">
        <w:rPr>
          <w:rFonts w:ascii="宋体" w:eastAsia="宋体" w:hAnsi="宋体" w:hint="eastAsia"/>
        </w:rPr>
        <w:t>存放</w:t>
      </w:r>
      <w:r w:rsidR="00E22244">
        <w:rPr>
          <w:rFonts w:ascii="宋体" w:eastAsia="宋体" w:hAnsi="宋体" w:hint="eastAsia"/>
        </w:rPr>
        <w:t>使用</w:t>
      </w:r>
      <w:r w:rsidR="003F294D" w:rsidRPr="003F294D">
        <w:rPr>
          <w:rFonts w:ascii="宋体" w:eastAsia="宋体" w:hAnsi="宋体" w:hint="eastAsia"/>
        </w:rPr>
        <w:t>该库的示例代码，</w:t>
      </w:r>
      <w:ins w:id="90" w:author="zuo Oliver" w:date="2023-05-16T14:49:00Z">
        <w:r w:rsidR="00A17348" w:rsidRPr="003F294D">
          <w:rPr>
            <w:rFonts w:ascii="宋体" w:eastAsia="宋体" w:hAnsi="宋体" w:hint="eastAsia"/>
          </w:rPr>
          <w:t>包含一个</w:t>
        </w:r>
        <w:proofErr w:type="spellStart"/>
        <w:r w:rsidR="00A17348">
          <w:rPr>
            <w:rFonts w:ascii="宋体" w:eastAsia="宋体" w:hAnsi="宋体" w:hint="eastAsia"/>
          </w:rPr>
          <w:t>simpleRead</w:t>
        </w:r>
        <w:proofErr w:type="spellEnd"/>
        <w:r w:rsidR="00A17348">
          <w:rPr>
            <w:rFonts w:ascii="宋体" w:eastAsia="宋体" w:hAnsi="宋体" w:hint="eastAsia"/>
          </w:rPr>
          <w:t>（</w:t>
        </w:r>
        <w:proofErr w:type="gramStart"/>
        <w:r w:rsidR="00A17348">
          <w:rPr>
            <w:rFonts w:ascii="宋体" w:eastAsia="宋体" w:hAnsi="宋体" w:hint="eastAsia"/>
          </w:rPr>
          <w:t>最简读</w:t>
        </w:r>
        <w:proofErr w:type="gramEnd"/>
        <w:r w:rsidR="00A17348">
          <w:rPr>
            <w:rFonts w:ascii="宋体" w:eastAsia="宋体" w:hAnsi="宋体" w:hint="eastAsia"/>
          </w:rPr>
          <w:t>操作）的示例程序</w:t>
        </w:r>
      </w:ins>
      <w:del w:id="91" w:author="zuo Oliver" w:date="2023-05-16T14:49:00Z">
        <w:r w:rsidR="003F294D" w:rsidRPr="003F294D" w:rsidDel="00A17348">
          <w:rPr>
            <w:rFonts w:ascii="宋体" w:eastAsia="宋体" w:hAnsi="宋体" w:hint="eastAsia"/>
          </w:rPr>
          <w:delText>包含一个读操作和一个读写操作的示例</w:delText>
        </w:r>
      </w:del>
      <w:r w:rsidR="003F294D" w:rsidRPr="003F294D">
        <w:rPr>
          <w:rFonts w:ascii="宋体" w:eastAsia="宋体" w:hAnsi="宋体" w:hint="eastAsia"/>
        </w:rPr>
        <w:t>。</w:t>
      </w:r>
    </w:p>
    <w:p w14:paraId="5CA7A878" w14:textId="1B5DC5DC" w:rsidR="009208FA" w:rsidRDefault="009208FA" w:rsidP="009208FA">
      <w:pPr>
        <w:pStyle w:val="2"/>
      </w:pPr>
      <w:bookmarkStart w:id="92" w:name="_Toc135517945"/>
      <w:r>
        <w:rPr>
          <w:rFonts w:hint="eastAsia"/>
        </w:rPr>
        <w:t>编译方法</w:t>
      </w:r>
      <w:bookmarkEnd w:id="92"/>
    </w:p>
    <w:p w14:paraId="26F6D857" w14:textId="34DC1E71" w:rsidR="009208FA" w:rsidRDefault="00457316" w:rsidP="00457316">
      <w:pPr>
        <w:pStyle w:val="3"/>
      </w:pPr>
      <w:bookmarkStart w:id="93" w:name="_Toc135517946"/>
      <w:r>
        <w:rPr>
          <w:rFonts w:hint="eastAsia"/>
        </w:rPr>
        <w:t>1</w:t>
      </w:r>
      <w:r>
        <w:t>.</w:t>
      </w:r>
      <w:r w:rsidR="00E22244">
        <w:rPr>
          <w:rFonts w:hint="eastAsia"/>
        </w:rPr>
        <w:t>依赖库</w:t>
      </w:r>
      <w:bookmarkEnd w:id="93"/>
    </w:p>
    <w:p w14:paraId="37C065A8" w14:textId="75468BCE" w:rsidR="0080468A" w:rsidRDefault="0080468A" w:rsidP="00E22244">
      <w:pPr>
        <w:rPr>
          <w:rFonts w:ascii="宋体" w:eastAsia="宋体" w:hAnsi="宋体"/>
        </w:rPr>
      </w:pPr>
      <w:proofErr w:type="gramStart"/>
      <w:r>
        <w:rPr>
          <w:rFonts w:ascii="宋体" w:eastAsia="宋体" w:hAnsi="宋体" w:hint="eastAsia"/>
        </w:rPr>
        <w:t>请保证</w:t>
      </w:r>
      <w:proofErr w:type="gramEnd"/>
      <w:r>
        <w:rPr>
          <w:rFonts w:ascii="宋体" w:eastAsia="宋体" w:hAnsi="宋体" w:hint="eastAsia"/>
        </w:rPr>
        <w:t>使用</w:t>
      </w:r>
      <w:r w:rsidR="008D2619">
        <w:rPr>
          <w:rFonts w:ascii="宋体" w:eastAsia="宋体" w:hAnsi="宋体" w:hint="eastAsia"/>
        </w:rPr>
        <w:t>该</w:t>
      </w:r>
      <w:r>
        <w:rPr>
          <w:rFonts w:ascii="宋体" w:eastAsia="宋体" w:hAnsi="宋体" w:hint="eastAsia"/>
        </w:rPr>
        <w:t>库的环境中，已经正确安装如下软件库：</w:t>
      </w:r>
    </w:p>
    <w:p w14:paraId="64CF596D" w14:textId="7843A875" w:rsidR="00E22244" w:rsidRDefault="00E22244" w:rsidP="00E22244">
      <w:pPr>
        <w:rPr>
          <w:rFonts w:ascii="宋体" w:eastAsia="宋体" w:hAnsi="宋体"/>
        </w:rPr>
      </w:pPr>
      <w:proofErr w:type="spellStart"/>
      <w:r>
        <w:rPr>
          <w:rFonts w:ascii="宋体" w:eastAsia="宋体" w:hAnsi="宋体" w:hint="eastAsia"/>
        </w:rPr>
        <w:t>gcc</w:t>
      </w:r>
      <w:proofErr w:type="spellEnd"/>
      <w:r>
        <w:rPr>
          <w:rFonts w:ascii="宋体" w:eastAsia="宋体" w:hAnsi="宋体"/>
        </w:rPr>
        <w:tab/>
      </w:r>
      <w:r>
        <w:rPr>
          <w:rFonts w:ascii="宋体" w:eastAsia="宋体" w:hAnsi="宋体"/>
        </w:rPr>
        <w:tab/>
      </w:r>
      <w:proofErr w:type="spellStart"/>
      <w:r w:rsidRPr="00B62D42">
        <w:rPr>
          <w:rFonts w:ascii="宋体" w:eastAsia="宋体" w:hAnsi="宋体" w:hint="eastAsia"/>
        </w:rPr>
        <w:t>zlib</w:t>
      </w:r>
      <w:proofErr w:type="spellEnd"/>
      <w:r>
        <w:rPr>
          <w:rFonts w:ascii="宋体" w:eastAsia="宋体" w:hAnsi="宋体"/>
        </w:rPr>
        <w:tab/>
      </w:r>
      <w:proofErr w:type="spellStart"/>
      <w:r w:rsidRPr="00B62D42">
        <w:rPr>
          <w:rFonts w:ascii="宋体" w:eastAsia="宋体" w:hAnsi="宋体" w:hint="eastAsia"/>
        </w:rPr>
        <w:t>pthread</w:t>
      </w:r>
      <w:proofErr w:type="spellEnd"/>
      <w:r>
        <w:rPr>
          <w:rFonts w:ascii="宋体" w:eastAsia="宋体" w:hAnsi="宋体"/>
        </w:rPr>
        <w:tab/>
      </w:r>
      <w:r>
        <w:rPr>
          <w:rFonts w:ascii="宋体" w:eastAsia="宋体" w:hAnsi="宋体"/>
        </w:rPr>
        <w:tab/>
      </w:r>
      <w:proofErr w:type="spellStart"/>
      <w:r w:rsidRPr="00B62D42">
        <w:rPr>
          <w:rFonts w:ascii="宋体" w:eastAsia="宋体" w:hAnsi="宋体" w:hint="eastAsia"/>
        </w:rPr>
        <w:t>openmp</w:t>
      </w:r>
      <w:proofErr w:type="spellEnd"/>
    </w:p>
    <w:p w14:paraId="0A54909D" w14:textId="01B7CE23" w:rsidR="0080468A" w:rsidRPr="00457316" w:rsidRDefault="0080468A" w:rsidP="00457316">
      <w:pPr>
        <w:pStyle w:val="3"/>
      </w:pPr>
      <w:bookmarkStart w:id="94" w:name="_Toc135517947"/>
      <w:r w:rsidRPr="00457316">
        <w:rPr>
          <w:rFonts w:hint="eastAsia"/>
        </w:rPr>
        <w:t>2</w:t>
      </w:r>
      <w:r w:rsidRPr="00457316">
        <w:t>.</w:t>
      </w:r>
      <w:r w:rsidRPr="00457316">
        <w:rPr>
          <w:rFonts w:hint="eastAsia"/>
        </w:rPr>
        <w:t>操作步骤</w:t>
      </w:r>
      <w:bookmarkEnd w:id="94"/>
    </w:p>
    <w:p w14:paraId="508F6CCC" w14:textId="69C7C31F" w:rsidR="0080468A" w:rsidRDefault="0080468A" w:rsidP="00E22244">
      <w:pPr>
        <w:rPr>
          <w:rFonts w:ascii="宋体" w:eastAsia="宋体" w:hAnsi="宋体"/>
        </w:rPr>
      </w:pPr>
      <w:r>
        <w:rPr>
          <w:rFonts w:ascii="宋体" w:eastAsia="宋体" w:hAnsi="宋体" w:hint="eastAsia"/>
        </w:rPr>
        <w:t>进入</w:t>
      </w:r>
      <w:proofErr w:type="spellStart"/>
      <w:r>
        <w:rPr>
          <w:rFonts w:ascii="宋体" w:eastAsia="宋体" w:hAnsi="宋体" w:hint="eastAsia"/>
        </w:rPr>
        <w:t>vcflib</w:t>
      </w:r>
      <w:proofErr w:type="spellEnd"/>
      <w:r>
        <w:rPr>
          <w:rFonts w:ascii="宋体" w:eastAsia="宋体" w:hAnsi="宋体" w:hint="eastAsia"/>
        </w:rPr>
        <w:t>目录</w:t>
      </w:r>
    </w:p>
    <w:p w14:paraId="2F955B32" w14:textId="7BA06A94" w:rsidR="0080468A" w:rsidRPr="0080468A" w:rsidRDefault="0080468A" w:rsidP="0080468A">
      <w:pPr>
        <w:ind w:firstLine="420"/>
        <w:rPr>
          <w:rFonts w:ascii="宋体" w:eastAsia="宋体" w:hAnsi="宋体"/>
          <w:b/>
          <w:bCs/>
        </w:rPr>
      </w:pPr>
      <w:proofErr w:type="gramStart"/>
      <w:r w:rsidRPr="0080468A">
        <w:rPr>
          <w:rFonts w:ascii="宋体" w:eastAsia="宋体" w:hAnsi="宋体" w:hint="eastAsia"/>
          <w:b/>
          <w:bCs/>
        </w:rPr>
        <w:t>cd</w:t>
      </w:r>
      <w:r w:rsidRPr="0080468A">
        <w:rPr>
          <w:rFonts w:ascii="宋体" w:eastAsia="宋体" w:hAnsi="宋体"/>
          <w:b/>
          <w:bCs/>
        </w:rPr>
        <w:t xml:space="preserve">  </w:t>
      </w:r>
      <w:proofErr w:type="spellStart"/>
      <w:r w:rsidRPr="0080468A">
        <w:rPr>
          <w:rFonts w:ascii="宋体" w:eastAsia="宋体" w:hAnsi="宋体" w:hint="eastAsia"/>
          <w:b/>
          <w:bCs/>
        </w:rPr>
        <w:t>vcflib</w:t>
      </w:r>
      <w:proofErr w:type="spellEnd"/>
      <w:proofErr w:type="gramEnd"/>
    </w:p>
    <w:p w14:paraId="264A4342" w14:textId="3A634BE4" w:rsidR="0080468A" w:rsidRDefault="0080468A" w:rsidP="00E22244">
      <w:pPr>
        <w:rPr>
          <w:rFonts w:ascii="宋体" w:eastAsia="宋体" w:hAnsi="宋体"/>
        </w:rPr>
      </w:pPr>
      <w:r>
        <w:rPr>
          <w:rFonts w:ascii="宋体" w:eastAsia="宋体" w:hAnsi="宋体" w:hint="eastAsia"/>
        </w:rPr>
        <w:t>执行编译命令，完成库的编译</w:t>
      </w:r>
    </w:p>
    <w:p w14:paraId="2F76D350" w14:textId="19863E93" w:rsidR="0080468A" w:rsidRPr="0080468A" w:rsidRDefault="0080468A" w:rsidP="0080468A">
      <w:pPr>
        <w:ind w:firstLine="420"/>
        <w:rPr>
          <w:b/>
          <w:bCs/>
        </w:rPr>
      </w:pPr>
      <w:r w:rsidRPr="0080468A">
        <w:rPr>
          <w:rFonts w:hint="eastAsia"/>
          <w:b/>
          <w:bCs/>
        </w:rPr>
        <w:t>make</w:t>
      </w:r>
    </w:p>
    <w:p w14:paraId="68DEE7EE" w14:textId="0B34B2C9" w:rsidR="0080468A" w:rsidRDefault="0080468A" w:rsidP="0080468A">
      <w:pPr>
        <w:rPr>
          <w:rFonts w:ascii="宋体" w:eastAsia="宋体" w:hAnsi="宋体"/>
        </w:rPr>
      </w:pPr>
      <w:r w:rsidRPr="0080468A">
        <w:rPr>
          <w:rFonts w:ascii="宋体" w:eastAsia="宋体" w:hAnsi="宋体" w:hint="eastAsia"/>
        </w:rPr>
        <w:t>如果编译成功，在</w:t>
      </w:r>
      <w:proofErr w:type="spellStart"/>
      <w:r w:rsidRPr="0080468A">
        <w:rPr>
          <w:rFonts w:ascii="宋体" w:eastAsia="宋体" w:hAnsi="宋体" w:hint="eastAsia"/>
        </w:rPr>
        <w:t>vcflib</w:t>
      </w:r>
      <w:proofErr w:type="spellEnd"/>
      <w:r w:rsidRPr="0080468A">
        <w:rPr>
          <w:rFonts w:ascii="宋体" w:eastAsia="宋体" w:hAnsi="宋体" w:hint="eastAsia"/>
        </w:rPr>
        <w:t>/</w:t>
      </w:r>
      <w:r w:rsidRPr="0080468A">
        <w:rPr>
          <w:rFonts w:ascii="宋体" w:eastAsia="宋体" w:hAnsi="宋体"/>
        </w:rPr>
        <w:t>bin</w:t>
      </w:r>
      <w:r w:rsidRPr="0080468A">
        <w:rPr>
          <w:rFonts w:ascii="宋体" w:eastAsia="宋体" w:hAnsi="宋体" w:hint="eastAsia"/>
        </w:rPr>
        <w:t>目录中会生成：</w:t>
      </w:r>
      <w:proofErr w:type="spellStart"/>
      <w:r w:rsidRPr="0080468A">
        <w:rPr>
          <w:rFonts w:ascii="宋体" w:eastAsia="宋体" w:hAnsi="宋体" w:hint="eastAsia"/>
          <w:b/>
          <w:bCs/>
        </w:rPr>
        <w:t>vcflib.h</w:t>
      </w:r>
      <w:proofErr w:type="spellEnd"/>
      <w:r>
        <w:rPr>
          <w:rFonts w:ascii="宋体" w:eastAsia="宋体" w:hAnsi="宋体" w:hint="eastAsia"/>
        </w:rPr>
        <w:t>（该库的头文件）、</w:t>
      </w:r>
    </w:p>
    <w:p w14:paraId="44B18242" w14:textId="5BE3AE53" w:rsidR="0080468A" w:rsidRDefault="0080468A" w:rsidP="0080468A">
      <w:r w:rsidRPr="0080468A">
        <w:rPr>
          <w:rFonts w:ascii="宋体" w:eastAsia="宋体" w:hAnsi="宋体" w:hint="eastAsia"/>
          <w:b/>
          <w:bCs/>
        </w:rPr>
        <w:t>libvcf</w:t>
      </w:r>
      <w:r w:rsidRPr="0080468A">
        <w:rPr>
          <w:rFonts w:ascii="宋体" w:eastAsia="宋体" w:hAnsi="宋体"/>
          <w:b/>
          <w:bCs/>
        </w:rPr>
        <w:t>.so</w:t>
      </w:r>
      <w:r>
        <w:rPr>
          <w:rFonts w:ascii="宋体" w:eastAsia="宋体" w:hAnsi="宋体" w:hint="eastAsia"/>
        </w:rPr>
        <w:t>（该库的动态库文件）、</w:t>
      </w:r>
      <w:proofErr w:type="spellStart"/>
      <w:r w:rsidRPr="0080468A">
        <w:rPr>
          <w:rFonts w:ascii="宋体" w:eastAsia="宋体" w:hAnsi="宋体" w:hint="eastAsia"/>
          <w:b/>
          <w:bCs/>
        </w:rPr>
        <w:t>libvcf.</w:t>
      </w:r>
      <w:r w:rsidRPr="0080468A">
        <w:rPr>
          <w:rFonts w:ascii="宋体" w:eastAsia="宋体" w:hAnsi="宋体"/>
          <w:b/>
          <w:bCs/>
        </w:rPr>
        <w:t>a</w:t>
      </w:r>
      <w:proofErr w:type="spellEnd"/>
      <w:r>
        <w:rPr>
          <w:rFonts w:ascii="宋体" w:eastAsia="宋体" w:hAnsi="宋体" w:hint="eastAsia"/>
        </w:rPr>
        <w:t>（该库的静态库文件）。可将</w:t>
      </w:r>
      <w:r w:rsidR="008D2619">
        <w:rPr>
          <w:rFonts w:ascii="宋体" w:eastAsia="宋体" w:hAnsi="宋体" w:hint="eastAsia"/>
        </w:rPr>
        <w:t>生成的</w:t>
      </w:r>
      <w:r>
        <w:rPr>
          <w:rFonts w:ascii="宋体" w:eastAsia="宋体" w:hAnsi="宋体" w:hint="eastAsia"/>
        </w:rPr>
        <w:t>对应库文件拷贝到适当位置</w:t>
      </w:r>
      <w:r w:rsidR="008D2619">
        <w:rPr>
          <w:rFonts w:ascii="宋体" w:eastAsia="宋体" w:hAnsi="宋体" w:hint="eastAsia"/>
        </w:rPr>
        <w:t>完成对该库的使用。</w:t>
      </w:r>
    </w:p>
    <w:p w14:paraId="43BD0207" w14:textId="472F39E1" w:rsidR="0080468A" w:rsidRPr="0080468A" w:rsidRDefault="0080468A" w:rsidP="00E22244">
      <w:pPr>
        <w:rPr>
          <w:rFonts w:ascii="宋体" w:eastAsia="宋体" w:hAnsi="宋体"/>
        </w:rPr>
      </w:pPr>
      <w:r w:rsidRPr="0080468A">
        <w:rPr>
          <w:rFonts w:ascii="宋体" w:eastAsia="宋体" w:hAnsi="宋体" w:hint="eastAsia"/>
        </w:rPr>
        <w:lastRenderedPageBreak/>
        <w:t>如果修改了</w:t>
      </w:r>
      <w:r w:rsidR="008D2619">
        <w:rPr>
          <w:rFonts w:ascii="宋体" w:eastAsia="宋体" w:hAnsi="宋体" w:hint="eastAsia"/>
        </w:rPr>
        <w:t>该</w:t>
      </w:r>
      <w:r w:rsidRPr="0080468A">
        <w:rPr>
          <w:rFonts w:ascii="宋体" w:eastAsia="宋体" w:hAnsi="宋体" w:hint="eastAsia"/>
        </w:rPr>
        <w:t>库中的源码需要重新编译</w:t>
      </w:r>
    </w:p>
    <w:p w14:paraId="39998557" w14:textId="42226758" w:rsidR="0080468A" w:rsidRPr="0080468A" w:rsidRDefault="0080468A" w:rsidP="0080468A">
      <w:pPr>
        <w:ind w:firstLine="420"/>
        <w:rPr>
          <w:b/>
          <w:bCs/>
        </w:rPr>
      </w:pPr>
      <w:r w:rsidRPr="0080468A">
        <w:rPr>
          <w:rFonts w:hint="eastAsia"/>
          <w:b/>
          <w:bCs/>
        </w:rPr>
        <w:t>make</w:t>
      </w:r>
      <w:r w:rsidRPr="0080468A">
        <w:rPr>
          <w:b/>
          <w:bCs/>
        </w:rPr>
        <w:t xml:space="preserve"> </w:t>
      </w:r>
      <w:r w:rsidRPr="0080468A">
        <w:rPr>
          <w:rFonts w:hint="eastAsia"/>
          <w:b/>
          <w:bCs/>
        </w:rPr>
        <w:t>clean</w:t>
      </w:r>
    </w:p>
    <w:p w14:paraId="42A13A19" w14:textId="5EBD1672" w:rsidR="0080468A" w:rsidRPr="0080468A" w:rsidRDefault="0080468A" w:rsidP="0080468A">
      <w:pPr>
        <w:ind w:firstLine="420"/>
        <w:rPr>
          <w:b/>
          <w:bCs/>
        </w:rPr>
      </w:pPr>
      <w:r w:rsidRPr="0080468A">
        <w:rPr>
          <w:rFonts w:hint="eastAsia"/>
          <w:b/>
          <w:bCs/>
        </w:rPr>
        <w:t>make</w:t>
      </w:r>
    </w:p>
    <w:p w14:paraId="133F10E7" w14:textId="13C1F9BF" w:rsidR="000E2980" w:rsidDel="00CD43B2" w:rsidRDefault="000E2980" w:rsidP="000E2980">
      <w:pPr>
        <w:pStyle w:val="2"/>
        <w:rPr>
          <w:del w:id="95" w:author="zuo Oliver" w:date="2023-05-20T23:30:00Z"/>
        </w:rPr>
      </w:pPr>
      <w:del w:id="96" w:author="zuo Oliver" w:date="2023-05-20T23:30:00Z">
        <w:r w:rsidDel="00CD43B2">
          <w:rPr>
            <w:rFonts w:hint="eastAsia"/>
          </w:rPr>
          <w:delText>示例</w:delText>
        </w:r>
        <w:r w:rsidR="008D2619" w:rsidDel="00CD43B2">
          <w:rPr>
            <w:rFonts w:hint="eastAsia"/>
          </w:rPr>
          <w:delText>程序</w:delText>
        </w:r>
      </w:del>
    </w:p>
    <w:p w14:paraId="57EBFC68" w14:textId="66D002FB" w:rsidR="000E2980" w:rsidDel="00CD43B2" w:rsidRDefault="008D2619" w:rsidP="009208FA">
      <w:pPr>
        <w:rPr>
          <w:del w:id="97" w:author="zuo Oliver" w:date="2023-05-20T23:30:00Z"/>
          <w:rFonts w:ascii="宋体" w:eastAsia="宋体" w:hAnsi="宋体"/>
        </w:rPr>
      </w:pPr>
      <w:del w:id="98" w:author="zuo Oliver" w:date="2023-05-20T23:30:00Z">
        <w:r w:rsidRPr="0080468A" w:rsidDel="00CD43B2">
          <w:rPr>
            <w:rFonts w:ascii="宋体" w:eastAsia="宋体" w:hAnsi="宋体" w:hint="eastAsia"/>
          </w:rPr>
          <w:delText>在vcflib/</w:delText>
        </w:r>
        <w:r w:rsidDel="00CD43B2">
          <w:rPr>
            <w:rFonts w:ascii="宋体" w:eastAsia="宋体" w:hAnsi="宋体" w:hint="eastAsia"/>
          </w:rPr>
          <w:delText>tst</w:delText>
        </w:r>
        <w:r w:rsidRPr="0080468A" w:rsidDel="00CD43B2">
          <w:rPr>
            <w:rFonts w:ascii="宋体" w:eastAsia="宋体" w:hAnsi="宋体" w:hint="eastAsia"/>
          </w:rPr>
          <w:delText>目录</w:delText>
        </w:r>
        <w:r w:rsidDel="00CD43B2">
          <w:rPr>
            <w:rFonts w:ascii="宋体" w:eastAsia="宋体" w:hAnsi="宋体" w:hint="eastAsia"/>
          </w:rPr>
          <w:delText>中，提供了一个调用该库的测试程序。在成功编译该库后，进入该目录</w:delText>
        </w:r>
      </w:del>
    </w:p>
    <w:p w14:paraId="6A6E547B" w14:textId="04732805" w:rsidR="008D2619" w:rsidRPr="008D2619" w:rsidDel="00CD43B2" w:rsidRDefault="008D2619" w:rsidP="008D2619">
      <w:pPr>
        <w:ind w:firstLine="420"/>
        <w:rPr>
          <w:del w:id="99" w:author="zuo Oliver" w:date="2023-05-20T23:30:00Z"/>
          <w:rFonts w:ascii="宋体" w:eastAsia="宋体" w:hAnsi="宋体"/>
          <w:b/>
          <w:bCs/>
        </w:rPr>
      </w:pPr>
      <w:del w:id="100" w:author="zuo Oliver" w:date="2023-05-20T23:30:00Z">
        <w:r w:rsidRPr="008D2619" w:rsidDel="00CD43B2">
          <w:rPr>
            <w:rFonts w:ascii="宋体" w:eastAsia="宋体" w:hAnsi="宋体" w:hint="eastAsia"/>
            <w:b/>
            <w:bCs/>
          </w:rPr>
          <w:delText>cd</w:delText>
        </w:r>
        <w:r w:rsidRPr="008D2619" w:rsidDel="00CD43B2">
          <w:rPr>
            <w:rFonts w:ascii="宋体" w:eastAsia="宋体" w:hAnsi="宋体"/>
            <w:b/>
            <w:bCs/>
          </w:rPr>
          <w:delText xml:space="preserve"> </w:delText>
        </w:r>
        <w:r w:rsidRPr="008D2619" w:rsidDel="00CD43B2">
          <w:rPr>
            <w:rFonts w:ascii="宋体" w:eastAsia="宋体" w:hAnsi="宋体" w:hint="eastAsia"/>
            <w:b/>
            <w:bCs/>
          </w:rPr>
          <w:delText>tst</w:delText>
        </w:r>
      </w:del>
    </w:p>
    <w:p w14:paraId="75F9E06A" w14:textId="4AE22831" w:rsidR="008D2619" w:rsidDel="00CD43B2" w:rsidRDefault="008D2619" w:rsidP="009208FA">
      <w:pPr>
        <w:rPr>
          <w:del w:id="101" w:author="zuo Oliver" w:date="2023-05-20T23:30:00Z"/>
          <w:rFonts w:ascii="宋体" w:eastAsia="宋体" w:hAnsi="宋体"/>
        </w:rPr>
      </w:pPr>
      <w:del w:id="102" w:author="zuo Oliver" w:date="2023-05-20T23:30:00Z">
        <w:r w:rsidDel="00CD43B2">
          <w:rPr>
            <w:rFonts w:ascii="宋体" w:eastAsia="宋体" w:hAnsi="宋体" w:hint="eastAsia"/>
          </w:rPr>
          <w:delText>编译示例程序</w:delText>
        </w:r>
      </w:del>
    </w:p>
    <w:p w14:paraId="624CD899" w14:textId="7C4F95B8" w:rsidR="008D2619" w:rsidRPr="008D2619" w:rsidDel="00CD43B2" w:rsidRDefault="008D2619" w:rsidP="008D2619">
      <w:pPr>
        <w:ind w:firstLine="420"/>
        <w:rPr>
          <w:del w:id="103" w:author="zuo Oliver" w:date="2023-05-20T23:30:00Z"/>
          <w:rFonts w:ascii="宋体" w:eastAsia="宋体" w:hAnsi="宋体"/>
          <w:b/>
          <w:bCs/>
        </w:rPr>
      </w:pPr>
      <w:del w:id="104" w:author="zuo Oliver" w:date="2023-05-20T23:30:00Z">
        <w:r w:rsidRPr="008D2619" w:rsidDel="00CD43B2">
          <w:rPr>
            <w:rFonts w:ascii="宋体" w:eastAsia="宋体" w:hAnsi="宋体" w:hint="eastAsia"/>
            <w:b/>
            <w:bCs/>
          </w:rPr>
          <w:delText>make</w:delText>
        </w:r>
      </w:del>
    </w:p>
    <w:p w14:paraId="1E9D16E7" w14:textId="4D9EFCC9" w:rsidR="008D2619" w:rsidDel="00CD43B2" w:rsidRDefault="008D2619" w:rsidP="009208FA">
      <w:pPr>
        <w:rPr>
          <w:del w:id="105" w:author="zuo Oliver" w:date="2023-05-20T23:30:00Z"/>
          <w:rFonts w:ascii="宋体" w:eastAsia="宋体" w:hAnsi="宋体"/>
        </w:rPr>
      </w:pPr>
      <w:del w:id="106" w:author="zuo Oliver" w:date="2023-05-20T23:30:00Z">
        <w:r w:rsidDel="00CD43B2">
          <w:rPr>
            <w:rFonts w:ascii="宋体" w:eastAsia="宋体" w:hAnsi="宋体" w:hint="eastAsia"/>
          </w:rPr>
          <w:delText>用户在使用该库时，编译参数可参考</w:delText>
        </w:r>
        <w:r w:rsidRPr="0080468A" w:rsidDel="00CD43B2">
          <w:rPr>
            <w:rFonts w:ascii="宋体" w:eastAsia="宋体" w:hAnsi="宋体" w:hint="eastAsia"/>
          </w:rPr>
          <w:delText>vcflib/</w:delText>
        </w:r>
        <w:r w:rsidDel="00CD43B2">
          <w:rPr>
            <w:rFonts w:ascii="宋体" w:eastAsia="宋体" w:hAnsi="宋体" w:hint="eastAsia"/>
          </w:rPr>
          <w:delText>tst/M</w:delText>
        </w:r>
        <w:r w:rsidDel="00CD43B2">
          <w:rPr>
            <w:rFonts w:ascii="宋体" w:eastAsia="宋体" w:hAnsi="宋体"/>
          </w:rPr>
          <w:delText>akefile</w:delText>
        </w:r>
        <w:r w:rsidDel="00CD43B2">
          <w:rPr>
            <w:rFonts w:ascii="宋体" w:eastAsia="宋体" w:hAnsi="宋体" w:hint="eastAsia"/>
          </w:rPr>
          <w:delText>文件。</w:delText>
        </w:r>
      </w:del>
    </w:p>
    <w:p w14:paraId="300E2B7A" w14:textId="33E4A6EC" w:rsidR="008D2619" w:rsidDel="00CD43B2" w:rsidRDefault="00527A49" w:rsidP="009208FA">
      <w:pPr>
        <w:rPr>
          <w:del w:id="107" w:author="zuo Oliver" w:date="2023-05-20T23:30:00Z"/>
          <w:rFonts w:ascii="宋体" w:eastAsia="宋体" w:hAnsi="宋体"/>
        </w:rPr>
      </w:pPr>
      <w:del w:id="108" w:author="zuo Oliver" w:date="2023-05-20T23:30:00Z">
        <w:r w:rsidRPr="0080468A" w:rsidDel="00CD43B2">
          <w:rPr>
            <w:rFonts w:ascii="宋体" w:eastAsia="宋体" w:hAnsi="宋体" w:hint="eastAsia"/>
          </w:rPr>
          <w:delText>vcflib/</w:delText>
        </w:r>
        <w:r w:rsidDel="00CD43B2">
          <w:rPr>
            <w:rFonts w:ascii="宋体" w:eastAsia="宋体" w:hAnsi="宋体" w:hint="eastAsia"/>
          </w:rPr>
          <w:delText>tst/test</w:delText>
        </w:r>
        <w:r w:rsidDel="00CD43B2">
          <w:rPr>
            <w:rFonts w:ascii="宋体" w:eastAsia="宋体" w:hAnsi="宋体"/>
          </w:rPr>
          <w:delText>.c</w:delText>
        </w:r>
        <w:r w:rsidDel="00CD43B2">
          <w:rPr>
            <w:rFonts w:ascii="宋体" w:eastAsia="宋体" w:hAnsi="宋体" w:hint="eastAsia"/>
          </w:rPr>
          <w:delText>示例程序演示了</w:delText>
        </w:r>
        <w:r w:rsidRPr="003F294D" w:rsidDel="00CD43B2">
          <w:rPr>
            <w:rFonts w:ascii="宋体" w:eastAsia="宋体" w:hAnsi="宋体" w:hint="eastAsia"/>
          </w:rPr>
          <w:delText>一个读操作和一个读写操作</w:delText>
        </w:r>
        <w:r w:rsidDel="00CD43B2">
          <w:rPr>
            <w:rFonts w:ascii="宋体" w:eastAsia="宋体" w:hAnsi="宋体" w:hint="eastAsia"/>
          </w:rPr>
          <w:delText>。</w:delText>
        </w:r>
        <w:r w:rsidR="00133C7A" w:rsidDel="00CD43B2">
          <w:rPr>
            <w:rFonts w:ascii="宋体" w:eastAsia="宋体" w:hAnsi="宋体" w:hint="eastAsia"/>
          </w:rPr>
          <w:delText>下面对test.</w:delText>
        </w:r>
        <w:r w:rsidR="00133C7A" w:rsidDel="00CD43B2">
          <w:rPr>
            <w:rFonts w:ascii="宋体" w:eastAsia="宋体" w:hAnsi="宋体"/>
          </w:rPr>
          <w:delText>c</w:delText>
        </w:r>
        <w:r w:rsidR="00133C7A" w:rsidDel="00CD43B2">
          <w:rPr>
            <w:rFonts w:ascii="宋体" w:eastAsia="宋体" w:hAnsi="宋体" w:hint="eastAsia"/>
          </w:rPr>
          <w:delText>文件做详细讲解（下面的line</w:delText>
        </w:r>
        <w:r w:rsidR="00133C7A" w:rsidDel="00CD43B2">
          <w:rPr>
            <w:rFonts w:ascii="宋体" w:eastAsia="宋体" w:hAnsi="宋体"/>
          </w:rPr>
          <w:delText xml:space="preserve"> </w:delText>
        </w:r>
        <w:r w:rsidR="00133C7A" w:rsidDel="00CD43B2">
          <w:rPr>
            <w:rFonts w:ascii="宋体" w:eastAsia="宋体" w:hAnsi="宋体" w:hint="eastAsia"/>
          </w:rPr>
          <w:delText>number都是test</w:delText>
        </w:r>
        <w:r w:rsidR="00133C7A" w:rsidDel="00CD43B2">
          <w:rPr>
            <w:rFonts w:ascii="宋体" w:eastAsia="宋体" w:hAnsi="宋体"/>
          </w:rPr>
          <w:delText>.c</w:delText>
        </w:r>
        <w:r w:rsidR="00133C7A" w:rsidDel="00CD43B2">
          <w:rPr>
            <w:rFonts w:ascii="宋体" w:eastAsia="宋体" w:hAnsi="宋体" w:hint="eastAsia"/>
          </w:rPr>
          <w:delText>的行号）。</w:delText>
        </w:r>
      </w:del>
    </w:p>
    <w:p w14:paraId="3909BC01" w14:textId="08B938E0" w:rsidR="00527A49" w:rsidRPr="00BE69D0" w:rsidDel="00CD43B2" w:rsidRDefault="00DE56B1" w:rsidP="00DE56B1">
      <w:pPr>
        <w:pStyle w:val="3"/>
        <w:rPr>
          <w:del w:id="109" w:author="zuo Oliver" w:date="2023-05-20T23:30:00Z"/>
        </w:rPr>
      </w:pPr>
      <w:del w:id="110" w:author="zuo Oliver" w:date="2023-05-20T23:30:00Z">
        <w:r w:rsidDel="00CD43B2">
          <w:rPr>
            <w:rFonts w:hint="eastAsia"/>
          </w:rPr>
          <w:delText>1</w:delText>
        </w:r>
        <w:r w:rsidDel="00CD43B2">
          <w:delText>.</w:delText>
        </w:r>
        <w:r w:rsidR="00527A49" w:rsidRPr="00BE69D0" w:rsidDel="00CD43B2">
          <w:rPr>
            <w:rFonts w:hint="eastAsia"/>
          </w:rPr>
          <w:delText>读操作流程</w:delText>
        </w:r>
      </w:del>
    </w:p>
    <w:p w14:paraId="31355687" w14:textId="0315CC22" w:rsidR="008F1109" w:rsidDel="00DF3F11" w:rsidRDefault="00527A49" w:rsidP="009208FA">
      <w:pPr>
        <w:rPr>
          <w:del w:id="111" w:author="zuo Oliver" w:date="2023-05-16T15:21:00Z"/>
          <w:rFonts w:ascii="宋体" w:eastAsia="宋体" w:hAnsi="宋体"/>
        </w:rPr>
      </w:pPr>
      <w:del w:id="112" w:author="zuo Oliver" w:date="2023-05-16T15:04:00Z">
        <w:r w:rsidDel="00D047C8">
          <w:rPr>
            <w:rFonts w:ascii="宋体" w:eastAsia="宋体" w:hAnsi="宋体" w:hint="eastAsia"/>
          </w:rPr>
          <w:delText>1）配置</w:delText>
        </w:r>
      </w:del>
      <w:del w:id="113" w:author="zuo Oliver" w:date="2023-05-20T23:30:00Z">
        <w:r w:rsidDel="00CD43B2">
          <w:rPr>
            <w:rFonts w:ascii="宋体" w:eastAsia="宋体" w:hAnsi="宋体" w:hint="eastAsia"/>
          </w:rPr>
          <w:delText>VCF_</w:delText>
        </w:r>
        <w:r w:rsidDel="00CD43B2">
          <w:rPr>
            <w:rFonts w:ascii="宋体" w:eastAsia="宋体" w:hAnsi="宋体"/>
          </w:rPr>
          <w:delText>FILE</w:delText>
        </w:r>
        <w:r w:rsidDel="00CD43B2">
          <w:rPr>
            <w:rFonts w:ascii="宋体" w:eastAsia="宋体" w:hAnsi="宋体" w:hint="eastAsia"/>
          </w:rPr>
          <w:delText>结构体</w:delText>
        </w:r>
      </w:del>
      <w:del w:id="114" w:author="zuo Oliver" w:date="2023-05-16T15:06:00Z">
        <w:r w:rsidDel="008F1109">
          <w:rPr>
            <w:rFonts w:ascii="宋体" w:eastAsia="宋体" w:hAnsi="宋体" w:hint="eastAsia"/>
          </w:rPr>
          <w:delText>对象</w:delText>
        </w:r>
      </w:del>
      <w:del w:id="115" w:author="zuo Oliver" w:date="2023-05-20T23:30:00Z">
        <w:r w:rsidDel="00CD43B2">
          <w:rPr>
            <w:rFonts w:ascii="宋体" w:eastAsia="宋体" w:hAnsi="宋体" w:hint="eastAsia"/>
          </w:rPr>
          <w:delText>，</w:delText>
        </w:r>
      </w:del>
      <w:del w:id="116" w:author="zuo Oliver" w:date="2023-05-16T15:05:00Z">
        <w:r w:rsidDel="00D047C8">
          <w:rPr>
            <w:rFonts w:ascii="宋体" w:eastAsia="宋体" w:hAnsi="宋体" w:hint="eastAsia"/>
          </w:rPr>
          <w:delText>建议先清空再使用，</w:delText>
        </w:r>
      </w:del>
      <w:del w:id="117" w:author="zuo Oliver" w:date="2023-05-20T23:30:00Z">
        <w:r w:rsidDel="00CD43B2">
          <w:rPr>
            <w:rFonts w:ascii="宋体" w:eastAsia="宋体" w:hAnsi="宋体" w:hint="eastAsia"/>
          </w:rPr>
          <w:delText>见line</w:delText>
        </w:r>
      </w:del>
      <w:del w:id="118" w:author="zuo Oliver" w:date="2023-05-16T15:06:00Z">
        <w:r w:rsidDel="00D047C8">
          <w:rPr>
            <w:rFonts w:ascii="宋体" w:eastAsia="宋体" w:hAnsi="宋体"/>
          </w:rPr>
          <w:delText>49</w:delText>
        </w:r>
      </w:del>
      <w:del w:id="119" w:author="zuo Oliver" w:date="2023-05-20T23:30:00Z">
        <w:r w:rsidDel="00CD43B2">
          <w:rPr>
            <w:rFonts w:ascii="宋体" w:eastAsia="宋体" w:hAnsi="宋体" w:hint="eastAsia"/>
          </w:rPr>
          <w:delText>。</w:delText>
        </w:r>
      </w:del>
    </w:p>
    <w:p w14:paraId="34989882" w14:textId="0830262F" w:rsidR="00527A49" w:rsidRPr="008F1109" w:rsidDel="00DF3F11" w:rsidRDefault="00527A49">
      <w:pPr>
        <w:rPr>
          <w:del w:id="120" w:author="zuo Oliver" w:date="2023-05-16T15:21:00Z"/>
          <w:rFonts w:ascii="宋体" w:eastAsia="宋体" w:hAnsi="宋体"/>
          <w:highlight w:val="yellow"/>
          <w:rPrChange w:id="121" w:author="zuo Oliver" w:date="2023-05-16T15:07:00Z">
            <w:rPr>
              <w:del w:id="122" w:author="zuo Oliver" w:date="2023-05-16T15:21:00Z"/>
              <w:rFonts w:ascii="宋体" w:eastAsia="宋体" w:hAnsi="宋体"/>
            </w:rPr>
          </w:rPrChange>
        </w:rPr>
      </w:pPr>
      <w:del w:id="123" w:author="zuo Oliver" w:date="2023-05-16T15:21:00Z">
        <w:r w:rsidRPr="008F1109" w:rsidDel="00DF3F11">
          <w:rPr>
            <w:rFonts w:ascii="宋体" w:eastAsia="宋体" w:hAnsi="宋体"/>
            <w:highlight w:val="yellow"/>
            <w:rPrChange w:id="124" w:author="zuo Oliver" w:date="2023-05-16T15:07:00Z">
              <w:rPr>
                <w:rFonts w:ascii="宋体" w:eastAsia="宋体" w:hAnsi="宋体"/>
              </w:rPr>
            </w:rPrChange>
          </w:rPr>
          <w:delText>VCF_FILE</w:delText>
        </w:r>
        <w:r w:rsidRPr="008F1109" w:rsidDel="00DF3F11">
          <w:rPr>
            <w:rFonts w:ascii="宋体" w:eastAsia="宋体" w:hAnsi="宋体" w:hint="eastAsia"/>
            <w:highlight w:val="yellow"/>
            <w:rPrChange w:id="125" w:author="zuo Oliver" w:date="2023-05-16T15:07:00Z">
              <w:rPr>
                <w:rFonts w:ascii="宋体" w:eastAsia="宋体" w:hAnsi="宋体" w:hint="eastAsia"/>
              </w:rPr>
            </w:rPrChange>
          </w:rPr>
          <w:delText>结构体中</w:delText>
        </w:r>
        <w:r w:rsidRPr="008F1109" w:rsidDel="00DF3F11">
          <w:rPr>
            <w:rFonts w:ascii="宋体" w:eastAsia="宋体" w:hAnsi="宋体"/>
            <w:highlight w:val="yellow"/>
            <w:rPrChange w:id="126" w:author="zuo Oliver" w:date="2023-05-16T15:07:00Z">
              <w:rPr>
                <w:rFonts w:ascii="宋体" w:eastAsia="宋体" w:hAnsi="宋体"/>
              </w:rPr>
            </w:rPrChange>
          </w:rPr>
          <w:delText>mode成员变量指定操作的文件格式是：</w:delText>
        </w:r>
      </w:del>
    </w:p>
    <w:p w14:paraId="61524E63" w14:textId="7A6EC056" w:rsidR="00527A49" w:rsidRPr="008F1109" w:rsidDel="00DF3F11" w:rsidRDefault="00527A49">
      <w:pPr>
        <w:rPr>
          <w:del w:id="127" w:author="zuo Oliver" w:date="2023-05-16T15:21:00Z"/>
          <w:rFonts w:ascii="宋体" w:eastAsia="宋体" w:hAnsi="宋体"/>
          <w:highlight w:val="yellow"/>
          <w:rPrChange w:id="128" w:author="zuo Oliver" w:date="2023-05-16T15:07:00Z">
            <w:rPr>
              <w:del w:id="129" w:author="zuo Oliver" w:date="2023-05-16T15:21:00Z"/>
              <w:rFonts w:ascii="宋体" w:eastAsia="宋体" w:hAnsi="宋体"/>
            </w:rPr>
          </w:rPrChange>
        </w:rPr>
        <w:pPrChange w:id="130" w:author="zuo Oliver" w:date="2023-05-16T15:21:00Z">
          <w:pPr>
            <w:ind w:firstLine="420"/>
          </w:pPr>
        </w:pPrChange>
      </w:pPr>
      <w:del w:id="131" w:author="zuo Oliver" w:date="2023-05-16T15:21:00Z">
        <w:r w:rsidRPr="008F1109" w:rsidDel="00DF3F11">
          <w:rPr>
            <w:rFonts w:ascii="宋体" w:eastAsia="宋体" w:hAnsi="宋体"/>
            <w:highlight w:val="yellow"/>
            <w:rPrChange w:id="132" w:author="zuo Oliver" w:date="2023-05-16T15:07:00Z">
              <w:rPr>
                <w:rFonts w:ascii="宋体" w:eastAsia="宋体" w:hAnsi="宋体"/>
              </w:rPr>
            </w:rPrChange>
          </w:rPr>
          <w:delText>FILE_MODE_NORMAL</w:delText>
        </w:r>
        <w:r w:rsidR="00122837" w:rsidRPr="008F1109" w:rsidDel="00DF3F11">
          <w:rPr>
            <w:rFonts w:ascii="宋体" w:eastAsia="宋体" w:hAnsi="宋体" w:hint="eastAsia"/>
            <w:highlight w:val="yellow"/>
            <w:rPrChange w:id="133" w:author="zuo Oliver" w:date="2023-05-16T15:07:00Z">
              <w:rPr>
                <w:rFonts w:ascii="宋体" w:eastAsia="宋体" w:hAnsi="宋体" w:hint="eastAsia"/>
              </w:rPr>
            </w:rPrChange>
          </w:rPr>
          <w:delText>：普通未压缩的</w:delText>
        </w:r>
        <w:r w:rsidR="00122837" w:rsidRPr="008F1109" w:rsidDel="00DF3F11">
          <w:rPr>
            <w:rFonts w:ascii="宋体" w:eastAsia="宋体" w:hAnsi="宋体"/>
            <w:highlight w:val="yellow"/>
            <w:rPrChange w:id="134" w:author="zuo Oliver" w:date="2023-05-16T15:07:00Z">
              <w:rPr>
                <w:rFonts w:ascii="宋体" w:eastAsia="宋体" w:hAnsi="宋体"/>
              </w:rPr>
            </w:rPrChange>
          </w:rPr>
          <w:delText>vcf文件</w:delText>
        </w:r>
      </w:del>
    </w:p>
    <w:p w14:paraId="35D2A2D3" w14:textId="78BC4B75" w:rsidR="00527A49" w:rsidRPr="008F1109" w:rsidDel="00DF3F11" w:rsidRDefault="00122837">
      <w:pPr>
        <w:rPr>
          <w:del w:id="135" w:author="zuo Oliver" w:date="2023-05-16T15:21:00Z"/>
          <w:rFonts w:ascii="宋体" w:eastAsia="宋体" w:hAnsi="宋体"/>
          <w:highlight w:val="yellow"/>
          <w:rPrChange w:id="136" w:author="zuo Oliver" w:date="2023-05-16T15:07:00Z">
            <w:rPr>
              <w:del w:id="137" w:author="zuo Oliver" w:date="2023-05-16T15:21:00Z"/>
              <w:rFonts w:ascii="宋体" w:eastAsia="宋体" w:hAnsi="宋体"/>
            </w:rPr>
          </w:rPrChange>
        </w:rPr>
        <w:pPrChange w:id="138" w:author="zuo Oliver" w:date="2023-05-16T15:21:00Z">
          <w:pPr>
            <w:ind w:firstLine="420"/>
          </w:pPr>
        </w:pPrChange>
      </w:pPr>
      <w:del w:id="139" w:author="zuo Oliver" w:date="2023-05-16T15:21:00Z">
        <w:r w:rsidRPr="008F1109" w:rsidDel="00DF3F11">
          <w:rPr>
            <w:rFonts w:ascii="宋体" w:eastAsia="宋体" w:hAnsi="宋体"/>
            <w:highlight w:val="yellow"/>
            <w:rPrChange w:id="140" w:author="zuo Oliver" w:date="2023-05-16T15:07:00Z">
              <w:rPr>
                <w:rFonts w:ascii="宋体" w:eastAsia="宋体" w:hAnsi="宋体"/>
              </w:rPr>
            </w:rPrChange>
          </w:rPr>
          <w:delText>FILE_MODE_GZ</w:delText>
        </w:r>
        <w:r w:rsidRPr="008F1109" w:rsidDel="00DF3F11">
          <w:rPr>
            <w:rFonts w:ascii="宋体" w:eastAsia="宋体" w:hAnsi="宋体" w:hint="eastAsia"/>
            <w:highlight w:val="yellow"/>
            <w:rPrChange w:id="141" w:author="zuo Oliver" w:date="2023-05-16T15:07:00Z">
              <w:rPr>
                <w:rFonts w:ascii="宋体" w:eastAsia="宋体" w:hAnsi="宋体" w:hint="eastAsia"/>
              </w:rPr>
            </w:rPrChange>
          </w:rPr>
          <w:delText>：</w:delText>
        </w:r>
        <w:r w:rsidR="00527A49" w:rsidRPr="008F1109" w:rsidDel="00DF3F11">
          <w:rPr>
            <w:rFonts w:ascii="宋体" w:eastAsia="宋体" w:hAnsi="宋体" w:hint="eastAsia"/>
            <w:highlight w:val="yellow"/>
            <w:rPrChange w:id="142" w:author="zuo Oliver" w:date="2023-05-16T15:07:00Z">
              <w:rPr>
                <w:rFonts w:ascii="宋体" w:eastAsia="宋体" w:hAnsi="宋体" w:hint="eastAsia"/>
              </w:rPr>
            </w:rPrChange>
          </w:rPr>
          <w:delText>压缩的</w:delText>
        </w:r>
        <w:r w:rsidRPr="008F1109" w:rsidDel="00DF3F11">
          <w:rPr>
            <w:rFonts w:ascii="宋体" w:eastAsia="宋体" w:hAnsi="宋体"/>
            <w:highlight w:val="yellow"/>
            <w:rPrChange w:id="143" w:author="zuo Oliver" w:date="2023-05-16T15:07:00Z">
              <w:rPr>
                <w:rFonts w:ascii="宋体" w:eastAsia="宋体" w:hAnsi="宋体"/>
              </w:rPr>
            </w:rPrChange>
          </w:rPr>
          <w:delText>.gz 格式的</w:delText>
        </w:r>
        <w:r w:rsidR="00527A49" w:rsidRPr="008F1109" w:rsidDel="00DF3F11">
          <w:rPr>
            <w:rFonts w:ascii="宋体" w:eastAsia="宋体" w:hAnsi="宋体"/>
            <w:highlight w:val="yellow"/>
            <w:rPrChange w:id="144" w:author="zuo Oliver" w:date="2023-05-16T15:07:00Z">
              <w:rPr>
                <w:rFonts w:ascii="宋体" w:eastAsia="宋体" w:hAnsi="宋体"/>
              </w:rPr>
            </w:rPrChange>
          </w:rPr>
          <w:delText>vcf文件</w:delText>
        </w:r>
        <w:r w:rsidR="00527A49" w:rsidRPr="008F1109" w:rsidDel="00DF3F11">
          <w:rPr>
            <w:rFonts w:ascii="宋体" w:eastAsia="宋体" w:hAnsi="宋体"/>
            <w:highlight w:val="yellow"/>
            <w:rPrChange w:id="145" w:author="zuo Oliver" w:date="2023-05-16T15:07:00Z">
              <w:rPr>
                <w:rFonts w:ascii="宋体" w:eastAsia="宋体" w:hAnsi="宋体"/>
              </w:rPr>
            </w:rPrChange>
          </w:rPr>
          <w:tab/>
        </w:r>
      </w:del>
    </w:p>
    <w:p w14:paraId="32A8A4C3" w14:textId="7AC6737C" w:rsidR="00527A49" w:rsidRPr="008F1109" w:rsidDel="00DF3F11" w:rsidRDefault="00527A49">
      <w:pPr>
        <w:rPr>
          <w:del w:id="146" w:author="zuo Oliver" w:date="2023-05-16T15:21:00Z"/>
          <w:rFonts w:ascii="宋体" w:eastAsia="宋体" w:hAnsi="宋体"/>
          <w:highlight w:val="yellow"/>
          <w:rPrChange w:id="147" w:author="zuo Oliver" w:date="2023-05-16T15:07:00Z">
            <w:rPr>
              <w:del w:id="148" w:author="zuo Oliver" w:date="2023-05-16T15:21:00Z"/>
              <w:rFonts w:ascii="宋体" w:eastAsia="宋体" w:hAnsi="宋体"/>
            </w:rPr>
          </w:rPrChange>
        </w:rPr>
      </w:pPr>
      <w:del w:id="149" w:author="zuo Oliver" w:date="2023-05-16T15:21:00Z">
        <w:r w:rsidRPr="008F1109" w:rsidDel="00DF3F11">
          <w:rPr>
            <w:rFonts w:ascii="宋体" w:eastAsia="宋体" w:hAnsi="宋体"/>
            <w:highlight w:val="yellow"/>
            <w:rPrChange w:id="150" w:author="zuo Oliver" w:date="2023-05-16T15:07:00Z">
              <w:rPr>
                <w:rFonts w:ascii="宋体" w:eastAsia="宋体" w:hAnsi="宋体"/>
              </w:rPr>
            </w:rPrChange>
          </w:rPr>
          <w:delText>VCF_FILE</w:delText>
        </w:r>
        <w:r w:rsidRPr="008F1109" w:rsidDel="00DF3F11">
          <w:rPr>
            <w:rFonts w:ascii="宋体" w:eastAsia="宋体" w:hAnsi="宋体" w:hint="eastAsia"/>
            <w:highlight w:val="yellow"/>
            <w:rPrChange w:id="151" w:author="zuo Oliver" w:date="2023-05-16T15:07:00Z">
              <w:rPr>
                <w:rFonts w:ascii="宋体" w:eastAsia="宋体" w:hAnsi="宋体" w:hint="eastAsia"/>
              </w:rPr>
            </w:rPrChange>
          </w:rPr>
          <w:delText>结构体中</w:delText>
        </w:r>
        <w:r w:rsidRPr="008F1109" w:rsidDel="00DF3F11">
          <w:rPr>
            <w:rFonts w:ascii="宋体" w:eastAsia="宋体" w:hAnsi="宋体"/>
            <w:highlight w:val="yellow"/>
            <w:rPrChange w:id="152" w:author="zuo Oliver" w:date="2023-05-16T15:07:00Z">
              <w:rPr>
                <w:rFonts w:ascii="宋体" w:eastAsia="宋体" w:hAnsi="宋体"/>
              </w:rPr>
            </w:rPrChange>
          </w:rPr>
          <w:delText>parsingItems</w:delText>
        </w:r>
        <w:r w:rsidRPr="008F1109" w:rsidDel="00DF3F11">
          <w:rPr>
            <w:rFonts w:ascii="宋体" w:eastAsia="宋体" w:hAnsi="宋体" w:hint="eastAsia"/>
            <w:highlight w:val="yellow"/>
            <w:rPrChange w:id="153" w:author="zuo Oliver" w:date="2023-05-16T15:07:00Z">
              <w:rPr>
                <w:rFonts w:ascii="宋体" w:eastAsia="宋体" w:hAnsi="宋体" w:hint="eastAsia"/>
              </w:rPr>
            </w:rPrChange>
          </w:rPr>
          <w:delText>成员变量指定解析</w:delText>
        </w:r>
        <w:r w:rsidR="00122837" w:rsidRPr="008F1109" w:rsidDel="00DF3F11">
          <w:rPr>
            <w:rFonts w:ascii="宋体" w:eastAsia="宋体" w:hAnsi="宋体" w:hint="eastAsia"/>
            <w:highlight w:val="yellow"/>
            <w:rPrChange w:id="154" w:author="zuo Oliver" w:date="2023-05-16T15:07:00Z">
              <w:rPr>
                <w:rFonts w:ascii="宋体" w:eastAsia="宋体" w:hAnsi="宋体" w:hint="eastAsia"/>
              </w:rPr>
            </w:rPrChange>
          </w:rPr>
          <w:delText>字段类型。默认只解析</w:delText>
        </w:r>
        <w:r w:rsidR="00122837" w:rsidRPr="008F1109" w:rsidDel="00DF3F11">
          <w:rPr>
            <w:rFonts w:ascii="宋体" w:eastAsia="宋体" w:hAnsi="宋体"/>
            <w:highlight w:val="yellow"/>
            <w:rPrChange w:id="155" w:author="zuo Oliver" w:date="2023-05-16T15:07:00Z">
              <w:rPr>
                <w:rFonts w:ascii="宋体" w:eastAsia="宋体" w:hAnsi="宋体"/>
              </w:rPr>
            </w:rPrChange>
          </w:rPr>
          <w:delText>GT字段</w:delText>
        </w:r>
      </w:del>
    </w:p>
    <w:p w14:paraId="51E443DE" w14:textId="3FB0250E" w:rsidR="00122837" w:rsidRPr="008F1109" w:rsidDel="00DF3F11" w:rsidRDefault="00122837">
      <w:pPr>
        <w:rPr>
          <w:del w:id="156" w:author="zuo Oliver" w:date="2023-05-16T15:21:00Z"/>
          <w:rFonts w:ascii="宋体" w:eastAsia="宋体" w:hAnsi="宋体"/>
          <w:highlight w:val="yellow"/>
          <w:rPrChange w:id="157" w:author="zuo Oliver" w:date="2023-05-16T15:07:00Z">
            <w:rPr>
              <w:del w:id="158" w:author="zuo Oliver" w:date="2023-05-16T15:21:00Z"/>
              <w:rFonts w:ascii="宋体" w:eastAsia="宋体" w:hAnsi="宋体"/>
            </w:rPr>
          </w:rPrChange>
        </w:rPr>
        <w:pPrChange w:id="159" w:author="zuo Oliver" w:date="2023-05-16T15:21:00Z">
          <w:pPr>
            <w:ind w:firstLine="420"/>
          </w:pPr>
        </w:pPrChange>
      </w:pPr>
      <w:del w:id="160" w:author="zuo Oliver" w:date="2023-05-16T15:21:00Z">
        <w:r w:rsidRPr="008F1109" w:rsidDel="00DF3F11">
          <w:rPr>
            <w:rFonts w:ascii="宋体" w:eastAsia="宋体" w:hAnsi="宋体"/>
            <w:highlight w:val="yellow"/>
            <w:rPrChange w:id="161" w:author="zuo Oliver" w:date="2023-05-16T15:07:00Z">
              <w:rPr>
                <w:rFonts w:ascii="宋体" w:eastAsia="宋体" w:hAnsi="宋体"/>
              </w:rPr>
            </w:rPrChange>
          </w:rPr>
          <w:delText>P_DS</w:delText>
        </w:r>
        <w:r w:rsidRPr="008F1109" w:rsidDel="00DF3F11">
          <w:rPr>
            <w:rFonts w:ascii="宋体" w:eastAsia="宋体" w:hAnsi="宋体" w:hint="eastAsia"/>
            <w:highlight w:val="yellow"/>
            <w:rPrChange w:id="162" w:author="zuo Oliver" w:date="2023-05-16T15:07:00Z">
              <w:rPr>
                <w:rFonts w:ascii="宋体" w:eastAsia="宋体" w:hAnsi="宋体" w:hint="eastAsia"/>
              </w:rPr>
            </w:rPrChange>
          </w:rPr>
          <w:delText>：解析</w:delText>
        </w:r>
        <w:r w:rsidRPr="008F1109" w:rsidDel="00DF3F11">
          <w:rPr>
            <w:rFonts w:ascii="宋体" w:eastAsia="宋体" w:hAnsi="宋体"/>
            <w:highlight w:val="yellow"/>
            <w:rPrChange w:id="163" w:author="zuo Oliver" w:date="2023-05-16T15:07:00Z">
              <w:rPr>
                <w:rFonts w:ascii="宋体" w:eastAsia="宋体" w:hAnsi="宋体"/>
              </w:rPr>
            </w:rPrChange>
          </w:rPr>
          <w:delText>DS字段</w:delText>
        </w:r>
      </w:del>
    </w:p>
    <w:p w14:paraId="52FD3764" w14:textId="1F900D55" w:rsidR="00527A49" w:rsidRPr="008F1109" w:rsidDel="00DF3F11" w:rsidRDefault="00122837">
      <w:pPr>
        <w:rPr>
          <w:del w:id="164" w:author="zuo Oliver" w:date="2023-05-16T15:21:00Z"/>
          <w:rFonts w:ascii="宋体" w:eastAsia="宋体" w:hAnsi="宋体"/>
          <w:highlight w:val="yellow"/>
          <w:rPrChange w:id="165" w:author="zuo Oliver" w:date="2023-05-16T15:07:00Z">
            <w:rPr>
              <w:del w:id="166" w:author="zuo Oliver" w:date="2023-05-16T15:21:00Z"/>
              <w:rFonts w:ascii="宋体" w:eastAsia="宋体" w:hAnsi="宋体"/>
            </w:rPr>
          </w:rPrChange>
        </w:rPr>
        <w:pPrChange w:id="167" w:author="zuo Oliver" w:date="2023-05-16T15:21:00Z">
          <w:pPr>
            <w:ind w:leftChars="200" w:left="420"/>
          </w:pPr>
        </w:pPrChange>
      </w:pPr>
      <w:del w:id="168" w:author="zuo Oliver" w:date="2023-05-16T15:21:00Z">
        <w:r w:rsidRPr="008F1109" w:rsidDel="00DF3F11">
          <w:rPr>
            <w:rFonts w:ascii="宋体" w:eastAsia="宋体" w:hAnsi="宋体"/>
            <w:highlight w:val="yellow"/>
            <w:rPrChange w:id="169" w:author="zuo Oliver" w:date="2023-05-16T15:07:00Z">
              <w:rPr>
                <w:rFonts w:ascii="宋体" w:eastAsia="宋体" w:hAnsi="宋体"/>
              </w:rPr>
            </w:rPrChange>
          </w:rPr>
          <w:delText>P_GT</w:delText>
        </w:r>
        <w:r w:rsidRPr="008F1109" w:rsidDel="00DF3F11">
          <w:rPr>
            <w:rFonts w:ascii="宋体" w:eastAsia="宋体" w:hAnsi="宋体" w:hint="eastAsia"/>
            <w:highlight w:val="yellow"/>
            <w:rPrChange w:id="170" w:author="zuo Oliver" w:date="2023-05-16T15:07:00Z">
              <w:rPr>
                <w:rFonts w:ascii="宋体" w:eastAsia="宋体" w:hAnsi="宋体" w:hint="eastAsia"/>
              </w:rPr>
            </w:rPrChange>
          </w:rPr>
          <w:delText>：解析</w:delText>
        </w:r>
        <w:r w:rsidRPr="008F1109" w:rsidDel="00DF3F11">
          <w:rPr>
            <w:rFonts w:ascii="宋体" w:eastAsia="宋体" w:hAnsi="宋体"/>
            <w:highlight w:val="yellow"/>
            <w:rPrChange w:id="171" w:author="zuo Oliver" w:date="2023-05-16T15:07:00Z">
              <w:rPr>
                <w:rFonts w:ascii="宋体" w:eastAsia="宋体" w:hAnsi="宋体"/>
              </w:rPr>
            </w:rPrChange>
          </w:rPr>
          <w:delText>GT字段</w:delText>
        </w:r>
      </w:del>
    </w:p>
    <w:p w14:paraId="3CDD2813" w14:textId="7644E26E" w:rsidR="00527A49" w:rsidRPr="00EB4F7B" w:rsidDel="00CD43B2" w:rsidRDefault="00122837" w:rsidP="00DF3F11">
      <w:pPr>
        <w:rPr>
          <w:del w:id="172" w:author="zuo Oliver" w:date="2023-05-20T23:30:00Z"/>
          <w:rFonts w:ascii="宋体" w:eastAsia="宋体" w:hAnsi="宋体"/>
        </w:rPr>
      </w:pPr>
      <w:del w:id="173" w:author="zuo Oliver" w:date="2023-05-16T15:21:00Z">
        <w:r w:rsidRPr="008F1109" w:rsidDel="00DF3F11">
          <w:rPr>
            <w:rFonts w:ascii="宋体" w:eastAsia="宋体" w:hAnsi="宋体" w:hint="eastAsia"/>
            <w:highlight w:val="yellow"/>
            <w:rPrChange w:id="174" w:author="zuo Oliver" w:date="2023-05-16T15:07:00Z">
              <w:rPr>
                <w:rFonts w:ascii="宋体" w:eastAsia="宋体" w:hAnsi="宋体" w:hint="eastAsia"/>
              </w:rPr>
            </w:rPrChange>
          </w:rPr>
          <w:delText>若两种都解析将该成员变量赋值成</w:delText>
        </w:r>
        <w:r w:rsidRPr="008F1109" w:rsidDel="00DF3F11">
          <w:rPr>
            <w:rFonts w:ascii="宋体" w:eastAsia="宋体" w:hAnsi="宋体"/>
            <w:b/>
            <w:bCs/>
            <w:highlight w:val="yellow"/>
            <w:rPrChange w:id="175" w:author="zuo Oliver" w:date="2023-05-16T15:07:00Z">
              <w:rPr>
                <w:rFonts w:ascii="宋体" w:eastAsia="宋体" w:hAnsi="宋体"/>
                <w:b/>
                <w:bCs/>
              </w:rPr>
            </w:rPrChange>
          </w:rPr>
          <w:delText>P_DS|P_GT</w:delText>
        </w:r>
        <w:r w:rsidR="00EB4F7B" w:rsidRPr="008F1109" w:rsidDel="00DF3F11">
          <w:rPr>
            <w:rFonts w:ascii="宋体" w:eastAsia="宋体" w:hAnsi="宋体"/>
            <w:b/>
            <w:bCs/>
            <w:highlight w:val="yellow"/>
            <w:rPrChange w:id="176" w:author="zuo Oliver" w:date="2023-05-16T15:07:00Z">
              <w:rPr>
                <w:rFonts w:ascii="宋体" w:eastAsia="宋体" w:hAnsi="宋体"/>
                <w:b/>
                <w:bCs/>
              </w:rPr>
            </w:rPrChange>
          </w:rPr>
          <w:delText>,</w:delText>
        </w:r>
        <w:r w:rsidR="00EB4F7B" w:rsidRPr="008F1109" w:rsidDel="00DF3F11">
          <w:rPr>
            <w:rFonts w:ascii="宋体" w:eastAsia="宋体" w:hAnsi="宋体" w:hint="eastAsia"/>
            <w:highlight w:val="yellow"/>
            <w:rPrChange w:id="177" w:author="zuo Oliver" w:date="2023-05-16T15:07:00Z">
              <w:rPr>
                <w:rFonts w:ascii="宋体" w:eastAsia="宋体" w:hAnsi="宋体" w:hint="eastAsia"/>
              </w:rPr>
            </w:rPrChange>
          </w:rPr>
          <w:delText>见</w:delText>
        </w:r>
        <w:r w:rsidR="00EB4F7B" w:rsidRPr="008F1109" w:rsidDel="00DF3F11">
          <w:rPr>
            <w:rFonts w:ascii="宋体" w:eastAsia="宋体" w:hAnsi="宋体"/>
            <w:highlight w:val="yellow"/>
            <w:rPrChange w:id="178" w:author="zuo Oliver" w:date="2023-05-16T15:07:00Z">
              <w:rPr>
                <w:rFonts w:ascii="宋体" w:eastAsia="宋体" w:hAnsi="宋体"/>
              </w:rPr>
            </w:rPrChange>
          </w:rPr>
          <w:delText>line53</w:delText>
        </w:r>
        <w:r w:rsidR="00EB4F7B" w:rsidRPr="008F1109" w:rsidDel="00DF3F11">
          <w:rPr>
            <w:rFonts w:ascii="宋体" w:eastAsia="宋体" w:hAnsi="宋体" w:hint="eastAsia"/>
            <w:highlight w:val="yellow"/>
            <w:rPrChange w:id="179" w:author="zuo Oliver" w:date="2023-05-16T15:07:00Z">
              <w:rPr>
                <w:rFonts w:ascii="宋体" w:eastAsia="宋体" w:hAnsi="宋体" w:hint="eastAsia"/>
              </w:rPr>
            </w:rPrChange>
          </w:rPr>
          <w:delText>。</w:delText>
        </w:r>
      </w:del>
    </w:p>
    <w:p w14:paraId="2A0B5881" w14:textId="2DC73A56" w:rsidR="00527A49" w:rsidDel="00CD43B2" w:rsidRDefault="00122837" w:rsidP="009208FA">
      <w:pPr>
        <w:rPr>
          <w:del w:id="180" w:author="zuo Oliver" w:date="2023-05-20T23:30:00Z"/>
          <w:rFonts w:ascii="宋体" w:eastAsia="宋体" w:hAnsi="宋体"/>
        </w:rPr>
      </w:pPr>
      <w:del w:id="181" w:author="zuo Oliver" w:date="2023-05-20T23:30:00Z">
        <w:r w:rsidDel="00CD43B2">
          <w:rPr>
            <w:rFonts w:ascii="宋体" w:eastAsia="宋体" w:hAnsi="宋体" w:hint="eastAsia"/>
          </w:rPr>
          <w:delText>2）</w:delText>
        </w:r>
      </w:del>
      <w:del w:id="182" w:author="zuo Oliver" w:date="2023-05-16T15:08:00Z">
        <w:r w:rsidDel="008F1109">
          <w:rPr>
            <w:rFonts w:ascii="宋体" w:eastAsia="宋体" w:hAnsi="宋体" w:hint="eastAsia"/>
          </w:rPr>
          <w:delText>用配置好的VCF_FILE结构体对象打开要操作的文件</w:delText>
        </w:r>
      </w:del>
      <w:del w:id="183" w:author="zuo Oliver" w:date="2023-05-20T23:30:00Z">
        <w:r w:rsidDel="00CD43B2">
          <w:rPr>
            <w:rFonts w:ascii="宋体" w:eastAsia="宋体" w:hAnsi="宋体" w:hint="eastAsia"/>
          </w:rPr>
          <w:delText>，见</w:delText>
        </w:r>
      </w:del>
      <w:del w:id="184" w:author="zuo Oliver" w:date="2023-05-16T15:09:00Z">
        <w:r w:rsidDel="008F1109">
          <w:rPr>
            <w:rFonts w:ascii="宋体" w:eastAsia="宋体" w:hAnsi="宋体" w:hint="eastAsia"/>
          </w:rPr>
          <w:delText>line</w:delText>
        </w:r>
        <w:r w:rsidDel="008F1109">
          <w:rPr>
            <w:rFonts w:ascii="宋体" w:eastAsia="宋体" w:hAnsi="宋体"/>
          </w:rPr>
          <w:delText>57</w:delText>
        </w:r>
      </w:del>
    </w:p>
    <w:p w14:paraId="323D13C7" w14:textId="4F15B29C" w:rsidR="00122837" w:rsidDel="008F1109" w:rsidRDefault="00122837" w:rsidP="008F1109">
      <w:pPr>
        <w:rPr>
          <w:del w:id="185" w:author="zuo Oliver" w:date="2023-05-16T15:14:00Z"/>
          <w:rFonts w:ascii="宋体" w:eastAsia="宋体" w:hAnsi="宋体"/>
        </w:rPr>
      </w:pPr>
      <w:del w:id="186" w:author="zuo Oliver" w:date="2023-05-16T15:09:00Z">
        <w:r w:rsidRPr="00122837" w:rsidDel="008F1109">
          <w:rPr>
            <w:rFonts w:ascii="宋体" w:eastAsia="宋体" w:hAnsi="宋体"/>
          </w:rPr>
          <w:delText>VCF_STATUS vcfFileOpen(VCF_FILE *fp,const char *fileName)</w:delText>
        </w:r>
      </w:del>
      <w:del w:id="187" w:author="zuo Oliver" w:date="2023-05-16T15:14:00Z">
        <w:r w:rsidDel="008F1109">
          <w:rPr>
            <w:rFonts w:ascii="宋体" w:eastAsia="宋体" w:hAnsi="宋体" w:hint="eastAsia"/>
          </w:rPr>
          <w:delText>；</w:delText>
        </w:r>
      </w:del>
    </w:p>
    <w:p w14:paraId="10920D7C" w14:textId="56B9ED09" w:rsidR="008F1109" w:rsidRPr="008F1109" w:rsidDel="008F1109" w:rsidRDefault="00122837" w:rsidP="009208FA">
      <w:pPr>
        <w:rPr>
          <w:del w:id="188" w:author="zuo Oliver" w:date="2023-05-16T15:15:00Z"/>
          <w:rFonts w:ascii="宋体" w:eastAsia="宋体" w:hAnsi="宋体"/>
        </w:rPr>
      </w:pPr>
      <w:del w:id="189" w:author="zuo Oliver" w:date="2023-05-20T23:30:00Z">
        <w:r w:rsidDel="00CD43B2">
          <w:rPr>
            <w:rFonts w:ascii="宋体" w:eastAsia="宋体" w:hAnsi="宋体" w:hint="eastAsia"/>
          </w:rPr>
          <w:delText>该函数的详细功能见后面的</w:delText>
        </w:r>
        <w:r w:rsidRPr="00122837" w:rsidDel="00CD43B2">
          <w:rPr>
            <w:rFonts w:ascii="宋体" w:eastAsia="宋体" w:hAnsi="宋体" w:hint="eastAsia"/>
            <w:b/>
            <w:bCs/>
          </w:rPr>
          <w:delText>vcflib详细接口</w:delText>
        </w:r>
        <w:r w:rsidDel="00CD43B2">
          <w:rPr>
            <w:rFonts w:ascii="宋体" w:eastAsia="宋体" w:hAnsi="宋体" w:hint="eastAsia"/>
          </w:rPr>
          <w:delText>章节的介绍。</w:delText>
        </w:r>
      </w:del>
    </w:p>
    <w:p w14:paraId="4E57A98E" w14:textId="3728A02B" w:rsidR="00122837" w:rsidDel="00CD43B2" w:rsidRDefault="00122837" w:rsidP="009208FA">
      <w:pPr>
        <w:rPr>
          <w:del w:id="190" w:author="zuo Oliver" w:date="2023-05-20T23:30:00Z"/>
          <w:rFonts w:ascii="宋体" w:eastAsia="宋体" w:hAnsi="宋体"/>
        </w:rPr>
      </w:pPr>
      <w:del w:id="191" w:author="zuo Oliver" w:date="2023-05-20T23:30:00Z">
        <w:r w:rsidDel="00CD43B2">
          <w:rPr>
            <w:rFonts w:ascii="宋体" w:eastAsia="宋体" w:hAnsi="宋体" w:hint="eastAsia"/>
          </w:rPr>
          <w:delText>3）读vcf文件头，</w:delText>
        </w:r>
      </w:del>
      <w:del w:id="192" w:author="zuo Oliver" w:date="2023-05-16T15:16:00Z">
        <w:r w:rsidDel="008F1109">
          <w:rPr>
            <w:rFonts w:ascii="宋体" w:eastAsia="宋体" w:hAnsi="宋体" w:hint="eastAsia"/>
          </w:rPr>
          <w:delText>将其读入</w:delText>
        </w:r>
      </w:del>
      <w:del w:id="193" w:author="zuo Oliver" w:date="2023-05-16T15:17:00Z">
        <w:r w:rsidRPr="00122837" w:rsidDel="00DF3F11">
          <w:rPr>
            <w:rFonts w:ascii="宋体" w:eastAsia="宋体" w:hAnsi="宋体"/>
          </w:rPr>
          <w:delText>FILE_HEAD</w:delText>
        </w:r>
      </w:del>
      <w:del w:id="194" w:author="zuo Oliver" w:date="2023-05-16T15:18:00Z">
        <w:r w:rsidDel="00DF3F11">
          <w:rPr>
            <w:rFonts w:ascii="宋体" w:eastAsia="宋体" w:hAnsi="宋体" w:hint="eastAsia"/>
          </w:rPr>
          <w:delText>结构体对象</w:delText>
        </w:r>
      </w:del>
      <w:del w:id="195" w:author="zuo Oliver" w:date="2023-05-16T15:17:00Z">
        <w:r w:rsidDel="00DF3F11">
          <w:rPr>
            <w:rFonts w:ascii="宋体" w:eastAsia="宋体" w:hAnsi="宋体" w:hint="eastAsia"/>
          </w:rPr>
          <w:delText>，建议先清空再使用，</w:delText>
        </w:r>
      </w:del>
      <w:del w:id="196" w:author="zuo Oliver" w:date="2023-05-20T23:30:00Z">
        <w:r w:rsidDel="00CD43B2">
          <w:rPr>
            <w:rFonts w:ascii="宋体" w:eastAsia="宋体" w:hAnsi="宋体" w:hint="eastAsia"/>
          </w:rPr>
          <w:delText>见</w:delText>
        </w:r>
      </w:del>
      <w:del w:id="197" w:author="zuo Oliver" w:date="2023-05-16T15:17:00Z">
        <w:r w:rsidDel="00DF3F11">
          <w:rPr>
            <w:rFonts w:ascii="宋体" w:eastAsia="宋体" w:hAnsi="宋体" w:hint="eastAsia"/>
          </w:rPr>
          <w:delText>line</w:delText>
        </w:r>
        <w:r w:rsidDel="00DF3F11">
          <w:rPr>
            <w:rFonts w:ascii="宋体" w:eastAsia="宋体" w:hAnsi="宋体"/>
          </w:rPr>
          <w:delText>64</w:delText>
        </w:r>
      </w:del>
    </w:p>
    <w:p w14:paraId="462D45E3" w14:textId="4945B98E" w:rsidR="00DF3F11" w:rsidDel="00DF3F11" w:rsidRDefault="00122837" w:rsidP="00133C7A">
      <w:pPr>
        <w:ind w:firstLine="420"/>
        <w:rPr>
          <w:del w:id="198" w:author="zuo Oliver" w:date="2023-05-16T15:19:00Z"/>
          <w:rFonts w:ascii="宋体" w:eastAsia="宋体" w:hAnsi="宋体"/>
        </w:rPr>
      </w:pPr>
      <w:del w:id="199" w:author="zuo Oliver" w:date="2023-05-16T15:18:00Z">
        <w:r w:rsidRPr="00122837" w:rsidDel="00DF3F11">
          <w:rPr>
            <w:rFonts w:ascii="宋体" w:eastAsia="宋体" w:hAnsi="宋体"/>
          </w:rPr>
          <w:delText xml:space="preserve">VCF_STATUS </w:delText>
        </w:r>
      </w:del>
      <w:del w:id="200" w:author="zuo Oliver" w:date="2023-05-20T23:30:00Z">
        <w:r w:rsidRPr="00122837" w:rsidDel="00CD43B2">
          <w:rPr>
            <w:rFonts w:ascii="宋体" w:eastAsia="宋体" w:hAnsi="宋体"/>
          </w:rPr>
          <w:delText>vcfFileReadHead(</w:delText>
        </w:r>
      </w:del>
      <w:del w:id="201" w:author="zuo Oliver" w:date="2023-05-16T15:18:00Z">
        <w:r w:rsidRPr="00122837" w:rsidDel="00DF3F11">
          <w:rPr>
            <w:rFonts w:ascii="宋体" w:eastAsia="宋体" w:hAnsi="宋体"/>
          </w:rPr>
          <w:delText>VCF_FILE *fp,FILE_HEAD *fhp</w:delText>
        </w:r>
      </w:del>
      <w:del w:id="202" w:author="zuo Oliver" w:date="2023-05-20T23:30:00Z">
        <w:r w:rsidRPr="00122837" w:rsidDel="00CD43B2">
          <w:rPr>
            <w:rFonts w:ascii="宋体" w:eastAsia="宋体" w:hAnsi="宋体"/>
          </w:rPr>
          <w:delText>)</w:delText>
        </w:r>
      </w:del>
      <w:del w:id="203" w:author="zuo Oliver" w:date="2023-05-16T15:19:00Z">
        <w:r w:rsidDel="00DF3F11">
          <w:rPr>
            <w:rFonts w:ascii="宋体" w:eastAsia="宋体" w:hAnsi="宋体" w:hint="eastAsia"/>
          </w:rPr>
          <w:delText>；</w:delText>
        </w:r>
      </w:del>
    </w:p>
    <w:p w14:paraId="40ADB3AC" w14:textId="2E3462F1" w:rsidR="00122837" w:rsidDel="00CD43B2" w:rsidRDefault="00122837">
      <w:pPr>
        <w:ind w:firstLine="420"/>
        <w:rPr>
          <w:del w:id="204" w:author="zuo Oliver" w:date="2023-05-20T23:30:00Z"/>
          <w:rFonts w:ascii="宋体" w:eastAsia="宋体" w:hAnsi="宋体"/>
        </w:rPr>
        <w:pPrChange w:id="205" w:author="zuo Oliver" w:date="2023-05-16T15:19:00Z">
          <w:pPr/>
        </w:pPrChange>
      </w:pPr>
      <w:del w:id="206" w:author="zuo Oliver" w:date="2023-05-20T23:30:00Z">
        <w:r w:rsidDel="00CD43B2">
          <w:rPr>
            <w:rFonts w:ascii="宋体" w:eastAsia="宋体" w:hAnsi="宋体" w:hint="eastAsia"/>
          </w:rPr>
          <w:delText>该函数的详细功能见后面的</w:delText>
        </w:r>
        <w:r w:rsidRPr="00122837" w:rsidDel="00CD43B2">
          <w:rPr>
            <w:rFonts w:ascii="宋体" w:eastAsia="宋体" w:hAnsi="宋体" w:hint="eastAsia"/>
            <w:b/>
            <w:bCs/>
          </w:rPr>
          <w:delText>vcflib详细接口</w:delText>
        </w:r>
        <w:r w:rsidDel="00CD43B2">
          <w:rPr>
            <w:rFonts w:ascii="宋体" w:eastAsia="宋体" w:hAnsi="宋体" w:hint="eastAsia"/>
          </w:rPr>
          <w:delText>章节的介绍。</w:delText>
        </w:r>
      </w:del>
    </w:p>
    <w:p w14:paraId="28A13C8F" w14:textId="523E38AC" w:rsidR="00EB4F7B" w:rsidDel="00CD43B2" w:rsidRDefault="00EB4F7B" w:rsidP="00122837">
      <w:pPr>
        <w:rPr>
          <w:del w:id="207" w:author="zuo Oliver" w:date="2023-05-20T23:30:00Z"/>
          <w:rFonts w:ascii="宋体" w:eastAsia="宋体" w:hAnsi="宋体"/>
        </w:rPr>
      </w:pPr>
      <w:del w:id="208" w:author="zuo Oliver" w:date="2023-05-20T23:30:00Z">
        <w:r w:rsidDel="00CD43B2">
          <w:rPr>
            <w:rFonts w:ascii="宋体" w:eastAsia="宋体" w:hAnsi="宋体" w:hint="eastAsia"/>
          </w:rPr>
          <w:delText>对文件头操作支持如下功能：</w:delText>
        </w:r>
      </w:del>
    </w:p>
    <w:p w14:paraId="5682DDCE" w14:textId="704E891D" w:rsidR="00EB4F7B" w:rsidDel="00CD43B2" w:rsidRDefault="00EB4F7B" w:rsidP="00EB4F7B">
      <w:pPr>
        <w:ind w:firstLine="420"/>
        <w:rPr>
          <w:del w:id="209" w:author="zuo Oliver" w:date="2023-05-20T23:30:00Z"/>
          <w:rFonts w:ascii="宋体" w:eastAsia="宋体" w:hAnsi="宋体"/>
        </w:rPr>
      </w:pPr>
      <w:del w:id="210" w:author="zuo Oliver" w:date="2023-05-20T23:30:00Z">
        <w:r w:rsidDel="00CD43B2">
          <w:rPr>
            <w:rFonts w:ascii="宋体" w:eastAsia="宋体" w:hAnsi="宋体" w:hint="eastAsia"/>
          </w:rPr>
          <w:delText>获得vcf文件</w:delText>
        </w:r>
        <w:r w:rsidRPr="00EB4F7B" w:rsidDel="00CD43B2">
          <w:rPr>
            <w:rFonts w:ascii="宋体" w:eastAsia="宋体" w:hAnsi="宋体"/>
          </w:rPr>
          <w:delText>meta-information</w:delText>
        </w:r>
        <w:r w:rsidDel="00CD43B2">
          <w:rPr>
            <w:rFonts w:ascii="宋体" w:eastAsia="宋体" w:hAnsi="宋体" w:hint="eastAsia"/>
          </w:rPr>
          <w:delText>的行数；</w:delText>
        </w:r>
      </w:del>
    </w:p>
    <w:p w14:paraId="7B9CD473" w14:textId="182D954E" w:rsidR="00EB4F7B" w:rsidDel="00CD43B2" w:rsidRDefault="00EB4F7B" w:rsidP="00EB4F7B">
      <w:pPr>
        <w:ind w:firstLine="420"/>
        <w:rPr>
          <w:del w:id="211" w:author="zuo Oliver" w:date="2023-05-20T23:30:00Z"/>
          <w:rFonts w:ascii="宋体" w:eastAsia="宋体" w:hAnsi="宋体"/>
        </w:rPr>
      </w:pPr>
      <w:del w:id="212" w:author="zuo Oliver" w:date="2023-05-20T23:30:00Z">
        <w:r w:rsidDel="00CD43B2">
          <w:rPr>
            <w:rFonts w:ascii="宋体" w:eastAsia="宋体" w:hAnsi="宋体" w:hint="eastAsia"/>
          </w:rPr>
          <w:delText>获得vcf文件samples个数；</w:delText>
        </w:r>
      </w:del>
    </w:p>
    <w:p w14:paraId="60570F8D" w14:textId="51710D44" w:rsidR="00EB4F7B" w:rsidDel="00CD43B2" w:rsidRDefault="00EB4F7B" w:rsidP="00EB4F7B">
      <w:pPr>
        <w:ind w:firstLine="420"/>
        <w:rPr>
          <w:del w:id="213" w:author="zuo Oliver" w:date="2023-05-20T23:30:00Z"/>
          <w:rFonts w:ascii="宋体" w:eastAsia="宋体" w:hAnsi="宋体"/>
        </w:rPr>
      </w:pPr>
      <w:del w:id="214" w:author="zuo Oliver" w:date="2023-05-20T23:30:00Z">
        <w:r w:rsidDel="00CD43B2">
          <w:rPr>
            <w:rFonts w:ascii="宋体" w:eastAsia="宋体" w:hAnsi="宋体" w:hint="eastAsia"/>
          </w:rPr>
          <w:delText>在指定位置添加</w:delText>
        </w:r>
        <w:r w:rsidRPr="00EB4F7B" w:rsidDel="00CD43B2">
          <w:rPr>
            <w:rFonts w:ascii="宋体" w:eastAsia="宋体" w:hAnsi="宋体"/>
          </w:rPr>
          <w:delText>meta-information</w:delText>
        </w:r>
        <w:r w:rsidDel="00CD43B2">
          <w:rPr>
            <w:rFonts w:ascii="宋体" w:eastAsia="宋体" w:hAnsi="宋体" w:hint="eastAsia"/>
          </w:rPr>
          <w:delText>；</w:delText>
        </w:r>
      </w:del>
    </w:p>
    <w:p w14:paraId="11E9860B" w14:textId="385D5580" w:rsidR="00EB4F7B" w:rsidDel="00CD43B2" w:rsidRDefault="00EB4F7B" w:rsidP="00EB4F7B">
      <w:pPr>
        <w:ind w:firstLine="420"/>
        <w:rPr>
          <w:del w:id="215" w:author="zuo Oliver" w:date="2023-05-20T23:30:00Z"/>
          <w:rFonts w:ascii="宋体" w:eastAsia="宋体" w:hAnsi="宋体"/>
        </w:rPr>
      </w:pPr>
      <w:del w:id="216" w:author="zuo Oliver" w:date="2023-05-20T23:30:00Z">
        <w:r w:rsidDel="00CD43B2">
          <w:rPr>
            <w:rFonts w:ascii="宋体" w:eastAsia="宋体" w:hAnsi="宋体" w:hint="eastAsia"/>
          </w:rPr>
          <w:delText>删除指定位置</w:delText>
        </w:r>
        <w:r w:rsidRPr="00EB4F7B" w:rsidDel="00CD43B2">
          <w:rPr>
            <w:rFonts w:ascii="宋体" w:eastAsia="宋体" w:hAnsi="宋体"/>
          </w:rPr>
          <w:delText>meta-information</w:delText>
        </w:r>
        <w:r w:rsidDel="00CD43B2">
          <w:rPr>
            <w:rFonts w:ascii="宋体" w:eastAsia="宋体" w:hAnsi="宋体" w:hint="eastAsia"/>
          </w:rPr>
          <w:delText>；</w:delText>
        </w:r>
      </w:del>
    </w:p>
    <w:p w14:paraId="0E9F0932" w14:textId="4DE0B97C" w:rsidR="00EB4F7B" w:rsidDel="00CD43B2" w:rsidRDefault="00EB4F7B" w:rsidP="00EB4F7B">
      <w:pPr>
        <w:rPr>
          <w:del w:id="217" w:author="zuo Oliver" w:date="2023-05-20T23:30:00Z"/>
          <w:rFonts w:ascii="宋体" w:eastAsia="宋体" w:hAnsi="宋体"/>
        </w:rPr>
      </w:pPr>
      <w:del w:id="218" w:author="zuo Oliver" w:date="2023-05-20T23:30:00Z">
        <w:r w:rsidDel="00CD43B2">
          <w:rPr>
            <w:rFonts w:ascii="宋体" w:eastAsia="宋体" w:hAnsi="宋体" w:hint="eastAsia"/>
          </w:rPr>
          <w:delText>见</w:delText>
        </w:r>
      </w:del>
      <w:del w:id="219" w:author="zuo Oliver" w:date="2023-05-16T15:20:00Z">
        <w:r w:rsidDel="00DF3F11">
          <w:rPr>
            <w:rFonts w:ascii="宋体" w:eastAsia="宋体" w:hAnsi="宋体" w:hint="eastAsia"/>
          </w:rPr>
          <w:delText>line</w:delText>
        </w:r>
        <w:r w:rsidDel="00DF3F11">
          <w:rPr>
            <w:rFonts w:ascii="宋体" w:eastAsia="宋体" w:hAnsi="宋体"/>
          </w:rPr>
          <w:delText>70</w:delText>
        </w:r>
      </w:del>
      <w:del w:id="220" w:author="zuo Oliver" w:date="2023-05-20T23:30:00Z">
        <w:r w:rsidDel="00CD43B2">
          <w:rPr>
            <w:rFonts w:ascii="宋体" w:eastAsia="宋体" w:hAnsi="宋体"/>
          </w:rPr>
          <w:delText>-</w:delText>
        </w:r>
      </w:del>
      <w:del w:id="221" w:author="zuo Oliver" w:date="2023-05-16T15:20:00Z">
        <w:r w:rsidDel="00DF3F11">
          <w:rPr>
            <w:rFonts w:ascii="宋体" w:eastAsia="宋体" w:hAnsi="宋体" w:hint="eastAsia"/>
          </w:rPr>
          <w:delText>line</w:delText>
        </w:r>
        <w:r w:rsidDel="00DF3F11">
          <w:rPr>
            <w:rFonts w:ascii="宋体" w:eastAsia="宋体" w:hAnsi="宋体"/>
          </w:rPr>
          <w:delText>119</w:delText>
        </w:r>
      </w:del>
    </w:p>
    <w:p w14:paraId="31E353E1" w14:textId="734575F5" w:rsidR="00BE69D0" w:rsidDel="00CD43B2" w:rsidRDefault="00122837" w:rsidP="009208FA">
      <w:pPr>
        <w:rPr>
          <w:del w:id="222" w:author="zuo Oliver" w:date="2023-05-20T23:30:00Z"/>
          <w:rFonts w:ascii="宋体" w:eastAsia="宋体" w:hAnsi="宋体"/>
        </w:rPr>
      </w:pPr>
      <w:del w:id="223" w:author="zuo Oliver" w:date="2023-05-20T23:30:00Z">
        <w:r w:rsidDel="00CD43B2">
          <w:rPr>
            <w:rFonts w:ascii="宋体" w:eastAsia="宋体" w:hAnsi="宋体"/>
          </w:rPr>
          <w:delText>4</w:delText>
        </w:r>
        <w:r w:rsidDel="00CD43B2">
          <w:rPr>
            <w:rFonts w:ascii="宋体" w:eastAsia="宋体" w:hAnsi="宋体" w:hint="eastAsia"/>
          </w:rPr>
          <w:delText>）</w:delText>
        </w:r>
        <w:r w:rsidR="00EB4F7B" w:rsidDel="00CD43B2">
          <w:rPr>
            <w:rFonts w:ascii="宋体" w:eastAsia="宋体" w:hAnsi="宋体" w:hint="eastAsia"/>
          </w:rPr>
          <w:delText>读vcf文件中的marker</w:delText>
        </w:r>
        <w:r w:rsidR="00133C7A" w:rsidDel="00CD43B2">
          <w:rPr>
            <w:rFonts w:ascii="宋体" w:eastAsia="宋体" w:hAnsi="宋体" w:hint="eastAsia"/>
          </w:rPr>
          <w:delText>s</w:delText>
        </w:r>
        <w:r w:rsidR="00EB4F7B" w:rsidDel="00CD43B2">
          <w:rPr>
            <w:rFonts w:ascii="宋体" w:eastAsia="宋体" w:hAnsi="宋体" w:hint="eastAsia"/>
          </w:rPr>
          <w:delText>。该库支持两种操作</w:delText>
        </w:r>
      </w:del>
      <w:del w:id="224" w:author="zuo Oliver" w:date="2023-05-16T15:26:00Z">
        <w:r w:rsidR="00BE69D0" w:rsidDel="00DF3F11">
          <w:rPr>
            <w:rFonts w:ascii="宋体" w:eastAsia="宋体" w:hAnsi="宋体" w:hint="eastAsia"/>
          </w:rPr>
          <w:delText>。</w:delText>
        </w:r>
      </w:del>
      <w:del w:id="225" w:author="zuo Oliver" w:date="2023-05-16T15:23:00Z">
        <w:r w:rsidR="00BE69D0" w:rsidDel="00DF3F11">
          <w:rPr>
            <w:rFonts w:ascii="宋体" w:eastAsia="宋体" w:hAnsi="宋体" w:hint="eastAsia"/>
          </w:rPr>
          <w:delText>（第一次使用</w:delText>
        </w:r>
        <w:r w:rsidR="00BE69D0" w:rsidRPr="00BE69D0" w:rsidDel="00DF3F11">
          <w:rPr>
            <w:rFonts w:ascii="宋体" w:eastAsia="宋体" w:hAnsi="宋体"/>
          </w:rPr>
          <w:delText>DATA_LINE</w:delText>
        </w:r>
        <w:r w:rsidR="00BE69D0" w:rsidDel="00DF3F11">
          <w:rPr>
            <w:rFonts w:ascii="宋体" w:eastAsia="宋体" w:hAnsi="宋体" w:hint="eastAsia"/>
          </w:rPr>
          <w:delText>结构体对象时必须清空，见line</w:delText>
        </w:r>
        <w:r w:rsidR="00BE69D0" w:rsidDel="00DF3F11">
          <w:rPr>
            <w:rFonts w:ascii="宋体" w:eastAsia="宋体" w:hAnsi="宋体"/>
          </w:rPr>
          <w:delText>135</w:delText>
        </w:r>
        <w:r w:rsidR="00BE69D0" w:rsidDel="00DF3F11">
          <w:rPr>
            <w:rFonts w:ascii="宋体" w:eastAsia="宋体" w:hAnsi="宋体" w:hint="eastAsia"/>
          </w:rPr>
          <w:delText>）</w:delText>
        </w:r>
      </w:del>
    </w:p>
    <w:p w14:paraId="489A4F1A" w14:textId="1323B987" w:rsidR="00122837" w:rsidRPr="00122837" w:rsidDel="00CD43B2" w:rsidRDefault="00EB4F7B" w:rsidP="00133C7A">
      <w:pPr>
        <w:rPr>
          <w:del w:id="226" w:author="zuo Oliver" w:date="2023-05-20T23:30:00Z"/>
          <w:rFonts w:ascii="宋体" w:eastAsia="宋体" w:hAnsi="宋体"/>
        </w:rPr>
      </w:pPr>
      <w:del w:id="227" w:author="zuo Oliver" w:date="2023-05-20T23:30:00Z">
        <w:r w:rsidDel="00CD43B2">
          <w:rPr>
            <w:rFonts w:ascii="宋体" w:eastAsia="宋体" w:hAnsi="宋体" w:hint="eastAsia"/>
          </w:rPr>
          <w:delText>每次读1个marker</w:delText>
        </w:r>
        <w:r w:rsidR="00BE69D0" w:rsidDel="00CD43B2">
          <w:rPr>
            <w:rFonts w:ascii="宋体" w:eastAsia="宋体" w:hAnsi="宋体" w:hint="eastAsia"/>
          </w:rPr>
          <w:delText>（没有进行多线程加速，无速度优势）</w:delText>
        </w:r>
        <w:r w:rsidR="00133C7A" w:rsidDel="00CD43B2">
          <w:rPr>
            <w:rFonts w:ascii="宋体" w:eastAsia="宋体" w:hAnsi="宋体" w:hint="eastAsia"/>
          </w:rPr>
          <w:delText>。</w:delText>
        </w:r>
      </w:del>
    </w:p>
    <w:p w14:paraId="6BC21FCB" w14:textId="48FDC09D" w:rsidR="00DF3F11" w:rsidRPr="00BE69D0" w:rsidDel="00CD43B2" w:rsidRDefault="00BE69D0" w:rsidP="00133C7A">
      <w:pPr>
        <w:ind w:firstLine="420"/>
        <w:rPr>
          <w:del w:id="228" w:author="zuo Oliver" w:date="2023-05-20T23:30:00Z"/>
          <w:rFonts w:ascii="宋体" w:eastAsia="宋体" w:hAnsi="宋体"/>
        </w:rPr>
      </w:pPr>
      <w:del w:id="229" w:author="zuo Oliver" w:date="2023-05-16T15:24:00Z">
        <w:r w:rsidRPr="00BE69D0" w:rsidDel="00DF3F11">
          <w:rPr>
            <w:rFonts w:ascii="宋体" w:eastAsia="宋体" w:hAnsi="宋体"/>
          </w:rPr>
          <w:delText>VCF_STATUS vcfFileReadDataLine(VCF_FILE *fp,DATA_LINE *dlp)</w:delText>
        </w:r>
        <w:r w:rsidDel="00DF3F11">
          <w:rPr>
            <w:rFonts w:ascii="宋体" w:eastAsia="宋体" w:hAnsi="宋体" w:hint="eastAsia"/>
          </w:rPr>
          <w:delText>；</w:delText>
        </w:r>
      </w:del>
    </w:p>
    <w:p w14:paraId="58AFED34" w14:textId="57B9F26C" w:rsidR="00BE69D0" w:rsidDel="00CD43B2" w:rsidRDefault="00BE69D0" w:rsidP="00BE69D0">
      <w:pPr>
        <w:rPr>
          <w:del w:id="230" w:author="zuo Oliver" w:date="2023-05-20T23:30:00Z"/>
          <w:rFonts w:ascii="宋体" w:eastAsia="宋体" w:hAnsi="宋体"/>
        </w:rPr>
      </w:pPr>
      <w:del w:id="231" w:author="zuo Oliver" w:date="2023-05-20T23:30:00Z">
        <w:r w:rsidDel="00CD43B2">
          <w:rPr>
            <w:rFonts w:ascii="宋体" w:eastAsia="宋体" w:hAnsi="宋体" w:hint="eastAsia"/>
          </w:rPr>
          <w:delText>该函数的详细功能见后面的</w:delText>
        </w:r>
        <w:r w:rsidRPr="00122837" w:rsidDel="00CD43B2">
          <w:rPr>
            <w:rFonts w:ascii="宋体" w:eastAsia="宋体" w:hAnsi="宋体" w:hint="eastAsia"/>
            <w:b/>
            <w:bCs/>
          </w:rPr>
          <w:delText>vcflib详细接口</w:delText>
        </w:r>
        <w:r w:rsidDel="00CD43B2">
          <w:rPr>
            <w:rFonts w:ascii="宋体" w:eastAsia="宋体" w:hAnsi="宋体" w:hint="eastAsia"/>
          </w:rPr>
          <w:delText>章节的介绍。</w:delText>
        </w:r>
      </w:del>
    </w:p>
    <w:p w14:paraId="1868E5A8" w14:textId="770EFA46" w:rsidR="00BE69D0" w:rsidRPr="00122837" w:rsidDel="00CD43B2" w:rsidRDefault="00BE69D0" w:rsidP="00BE69D0">
      <w:pPr>
        <w:rPr>
          <w:del w:id="232" w:author="zuo Oliver" w:date="2023-05-20T23:30:00Z"/>
          <w:rFonts w:ascii="宋体" w:eastAsia="宋体" w:hAnsi="宋体"/>
        </w:rPr>
      </w:pPr>
      <w:del w:id="233" w:author="zuo Oliver" w:date="2023-05-20T23:30:00Z">
        <w:r w:rsidDel="00CD43B2">
          <w:rPr>
            <w:rFonts w:ascii="宋体" w:eastAsia="宋体" w:hAnsi="宋体" w:hint="eastAsia"/>
          </w:rPr>
          <w:delText>每次读n个markers（利用openMP进行多线程加速，有速度优势）</w:delText>
        </w:r>
        <w:r w:rsidR="00133C7A" w:rsidDel="00CD43B2">
          <w:rPr>
            <w:rFonts w:ascii="宋体" w:eastAsia="宋体" w:hAnsi="宋体" w:hint="eastAsia"/>
          </w:rPr>
          <w:delText>。</w:delText>
        </w:r>
      </w:del>
    </w:p>
    <w:p w14:paraId="26852B39" w14:textId="7E285040" w:rsidR="00BE69D0" w:rsidDel="00CD43B2" w:rsidRDefault="00BE69D0" w:rsidP="00133C7A">
      <w:pPr>
        <w:ind w:firstLine="420"/>
        <w:rPr>
          <w:del w:id="234" w:author="zuo Oliver" w:date="2023-05-20T23:30:00Z"/>
          <w:rFonts w:ascii="宋体" w:eastAsia="宋体" w:hAnsi="宋体"/>
        </w:rPr>
      </w:pPr>
      <w:del w:id="235" w:author="zuo Oliver" w:date="2023-05-16T15:26:00Z">
        <w:r w:rsidRPr="00BE69D0" w:rsidDel="00630971">
          <w:rPr>
            <w:rFonts w:ascii="宋体" w:eastAsia="宋体" w:hAnsi="宋体"/>
          </w:rPr>
          <w:delText>V</w:delText>
        </w:r>
        <w:r w:rsidRPr="00BE69D0" w:rsidDel="00DF3F11">
          <w:rPr>
            <w:rFonts w:ascii="宋体" w:eastAsia="宋体" w:hAnsi="宋体"/>
          </w:rPr>
          <w:delText>CF_STATUS vcfFileReadDataBlock(VCF_FILE *fp,DATA_BLOCK *dbp,int numLines)</w:delText>
        </w:r>
        <w:r w:rsidDel="00DF3F11">
          <w:rPr>
            <w:rFonts w:ascii="宋体" w:eastAsia="宋体" w:hAnsi="宋体" w:hint="eastAsia"/>
          </w:rPr>
          <w:delText>；</w:delText>
        </w:r>
      </w:del>
    </w:p>
    <w:p w14:paraId="120A664D" w14:textId="4F082CC1" w:rsidR="00BE69D0" w:rsidDel="00CD43B2" w:rsidRDefault="00BE69D0" w:rsidP="00BE69D0">
      <w:pPr>
        <w:rPr>
          <w:del w:id="236" w:author="zuo Oliver" w:date="2023-05-20T23:30:00Z"/>
          <w:rFonts w:ascii="宋体" w:eastAsia="宋体" w:hAnsi="宋体"/>
        </w:rPr>
      </w:pPr>
      <w:del w:id="237" w:author="zuo Oliver" w:date="2023-05-20T23:30:00Z">
        <w:r w:rsidDel="00CD43B2">
          <w:rPr>
            <w:rFonts w:ascii="宋体" w:eastAsia="宋体" w:hAnsi="宋体" w:hint="eastAsia"/>
          </w:rPr>
          <w:delText>该函数的详细功能见后面的</w:delText>
        </w:r>
        <w:r w:rsidRPr="00122837" w:rsidDel="00CD43B2">
          <w:rPr>
            <w:rFonts w:ascii="宋体" w:eastAsia="宋体" w:hAnsi="宋体" w:hint="eastAsia"/>
            <w:b/>
            <w:bCs/>
          </w:rPr>
          <w:delText>vcflib详细接口</w:delText>
        </w:r>
        <w:r w:rsidDel="00CD43B2">
          <w:rPr>
            <w:rFonts w:ascii="宋体" w:eastAsia="宋体" w:hAnsi="宋体" w:hint="eastAsia"/>
          </w:rPr>
          <w:delText>章节的介绍。</w:delText>
        </w:r>
      </w:del>
    </w:p>
    <w:p w14:paraId="42C506C4" w14:textId="613F6AD9" w:rsidR="00BE69D0" w:rsidDel="00CD43B2" w:rsidRDefault="00BE69D0" w:rsidP="009208FA">
      <w:pPr>
        <w:rPr>
          <w:del w:id="238" w:author="zuo Oliver" w:date="2023-05-20T23:30:00Z"/>
          <w:rFonts w:ascii="宋体" w:eastAsia="宋体" w:hAnsi="宋体"/>
        </w:rPr>
      </w:pPr>
      <w:del w:id="239" w:author="zuo Oliver" w:date="2023-05-20T23:30:00Z">
        <w:r w:rsidDel="00CD43B2">
          <w:rPr>
            <w:rFonts w:ascii="宋体" w:eastAsia="宋体" w:hAnsi="宋体"/>
          </w:rPr>
          <w:delText>5</w:delText>
        </w:r>
        <w:r w:rsidDel="00CD43B2">
          <w:rPr>
            <w:rFonts w:ascii="宋体" w:eastAsia="宋体" w:hAnsi="宋体" w:hint="eastAsia"/>
          </w:rPr>
          <w:delText>）清空并释放</w:delText>
        </w:r>
      </w:del>
      <w:del w:id="240" w:author="zuo Oliver" w:date="2023-05-16T15:28:00Z">
        <w:r w:rsidDel="00630971">
          <w:rPr>
            <w:rFonts w:ascii="宋体" w:eastAsia="宋体" w:hAnsi="宋体" w:hint="eastAsia"/>
          </w:rPr>
          <w:delText>文件头</w:delText>
        </w:r>
        <w:r w:rsidRPr="00122837" w:rsidDel="00630971">
          <w:rPr>
            <w:rFonts w:ascii="宋体" w:eastAsia="宋体" w:hAnsi="宋体"/>
          </w:rPr>
          <w:delText>FILE_HEAD</w:delText>
        </w:r>
        <w:r w:rsidDel="00630971">
          <w:rPr>
            <w:rFonts w:ascii="宋体" w:eastAsia="宋体" w:hAnsi="宋体" w:hint="eastAsia"/>
          </w:rPr>
          <w:delText>结构体对象</w:delText>
        </w:r>
      </w:del>
      <w:del w:id="241" w:author="zuo Oliver" w:date="2023-05-20T23:30:00Z">
        <w:r w:rsidDel="00CD43B2">
          <w:rPr>
            <w:rFonts w:ascii="宋体" w:eastAsia="宋体" w:hAnsi="宋体" w:hint="eastAsia"/>
          </w:rPr>
          <w:delText>，见</w:delText>
        </w:r>
      </w:del>
      <w:del w:id="242" w:author="zuo Oliver" w:date="2023-05-16T15:28:00Z">
        <w:r w:rsidDel="00630971">
          <w:rPr>
            <w:rFonts w:ascii="宋体" w:eastAsia="宋体" w:hAnsi="宋体" w:hint="eastAsia"/>
          </w:rPr>
          <w:delText>line</w:delText>
        </w:r>
        <w:r w:rsidDel="00630971">
          <w:rPr>
            <w:rFonts w:ascii="宋体" w:eastAsia="宋体" w:hAnsi="宋体"/>
          </w:rPr>
          <w:delText>149</w:delText>
        </w:r>
      </w:del>
      <w:del w:id="243" w:author="zuo Oliver" w:date="2023-05-20T23:30:00Z">
        <w:r w:rsidDel="00CD43B2">
          <w:rPr>
            <w:rFonts w:ascii="宋体" w:eastAsia="宋体" w:hAnsi="宋体" w:hint="eastAsia"/>
          </w:rPr>
          <w:delText>。</w:delText>
        </w:r>
      </w:del>
    </w:p>
    <w:p w14:paraId="7FBBC51D" w14:textId="3ABBA1C6" w:rsidR="00BE69D0" w:rsidDel="00630971" w:rsidRDefault="00BE69D0" w:rsidP="00133C7A">
      <w:pPr>
        <w:ind w:firstLine="420"/>
        <w:rPr>
          <w:del w:id="244" w:author="zuo Oliver" w:date="2023-05-16T15:28:00Z"/>
          <w:rFonts w:ascii="宋体" w:eastAsia="宋体" w:hAnsi="宋体"/>
        </w:rPr>
      </w:pPr>
      <w:del w:id="245" w:author="zuo Oliver" w:date="2023-05-16T15:28:00Z">
        <w:r w:rsidRPr="00BE69D0" w:rsidDel="00630971">
          <w:rPr>
            <w:rFonts w:ascii="宋体" w:eastAsia="宋体" w:hAnsi="宋体"/>
          </w:rPr>
          <w:delText>void clearFileHead(FILE_HEAD *fhp)</w:delText>
        </w:r>
        <w:r w:rsidDel="00630971">
          <w:rPr>
            <w:rFonts w:ascii="宋体" w:eastAsia="宋体" w:hAnsi="宋体" w:hint="eastAsia"/>
          </w:rPr>
          <w:delText>；</w:delText>
        </w:r>
      </w:del>
    </w:p>
    <w:p w14:paraId="3805FC72" w14:textId="37407690" w:rsidR="00BE69D0" w:rsidDel="00630971" w:rsidRDefault="00BE69D0" w:rsidP="00BE69D0">
      <w:pPr>
        <w:rPr>
          <w:del w:id="246" w:author="zuo Oliver" w:date="2023-05-16T15:28:00Z"/>
          <w:rFonts w:ascii="宋体" w:eastAsia="宋体" w:hAnsi="宋体"/>
        </w:rPr>
      </w:pPr>
      <w:del w:id="247" w:author="zuo Oliver" w:date="2023-05-16T15:28:00Z">
        <w:r w:rsidDel="00630971">
          <w:rPr>
            <w:rFonts w:ascii="宋体" w:eastAsia="宋体" w:hAnsi="宋体" w:hint="eastAsia"/>
          </w:rPr>
          <w:delText>该函数的详细功能见后面的</w:delText>
        </w:r>
        <w:r w:rsidRPr="00122837" w:rsidDel="00630971">
          <w:rPr>
            <w:rFonts w:ascii="宋体" w:eastAsia="宋体" w:hAnsi="宋体" w:hint="eastAsia"/>
            <w:b/>
            <w:bCs/>
          </w:rPr>
          <w:delText>vcflib详细接口</w:delText>
        </w:r>
        <w:r w:rsidDel="00630971">
          <w:rPr>
            <w:rFonts w:ascii="宋体" w:eastAsia="宋体" w:hAnsi="宋体" w:hint="eastAsia"/>
          </w:rPr>
          <w:delText>章节的介绍。</w:delText>
        </w:r>
      </w:del>
    </w:p>
    <w:p w14:paraId="1707C32C" w14:textId="2DE0098C" w:rsidR="00BE69D0" w:rsidDel="00CD43B2" w:rsidRDefault="00BE69D0" w:rsidP="00BE69D0">
      <w:pPr>
        <w:rPr>
          <w:del w:id="248" w:author="zuo Oliver" w:date="2023-05-20T23:30:00Z"/>
          <w:rFonts w:ascii="宋体" w:eastAsia="宋体" w:hAnsi="宋体"/>
        </w:rPr>
      </w:pPr>
      <w:del w:id="249" w:author="zuo Oliver" w:date="2023-05-20T23:30:00Z">
        <w:r w:rsidDel="00CD43B2">
          <w:rPr>
            <w:rFonts w:ascii="宋体" w:eastAsia="宋体" w:hAnsi="宋体" w:hint="eastAsia"/>
          </w:rPr>
          <w:delText>6）关闭要操作的文件，见</w:delText>
        </w:r>
      </w:del>
      <w:del w:id="250" w:author="zuo Oliver" w:date="2023-05-16T15:29:00Z">
        <w:r w:rsidDel="00630971">
          <w:rPr>
            <w:rFonts w:ascii="宋体" w:eastAsia="宋体" w:hAnsi="宋体" w:hint="eastAsia"/>
          </w:rPr>
          <w:delText>line</w:delText>
        </w:r>
        <w:r w:rsidDel="00630971">
          <w:rPr>
            <w:rFonts w:ascii="宋体" w:eastAsia="宋体" w:hAnsi="宋体"/>
          </w:rPr>
          <w:delText>151</w:delText>
        </w:r>
      </w:del>
      <w:del w:id="251" w:author="zuo Oliver" w:date="2023-05-20T23:30:00Z">
        <w:r w:rsidDel="00CD43B2">
          <w:rPr>
            <w:rFonts w:ascii="宋体" w:eastAsia="宋体" w:hAnsi="宋体" w:hint="eastAsia"/>
          </w:rPr>
          <w:delText>。</w:delText>
        </w:r>
      </w:del>
    </w:p>
    <w:p w14:paraId="6D3623EA" w14:textId="06DB1548" w:rsidR="00BE69D0" w:rsidDel="00630971" w:rsidRDefault="00BE69D0" w:rsidP="00BE69D0">
      <w:pPr>
        <w:rPr>
          <w:del w:id="252" w:author="zuo Oliver" w:date="2023-05-16T15:29:00Z"/>
          <w:rFonts w:ascii="宋体" w:eastAsia="宋体" w:hAnsi="宋体"/>
        </w:rPr>
      </w:pPr>
      <w:del w:id="253" w:author="zuo Oliver" w:date="2023-05-16T15:29:00Z">
        <w:r w:rsidRPr="00BE69D0" w:rsidDel="00630971">
          <w:rPr>
            <w:rFonts w:ascii="宋体" w:eastAsia="宋体" w:hAnsi="宋体"/>
          </w:rPr>
          <w:delText>VCF_STATUS vcfFileClose(VCF_FILE *fp)</w:delText>
        </w:r>
        <w:r w:rsidDel="00630971">
          <w:rPr>
            <w:rFonts w:ascii="宋体" w:eastAsia="宋体" w:hAnsi="宋体" w:hint="eastAsia"/>
          </w:rPr>
          <w:delText>；</w:delText>
        </w:r>
      </w:del>
    </w:p>
    <w:p w14:paraId="1DAA9F83" w14:textId="582AC83D" w:rsidR="00BE69D0" w:rsidDel="00CD43B2" w:rsidRDefault="00BE69D0" w:rsidP="00BE69D0">
      <w:pPr>
        <w:rPr>
          <w:del w:id="254" w:author="zuo Oliver" w:date="2023-05-20T23:30:00Z"/>
          <w:rFonts w:ascii="宋体" w:eastAsia="宋体" w:hAnsi="宋体"/>
        </w:rPr>
      </w:pPr>
      <w:del w:id="255" w:author="zuo Oliver" w:date="2023-05-20T23:30:00Z">
        <w:r w:rsidDel="00CD43B2">
          <w:rPr>
            <w:rFonts w:ascii="宋体" w:eastAsia="宋体" w:hAnsi="宋体" w:hint="eastAsia"/>
          </w:rPr>
          <w:delText>该函数的详细功能见后面的</w:delText>
        </w:r>
        <w:r w:rsidRPr="00122837" w:rsidDel="00CD43B2">
          <w:rPr>
            <w:rFonts w:ascii="宋体" w:eastAsia="宋体" w:hAnsi="宋体" w:hint="eastAsia"/>
            <w:b/>
            <w:bCs/>
          </w:rPr>
          <w:delText>vcflib详细接口</w:delText>
        </w:r>
        <w:r w:rsidDel="00CD43B2">
          <w:rPr>
            <w:rFonts w:ascii="宋体" w:eastAsia="宋体" w:hAnsi="宋体" w:hint="eastAsia"/>
          </w:rPr>
          <w:delText>章节的介绍。</w:delText>
        </w:r>
      </w:del>
    </w:p>
    <w:p w14:paraId="2005F3DC" w14:textId="2AABC165" w:rsidR="00BE69D0" w:rsidRPr="00BE69D0" w:rsidDel="00CD43B2" w:rsidRDefault="00DE56B1" w:rsidP="00DE56B1">
      <w:pPr>
        <w:pStyle w:val="3"/>
        <w:rPr>
          <w:del w:id="256" w:author="zuo Oliver" w:date="2023-05-20T23:30:00Z"/>
        </w:rPr>
      </w:pPr>
      <w:del w:id="257" w:author="zuo Oliver" w:date="2023-05-20T23:30:00Z">
        <w:r w:rsidDel="00CD43B2">
          <w:rPr>
            <w:rFonts w:hint="eastAsia"/>
          </w:rPr>
          <w:delText>2</w:delText>
        </w:r>
        <w:r w:rsidDel="00CD43B2">
          <w:delText>.</w:delText>
        </w:r>
        <w:r w:rsidR="00BE69D0" w:rsidRPr="00BE69D0" w:rsidDel="00CD43B2">
          <w:rPr>
            <w:rFonts w:hint="eastAsia"/>
          </w:rPr>
          <w:delText>读</w:delText>
        </w:r>
        <w:r w:rsidR="00BE69D0" w:rsidDel="00CD43B2">
          <w:rPr>
            <w:rFonts w:hint="eastAsia"/>
          </w:rPr>
          <w:delText>写</w:delText>
        </w:r>
        <w:r w:rsidR="00BE69D0" w:rsidRPr="00BE69D0" w:rsidDel="00CD43B2">
          <w:rPr>
            <w:rFonts w:hint="eastAsia"/>
          </w:rPr>
          <w:delText>操作流程</w:delText>
        </w:r>
      </w:del>
    </w:p>
    <w:p w14:paraId="181AD845" w14:textId="3B4EAC00" w:rsidR="00BE69D0" w:rsidDel="00CD43B2" w:rsidRDefault="00BE69D0" w:rsidP="009208FA">
      <w:pPr>
        <w:rPr>
          <w:del w:id="258" w:author="zuo Oliver" w:date="2023-05-20T23:30:00Z"/>
          <w:rFonts w:ascii="宋体" w:eastAsia="宋体" w:hAnsi="宋体"/>
        </w:rPr>
      </w:pPr>
      <w:del w:id="259" w:author="zuo Oliver" w:date="2023-05-20T23:30:00Z">
        <w:r w:rsidDel="00CD43B2">
          <w:rPr>
            <w:rFonts w:ascii="宋体" w:eastAsia="宋体" w:hAnsi="宋体" w:hint="eastAsia"/>
          </w:rPr>
          <w:delText>1）配置VCF_</w:delText>
        </w:r>
        <w:r w:rsidDel="00CD43B2">
          <w:rPr>
            <w:rFonts w:ascii="宋体" w:eastAsia="宋体" w:hAnsi="宋体"/>
          </w:rPr>
          <w:delText>FILE</w:delText>
        </w:r>
        <w:r w:rsidDel="00CD43B2">
          <w:rPr>
            <w:rFonts w:ascii="宋体" w:eastAsia="宋体" w:hAnsi="宋体" w:hint="eastAsia"/>
          </w:rPr>
          <w:delText>结构体</w:delText>
        </w:r>
        <w:r w:rsidR="007841AB" w:rsidDel="00CD43B2">
          <w:rPr>
            <w:rFonts w:ascii="宋体" w:eastAsia="宋体" w:hAnsi="宋体" w:hint="eastAsia"/>
          </w:rPr>
          <w:delText>读</w:delText>
        </w:r>
        <w:r w:rsidDel="00CD43B2">
          <w:rPr>
            <w:rFonts w:ascii="宋体" w:eastAsia="宋体" w:hAnsi="宋体" w:hint="eastAsia"/>
          </w:rPr>
          <w:delText>对象</w:delText>
        </w:r>
        <w:r w:rsidR="007841AB" w:rsidDel="00CD43B2">
          <w:rPr>
            <w:rFonts w:ascii="宋体" w:eastAsia="宋体" w:hAnsi="宋体" w:hint="eastAsia"/>
          </w:rPr>
          <w:delText>和写对象</w:delText>
        </w:r>
        <w:r w:rsidDel="00CD43B2">
          <w:rPr>
            <w:rFonts w:ascii="宋体" w:eastAsia="宋体" w:hAnsi="宋体" w:hint="eastAsia"/>
          </w:rPr>
          <w:delText>，</w:delText>
        </w:r>
        <w:r w:rsidR="007841AB" w:rsidDel="00CD43B2">
          <w:rPr>
            <w:rFonts w:ascii="宋体" w:eastAsia="宋体" w:hAnsi="宋体" w:hint="eastAsia"/>
          </w:rPr>
          <w:delText>见</w:delText>
        </w:r>
      </w:del>
      <w:del w:id="260" w:author="zuo Oliver" w:date="2023-05-16T15:31:00Z">
        <w:r w:rsidR="007841AB" w:rsidDel="005A3D66">
          <w:rPr>
            <w:rFonts w:ascii="宋体" w:eastAsia="宋体" w:hAnsi="宋体" w:hint="eastAsia"/>
          </w:rPr>
          <w:delText>line</w:delText>
        </w:r>
        <w:r w:rsidR="007841AB" w:rsidDel="005A3D66">
          <w:rPr>
            <w:rFonts w:ascii="宋体" w:eastAsia="宋体" w:hAnsi="宋体"/>
          </w:rPr>
          <w:delText>170</w:delText>
        </w:r>
      </w:del>
      <w:del w:id="261" w:author="zuo Oliver" w:date="2023-05-20T23:30:00Z">
        <w:r w:rsidR="007841AB" w:rsidDel="00CD43B2">
          <w:rPr>
            <w:rFonts w:ascii="宋体" w:eastAsia="宋体" w:hAnsi="宋体" w:hint="eastAsia"/>
          </w:rPr>
          <w:delText>。</w:delText>
        </w:r>
      </w:del>
    </w:p>
    <w:p w14:paraId="79C971F0" w14:textId="1951C382" w:rsidR="007841AB" w:rsidDel="005A3D66" w:rsidRDefault="007841AB" w:rsidP="007841AB">
      <w:pPr>
        <w:rPr>
          <w:del w:id="262" w:author="zuo Oliver" w:date="2023-05-16T15:32:00Z"/>
          <w:rFonts w:ascii="宋体" w:eastAsia="宋体" w:hAnsi="宋体"/>
        </w:rPr>
      </w:pPr>
      <w:del w:id="263" w:author="zuo Oliver" w:date="2023-05-20T23:30:00Z">
        <w:r w:rsidDel="00CD43B2">
          <w:rPr>
            <w:rFonts w:ascii="宋体" w:eastAsia="宋体" w:hAnsi="宋体" w:hint="eastAsia"/>
          </w:rPr>
          <w:delText>2）用配置好的VCF_</w:delText>
        </w:r>
        <w:r w:rsidDel="00CD43B2">
          <w:rPr>
            <w:rFonts w:ascii="宋体" w:eastAsia="宋体" w:hAnsi="宋体"/>
          </w:rPr>
          <w:delText>FILE</w:delText>
        </w:r>
        <w:r w:rsidDel="00CD43B2">
          <w:rPr>
            <w:rFonts w:ascii="宋体" w:eastAsia="宋体" w:hAnsi="宋体" w:hint="eastAsia"/>
          </w:rPr>
          <w:delText>结构体读对象打开要读的文件，见</w:delText>
        </w:r>
      </w:del>
      <w:del w:id="264" w:author="zuo Oliver" w:date="2023-05-16T15:32:00Z">
        <w:r w:rsidDel="005A3D66">
          <w:rPr>
            <w:rFonts w:ascii="宋体" w:eastAsia="宋体" w:hAnsi="宋体" w:hint="eastAsia"/>
          </w:rPr>
          <w:delText>line</w:delText>
        </w:r>
        <w:r w:rsidDel="005A3D66">
          <w:rPr>
            <w:rFonts w:ascii="宋体" w:eastAsia="宋体" w:hAnsi="宋体"/>
          </w:rPr>
          <w:delText>181</w:delText>
        </w:r>
      </w:del>
    </w:p>
    <w:p w14:paraId="13BF2077" w14:textId="0DC52CCD" w:rsidR="007841AB" w:rsidDel="005A3D66" w:rsidRDefault="007841AB" w:rsidP="00133C7A">
      <w:pPr>
        <w:ind w:firstLine="420"/>
        <w:rPr>
          <w:del w:id="265" w:author="zuo Oliver" w:date="2023-05-16T15:32:00Z"/>
          <w:rFonts w:ascii="宋体" w:eastAsia="宋体" w:hAnsi="宋体"/>
        </w:rPr>
      </w:pPr>
      <w:del w:id="266" w:author="zuo Oliver" w:date="2023-05-16T15:32:00Z">
        <w:r w:rsidRPr="00122837" w:rsidDel="005A3D66">
          <w:rPr>
            <w:rFonts w:ascii="宋体" w:eastAsia="宋体" w:hAnsi="宋体"/>
          </w:rPr>
          <w:delText>VCF_STATUS vcfFileOpen(VCF_FILE *fp,const char *fileName)</w:delText>
        </w:r>
        <w:r w:rsidDel="005A3D66">
          <w:rPr>
            <w:rFonts w:ascii="宋体" w:eastAsia="宋体" w:hAnsi="宋体" w:hint="eastAsia"/>
          </w:rPr>
          <w:delText>；</w:delText>
        </w:r>
      </w:del>
    </w:p>
    <w:p w14:paraId="264D37D8" w14:textId="3C56C41F" w:rsidR="007841AB" w:rsidDel="005A3D66" w:rsidRDefault="007841AB" w:rsidP="007841AB">
      <w:pPr>
        <w:rPr>
          <w:del w:id="267" w:author="zuo Oliver" w:date="2023-05-16T15:32:00Z"/>
          <w:rFonts w:ascii="宋体" w:eastAsia="宋体" w:hAnsi="宋体"/>
        </w:rPr>
      </w:pPr>
      <w:del w:id="268" w:author="zuo Oliver" w:date="2023-05-16T15:32:00Z">
        <w:r w:rsidDel="005A3D66">
          <w:rPr>
            <w:rFonts w:ascii="宋体" w:eastAsia="宋体" w:hAnsi="宋体" w:hint="eastAsia"/>
          </w:rPr>
          <w:delText>该函数的详细功能见后面的</w:delText>
        </w:r>
        <w:r w:rsidRPr="00122837" w:rsidDel="005A3D66">
          <w:rPr>
            <w:rFonts w:ascii="宋体" w:eastAsia="宋体" w:hAnsi="宋体" w:hint="eastAsia"/>
            <w:b/>
            <w:bCs/>
          </w:rPr>
          <w:delText>vcflib详细接口</w:delText>
        </w:r>
        <w:r w:rsidDel="005A3D66">
          <w:rPr>
            <w:rFonts w:ascii="宋体" w:eastAsia="宋体" w:hAnsi="宋体" w:hint="eastAsia"/>
          </w:rPr>
          <w:delText>章节的介绍。</w:delText>
        </w:r>
      </w:del>
    </w:p>
    <w:p w14:paraId="6762E9E5" w14:textId="08F3DEF2" w:rsidR="007841AB" w:rsidDel="00CD43B2" w:rsidRDefault="007841AB" w:rsidP="007841AB">
      <w:pPr>
        <w:rPr>
          <w:del w:id="269" w:author="zuo Oliver" w:date="2023-05-20T23:30:00Z"/>
          <w:rFonts w:ascii="宋体" w:eastAsia="宋体" w:hAnsi="宋体"/>
        </w:rPr>
      </w:pPr>
      <w:del w:id="270" w:author="zuo Oliver" w:date="2023-05-20T23:30:00Z">
        <w:r w:rsidDel="00CD43B2">
          <w:rPr>
            <w:rFonts w:ascii="宋体" w:eastAsia="宋体" w:hAnsi="宋体" w:hint="eastAsia"/>
          </w:rPr>
          <w:delText>用配置好的VCF_</w:delText>
        </w:r>
        <w:r w:rsidDel="00CD43B2">
          <w:rPr>
            <w:rFonts w:ascii="宋体" w:eastAsia="宋体" w:hAnsi="宋体"/>
          </w:rPr>
          <w:delText>FILE</w:delText>
        </w:r>
        <w:r w:rsidDel="00CD43B2">
          <w:rPr>
            <w:rFonts w:ascii="宋体" w:eastAsia="宋体" w:hAnsi="宋体" w:hint="eastAsia"/>
          </w:rPr>
          <w:delText>结构体写对象创建要写的文件，见</w:delText>
        </w:r>
      </w:del>
      <w:del w:id="271" w:author="zuo Oliver" w:date="2023-05-16T15:32:00Z">
        <w:r w:rsidDel="005A3D66">
          <w:rPr>
            <w:rFonts w:ascii="宋体" w:eastAsia="宋体" w:hAnsi="宋体" w:hint="eastAsia"/>
          </w:rPr>
          <w:delText>line</w:delText>
        </w:r>
        <w:r w:rsidDel="005A3D66">
          <w:rPr>
            <w:rFonts w:ascii="宋体" w:eastAsia="宋体" w:hAnsi="宋体"/>
          </w:rPr>
          <w:delText>187</w:delText>
        </w:r>
      </w:del>
    </w:p>
    <w:p w14:paraId="7B641F4C" w14:textId="4217CE4C" w:rsidR="007841AB" w:rsidDel="005A3D66" w:rsidRDefault="007841AB" w:rsidP="00133C7A">
      <w:pPr>
        <w:ind w:firstLine="420"/>
        <w:rPr>
          <w:del w:id="272" w:author="zuo Oliver" w:date="2023-05-16T15:32:00Z"/>
          <w:rFonts w:ascii="宋体" w:eastAsia="宋体" w:hAnsi="宋体"/>
        </w:rPr>
      </w:pPr>
      <w:del w:id="273" w:author="zuo Oliver" w:date="2023-05-16T15:32:00Z">
        <w:r w:rsidRPr="007841AB" w:rsidDel="005A3D66">
          <w:rPr>
            <w:rFonts w:ascii="宋体" w:eastAsia="宋体" w:hAnsi="宋体"/>
          </w:rPr>
          <w:delText>VCF_STATUS vcfFileCreate(VCF_FILE *fp,const char *fileName)</w:delText>
        </w:r>
        <w:r w:rsidDel="005A3D66">
          <w:rPr>
            <w:rFonts w:ascii="宋体" w:eastAsia="宋体" w:hAnsi="宋体" w:hint="eastAsia"/>
          </w:rPr>
          <w:delText>；</w:delText>
        </w:r>
      </w:del>
    </w:p>
    <w:p w14:paraId="4B11B1E7" w14:textId="3032C59A" w:rsidR="007841AB" w:rsidDel="005A3D66" w:rsidRDefault="007841AB" w:rsidP="007841AB">
      <w:pPr>
        <w:rPr>
          <w:del w:id="274" w:author="zuo Oliver" w:date="2023-05-16T15:32:00Z"/>
          <w:rFonts w:ascii="宋体" w:eastAsia="宋体" w:hAnsi="宋体"/>
        </w:rPr>
      </w:pPr>
      <w:del w:id="275" w:author="zuo Oliver" w:date="2023-05-16T15:32:00Z">
        <w:r w:rsidDel="005A3D66">
          <w:rPr>
            <w:rFonts w:ascii="宋体" w:eastAsia="宋体" w:hAnsi="宋体" w:hint="eastAsia"/>
          </w:rPr>
          <w:delText>该函数的详细功能见后面的</w:delText>
        </w:r>
        <w:r w:rsidRPr="00122837" w:rsidDel="005A3D66">
          <w:rPr>
            <w:rFonts w:ascii="宋体" w:eastAsia="宋体" w:hAnsi="宋体" w:hint="eastAsia"/>
            <w:b/>
            <w:bCs/>
          </w:rPr>
          <w:delText>vcflib详细接口</w:delText>
        </w:r>
        <w:r w:rsidDel="005A3D66">
          <w:rPr>
            <w:rFonts w:ascii="宋体" w:eastAsia="宋体" w:hAnsi="宋体" w:hint="eastAsia"/>
          </w:rPr>
          <w:delText>章节的介绍。</w:delText>
        </w:r>
      </w:del>
    </w:p>
    <w:p w14:paraId="0D26F101" w14:textId="0E9B53DB" w:rsidR="00BE69D0" w:rsidDel="00CD43B2" w:rsidRDefault="007841AB" w:rsidP="009208FA">
      <w:pPr>
        <w:rPr>
          <w:del w:id="276" w:author="zuo Oliver" w:date="2023-05-20T23:30:00Z"/>
          <w:rFonts w:ascii="宋体" w:eastAsia="宋体" w:hAnsi="宋体"/>
        </w:rPr>
      </w:pPr>
      <w:del w:id="277" w:author="zuo Oliver" w:date="2023-05-20T23:30:00Z">
        <w:r w:rsidDel="00CD43B2">
          <w:rPr>
            <w:rFonts w:ascii="宋体" w:eastAsia="宋体" w:hAnsi="宋体" w:hint="eastAsia"/>
          </w:rPr>
          <w:delText>3）读vcf文件头，将其读入</w:delText>
        </w:r>
      </w:del>
      <w:del w:id="278" w:author="zuo Oliver" w:date="2023-05-16T15:33:00Z">
        <w:r w:rsidRPr="00122837" w:rsidDel="005A3D66">
          <w:rPr>
            <w:rFonts w:ascii="宋体" w:eastAsia="宋体" w:hAnsi="宋体"/>
          </w:rPr>
          <w:delText>FILE_HEAD</w:delText>
        </w:r>
        <w:r w:rsidDel="005A3D66">
          <w:rPr>
            <w:rFonts w:ascii="宋体" w:eastAsia="宋体" w:hAnsi="宋体" w:hint="eastAsia"/>
          </w:rPr>
          <w:delText>结构体对象</w:delText>
        </w:r>
      </w:del>
      <w:del w:id="279" w:author="zuo Oliver" w:date="2023-05-20T23:30:00Z">
        <w:r w:rsidDel="00CD43B2">
          <w:rPr>
            <w:rFonts w:ascii="宋体" w:eastAsia="宋体" w:hAnsi="宋体" w:hint="eastAsia"/>
          </w:rPr>
          <w:delText>，并在第一个位置和最后位置各添加一行自定义的</w:delText>
        </w:r>
        <w:r w:rsidRPr="007841AB" w:rsidDel="00CD43B2">
          <w:rPr>
            <w:rFonts w:ascii="宋体" w:eastAsia="宋体" w:hAnsi="宋体"/>
          </w:rPr>
          <w:delText>meta_information</w:delText>
        </w:r>
        <w:r w:rsidDel="00CD43B2">
          <w:rPr>
            <w:rFonts w:ascii="宋体" w:eastAsia="宋体" w:hAnsi="宋体" w:hint="eastAsia"/>
          </w:rPr>
          <w:delText>，写入新创建的vcf文件中。</w:delText>
        </w:r>
        <w:r w:rsidR="00616D09" w:rsidDel="00CD43B2">
          <w:rPr>
            <w:rFonts w:ascii="宋体" w:eastAsia="宋体" w:hAnsi="宋体" w:hint="eastAsia"/>
          </w:rPr>
          <w:delText>见</w:delText>
        </w:r>
      </w:del>
      <w:del w:id="280" w:author="zuo Oliver" w:date="2023-05-16T15:34:00Z">
        <w:r w:rsidDel="005A3D66">
          <w:rPr>
            <w:rFonts w:ascii="宋体" w:eastAsia="宋体" w:hAnsi="宋体" w:hint="eastAsia"/>
          </w:rPr>
          <w:delText>line</w:delText>
        </w:r>
        <w:r w:rsidDel="005A3D66">
          <w:rPr>
            <w:rFonts w:ascii="宋体" w:eastAsia="宋体" w:hAnsi="宋体"/>
          </w:rPr>
          <w:delText>194</w:delText>
        </w:r>
      </w:del>
      <w:del w:id="281" w:author="zuo Oliver" w:date="2023-05-20T23:30:00Z">
        <w:r w:rsidDel="00CD43B2">
          <w:rPr>
            <w:rFonts w:ascii="宋体" w:eastAsia="宋体" w:hAnsi="宋体"/>
          </w:rPr>
          <w:delText>-</w:delText>
        </w:r>
      </w:del>
      <w:del w:id="282" w:author="zuo Oliver" w:date="2023-05-16T15:34:00Z">
        <w:r w:rsidDel="005A3D66">
          <w:rPr>
            <w:rFonts w:ascii="宋体" w:eastAsia="宋体" w:hAnsi="宋体" w:hint="eastAsia"/>
          </w:rPr>
          <w:delText>line</w:delText>
        </w:r>
        <w:r w:rsidDel="005A3D66">
          <w:rPr>
            <w:rFonts w:ascii="宋体" w:eastAsia="宋体" w:hAnsi="宋体"/>
          </w:rPr>
          <w:delText>210</w:delText>
        </w:r>
      </w:del>
    </w:p>
    <w:p w14:paraId="40AFBDCF" w14:textId="266F7682" w:rsidR="007841AB" w:rsidDel="005A3D66" w:rsidRDefault="007841AB" w:rsidP="007841AB">
      <w:pPr>
        <w:rPr>
          <w:del w:id="283" w:author="zuo Oliver" w:date="2023-05-16T15:35:00Z"/>
          <w:rFonts w:ascii="宋体" w:eastAsia="宋体" w:hAnsi="宋体"/>
        </w:rPr>
      </w:pPr>
      <w:del w:id="284" w:author="zuo Oliver" w:date="2023-05-16T15:35:00Z">
        <w:r w:rsidDel="005A3D66">
          <w:rPr>
            <w:rFonts w:ascii="宋体" w:eastAsia="宋体" w:hAnsi="宋体" w:hint="eastAsia"/>
          </w:rPr>
          <w:delText>4）清空并释放文件头</w:delText>
        </w:r>
        <w:r w:rsidRPr="00122837" w:rsidDel="005A3D66">
          <w:rPr>
            <w:rFonts w:ascii="宋体" w:eastAsia="宋体" w:hAnsi="宋体"/>
          </w:rPr>
          <w:delText>FILE_HEAD</w:delText>
        </w:r>
        <w:r w:rsidDel="005A3D66">
          <w:rPr>
            <w:rFonts w:ascii="宋体" w:eastAsia="宋体" w:hAnsi="宋体" w:hint="eastAsia"/>
          </w:rPr>
          <w:delText>结构体对象，见line</w:delText>
        </w:r>
        <w:r w:rsidDel="005A3D66">
          <w:rPr>
            <w:rFonts w:ascii="宋体" w:eastAsia="宋体" w:hAnsi="宋体"/>
          </w:rPr>
          <w:delText>212</w:delText>
        </w:r>
        <w:r w:rsidDel="005A3D66">
          <w:rPr>
            <w:rFonts w:ascii="宋体" w:eastAsia="宋体" w:hAnsi="宋体" w:hint="eastAsia"/>
          </w:rPr>
          <w:delText>。</w:delText>
        </w:r>
      </w:del>
    </w:p>
    <w:p w14:paraId="05A46AF0" w14:textId="148172BA" w:rsidR="007841AB" w:rsidDel="00CD43B2" w:rsidRDefault="007841AB" w:rsidP="009208FA">
      <w:pPr>
        <w:rPr>
          <w:del w:id="285" w:author="zuo Oliver" w:date="2023-05-20T23:30:00Z"/>
          <w:rFonts w:ascii="宋体" w:eastAsia="宋体" w:hAnsi="宋体"/>
        </w:rPr>
      </w:pPr>
      <w:del w:id="286" w:author="zuo Oliver" w:date="2023-05-16T15:35:00Z">
        <w:r w:rsidDel="005A3D66">
          <w:rPr>
            <w:rFonts w:ascii="宋体" w:eastAsia="宋体" w:hAnsi="宋体" w:hint="eastAsia"/>
          </w:rPr>
          <w:delText>5</w:delText>
        </w:r>
      </w:del>
      <w:del w:id="287" w:author="zuo Oliver" w:date="2023-05-20T23:30:00Z">
        <w:r w:rsidDel="00CD43B2">
          <w:rPr>
            <w:rFonts w:ascii="宋体" w:eastAsia="宋体" w:hAnsi="宋体" w:hint="eastAsia"/>
          </w:rPr>
          <w:delText>）循环读取源vcf文件中的1</w:delText>
        </w:r>
        <w:r w:rsidDel="00CD43B2">
          <w:rPr>
            <w:rFonts w:ascii="宋体" w:eastAsia="宋体" w:hAnsi="宋体"/>
          </w:rPr>
          <w:delText>00</w:delText>
        </w:r>
        <w:r w:rsidDel="00CD43B2">
          <w:rPr>
            <w:rFonts w:ascii="宋体" w:eastAsia="宋体" w:hAnsi="宋体" w:hint="eastAsia"/>
          </w:rPr>
          <w:delText>个markers，写入新vcf文件中。见</w:delText>
        </w:r>
      </w:del>
      <w:del w:id="288" w:author="zuo Oliver" w:date="2023-05-16T15:37:00Z">
        <w:r w:rsidR="00616D09" w:rsidDel="00C325C6">
          <w:rPr>
            <w:rFonts w:ascii="宋体" w:eastAsia="宋体" w:hAnsi="宋体" w:hint="eastAsia"/>
          </w:rPr>
          <w:delText>line2</w:delText>
        </w:r>
        <w:r w:rsidR="00616D09" w:rsidDel="00C325C6">
          <w:rPr>
            <w:rFonts w:ascii="宋体" w:eastAsia="宋体" w:hAnsi="宋体"/>
          </w:rPr>
          <w:delText>14</w:delText>
        </w:r>
      </w:del>
    </w:p>
    <w:p w14:paraId="4F56552C" w14:textId="5EE5F77E" w:rsidR="005A3D66" w:rsidRDefault="00616D09" w:rsidP="005A3D66">
      <w:pPr>
        <w:pStyle w:val="2"/>
        <w:rPr>
          <w:ins w:id="289" w:author="zuo Oliver" w:date="2023-05-16T15:30:00Z"/>
        </w:rPr>
      </w:pPr>
      <w:del w:id="290" w:author="zuo Oliver" w:date="2023-05-16T15:38:00Z">
        <w:r w:rsidDel="00C325C6">
          <w:rPr>
            <w:rFonts w:ascii="宋体" w:eastAsia="宋体" w:hAnsi="宋体" w:hint="eastAsia"/>
          </w:rPr>
          <w:delText>6</w:delText>
        </w:r>
      </w:del>
      <w:del w:id="291" w:author="zuo Oliver" w:date="2023-05-20T23:30:00Z">
        <w:r w:rsidDel="00CD43B2">
          <w:rPr>
            <w:rFonts w:ascii="宋体" w:eastAsia="宋体" w:hAnsi="宋体" w:hint="eastAsia"/>
          </w:rPr>
          <w:delText>）关闭两个文件，见line</w:delText>
        </w:r>
      </w:del>
      <w:del w:id="292" w:author="zuo Oliver" w:date="2023-05-16T15:39:00Z">
        <w:r w:rsidDel="00C325C6">
          <w:rPr>
            <w:rFonts w:ascii="宋体" w:eastAsia="宋体" w:hAnsi="宋体"/>
          </w:rPr>
          <w:delText>247</w:delText>
        </w:r>
      </w:del>
      <w:del w:id="293" w:author="zuo Oliver" w:date="2023-05-20T23:30:00Z">
        <w:r w:rsidDel="00CD43B2">
          <w:rPr>
            <w:rFonts w:ascii="宋体" w:eastAsia="宋体" w:hAnsi="宋体" w:hint="eastAsia"/>
          </w:rPr>
          <w:delText>。</w:delText>
        </w:r>
      </w:del>
      <w:bookmarkStart w:id="294" w:name="_Toc135517948"/>
      <w:ins w:id="295" w:author="zuo Oliver" w:date="2023-05-16T15:30:00Z">
        <w:r w:rsidR="005A3D66">
          <w:rPr>
            <w:rFonts w:hint="eastAsia"/>
          </w:rPr>
          <w:t xml:space="preserve">示例程序 </w:t>
        </w:r>
        <w:proofErr w:type="spellStart"/>
        <w:r w:rsidR="005A3D66">
          <w:rPr>
            <w:rFonts w:hint="eastAsia"/>
          </w:rPr>
          <w:t>sim</w:t>
        </w:r>
        <w:r w:rsidR="005A3D66">
          <w:t>pleRead</w:t>
        </w:r>
        <w:bookmarkEnd w:id="294"/>
        <w:proofErr w:type="spellEnd"/>
      </w:ins>
    </w:p>
    <w:p w14:paraId="3E0E45DC" w14:textId="77777777" w:rsidR="005A3D66" w:rsidRDefault="005A3D66" w:rsidP="005A3D66">
      <w:pPr>
        <w:rPr>
          <w:ins w:id="296" w:author="zuo Oliver" w:date="2023-05-16T15:30:00Z"/>
          <w:rFonts w:ascii="宋体" w:eastAsia="宋体" w:hAnsi="宋体"/>
        </w:rPr>
      </w:pPr>
      <w:ins w:id="297" w:author="zuo Oliver" w:date="2023-05-16T15:30:00Z">
        <w:r w:rsidRPr="0080468A">
          <w:rPr>
            <w:rFonts w:ascii="宋体" w:eastAsia="宋体" w:hAnsi="宋体" w:hint="eastAsia"/>
          </w:rPr>
          <w:t>在</w:t>
        </w:r>
        <w:proofErr w:type="spellStart"/>
        <w:r w:rsidRPr="0080468A">
          <w:rPr>
            <w:rFonts w:ascii="宋体" w:eastAsia="宋体" w:hAnsi="宋体" w:hint="eastAsia"/>
          </w:rPr>
          <w:t>vcflib</w:t>
        </w:r>
        <w:proofErr w:type="spellEnd"/>
        <w:r w:rsidRPr="0080468A">
          <w:rPr>
            <w:rFonts w:ascii="宋体" w:eastAsia="宋体" w:hAnsi="宋体" w:hint="eastAsia"/>
          </w:rPr>
          <w:t>/</w:t>
        </w:r>
        <w:proofErr w:type="spellStart"/>
        <w:r>
          <w:rPr>
            <w:rFonts w:ascii="宋体" w:eastAsia="宋体" w:hAnsi="宋体" w:hint="eastAsia"/>
          </w:rPr>
          <w:t>tst</w:t>
        </w:r>
        <w:proofErr w:type="spellEnd"/>
        <w:r w:rsidRPr="0080468A">
          <w:rPr>
            <w:rFonts w:ascii="宋体" w:eastAsia="宋体" w:hAnsi="宋体" w:hint="eastAsia"/>
          </w:rPr>
          <w:t>目录</w:t>
        </w:r>
        <w:r>
          <w:rPr>
            <w:rFonts w:ascii="宋体" w:eastAsia="宋体" w:hAnsi="宋体" w:hint="eastAsia"/>
          </w:rPr>
          <w:t>中，提供了一个调用该库的测试程序。在成功编译该库后，进入该目录</w:t>
        </w:r>
      </w:ins>
    </w:p>
    <w:p w14:paraId="449AF0B3" w14:textId="77777777" w:rsidR="005A3D66" w:rsidRPr="008D2619" w:rsidRDefault="005A3D66" w:rsidP="005A3D66">
      <w:pPr>
        <w:ind w:firstLine="420"/>
        <w:rPr>
          <w:ins w:id="298" w:author="zuo Oliver" w:date="2023-05-16T15:30:00Z"/>
          <w:rFonts w:ascii="宋体" w:eastAsia="宋体" w:hAnsi="宋体"/>
          <w:b/>
          <w:bCs/>
        </w:rPr>
      </w:pPr>
      <w:ins w:id="299" w:author="zuo Oliver" w:date="2023-05-16T15:30:00Z">
        <w:r w:rsidRPr="008D2619">
          <w:rPr>
            <w:rFonts w:ascii="宋体" w:eastAsia="宋体" w:hAnsi="宋体" w:hint="eastAsia"/>
            <w:b/>
            <w:bCs/>
          </w:rPr>
          <w:t>cd</w:t>
        </w:r>
        <w:r w:rsidRPr="008D2619">
          <w:rPr>
            <w:rFonts w:ascii="宋体" w:eastAsia="宋体" w:hAnsi="宋体"/>
            <w:b/>
            <w:bCs/>
          </w:rPr>
          <w:t xml:space="preserve"> </w:t>
        </w:r>
        <w:proofErr w:type="spellStart"/>
        <w:r w:rsidRPr="008D2619">
          <w:rPr>
            <w:rFonts w:ascii="宋体" w:eastAsia="宋体" w:hAnsi="宋体" w:hint="eastAsia"/>
            <w:b/>
            <w:bCs/>
          </w:rPr>
          <w:t>tst</w:t>
        </w:r>
        <w:proofErr w:type="spellEnd"/>
      </w:ins>
    </w:p>
    <w:p w14:paraId="0710CC76" w14:textId="77777777" w:rsidR="005A3D66" w:rsidRDefault="005A3D66" w:rsidP="005A3D66">
      <w:pPr>
        <w:rPr>
          <w:ins w:id="300" w:author="zuo Oliver" w:date="2023-05-16T15:30:00Z"/>
          <w:rFonts w:ascii="宋体" w:eastAsia="宋体" w:hAnsi="宋体"/>
        </w:rPr>
      </w:pPr>
      <w:ins w:id="301" w:author="zuo Oliver" w:date="2023-05-16T15:30:00Z">
        <w:r>
          <w:rPr>
            <w:rFonts w:ascii="宋体" w:eastAsia="宋体" w:hAnsi="宋体" w:hint="eastAsia"/>
          </w:rPr>
          <w:t>编译示例程序</w:t>
        </w:r>
      </w:ins>
    </w:p>
    <w:p w14:paraId="2A807EA5" w14:textId="7F8FB32D" w:rsidR="005A3D66" w:rsidRPr="008D2619" w:rsidRDefault="005A3D66" w:rsidP="005A3D66">
      <w:pPr>
        <w:ind w:firstLine="420"/>
        <w:rPr>
          <w:ins w:id="302" w:author="zuo Oliver" w:date="2023-05-16T15:30:00Z"/>
          <w:rFonts w:ascii="宋体" w:eastAsia="宋体" w:hAnsi="宋体"/>
          <w:b/>
          <w:bCs/>
        </w:rPr>
      </w:pPr>
      <w:ins w:id="303" w:author="zuo Oliver" w:date="2023-05-16T15:30:00Z">
        <w:r w:rsidRPr="008D2619">
          <w:rPr>
            <w:rFonts w:ascii="宋体" w:eastAsia="宋体" w:hAnsi="宋体" w:hint="eastAsia"/>
            <w:b/>
            <w:bCs/>
          </w:rPr>
          <w:t>make</w:t>
        </w:r>
        <w:r>
          <w:rPr>
            <w:rFonts w:ascii="宋体" w:eastAsia="宋体" w:hAnsi="宋体"/>
            <w:b/>
            <w:bCs/>
          </w:rPr>
          <w:t xml:space="preserve"> </w:t>
        </w:r>
      </w:ins>
      <w:proofErr w:type="spellStart"/>
      <w:ins w:id="304" w:author="zuo Oliver" w:date="2023-05-16T15:39:00Z">
        <w:r w:rsidR="00C325C6">
          <w:rPr>
            <w:rFonts w:ascii="宋体" w:eastAsia="宋体" w:hAnsi="宋体" w:hint="eastAsia"/>
            <w:b/>
            <w:bCs/>
          </w:rPr>
          <w:t>simpleRead</w:t>
        </w:r>
      </w:ins>
      <w:proofErr w:type="spellEnd"/>
    </w:p>
    <w:p w14:paraId="1E874720" w14:textId="77777777" w:rsidR="005A3D66" w:rsidRDefault="005A3D66" w:rsidP="005A3D66">
      <w:pPr>
        <w:rPr>
          <w:ins w:id="305" w:author="zuo Oliver" w:date="2023-05-16T15:30:00Z"/>
          <w:rFonts w:ascii="宋体" w:eastAsia="宋体" w:hAnsi="宋体"/>
        </w:rPr>
      </w:pPr>
      <w:ins w:id="306" w:author="zuo Oliver" w:date="2023-05-16T15:30:00Z">
        <w:r>
          <w:rPr>
            <w:rFonts w:ascii="宋体" w:eastAsia="宋体" w:hAnsi="宋体" w:hint="eastAsia"/>
          </w:rPr>
          <w:t>用户在使用该库时，编译参数可参考</w:t>
        </w:r>
        <w:proofErr w:type="spellStart"/>
        <w:r w:rsidRPr="0080468A">
          <w:rPr>
            <w:rFonts w:ascii="宋体" w:eastAsia="宋体" w:hAnsi="宋体" w:hint="eastAsia"/>
          </w:rPr>
          <w:t>vcflib</w:t>
        </w:r>
        <w:proofErr w:type="spellEnd"/>
        <w:r w:rsidRPr="0080468A">
          <w:rPr>
            <w:rFonts w:ascii="宋体" w:eastAsia="宋体" w:hAnsi="宋体" w:hint="eastAsia"/>
          </w:rPr>
          <w:t>/</w:t>
        </w:r>
        <w:proofErr w:type="spellStart"/>
        <w:r>
          <w:rPr>
            <w:rFonts w:ascii="宋体" w:eastAsia="宋体" w:hAnsi="宋体" w:hint="eastAsia"/>
          </w:rPr>
          <w:t>tst</w:t>
        </w:r>
        <w:proofErr w:type="spellEnd"/>
        <w:r>
          <w:rPr>
            <w:rFonts w:ascii="宋体" w:eastAsia="宋体" w:hAnsi="宋体" w:hint="eastAsia"/>
          </w:rPr>
          <w:t>/</w:t>
        </w:r>
        <w:proofErr w:type="spellStart"/>
        <w:r>
          <w:rPr>
            <w:rFonts w:ascii="宋体" w:eastAsia="宋体" w:hAnsi="宋体" w:hint="eastAsia"/>
          </w:rPr>
          <w:t>M</w:t>
        </w:r>
        <w:r>
          <w:rPr>
            <w:rFonts w:ascii="宋体" w:eastAsia="宋体" w:hAnsi="宋体"/>
          </w:rPr>
          <w:t>akefile</w:t>
        </w:r>
        <w:proofErr w:type="spellEnd"/>
        <w:r>
          <w:rPr>
            <w:rFonts w:ascii="宋体" w:eastAsia="宋体" w:hAnsi="宋体" w:hint="eastAsia"/>
          </w:rPr>
          <w:t>文件。</w:t>
        </w:r>
      </w:ins>
    </w:p>
    <w:p w14:paraId="46C05F88" w14:textId="30B7A12F" w:rsidR="005A3D66" w:rsidRDefault="005A3D66" w:rsidP="005A3D66">
      <w:pPr>
        <w:rPr>
          <w:ins w:id="307" w:author="zuo Oliver" w:date="2023-05-16T15:30:00Z"/>
          <w:rFonts w:ascii="宋体" w:eastAsia="宋体" w:hAnsi="宋体"/>
        </w:rPr>
      </w:pPr>
      <w:proofErr w:type="spellStart"/>
      <w:ins w:id="308" w:author="zuo Oliver" w:date="2023-05-16T15:30:00Z">
        <w:r w:rsidRPr="0080468A">
          <w:rPr>
            <w:rFonts w:ascii="宋体" w:eastAsia="宋体" w:hAnsi="宋体" w:hint="eastAsia"/>
          </w:rPr>
          <w:t>vcflib</w:t>
        </w:r>
        <w:proofErr w:type="spellEnd"/>
        <w:r w:rsidRPr="0080468A">
          <w:rPr>
            <w:rFonts w:ascii="宋体" w:eastAsia="宋体" w:hAnsi="宋体" w:hint="eastAsia"/>
          </w:rPr>
          <w:t>/</w:t>
        </w:r>
        <w:proofErr w:type="spellStart"/>
        <w:r>
          <w:rPr>
            <w:rFonts w:ascii="宋体" w:eastAsia="宋体" w:hAnsi="宋体" w:hint="eastAsia"/>
          </w:rPr>
          <w:t>tst</w:t>
        </w:r>
        <w:proofErr w:type="spellEnd"/>
        <w:r>
          <w:rPr>
            <w:rFonts w:ascii="宋体" w:eastAsia="宋体" w:hAnsi="宋体" w:hint="eastAsia"/>
          </w:rPr>
          <w:t>/</w:t>
        </w:r>
      </w:ins>
      <w:proofErr w:type="spellStart"/>
      <w:ins w:id="309" w:author="zuo Oliver" w:date="2023-05-16T15:40:00Z">
        <w:r w:rsidR="00C325C6">
          <w:rPr>
            <w:rFonts w:ascii="宋体" w:eastAsia="宋体" w:hAnsi="宋体" w:hint="eastAsia"/>
          </w:rPr>
          <w:t>simpleRead</w:t>
        </w:r>
      </w:ins>
      <w:ins w:id="310" w:author="zuo Oliver" w:date="2023-05-16T15:30:00Z">
        <w:r>
          <w:rPr>
            <w:rFonts w:ascii="宋体" w:eastAsia="宋体" w:hAnsi="宋体"/>
          </w:rPr>
          <w:t>.c</w:t>
        </w:r>
        <w:proofErr w:type="spellEnd"/>
        <w:r>
          <w:rPr>
            <w:rFonts w:ascii="宋体" w:eastAsia="宋体" w:hAnsi="宋体" w:hint="eastAsia"/>
          </w:rPr>
          <w:t>示例程序演示了</w:t>
        </w:r>
        <w:r w:rsidRPr="003F294D">
          <w:rPr>
            <w:rFonts w:ascii="宋体" w:eastAsia="宋体" w:hAnsi="宋体" w:hint="eastAsia"/>
          </w:rPr>
          <w:t>一个</w:t>
        </w:r>
      </w:ins>
      <w:proofErr w:type="gramStart"/>
      <w:ins w:id="311" w:author="zuo Oliver" w:date="2023-05-16T15:40:00Z">
        <w:r w:rsidR="00C325C6">
          <w:rPr>
            <w:rFonts w:ascii="宋体" w:eastAsia="宋体" w:hAnsi="宋体" w:hint="eastAsia"/>
          </w:rPr>
          <w:t>最简</w:t>
        </w:r>
      </w:ins>
      <w:ins w:id="312" w:author="zuo Oliver" w:date="2023-05-16T15:30:00Z">
        <w:r w:rsidRPr="003F294D">
          <w:rPr>
            <w:rFonts w:ascii="宋体" w:eastAsia="宋体" w:hAnsi="宋体" w:hint="eastAsia"/>
          </w:rPr>
          <w:t>读</w:t>
        </w:r>
        <w:proofErr w:type="gramEnd"/>
        <w:r w:rsidRPr="003F294D">
          <w:rPr>
            <w:rFonts w:ascii="宋体" w:eastAsia="宋体" w:hAnsi="宋体" w:hint="eastAsia"/>
          </w:rPr>
          <w:t>操作</w:t>
        </w:r>
        <w:r>
          <w:rPr>
            <w:rFonts w:ascii="宋体" w:eastAsia="宋体" w:hAnsi="宋体" w:hint="eastAsia"/>
          </w:rPr>
          <w:t>。下面对</w:t>
        </w:r>
      </w:ins>
      <w:proofErr w:type="spellStart"/>
      <w:ins w:id="313" w:author="zuo Oliver" w:date="2023-05-16T15:40:00Z">
        <w:r w:rsidR="00C325C6">
          <w:rPr>
            <w:rFonts w:ascii="宋体" w:eastAsia="宋体" w:hAnsi="宋体" w:hint="eastAsia"/>
          </w:rPr>
          <w:t>simpleRead</w:t>
        </w:r>
        <w:r w:rsidR="00C325C6">
          <w:rPr>
            <w:rFonts w:ascii="宋体" w:eastAsia="宋体" w:hAnsi="宋体"/>
          </w:rPr>
          <w:t>.c</w:t>
        </w:r>
      </w:ins>
      <w:proofErr w:type="spellEnd"/>
      <w:ins w:id="314" w:author="zuo Oliver" w:date="2023-05-16T15:30:00Z">
        <w:r>
          <w:rPr>
            <w:rFonts w:ascii="宋体" w:eastAsia="宋体" w:hAnsi="宋体" w:hint="eastAsia"/>
          </w:rPr>
          <w:t>文件做详细讲解（下面的line</w:t>
        </w:r>
        <w:r>
          <w:rPr>
            <w:rFonts w:ascii="宋体" w:eastAsia="宋体" w:hAnsi="宋体"/>
          </w:rPr>
          <w:t xml:space="preserve"> </w:t>
        </w:r>
        <w:r>
          <w:rPr>
            <w:rFonts w:ascii="宋体" w:eastAsia="宋体" w:hAnsi="宋体" w:hint="eastAsia"/>
          </w:rPr>
          <w:t>number都是</w:t>
        </w:r>
      </w:ins>
      <w:proofErr w:type="spellStart"/>
      <w:ins w:id="315" w:author="zuo Oliver" w:date="2023-05-16T15:40:00Z">
        <w:r w:rsidR="00C325C6">
          <w:rPr>
            <w:rFonts w:ascii="宋体" w:eastAsia="宋体" w:hAnsi="宋体" w:hint="eastAsia"/>
          </w:rPr>
          <w:t>simpleRead</w:t>
        </w:r>
        <w:r w:rsidR="00C325C6">
          <w:rPr>
            <w:rFonts w:ascii="宋体" w:eastAsia="宋体" w:hAnsi="宋体"/>
          </w:rPr>
          <w:t>.c</w:t>
        </w:r>
      </w:ins>
      <w:proofErr w:type="spellEnd"/>
      <w:ins w:id="316" w:author="zuo Oliver" w:date="2023-05-16T15:30:00Z">
        <w:r>
          <w:rPr>
            <w:rFonts w:ascii="宋体" w:eastAsia="宋体" w:hAnsi="宋体" w:hint="eastAsia"/>
          </w:rPr>
          <w:t>的行号）。</w:t>
        </w:r>
      </w:ins>
    </w:p>
    <w:p w14:paraId="47E681A2" w14:textId="40E9847A" w:rsidR="005A3D66" w:rsidRPr="003B6CD4" w:rsidRDefault="003B6CD4" w:rsidP="009208FA">
      <w:pPr>
        <w:rPr>
          <w:ins w:id="317" w:author="zuo Oliver" w:date="2023-05-16T20:59:00Z"/>
          <w:rFonts w:ascii="宋体" w:eastAsia="宋体" w:hAnsi="宋体"/>
          <w:rPrChange w:id="318" w:author="zuo Oliver" w:date="2023-05-16T21:00:00Z">
            <w:rPr>
              <w:ins w:id="319" w:author="zuo Oliver" w:date="2023-05-16T20:59:00Z"/>
              <w:rFonts w:ascii="Times New Roman" w:hAnsi="Times New Roman" w:cs="Times New Roman"/>
              <w:color w:val="0070C0"/>
            </w:rPr>
          </w:rPrChange>
        </w:rPr>
      </w:pPr>
      <w:ins w:id="320" w:author="zuo Oliver" w:date="2023-05-16T20:58:00Z">
        <w:r>
          <w:rPr>
            <w:rFonts w:ascii="宋体" w:eastAsia="宋体" w:hAnsi="宋体" w:hint="eastAsia"/>
          </w:rPr>
          <w:t>1）</w:t>
        </w:r>
      </w:ins>
      <w:ins w:id="321" w:author="zuo Oliver" w:date="2023-05-16T20:59:00Z">
        <w:r w:rsidRPr="003B6CD4">
          <w:rPr>
            <w:rFonts w:ascii="宋体" w:eastAsia="宋体" w:hAnsi="宋体" w:hint="eastAsia"/>
            <w:rPrChange w:id="322" w:author="zuo Oliver" w:date="2023-05-16T21:00:00Z">
              <w:rPr>
                <w:rFonts w:ascii="Times New Roman" w:hAnsi="Times New Roman" w:cs="Times New Roman" w:hint="eastAsia"/>
                <w:color w:val="0070C0"/>
              </w:rPr>
            </w:rPrChange>
          </w:rPr>
          <w:t>引用了必要的</w:t>
        </w:r>
        <w:proofErr w:type="spellStart"/>
        <w:r w:rsidRPr="003B6CD4">
          <w:rPr>
            <w:rFonts w:ascii="宋体" w:eastAsia="宋体" w:hAnsi="宋体"/>
            <w:rPrChange w:id="323" w:author="zuo Oliver" w:date="2023-05-16T21:00:00Z">
              <w:rPr>
                <w:rFonts w:ascii="Times New Roman" w:hAnsi="Times New Roman" w:cs="Times New Roman"/>
                <w:color w:val="0070C0"/>
              </w:rPr>
            </w:rPrChange>
          </w:rPr>
          <w:t>vcflib</w:t>
        </w:r>
        <w:proofErr w:type="spellEnd"/>
        <w:r w:rsidRPr="003B6CD4">
          <w:rPr>
            <w:rFonts w:ascii="宋体" w:eastAsia="宋体" w:hAnsi="宋体" w:hint="eastAsia"/>
            <w:rPrChange w:id="324" w:author="zuo Oliver" w:date="2023-05-16T21:00:00Z">
              <w:rPr>
                <w:rFonts w:ascii="Times New Roman" w:hAnsi="Times New Roman" w:cs="Times New Roman" w:hint="eastAsia"/>
                <w:color w:val="0070C0"/>
              </w:rPr>
            </w:rPrChange>
          </w:rPr>
          <w:t>的头文件，见</w:t>
        </w:r>
        <w:r w:rsidRPr="003B6CD4">
          <w:rPr>
            <w:rFonts w:ascii="宋体" w:eastAsia="宋体" w:hAnsi="宋体"/>
            <w:rPrChange w:id="325" w:author="zuo Oliver" w:date="2023-05-16T21:00:00Z">
              <w:rPr>
                <w:rFonts w:ascii="Times New Roman" w:hAnsi="Times New Roman" w:cs="Times New Roman"/>
                <w:color w:val="0070C0"/>
              </w:rPr>
            </w:rPrChange>
          </w:rPr>
          <w:t>line1</w:t>
        </w:r>
      </w:ins>
      <w:ins w:id="326" w:author="zuo Oliver" w:date="2023-05-16T21:03:00Z">
        <w:r>
          <w:rPr>
            <w:rFonts w:ascii="宋体" w:eastAsia="宋体" w:hAnsi="宋体" w:hint="eastAsia"/>
          </w:rPr>
          <w:t>。</w:t>
        </w:r>
      </w:ins>
    </w:p>
    <w:p w14:paraId="6EE77A07" w14:textId="0510B18C" w:rsidR="003B6CD4" w:rsidRPr="003B6CD4" w:rsidRDefault="003B6CD4" w:rsidP="009208FA">
      <w:pPr>
        <w:rPr>
          <w:ins w:id="327" w:author="zuo Oliver" w:date="2023-05-16T20:59:00Z"/>
          <w:rFonts w:ascii="宋体" w:eastAsia="宋体" w:hAnsi="宋体"/>
          <w:rPrChange w:id="328" w:author="zuo Oliver" w:date="2023-05-16T21:00:00Z">
            <w:rPr>
              <w:ins w:id="329" w:author="zuo Oliver" w:date="2023-05-16T20:59:00Z"/>
              <w:rFonts w:ascii="Times New Roman" w:hAnsi="Times New Roman" w:cs="Times New Roman"/>
              <w:color w:val="0070C0"/>
            </w:rPr>
          </w:rPrChange>
        </w:rPr>
      </w:pPr>
      <w:ins w:id="330" w:author="zuo Oliver" w:date="2023-05-16T20:59:00Z">
        <w:r>
          <w:rPr>
            <w:rFonts w:ascii="宋体" w:eastAsia="宋体" w:hAnsi="宋体" w:hint="eastAsia"/>
          </w:rPr>
          <w:t>2）</w:t>
        </w:r>
        <w:r w:rsidRPr="003B6CD4">
          <w:rPr>
            <w:rFonts w:ascii="宋体" w:eastAsia="宋体" w:hAnsi="宋体" w:hint="eastAsia"/>
            <w:rPrChange w:id="331" w:author="zuo Oliver" w:date="2023-05-16T21:00:00Z">
              <w:rPr>
                <w:rFonts w:ascii="Times New Roman" w:hAnsi="Times New Roman" w:cs="Times New Roman" w:hint="eastAsia"/>
                <w:color w:val="0070C0"/>
              </w:rPr>
            </w:rPrChange>
          </w:rPr>
          <w:t>定义并赋值了输入文件路径的变量，见</w:t>
        </w:r>
        <w:r w:rsidRPr="003B6CD4">
          <w:rPr>
            <w:rFonts w:ascii="宋体" w:eastAsia="宋体" w:hAnsi="宋体"/>
            <w:rPrChange w:id="332" w:author="zuo Oliver" w:date="2023-05-16T21:00:00Z">
              <w:rPr>
                <w:rFonts w:ascii="Times New Roman" w:hAnsi="Times New Roman" w:cs="Times New Roman"/>
                <w:color w:val="0070C0"/>
              </w:rPr>
            </w:rPrChange>
          </w:rPr>
          <w:t>line2</w:t>
        </w:r>
      </w:ins>
      <w:ins w:id="333" w:author="zuo Oliver" w:date="2023-05-16T21:03:00Z">
        <w:r>
          <w:rPr>
            <w:rFonts w:ascii="宋体" w:eastAsia="宋体" w:hAnsi="宋体" w:hint="eastAsia"/>
          </w:rPr>
          <w:t>。</w:t>
        </w:r>
      </w:ins>
    </w:p>
    <w:p w14:paraId="067B1DB7" w14:textId="53B714BF" w:rsidR="003B6CD4" w:rsidRDefault="003B6CD4" w:rsidP="009208FA">
      <w:pPr>
        <w:rPr>
          <w:ins w:id="334" w:author="zuo Oliver" w:date="2023-05-16T21:01:00Z"/>
          <w:rFonts w:ascii="宋体" w:eastAsia="宋体" w:hAnsi="宋体"/>
        </w:rPr>
      </w:pPr>
      <w:ins w:id="335" w:author="zuo Oliver" w:date="2023-05-16T20:59:00Z">
        <w:r w:rsidRPr="003B6CD4">
          <w:rPr>
            <w:rFonts w:ascii="宋体" w:eastAsia="宋体" w:hAnsi="宋体"/>
            <w:rPrChange w:id="336" w:author="zuo Oliver" w:date="2023-05-16T21:00:00Z">
              <w:rPr>
                <w:rFonts w:ascii="Times New Roman" w:hAnsi="Times New Roman" w:cs="Times New Roman"/>
                <w:color w:val="0070C0"/>
              </w:rPr>
            </w:rPrChange>
          </w:rPr>
          <w:t>3</w:t>
        </w:r>
        <w:r w:rsidRPr="003B6CD4">
          <w:rPr>
            <w:rFonts w:ascii="宋体" w:eastAsia="宋体" w:hAnsi="宋体" w:hint="eastAsia"/>
            <w:rPrChange w:id="337" w:author="zuo Oliver" w:date="2023-05-16T21:00:00Z">
              <w:rPr>
                <w:rFonts w:ascii="Times New Roman" w:hAnsi="Times New Roman" w:cs="Times New Roman" w:hint="eastAsia"/>
                <w:color w:val="0070C0"/>
              </w:rPr>
            </w:rPrChange>
          </w:rPr>
          <w:t>）</w:t>
        </w:r>
      </w:ins>
      <w:ins w:id="338" w:author="zuo Oliver" w:date="2023-05-16T21:00:00Z">
        <w:r>
          <w:rPr>
            <w:rFonts w:ascii="宋体" w:eastAsia="宋体" w:hAnsi="宋体" w:hint="eastAsia"/>
          </w:rPr>
          <w:t>定义VCF_</w:t>
        </w:r>
        <w:r>
          <w:rPr>
            <w:rFonts w:ascii="宋体" w:eastAsia="宋体" w:hAnsi="宋体"/>
          </w:rPr>
          <w:t>FILE</w:t>
        </w:r>
        <w:r>
          <w:rPr>
            <w:rFonts w:ascii="宋体" w:eastAsia="宋体" w:hAnsi="宋体" w:hint="eastAsia"/>
          </w:rPr>
          <w:t>结构体</w:t>
        </w:r>
        <w:r w:rsidRPr="00A410E4">
          <w:rPr>
            <w:rFonts w:ascii="宋体" w:eastAsia="宋体" w:hAnsi="宋体" w:hint="eastAsia"/>
          </w:rPr>
          <w:t>文件指针</w:t>
        </w:r>
        <w:r>
          <w:rPr>
            <w:rFonts w:ascii="宋体" w:eastAsia="宋体" w:hAnsi="宋体" w:hint="eastAsia"/>
          </w:rPr>
          <w:t>变量，</w:t>
        </w:r>
        <w:r w:rsidRPr="00554AD5">
          <w:rPr>
            <w:rFonts w:ascii="宋体" w:eastAsia="宋体" w:hAnsi="宋体" w:hint="eastAsia"/>
          </w:rPr>
          <w:t>定义</w:t>
        </w:r>
        <w:proofErr w:type="spellStart"/>
        <w:r w:rsidRPr="00554AD5">
          <w:rPr>
            <w:rFonts w:ascii="宋体" w:eastAsia="宋体" w:hAnsi="宋体"/>
          </w:rPr>
          <w:t>vcf</w:t>
        </w:r>
        <w:proofErr w:type="spellEnd"/>
        <w:r w:rsidRPr="00554AD5">
          <w:rPr>
            <w:rFonts w:ascii="宋体" w:eastAsia="宋体" w:hAnsi="宋体" w:hint="eastAsia"/>
          </w:rPr>
          <w:t>行结构体变量，定义</w:t>
        </w:r>
        <w:proofErr w:type="spellStart"/>
        <w:r w:rsidRPr="00554AD5">
          <w:rPr>
            <w:rFonts w:ascii="宋体" w:eastAsia="宋体" w:hAnsi="宋体"/>
          </w:rPr>
          <w:t>vcf</w:t>
        </w:r>
        <w:proofErr w:type="spellEnd"/>
        <w:r w:rsidRPr="00554AD5">
          <w:rPr>
            <w:rFonts w:ascii="宋体" w:eastAsia="宋体" w:hAnsi="宋体" w:hint="eastAsia"/>
          </w:rPr>
          <w:t>多行（块）结构体变量，及</w:t>
        </w:r>
        <w:r>
          <w:rPr>
            <w:rFonts w:ascii="宋体" w:eastAsia="宋体" w:hAnsi="宋体" w:hint="eastAsia"/>
          </w:rPr>
          <w:t>其他</w:t>
        </w:r>
        <w:r w:rsidRPr="00554AD5">
          <w:rPr>
            <w:rFonts w:ascii="宋体" w:eastAsia="宋体" w:hAnsi="宋体" w:hint="eastAsia"/>
          </w:rPr>
          <w:t>相关变量。</w:t>
        </w:r>
        <w:r>
          <w:rPr>
            <w:rFonts w:ascii="宋体" w:eastAsia="宋体" w:hAnsi="宋体" w:hint="eastAsia"/>
          </w:rPr>
          <w:t>见line</w:t>
        </w:r>
        <w:r>
          <w:rPr>
            <w:rFonts w:ascii="宋体" w:eastAsia="宋体" w:hAnsi="宋体"/>
          </w:rPr>
          <w:t>6-</w:t>
        </w:r>
        <w:r>
          <w:rPr>
            <w:rFonts w:ascii="宋体" w:eastAsia="宋体" w:hAnsi="宋体" w:hint="eastAsia"/>
          </w:rPr>
          <w:t>line</w:t>
        </w:r>
        <w:r>
          <w:rPr>
            <w:rFonts w:ascii="宋体" w:eastAsia="宋体" w:hAnsi="宋体"/>
          </w:rPr>
          <w:t>8</w:t>
        </w:r>
      </w:ins>
      <w:ins w:id="339" w:author="zuo Oliver" w:date="2023-05-16T21:03:00Z">
        <w:r>
          <w:rPr>
            <w:rFonts w:ascii="宋体" w:eastAsia="宋体" w:hAnsi="宋体" w:hint="eastAsia"/>
          </w:rPr>
          <w:t>。其中行结构体和块结构体变量</w:t>
        </w:r>
        <w:r w:rsidRPr="00554AD5">
          <w:rPr>
            <w:rFonts w:ascii="宋体" w:eastAsia="宋体" w:hAnsi="宋体" w:hint="eastAsia"/>
          </w:rPr>
          <w:t>第一次使用时必须清空，然后就可以重复使用了</w:t>
        </w:r>
        <w:r>
          <w:rPr>
            <w:rFonts w:ascii="宋体" w:eastAsia="宋体" w:hAnsi="宋体" w:hint="eastAsia"/>
          </w:rPr>
          <w:t>。</w:t>
        </w:r>
      </w:ins>
    </w:p>
    <w:p w14:paraId="574186A2" w14:textId="437DF0CE" w:rsidR="003B6CD4" w:rsidRDefault="003B6CD4" w:rsidP="009208FA">
      <w:pPr>
        <w:rPr>
          <w:ins w:id="340" w:author="zuo Oliver" w:date="2023-05-16T21:02:00Z"/>
          <w:rFonts w:ascii="宋体" w:eastAsia="宋体" w:hAnsi="宋体"/>
        </w:rPr>
      </w:pPr>
      <w:ins w:id="341" w:author="zuo Oliver" w:date="2023-05-16T21:01:00Z">
        <w:r>
          <w:rPr>
            <w:rFonts w:ascii="宋体" w:eastAsia="宋体" w:hAnsi="宋体" w:hint="eastAsia"/>
          </w:rPr>
          <w:t>4）打开</w:t>
        </w:r>
      </w:ins>
      <w:proofErr w:type="spellStart"/>
      <w:ins w:id="342" w:author="zuo Oliver" w:date="2023-05-16T21:02:00Z">
        <w:r>
          <w:rPr>
            <w:rFonts w:ascii="宋体" w:eastAsia="宋体" w:hAnsi="宋体" w:hint="eastAsia"/>
          </w:rPr>
          <w:t>vcf</w:t>
        </w:r>
      </w:ins>
      <w:proofErr w:type="spellEnd"/>
      <w:ins w:id="343" w:author="zuo Oliver" w:date="2023-05-16T21:01:00Z">
        <w:r>
          <w:rPr>
            <w:rFonts w:ascii="宋体" w:eastAsia="宋体" w:hAnsi="宋体" w:hint="eastAsia"/>
          </w:rPr>
          <w:t>文件操作，见line</w:t>
        </w:r>
        <w:r>
          <w:rPr>
            <w:rFonts w:ascii="宋体" w:eastAsia="宋体" w:hAnsi="宋体"/>
          </w:rPr>
          <w:t>9</w:t>
        </w:r>
      </w:ins>
      <w:ins w:id="344" w:author="zuo Oliver" w:date="2023-05-16T21:03:00Z">
        <w:r>
          <w:rPr>
            <w:rFonts w:ascii="宋体" w:eastAsia="宋体" w:hAnsi="宋体" w:hint="eastAsia"/>
          </w:rPr>
          <w:t>。</w:t>
        </w:r>
      </w:ins>
    </w:p>
    <w:p w14:paraId="7C5736C6" w14:textId="79F27824" w:rsidR="003B6CD4" w:rsidRDefault="003B6CD4" w:rsidP="009208FA">
      <w:pPr>
        <w:rPr>
          <w:ins w:id="345" w:author="zuo Oliver" w:date="2023-05-16T21:03:00Z"/>
          <w:rFonts w:ascii="宋体" w:eastAsia="宋体" w:hAnsi="宋体"/>
        </w:rPr>
      </w:pPr>
      <w:ins w:id="346" w:author="zuo Oliver" w:date="2023-05-16T21:02:00Z">
        <w:r>
          <w:rPr>
            <w:rFonts w:ascii="宋体" w:eastAsia="宋体" w:hAnsi="宋体" w:hint="eastAsia"/>
          </w:rPr>
          <w:t>5）读</w:t>
        </w:r>
        <w:proofErr w:type="spellStart"/>
        <w:r>
          <w:rPr>
            <w:rFonts w:ascii="宋体" w:eastAsia="宋体" w:hAnsi="宋体" w:hint="eastAsia"/>
          </w:rPr>
          <w:t>vcf</w:t>
        </w:r>
        <w:proofErr w:type="spellEnd"/>
        <w:r>
          <w:rPr>
            <w:rFonts w:ascii="宋体" w:eastAsia="宋体" w:hAnsi="宋体" w:hint="eastAsia"/>
          </w:rPr>
          <w:t>文件头操作，见line</w:t>
        </w:r>
        <w:r>
          <w:rPr>
            <w:rFonts w:ascii="宋体" w:eastAsia="宋体" w:hAnsi="宋体"/>
          </w:rPr>
          <w:t>15</w:t>
        </w:r>
      </w:ins>
      <w:ins w:id="347" w:author="zuo Oliver" w:date="2023-05-16T21:03:00Z">
        <w:r>
          <w:rPr>
            <w:rFonts w:ascii="宋体" w:eastAsia="宋体" w:hAnsi="宋体" w:hint="eastAsia"/>
          </w:rPr>
          <w:t>。</w:t>
        </w:r>
      </w:ins>
    </w:p>
    <w:p w14:paraId="6157A4AE" w14:textId="384F4059" w:rsidR="003B6CD4" w:rsidRDefault="003B6CD4" w:rsidP="009208FA">
      <w:pPr>
        <w:rPr>
          <w:ins w:id="348" w:author="zuo Oliver" w:date="2023-05-16T21:04:00Z"/>
          <w:rFonts w:ascii="宋体" w:eastAsia="宋体" w:hAnsi="宋体"/>
        </w:rPr>
      </w:pPr>
      <w:ins w:id="349" w:author="zuo Oliver" w:date="2023-05-16T21:03:00Z">
        <w:r>
          <w:rPr>
            <w:rFonts w:ascii="宋体" w:eastAsia="宋体" w:hAnsi="宋体" w:hint="eastAsia"/>
          </w:rPr>
          <w:t>6）</w:t>
        </w:r>
        <w:r w:rsidRPr="003B6CD4">
          <w:rPr>
            <w:rFonts w:ascii="宋体" w:eastAsia="宋体" w:hAnsi="宋体" w:hint="eastAsia"/>
            <w:rPrChange w:id="350" w:author="zuo Oliver" w:date="2023-05-16T21:04:00Z">
              <w:rPr>
                <w:rFonts w:ascii="Times New Roman" w:hAnsi="Times New Roman" w:cs="Times New Roman" w:hint="eastAsia"/>
                <w:color w:val="0070C0"/>
              </w:rPr>
            </w:rPrChange>
          </w:rPr>
          <w:t>读一行</w:t>
        </w:r>
        <w:proofErr w:type="spellStart"/>
        <w:r w:rsidRPr="003B6CD4">
          <w:rPr>
            <w:rFonts w:ascii="宋体" w:eastAsia="宋体" w:hAnsi="宋体"/>
            <w:rPrChange w:id="351" w:author="zuo Oliver" w:date="2023-05-16T21:04:00Z">
              <w:rPr>
                <w:rFonts w:ascii="Times New Roman" w:hAnsi="Times New Roman" w:cs="Times New Roman"/>
                <w:color w:val="0070C0"/>
              </w:rPr>
            </w:rPrChange>
          </w:rPr>
          <w:t>vcf</w:t>
        </w:r>
        <w:proofErr w:type="spellEnd"/>
        <w:r w:rsidRPr="003B6CD4">
          <w:rPr>
            <w:rFonts w:ascii="宋体" w:eastAsia="宋体" w:hAnsi="宋体" w:hint="eastAsia"/>
            <w:rPrChange w:id="352" w:author="zuo Oliver" w:date="2023-05-16T21:04:00Z">
              <w:rPr>
                <w:rFonts w:ascii="Times New Roman" w:hAnsi="Times New Roman" w:cs="Times New Roman" w:hint="eastAsia"/>
                <w:color w:val="0070C0"/>
              </w:rPr>
            </w:rPrChange>
          </w:rPr>
          <w:t>的</w:t>
        </w:r>
        <w:r w:rsidRPr="003B6CD4">
          <w:rPr>
            <w:rFonts w:ascii="宋体" w:eastAsia="宋体" w:hAnsi="宋体"/>
            <w:rPrChange w:id="353" w:author="zuo Oliver" w:date="2023-05-16T21:04:00Z">
              <w:rPr>
                <w:rFonts w:ascii="Times New Roman" w:hAnsi="Times New Roman" w:cs="Times New Roman"/>
                <w:color w:val="0070C0"/>
              </w:rPr>
            </w:rPrChange>
          </w:rPr>
          <w:t>marker</w:t>
        </w:r>
        <w:r w:rsidRPr="003B6CD4">
          <w:rPr>
            <w:rFonts w:ascii="宋体" w:eastAsia="宋体" w:hAnsi="宋体" w:hint="eastAsia"/>
            <w:rPrChange w:id="354" w:author="zuo Oliver" w:date="2023-05-16T21:04:00Z">
              <w:rPr>
                <w:rFonts w:ascii="Times New Roman" w:hAnsi="Times New Roman" w:cs="Times New Roman" w:hint="eastAsia"/>
                <w:color w:val="0070C0"/>
              </w:rPr>
            </w:rPrChange>
          </w:rPr>
          <w:t>到</w:t>
        </w:r>
        <w:proofErr w:type="spellStart"/>
        <w:r w:rsidRPr="003B6CD4">
          <w:rPr>
            <w:rFonts w:ascii="宋体" w:eastAsia="宋体" w:hAnsi="宋体"/>
            <w:rPrChange w:id="355" w:author="zuo Oliver" w:date="2023-05-16T21:04:00Z">
              <w:rPr>
                <w:rFonts w:ascii="Times New Roman" w:hAnsi="Times New Roman" w:cs="Times New Roman"/>
                <w:color w:val="0070C0"/>
              </w:rPr>
            </w:rPrChange>
          </w:rPr>
          <w:t>dataLine</w:t>
        </w:r>
        <w:proofErr w:type="spellEnd"/>
        <w:r w:rsidRPr="003B6CD4">
          <w:rPr>
            <w:rFonts w:ascii="宋体" w:eastAsia="宋体" w:hAnsi="宋体" w:hint="eastAsia"/>
            <w:rPrChange w:id="356" w:author="zuo Oliver" w:date="2023-05-16T21:04:00Z">
              <w:rPr>
                <w:rFonts w:ascii="Times New Roman" w:hAnsi="Times New Roman" w:cs="Times New Roman" w:hint="eastAsia"/>
                <w:color w:val="0070C0"/>
              </w:rPr>
            </w:rPrChange>
          </w:rPr>
          <w:t>结构体中，并</w:t>
        </w:r>
      </w:ins>
      <w:ins w:id="357" w:author="zuo Oliver" w:date="2023-05-16T21:04:00Z">
        <w:r w:rsidRPr="003B6CD4">
          <w:rPr>
            <w:rFonts w:ascii="宋体" w:eastAsia="宋体" w:hAnsi="宋体" w:hint="eastAsia"/>
            <w:rPrChange w:id="358" w:author="zuo Oliver" w:date="2023-05-16T21:04:00Z">
              <w:rPr>
                <w:rFonts w:ascii="Times New Roman" w:hAnsi="Times New Roman" w:cs="Times New Roman" w:hint="eastAsia"/>
                <w:color w:val="0070C0"/>
              </w:rPr>
            </w:rPrChange>
          </w:rPr>
          <w:t>利</w:t>
        </w:r>
      </w:ins>
      <w:ins w:id="359" w:author="zuo Oliver" w:date="2023-05-16T21:03:00Z">
        <w:r w:rsidRPr="003B6CD4">
          <w:rPr>
            <w:rFonts w:ascii="宋体" w:eastAsia="宋体" w:hAnsi="宋体" w:hint="eastAsia"/>
            <w:rPrChange w:id="360" w:author="zuo Oliver" w:date="2023-05-16T21:04:00Z">
              <w:rPr>
                <w:rFonts w:ascii="Times New Roman" w:hAnsi="Times New Roman" w:cs="Times New Roman" w:hint="eastAsia"/>
                <w:color w:val="0070C0"/>
              </w:rPr>
            </w:rPrChange>
          </w:rPr>
          <w:t>用</w:t>
        </w:r>
        <w:proofErr w:type="spellStart"/>
        <w:r w:rsidRPr="003B6CD4">
          <w:rPr>
            <w:rFonts w:ascii="宋体" w:eastAsia="宋体" w:hAnsi="宋体"/>
            <w:rPrChange w:id="361" w:author="zuo Oliver" w:date="2023-05-16T21:04:00Z">
              <w:rPr>
                <w:rFonts w:ascii="Times New Roman" w:hAnsi="Times New Roman" w:cs="Times New Roman"/>
                <w:color w:val="0070C0"/>
              </w:rPr>
            </w:rPrChange>
          </w:rPr>
          <w:t>printDataLine</w:t>
        </w:r>
        <w:proofErr w:type="spellEnd"/>
        <w:r w:rsidRPr="003B6CD4">
          <w:rPr>
            <w:rFonts w:ascii="宋体" w:eastAsia="宋体" w:hAnsi="宋体" w:hint="eastAsia"/>
            <w:rPrChange w:id="362" w:author="zuo Oliver" w:date="2023-05-16T21:04:00Z">
              <w:rPr>
                <w:rFonts w:ascii="Times New Roman" w:hAnsi="Times New Roman" w:cs="Times New Roman" w:hint="eastAsia"/>
                <w:color w:val="0070C0"/>
              </w:rPr>
            </w:rPrChange>
          </w:rPr>
          <w:t>函数展示一下该行内容</w:t>
        </w:r>
      </w:ins>
      <w:ins w:id="363" w:author="zuo Oliver" w:date="2023-05-16T21:04:00Z">
        <w:r w:rsidRPr="003B6CD4">
          <w:rPr>
            <w:rFonts w:ascii="宋体" w:eastAsia="宋体" w:hAnsi="宋体" w:hint="eastAsia"/>
            <w:rPrChange w:id="364" w:author="zuo Oliver" w:date="2023-05-16T21:04:00Z">
              <w:rPr>
                <w:rFonts w:ascii="Times New Roman" w:hAnsi="Times New Roman" w:cs="Times New Roman" w:hint="eastAsia"/>
                <w:color w:val="0070C0"/>
              </w:rPr>
            </w:rPrChange>
          </w:rPr>
          <w:t>，见</w:t>
        </w:r>
        <w:r w:rsidRPr="003B6CD4">
          <w:rPr>
            <w:rFonts w:ascii="宋体" w:eastAsia="宋体" w:hAnsi="宋体"/>
            <w:rPrChange w:id="365" w:author="zuo Oliver" w:date="2023-05-16T21:04:00Z">
              <w:rPr>
                <w:rFonts w:ascii="Times New Roman" w:hAnsi="Times New Roman" w:cs="Times New Roman"/>
                <w:color w:val="0070C0"/>
              </w:rPr>
            </w:rPrChange>
          </w:rPr>
          <w:t>line17-line18</w:t>
        </w:r>
        <w:r w:rsidRPr="003B6CD4">
          <w:rPr>
            <w:rFonts w:ascii="宋体" w:eastAsia="宋体" w:hAnsi="宋体" w:hint="eastAsia"/>
            <w:rPrChange w:id="366" w:author="zuo Oliver" w:date="2023-05-16T21:04:00Z">
              <w:rPr>
                <w:rFonts w:ascii="Times New Roman" w:hAnsi="Times New Roman" w:cs="Times New Roman" w:hint="eastAsia"/>
                <w:color w:val="0070C0"/>
              </w:rPr>
            </w:rPrChange>
          </w:rPr>
          <w:t>。</w:t>
        </w:r>
      </w:ins>
    </w:p>
    <w:p w14:paraId="2D74C4D8" w14:textId="1EF70A3D" w:rsidR="003B6CD4" w:rsidRPr="003B6CD4" w:rsidRDefault="003B6CD4" w:rsidP="003B6CD4">
      <w:pPr>
        <w:rPr>
          <w:ins w:id="367" w:author="zuo Oliver" w:date="2023-05-16T21:05:00Z"/>
          <w:rFonts w:ascii="宋体" w:eastAsia="宋体" w:hAnsi="宋体"/>
          <w:rPrChange w:id="368" w:author="zuo Oliver" w:date="2023-05-16T21:06:00Z">
            <w:rPr>
              <w:ins w:id="369" w:author="zuo Oliver" w:date="2023-05-16T21:05:00Z"/>
              <w:rFonts w:ascii="Times New Roman" w:hAnsi="Times New Roman" w:cs="Times New Roman"/>
              <w:color w:val="0070C0"/>
            </w:rPr>
          </w:rPrChange>
        </w:rPr>
      </w:pPr>
      <w:ins w:id="370" w:author="zuo Oliver" w:date="2023-05-16T21:04:00Z">
        <w:r>
          <w:rPr>
            <w:rFonts w:ascii="宋体" w:eastAsia="宋体" w:hAnsi="宋体"/>
          </w:rPr>
          <w:t>7</w:t>
        </w:r>
        <w:r>
          <w:rPr>
            <w:rFonts w:ascii="宋体" w:eastAsia="宋体" w:hAnsi="宋体" w:hint="eastAsia"/>
          </w:rPr>
          <w:t>）</w:t>
        </w:r>
      </w:ins>
      <w:ins w:id="371" w:author="zuo Oliver" w:date="2023-05-16T21:05:00Z">
        <w:r w:rsidRPr="003B6CD4">
          <w:rPr>
            <w:rFonts w:ascii="宋体" w:eastAsia="宋体" w:hAnsi="宋体" w:hint="eastAsia"/>
            <w:rPrChange w:id="372" w:author="zuo Oliver" w:date="2023-05-16T21:06:00Z">
              <w:rPr>
                <w:rFonts w:ascii="Times New Roman" w:hAnsi="Times New Roman" w:cs="Times New Roman" w:hint="eastAsia"/>
                <w:color w:val="0070C0"/>
              </w:rPr>
            </w:rPrChange>
          </w:rPr>
          <w:t>读</w:t>
        </w:r>
        <w:r w:rsidRPr="003B6CD4">
          <w:rPr>
            <w:rFonts w:ascii="宋体" w:eastAsia="宋体" w:hAnsi="宋体"/>
            <w:rPrChange w:id="373" w:author="zuo Oliver" w:date="2023-05-16T21:06:00Z">
              <w:rPr>
                <w:rFonts w:ascii="Times New Roman" w:hAnsi="Times New Roman" w:cs="Times New Roman"/>
                <w:color w:val="0070C0"/>
              </w:rPr>
            </w:rPrChange>
          </w:rPr>
          <w:t>10</w:t>
        </w:r>
        <w:r w:rsidRPr="003B6CD4">
          <w:rPr>
            <w:rFonts w:ascii="宋体" w:eastAsia="宋体" w:hAnsi="宋体" w:hint="eastAsia"/>
            <w:rPrChange w:id="374" w:author="zuo Oliver" w:date="2023-05-16T21:06:00Z">
              <w:rPr>
                <w:rFonts w:ascii="Times New Roman" w:hAnsi="Times New Roman" w:cs="Times New Roman" w:hint="eastAsia"/>
                <w:color w:val="0070C0"/>
              </w:rPr>
            </w:rPrChange>
          </w:rPr>
          <w:t>行（一块）</w:t>
        </w:r>
        <w:proofErr w:type="spellStart"/>
        <w:r w:rsidRPr="003B6CD4">
          <w:rPr>
            <w:rFonts w:ascii="宋体" w:eastAsia="宋体" w:hAnsi="宋体"/>
            <w:rPrChange w:id="375" w:author="zuo Oliver" w:date="2023-05-16T21:06:00Z">
              <w:rPr>
                <w:rFonts w:ascii="Times New Roman" w:hAnsi="Times New Roman" w:cs="Times New Roman"/>
                <w:color w:val="0070C0"/>
              </w:rPr>
            </w:rPrChange>
          </w:rPr>
          <w:t>vcf</w:t>
        </w:r>
        <w:proofErr w:type="spellEnd"/>
        <w:r w:rsidRPr="003B6CD4">
          <w:rPr>
            <w:rFonts w:ascii="宋体" w:eastAsia="宋体" w:hAnsi="宋体" w:hint="eastAsia"/>
            <w:rPrChange w:id="376" w:author="zuo Oliver" w:date="2023-05-16T21:06:00Z">
              <w:rPr>
                <w:rFonts w:ascii="Times New Roman" w:hAnsi="Times New Roman" w:cs="Times New Roman" w:hint="eastAsia"/>
                <w:color w:val="0070C0"/>
              </w:rPr>
            </w:rPrChange>
          </w:rPr>
          <w:t>的</w:t>
        </w:r>
        <w:r w:rsidRPr="003B6CD4">
          <w:rPr>
            <w:rFonts w:ascii="宋体" w:eastAsia="宋体" w:hAnsi="宋体"/>
            <w:rPrChange w:id="377" w:author="zuo Oliver" w:date="2023-05-16T21:06:00Z">
              <w:rPr>
                <w:rFonts w:ascii="Times New Roman" w:hAnsi="Times New Roman" w:cs="Times New Roman"/>
                <w:color w:val="0070C0"/>
              </w:rPr>
            </w:rPrChange>
          </w:rPr>
          <w:t>markers</w:t>
        </w:r>
        <w:r w:rsidRPr="003B6CD4">
          <w:rPr>
            <w:rFonts w:ascii="宋体" w:eastAsia="宋体" w:hAnsi="宋体" w:hint="eastAsia"/>
            <w:rPrChange w:id="378" w:author="zuo Oliver" w:date="2023-05-16T21:06:00Z">
              <w:rPr>
                <w:rFonts w:ascii="Times New Roman" w:hAnsi="Times New Roman" w:cs="Times New Roman" w:hint="eastAsia"/>
                <w:color w:val="0070C0"/>
              </w:rPr>
            </w:rPrChange>
          </w:rPr>
          <w:t>到</w:t>
        </w:r>
        <w:proofErr w:type="spellStart"/>
        <w:r w:rsidRPr="003B6CD4">
          <w:rPr>
            <w:rFonts w:ascii="宋体" w:eastAsia="宋体" w:hAnsi="宋体"/>
            <w:rPrChange w:id="379" w:author="zuo Oliver" w:date="2023-05-16T21:06:00Z">
              <w:rPr>
                <w:rFonts w:ascii="Times New Roman" w:hAnsi="Times New Roman" w:cs="Times New Roman"/>
                <w:color w:val="0070C0"/>
              </w:rPr>
            </w:rPrChange>
          </w:rPr>
          <w:t>dataBlock</w:t>
        </w:r>
        <w:proofErr w:type="spellEnd"/>
        <w:r w:rsidRPr="003B6CD4">
          <w:rPr>
            <w:rFonts w:ascii="宋体" w:eastAsia="宋体" w:hAnsi="宋体" w:hint="eastAsia"/>
            <w:rPrChange w:id="380" w:author="zuo Oliver" w:date="2023-05-16T21:06:00Z">
              <w:rPr>
                <w:rFonts w:ascii="Times New Roman" w:hAnsi="Times New Roman" w:cs="Times New Roman" w:hint="eastAsia"/>
                <w:color w:val="0070C0"/>
              </w:rPr>
            </w:rPrChange>
          </w:rPr>
          <w:t>结构体中，该函数的第三个参数指定该块有多少个</w:t>
        </w:r>
        <w:r w:rsidRPr="003B6CD4">
          <w:rPr>
            <w:rFonts w:ascii="宋体" w:eastAsia="宋体" w:hAnsi="宋体"/>
            <w:rPrChange w:id="381" w:author="zuo Oliver" w:date="2023-05-16T21:06:00Z">
              <w:rPr>
                <w:rFonts w:ascii="Times New Roman" w:hAnsi="Times New Roman" w:cs="Times New Roman"/>
                <w:color w:val="0070C0"/>
              </w:rPr>
            </w:rPrChange>
          </w:rPr>
          <w:t>markers</w:t>
        </w:r>
        <w:r w:rsidRPr="003B6CD4">
          <w:rPr>
            <w:rFonts w:ascii="宋体" w:eastAsia="宋体" w:hAnsi="宋体" w:hint="eastAsia"/>
            <w:rPrChange w:id="382" w:author="zuo Oliver" w:date="2023-05-16T21:06:00Z">
              <w:rPr>
                <w:rFonts w:ascii="Times New Roman" w:hAnsi="Times New Roman" w:cs="Times New Roman" w:hint="eastAsia"/>
                <w:color w:val="0070C0"/>
              </w:rPr>
            </w:rPrChange>
          </w:rPr>
          <w:t>。推荐使用这种方式读数据，有</w:t>
        </w:r>
        <w:proofErr w:type="spellStart"/>
        <w:r w:rsidRPr="003B6CD4">
          <w:rPr>
            <w:rFonts w:ascii="宋体" w:eastAsia="宋体" w:hAnsi="宋体"/>
            <w:rPrChange w:id="383" w:author="zuo Oliver" w:date="2023-05-16T21:06:00Z">
              <w:rPr>
                <w:rFonts w:ascii="Times New Roman" w:hAnsi="Times New Roman" w:cs="Times New Roman"/>
                <w:color w:val="0070C0"/>
              </w:rPr>
            </w:rPrChange>
          </w:rPr>
          <w:t>openmp</w:t>
        </w:r>
        <w:proofErr w:type="spellEnd"/>
        <w:r w:rsidRPr="003B6CD4">
          <w:rPr>
            <w:rFonts w:ascii="宋体" w:eastAsia="宋体" w:hAnsi="宋体" w:hint="eastAsia"/>
            <w:rPrChange w:id="384" w:author="zuo Oliver" w:date="2023-05-16T21:06:00Z">
              <w:rPr>
                <w:rFonts w:ascii="Times New Roman" w:hAnsi="Times New Roman" w:cs="Times New Roman" w:hint="eastAsia"/>
                <w:color w:val="0070C0"/>
              </w:rPr>
            </w:rPrChange>
          </w:rPr>
          <w:t>的并行加速优势。利用</w:t>
        </w:r>
        <w:proofErr w:type="spellStart"/>
        <w:r w:rsidRPr="003B6CD4">
          <w:rPr>
            <w:rFonts w:ascii="宋体" w:eastAsia="宋体" w:hAnsi="宋体"/>
            <w:rPrChange w:id="385" w:author="zuo Oliver" w:date="2023-05-16T21:06:00Z">
              <w:rPr>
                <w:rFonts w:ascii="Times New Roman" w:hAnsi="Times New Roman" w:cs="Times New Roman"/>
                <w:color w:val="0070C0"/>
              </w:rPr>
            </w:rPrChange>
          </w:rPr>
          <w:t>printDataLine</w:t>
        </w:r>
        <w:proofErr w:type="spellEnd"/>
        <w:r w:rsidRPr="003B6CD4">
          <w:rPr>
            <w:rFonts w:ascii="宋体" w:eastAsia="宋体" w:hAnsi="宋体" w:hint="eastAsia"/>
            <w:rPrChange w:id="386" w:author="zuo Oliver" w:date="2023-05-16T21:06:00Z">
              <w:rPr>
                <w:rFonts w:ascii="Times New Roman" w:hAnsi="Times New Roman" w:cs="Times New Roman" w:hint="eastAsia"/>
                <w:color w:val="0070C0"/>
              </w:rPr>
            </w:rPrChange>
          </w:rPr>
          <w:t>函数展示一下该块的首行和</w:t>
        </w:r>
        <w:proofErr w:type="gramStart"/>
        <w:r w:rsidRPr="003B6CD4">
          <w:rPr>
            <w:rFonts w:ascii="宋体" w:eastAsia="宋体" w:hAnsi="宋体" w:hint="eastAsia"/>
            <w:rPrChange w:id="387" w:author="zuo Oliver" w:date="2023-05-16T21:06:00Z">
              <w:rPr>
                <w:rFonts w:ascii="Times New Roman" w:hAnsi="Times New Roman" w:cs="Times New Roman" w:hint="eastAsia"/>
                <w:color w:val="0070C0"/>
              </w:rPr>
            </w:rPrChange>
          </w:rPr>
          <w:t>尾行</w:t>
        </w:r>
        <w:proofErr w:type="gramEnd"/>
        <w:r w:rsidRPr="003B6CD4">
          <w:rPr>
            <w:rFonts w:ascii="宋体" w:eastAsia="宋体" w:hAnsi="宋体" w:hint="eastAsia"/>
            <w:rPrChange w:id="388" w:author="zuo Oliver" w:date="2023-05-16T21:06:00Z">
              <w:rPr>
                <w:rFonts w:ascii="Times New Roman" w:hAnsi="Times New Roman" w:cs="Times New Roman" w:hint="eastAsia"/>
                <w:color w:val="0070C0"/>
              </w:rPr>
            </w:rPrChange>
          </w:rPr>
          <w:t>内容。见</w:t>
        </w:r>
        <w:r w:rsidRPr="003B6CD4">
          <w:rPr>
            <w:rFonts w:ascii="宋体" w:eastAsia="宋体" w:hAnsi="宋体"/>
            <w:rPrChange w:id="389" w:author="zuo Oliver" w:date="2023-05-16T21:06:00Z">
              <w:rPr>
                <w:rFonts w:ascii="Times New Roman" w:hAnsi="Times New Roman" w:cs="Times New Roman"/>
                <w:color w:val="0070C0"/>
              </w:rPr>
            </w:rPrChange>
          </w:rPr>
          <w:t>line 21 – line 2</w:t>
        </w:r>
      </w:ins>
      <w:ins w:id="390" w:author="zuo Oliver" w:date="2023-05-16T21:06:00Z">
        <w:r w:rsidRPr="003B6CD4">
          <w:rPr>
            <w:rFonts w:ascii="宋体" w:eastAsia="宋体" w:hAnsi="宋体"/>
            <w:rPrChange w:id="391" w:author="zuo Oliver" w:date="2023-05-16T21:06:00Z">
              <w:rPr>
                <w:rFonts w:ascii="Times New Roman" w:hAnsi="Times New Roman" w:cs="Times New Roman"/>
                <w:color w:val="0070C0"/>
              </w:rPr>
            </w:rPrChange>
          </w:rPr>
          <w:t>5</w:t>
        </w:r>
        <w:r w:rsidRPr="003B6CD4">
          <w:rPr>
            <w:rFonts w:ascii="宋体" w:eastAsia="宋体" w:hAnsi="宋体" w:hint="eastAsia"/>
            <w:rPrChange w:id="392" w:author="zuo Oliver" w:date="2023-05-16T21:06:00Z">
              <w:rPr>
                <w:rFonts w:ascii="Times New Roman" w:hAnsi="Times New Roman" w:cs="Times New Roman" w:hint="eastAsia"/>
                <w:color w:val="0070C0"/>
              </w:rPr>
            </w:rPrChange>
          </w:rPr>
          <w:t>。</w:t>
        </w:r>
        <w:r w:rsidRPr="003B6CD4">
          <w:rPr>
            <w:rFonts w:ascii="宋体" w:eastAsia="宋体" w:hAnsi="宋体"/>
            <w:rPrChange w:id="393" w:author="zuo Oliver" w:date="2023-05-16T21:06:00Z">
              <w:rPr>
                <w:rFonts w:ascii="Times New Roman" w:hAnsi="Times New Roman" w:cs="Times New Roman"/>
                <w:color w:val="0070C0"/>
              </w:rPr>
            </w:rPrChange>
          </w:rPr>
          <w:t xml:space="preserve"> </w:t>
        </w:r>
      </w:ins>
    </w:p>
    <w:p w14:paraId="23AD61E0" w14:textId="03C6EFF1" w:rsidR="003B6CD4" w:rsidRDefault="003B6CD4" w:rsidP="003B6CD4">
      <w:pPr>
        <w:rPr>
          <w:ins w:id="394" w:author="zuo Oliver" w:date="2023-05-16T21:06:00Z"/>
          <w:rFonts w:ascii="宋体" w:eastAsia="宋体" w:hAnsi="宋体"/>
        </w:rPr>
      </w:pPr>
      <w:ins w:id="395" w:author="zuo Oliver" w:date="2023-05-16T21:06:00Z">
        <w:r>
          <w:rPr>
            <w:rFonts w:ascii="宋体" w:eastAsia="宋体" w:hAnsi="宋体" w:hint="eastAsia"/>
          </w:rPr>
          <w:t>8）清空并释放</w:t>
        </w:r>
        <w:proofErr w:type="spellStart"/>
        <w:r w:rsidRPr="00A410E4">
          <w:rPr>
            <w:rFonts w:ascii="宋体" w:eastAsia="宋体" w:hAnsi="宋体" w:hint="eastAsia"/>
          </w:rPr>
          <w:t>vcf</w:t>
        </w:r>
        <w:proofErr w:type="spellEnd"/>
        <w:r w:rsidRPr="00A410E4">
          <w:rPr>
            <w:rFonts w:ascii="宋体" w:eastAsia="宋体" w:hAnsi="宋体" w:hint="eastAsia"/>
          </w:rPr>
          <w:t>行结构体变量，</w:t>
        </w:r>
        <w:proofErr w:type="spellStart"/>
        <w:r w:rsidRPr="00A410E4">
          <w:rPr>
            <w:rFonts w:ascii="宋体" w:eastAsia="宋体" w:hAnsi="宋体" w:hint="eastAsia"/>
          </w:rPr>
          <w:t>vcf</w:t>
        </w:r>
        <w:proofErr w:type="spellEnd"/>
        <w:r w:rsidRPr="00A410E4">
          <w:rPr>
            <w:rFonts w:ascii="宋体" w:eastAsia="宋体" w:hAnsi="宋体" w:hint="eastAsia"/>
          </w:rPr>
          <w:t>多行（块）结构体变量</w:t>
        </w:r>
        <w:r>
          <w:rPr>
            <w:rFonts w:ascii="宋体" w:eastAsia="宋体" w:hAnsi="宋体" w:hint="eastAsia"/>
          </w:rPr>
          <w:t>，见line</w:t>
        </w:r>
      </w:ins>
      <w:ins w:id="396" w:author="zuo Oliver" w:date="2023-05-16T21:07:00Z">
        <w:r>
          <w:rPr>
            <w:rFonts w:ascii="宋体" w:eastAsia="宋体" w:hAnsi="宋体"/>
          </w:rPr>
          <w:t>27</w:t>
        </w:r>
      </w:ins>
      <w:ins w:id="397" w:author="zuo Oliver" w:date="2023-05-16T21:06:00Z">
        <w:r>
          <w:rPr>
            <w:rFonts w:ascii="宋体" w:eastAsia="宋体" w:hAnsi="宋体"/>
          </w:rPr>
          <w:t>-</w:t>
        </w:r>
        <w:r>
          <w:rPr>
            <w:rFonts w:ascii="宋体" w:eastAsia="宋体" w:hAnsi="宋体" w:hint="eastAsia"/>
          </w:rPr>
          <w:t>line</w:t>
        </w:r>
      </w:ins>
      <w:ins w:id="398" w:author="zuo Oliver" w:date="2023-05-16T21:07:00Z">
        <w:r>
          <w:rPr>
            <w:rFonts w:ascii="宋体" w:eastAsia="宋体" w:hAnsi="宋体"/>
          </w:rPr>
          <w:t>28</w:t>
        </w:r>
      </w:ins>
      <w:ins w:id="399" w:author="zuo Oliver" w:date="2023-05-16T21:06:00Z">
        <w:r>
          <w:rPr>
            <w:rFonts w:ascii="宋体" w:eastAsia="宋体" w:hAnsi="宋体" w:hint="eastAsia"/>
          </w:rPr>
          <w:t>。</w:t>
        </w:r>
      </w:ins>
    </w:p>
    <w:p w14:paraId="4D90A6A4" w14:textId="79BA9241" w:rsidR="003B6CD4" w:rsidRDefault="003B6CD4" w:rsidP="003B6CD4">
      <w:pPr>
        <w:rPr>
          <w:ins w:id="400" w:author="zuo Oliver" w:date="2023-05-16T21:06:00Z"/>
          <w:rFonts w:ascii="宋体" w:eastAsia="宋体" w:hAnsi="宋体"/>
        </w:rPr>
      </w:pPr>
      <w:ins w:id="401" w:author="zuo Oliver" w:date="2023-05-16T21:07:00Z">
        <w:r>
          <w:rPr>
            <w:rFonts w:ascii="宋体" w:eastAsia="宋体" w:hAnsi="宋体"/>
          </w:rPr>
          <w:t>9</w:t>
        </w:r>
      </w:ins>
      <w:ins w:id="402" w:author="zuo Oliver" w:date="2023-05-16T21:06:00Z">
        <w:r>
          <w:rPr>
            <w:rFonts w:ascii="宋体" w:eastAsia="宋体" w:hAnsi="宋体" w:hint="eastAsia"/>
          </w:rPr>
          <w:t>）关闭操作的</w:t>
        </w:r>
      </w:ins>
      <w:proofErr w:type="spellStart"/>
      <w:ins w:id="403" w:author="zuo Oliver" w:date="2023-05-16T21:07:00Z">
        <w:r>
          <w:rPr>
            <w:rFonts w:ascii="宋体" w:eastAsia="宋体" w:hAnsi="宋体" w:hint="eastAsia"/>
          </w:rPr>
          <w:t>vcf</w:t>
        </w:r>
      </w:ins>
      <w:proofErr w:type="spellEnd"/>
      <w:ins w:id="404" w:author="zuo Oliver" w:date="2023-05-16T21:06:00Z">
        <w:r>
          <w:rPr>
            <w:rFonts w:ascii="宋体" w:eastAsia="宋体" w:hAnsi="宋体" w:hint="eastAsia"/>
          </w:rPr>
          <w:t>文件，见line</w:t>
        </w:r>
      </w:ins>
      <w:ins w:id="405" w:author="zuo Oliver" w:date="2023-05-16T21:07:00Z">
        <w:r>
          <w:rPr>
            <w:rFonts w:ascii="宋体" w:eastAsia="宋体" w:hAnsi="宋体"/>
          </w:rPr>
          <w:t>30</w:t>
        </w:r>
      </w:ins>
      <w:ins w:id="406" w:author="zuo Oliver" w:date="2023-05-16T21:06:00Z">
        <w:r>
          <w:rPr>
            <w:rFonts w:ascii="宋体" w:eastAsia="宋体" w:hAnsi="宋体" w:hint="eastAsia"/>
          </w:rPr>
          <w:t>。</w:t>
        </w:r>
      </w:ins>
    </w:p>
    <w:p w14:paraId="7089EA13" w14:textId="6BF6BA0B" w:rsidR="003B6CD4" w:rsidRPr="003B6CD4" w:rsidDel="003B6CD4" w:rsidRDefault="003B6CD4" w:rsidP="009208FA">
      <w:pPr>
        <w:rPr>
          <w:del w:id="407" w:author="zuo Oliver" w:date="2023-05-16T21:07:00Z"/>
          <w:rFonts w:ascii="宋体" w:eastAsia="宋体" w:hAnsi="宋体"/>
        </w:rPr>
      </w:pPr>
    </w:p>
    <w:p w14:paraId="682A75EA" w14:textId="799FE980" w:rsidR="008B4468" w:rsidRPr="00D175BA" w:rsidRDefault="00A11B93" w:rsidP="0018677F">
      <w:pPr>
        <w:pStyle w:val="2"/>
        <w:rPr>
          <w:b w:val="0"/>
          <w:bCs w:val="0"/>
        </w:rPr>
      </w:pPr>
      <w:bookmarkStart w:id="408" w:name="_Toc135517949"/>
      <w:proofErr w:type="spellStart"/>
      <w:r>
        <w:t>v</w:t>
      </w:r>
      <w:r w:rsidR="008B4468">
        <w:rPr>
          <w:rFonts w:hint="eastAsia"/>
        </w:rPr>
        <w:t>cflib</w:t>
      </w:r>
      <w:proofErr w:type="spellEnd"/>
      <w:r w:rsidR="008B4468">
        <w:t xml:space="preserve"> </w:t>
      </w:r>
      <w:r w:rsidR="000E2980">
        <w:rPr>
          <w:rFonts w:hint="eastAsia"/>
        </w:rPr>
        <w:t>详细</w:t>
      </w:r>
      <w:r w:rsidR="008B4468">
        <w:rPr>
          <w:rFonts w:hint="eastAsia"/>
        </w:rPr>
        <w:t>接口</w:t>
      </w:r>
      <w:bookmarkEnd w:id="408"/>
    </w:p>
    <w:p w14:paraId="3515B0CA" w14:textId="16D16AB3" w:rsidR="00E157D2" w:rsidRPr="001B1A67" w:rsidRDefault="00457316" w:rsidP="0018677F">
      <w:pPr>
        <w:pStyle w:val="3"/>
      </w:pPr>
      <w:bookmarkStart w:id="409" w:name="_Toc135517950"/>
      <w:r>
        <w:t>1.</w:t>
      </w:r>
      <w:r w:rsidR="00E157D2" w:rsidRPr="001B1A67">
        <w:rPr>
          <w:rFonts w:hint="eastAsia"/>
        </w:rPr>
        <w:t>文件打开关闭接口</w:t>
      </w:r>
      <w:bookmarkEnd w:id="409"/>
    </w:p>
    <w:p w14:paraId="1F9402C0" w14:textId="77777777" w:rsidR="003B6CD4" w:rsidRPr="00E157D2" w:rsidRDefault="003B6CD4" w:rsidP="003B6CD4">
      <w:pPr>
        <w:rPr>
          <w:ins w:id="410" w:author="zuo Oliver" w:date="2023-05-16T21:08:00Z"/>
          <w:rFonts w:ascii="宋体" w:eastAsia="宋体" w:hAnsi="宋体"/>
          <w:b/>
          <w:bCs/>
        </w:rPr>
      </w:pPr>
      <w:ins w:id="411" w:author="zuo Oliver" w:date="2023-05-16T21:08:00Z">
        <w:r w:rsidRPr="00E157D2">
          <w:rPr>
            <w:rFonts w:ascii="宋体" w:eastAsia="宋体" w:hAnsi="宋体"/>
            <w:b/>
            <w:bCs/>
          </w:rPr>
          <w:t xml:space="preserve">VCF_STATUS </w:t>
        </w:r>
        <w:proofErr w:type="spellStart"/>
        <w:proofErr w:type="gramStart"/>
        <w:r w:rsidRPr="00E157D2">
          <w:rPr>
            <w:rFonts w:ascii="宋体" w:eastAsia="宋体" w:hAnsi="宋体"/>
            <w:b/>
            <w:bCs/>
          </w:rPr>
          <w:t>vcfFileOpen</w:t>
        </w:r>
        <w:proofErr w:type="spellEnd"/>
        <w:r w:rsidRPr="00E157D2">
          <w:rPr>
            <w:rFonts w:ascii="宋体" w:eastAsia="宋体" w:hAnsi="宋体"/>
            <w:b/>
            <w:bCs/>
          </w:rPr>
          <w:t>(</w:t>
        </w:r>
        <w:proofErr w:type="gramEnd"/>
        <w:r w:rsidRPr="00E157D2">
          <w:rPr>
            <w:rFonts w:ascii="宋体" w:eastAsia="宋体" w:hAnsi="宋体"/>
            <w:b/>
            <w:bCs/>
          </w:rPr>
          <w:t>VCF_FILE *</w:t>
        </w:r>
        <w:proofErr w:type="spellStart"/>
        <w:r w:rsidRPr="00E157D2">
          <w:rPr>
            <w:rFonts w:ascii="宋体" w:eastAsia="宋体" w:hAnsi="宋体"/>
            <w:b/>
            <w:bCs/>
          </w:rPr>
          <w:t>fp,const</w:t>
        </w:r>
        <w:proofErr w:type="spellEnd"/>
        <w:r w:rsidRPr="00E157D2">
          <w:rPr>
            <w:rFonts w:ascii="宋体" w:eastAsia="宋体" w:hAnsi="宋体"/>
            <w:b/>
            <w:bCs/>
          </w:rPr>
          <w:t xml:space="preserve"> char *</w:t>
        </w:r>
        <w:proofErr w:type="spellStart"/>
        <w:r w:rsidRPr="00E157D2">
          <w:rPr>
            <w:rFonts w:ascii="宋体" w:eastAsia="宋体" w:hAnsi="宋体"/>
            <w:b/>
            <w:bCs/>
          </w:rPr>
          <w:t>fileName</w:t>
        </w:r>
        <w:proofErr w:type="spellEnd"/>
        <w:r w:rsidRPr="00211A7E">
          <w:rPr>
            <w:rFonts w:ascii="宋体" w:eastAsia="宋体" w:hAnsi="宋体"/>
            <w:b/>
            <w:bCs/>
          </w:rPr>
          <w:t>,</w:t>
        </w:r>
        <w:r>
          <w:rPr>
            <w:rFonts w:ascii="宋体" w:eastAsia="宋体" w:hAnsi="宋体"/>
            <w:b/>
            <w:bCs/>
          </w:rPr>
          <w:t xml:space="preserve"> </w:t>
        </w:r>
        <w:r w:rsidRPr="00211A7E">
          <w:rPr>
            <w:rFonts w:ascii="宋体" w:eastAsia="宋体" w:hAnsi="宋体"/>
            <w:b/>
            <w:bCs/>
          </w:rPr>
          <w:t xml:space="preserve">FILE_MODE </w:t>
        </w:r>
        <w:proofErr w:type="spellStart"/>
        <w:r w:rsidRPr="00211A7E">
          <w:rPr>
            <w:rFonts w:ascii="宋体" w:eastAsia="宋体" w:hAnsi="宋体"/>
            <w:b/>
            <w:bCs/>
          </w:rPr>
          <w:t>fileMode</w:t>
        </w:r>
        <w:proofErr w:type="spellEnd"/>
        <w:r w:rsidRPr="00211A7E">
          <w:rPr>
            <w:rFonts w:ascii="宋体" w:eastAsia="宋体" w:hAnsi="宋体"/>
            <w:b/>
            <w:bCs/>
          </w:rPr>
          <w:t>,</w:t>
        </w:r>
        <w:r>
          <w:rPr>
            <w:rFonts w:ascii="宋体" w:eastAsia="宋体" w:hAnsi="宋体"/>
            <w:b/>
            <w:bCs/>
          </w:rPr>
          <w:t xml:space="preserve"> </w:t>
        </w:r>
        <w:r w:rsidRPr="00211A7E">
          <w:rPr>
            <w:rFonts w:ascii="宋体" w:eastAsia="宋体" w:hAnsi="宋体"/>
            <w:b/>
            <w:bCs/>
          </w:rPr>
          <w:t xml:space="preserve">unsigned int </w:t>
        </w:r>
        <w:proofErr w:type="spellStart"/>
        <w:r w:rsidRPr="00211A7E">
          <w:rPr>
            <w:rFonts w:ascii="宋体" w:eastAsia="宋体" w:hAnsi="宋体"/>
            <w:b/>
            <w:bCs/>
          </w:rPr>
          <w:t>parseItem</w:t>
        </w:r>
        <w:proofErr w:type="spellEnd"/>
        <w:r w:rsidRPr="00E157D2">
          <w:rPr>
            <w:rFonts w:ascii="宋体" w:eastAsia="宋体" w:hAnsi="宋体"/>
            <w:b/>
            <w:bCs/>
          </w:rPr>
          <w:t>);</w:t>
        </w:r>
      </w:ins>
    </w:p>
    <w:p w14:paraId="62144695" w14:textId="025F5D89" w:rsidR="00E157D2" w:rsidRPr="00E157D2" w:rsidDel="003B6CD4" w:rsidRDefault="00E157D2" w:rsidP="00E157D2">
      <w:pPr>
        <w:rPr>
          <w:del w:id="412" w:author="zuo Oliver" w:date="2023-05-16T21:08:00Z"/>
          <w:rFonts w:ascii="宋体" w:eastAsia="宋体" w:hAnsi="宋体"/>
          <w:b/>
          <w:bCs/>
        </w:rPr>
      </w:pPr>
      <w:del w:id="413" w:author="zuo Oliver" w:date="2023-05-16T21:08:00Z">
        <w:r w:rsidRPr="00E157D2" w:rsidDel="003B6CD4">
          <w:rPr>
            <w:rFonts w:ascii="宋体" w:eastAsia="宋体" w:hAnsi="宋体"/>
            <w:b/>
            <w:bCs/>
          </w:rPr>
          <w:delText>VCF_STATUS vcfFileOpen(VCF_FILE *fp,const char *fileName);</w:delText>
        </w:r>
      </w:del>
    </w:p>
    <w:p w14:paraId="4CCF80B6" w14:textId="77777777" w:rsidR="006E2320" w:rsidRPr="006E2320" w:rsidRDefault="006E2320" w:rsidP="00E157D2">
      <w:pPr>
        <w:rPr>
          <w:rFonts w:ascii="宋体" w:eastAsia="宋体" w:hAnsi="宋体"/>
          <w:b/>
          <w:bCs/>
        </w:rPr>
      </w:pPr>
      <w:r w:rsidRPr="006E2320">
        <w:rPr>
          <w:rFonts w:ascii="宋体" w:eastAsia="宋体" w:hAnsi="宋体" w:hint="eastAsia"/>
          <w:b/>
          <w:bCs/>
        </w:rPr>
        <w:t>功能：</w:t>
      </w:r>
    </w:p>
    <w:p w14:paraId="7B2280F9" w14:textId="36A9E859" w:rsidR="00E157D2" w:rsidRDefault="00E157D2" w:rsidP="00E157D2">
      <w:pPr>
        <w:rPr>
          <w:rFonts w:ascii="宋体" w:eastAsia="宋体" w:hAnsi="宋体"/>
        </w:rPr>
      </w:pPr>
      <w:r>
        <w:rPr>
          <w:rFonts w:ascii="宋体" w:eastAsia="宋体" w:hAnsi="宋体" w:hint="eastAsia"/>
        </w:rPr>
        <w:t>以读的方式打开一个存在的</w:t>
      </w:r>
      <w:proofErr w:type="spellStart"/>
      <w:r>
        <w:rPr>
          <w:rFonts w:ascii="宋体" w:eastAsia="宋体" w:hAnsi="宋体" w:hint="eastAsia"/>
        </w:rPr>
        <w:t>vcf</w:t>
      </w:r>
      <w:proofErr w:type="spellEnd"/>
      <w:r>
        <w:rPr>
          <w:rFonts w:ascii="宋体" w:eastAsia="宋体" w:hAnsi="宋体" w:hint="eastAsia"/>
        </w:rPr>
        <w:t>文件，</w:t>
      </w:r>
      <w:r w:rsidR="006E2320">
        <w:rPr>
          <w:rFonts w:ascii="宋体" w:eastAsia="宋体" w:hAnsi="宋体" w:hint="eastAsia"/>
        </w:rPr>
        <w:t>支持</w:t>
      </w:r>
      <w:r>
        <w:rPr>
          <w:rFonts w:ascii="宋体" w:eastAsia="宋体" w:hAnsi="宋体" w:hint="eastAsia"/>
        </w:rPr>
        <w:t>未压缩的文本文件格式，</w:t>
      </w:r>
      <w:r w:rsidR="006E2320">
        <w:rPr>
          <w:rFonts w:ascii="宋体" w:eastAsia="宋体" w:hAnsi="宋体" w:hint="eastAsia"/>
        </w:rPr>
        <w:t>支持</w:t>
      </w:r>
      <w:proofErr w:type="spellStart"/>
      <w:r>
        <w:rPr>
          <w:rFonts w:ascii="宋体" w:eastAsia="宋体" w:hAnsi="宋体" w:hint="eastAsia"/>
        </w:rPr>
        <w:t>zlib</w:t>
      </w:r>
      <w:proofErr w:type="spellEnd"/>
      <w:r>
        <w:rPr>
          <w:rFonts w:ascii="宋体" w:eastAsia="宋体" w:hAnsi="宋体" w:hint="eastAsia"/>
        </w:rPr>
        <w:t>压缩的</w:t>
      </w:r>
      <w:proofErr w:type="spellStart"/>
      <w:r>
        <w:rPr>
          <w:rFonts w:ascii="宋体" w:eastAsia="宋体" w:hAnsi="宋体" w:hint="eastAsia"/>
        </w:rPr>
        <w:t>gz</w:t>
      </w:r>
      <w:proofErr w:type="spellEnd"/>
      <w:r>
        <w:rPr>
          <w:rFonts w:ascii="宋体" w:eastAsia="宋体" w:hAnsi="宋体" w:hint="eastAsia"/>
        </w:rPr>
        <w:t>格式。</w:t>
      </w:r>
      <w:r w:rsidR="004C44F3">
        <w:rPr>
          <w:rFonts w:ascii="宋体" w:eastAsia="宋体" w:hAnsi="宋体" w:hint="eastAsia"/>
        </w:rPr>
        <w:t>并开启</w:t>
      </w:r>
      <w:proofErr w:type="spellStart"/>
      <w:r w:rsidR="004C44F3">
        <w:rPr>
          <w:rFonts w:ascii="宋体" w:eastAsia="宋体" w:hAnsi="宋体" w:hint="eastAsia"/>
        </w:rPr>
        <w:t>vcflib</w:t>
      </w:r>
      <w:proofErr w:type="spellEnd"/>
      <w:r w:rsidR="004C44F3">
        <w:rPr>
          <w:rFonts w:ascii="宋体" w:eastAsia="宋体" w:hAnsi="宋体" w:hint="eastAsia"/>
        </w:rPr>
        <w:t>日志</w:t>
      </w:r>
    </w:p>
    <w:p w14:paraId="1937687D" w14:textId="73DAE782" w:rsidR="00E157D2" w:rsidRPr="006E2320" w:rsidRDefault="00E157D2" w:rsidP="00E157D2">
      <w:pPr>
        <w:rPr>
          <w:rFonts w:ascii="宋体" w:eastAsia="宋体" w:hAnsi="宋体"/>
          <w:b/>
          <w:bCs/>
        </w:rPr>
      </w:pPr>
      <w:r w:rsidRPr="006E2320">
        <w:rPr>
          <w:rFonts w:ascii="宋体" w:eastAsia="宋体" w:hAnsi="宋体" w:hint="eastAsia"/>
          <w:b/>
          <w:bCs/>
        </w:rPr>
        <w:t>参数：</w:t>
      </w:r>
    </w:p>
    <w:p w14:paraId="0F3B3A74" w14:textId="75F65DCE" w:rsidR="00E157D2" w:rsidRDefault="00E157D2" w:rsidP="00E157D2">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r w:rsidR="00EF5388">
        <w:rPr>
          <w:rFonts w:ascii="宋体" w:eastAsia="宋体" w:hAnsi="宋体" w:hint="eastAsia"/>
        </w:rPr>
        <w:t>。</w:t>
      </w:r>
      <w:proofErr w:type="spellStart"/>
      <w:r>
        <w:rPr>
          <w:rFonts w:ascii="宋体" w:eastAsia="宋体" w:hAnsi="宋体" w:hint="eastAsia"/>
        </w:rPr>
        <w:t>vcflib</w:t>
      </w:r>
      <w:proofErr w:type="spellEnd"/>
      <w:r>
        <w:rPr>
          <w:rFonts w:ascii="宋体" w:eastAsia="宋体" w:hAnsi="宋体" w:hint="eastAsia"/>
        </w:rPr>
        <w:t>库中的文件handle，结构体定义如下：</w:t>
      </w:r>
    </w:p>
    <w:p w14:paraId="20C4EFE2" w14:textId="3E3376A3" w:rsidR="006E2320" w:rsidRDefault="00E157D2" w:rsidP="006E2320">
      <w:pPr>
        <w:ind w:firstLine="420"/>
        <w:rPr>
          <w:rFonts w:ascii="宋体" w:eastAsia="宋体" w:hAnsi="宋体"/>
        </w:rPr>
      </w:pPr>
      <w:r w:rsidRPr="00E157D2">
        <w:rPr>
          <w:rFonts w:ascii="宋体" w:eastAsia="宋体" w:hAnsi="宋体"/>
        </w:rPr>
        <w:t>typedef struct</w:t>
      </w:r>
    </w:p>
    <w:p w14:paraId="0FABB775" w14:textId="77777777" w:rsidR="006E2320" w:rsidRDefault="00E157D2" w:rsidP="006E2320">
      <w:pPr>
        <w:ind w:firstLine="420"/>
        <w:rPr>
          <w:rFonts w:ascii="宋体" w:eastAsia="宋体" w:hAnsi="宋体"/>
        </w:rPr>
      </w:pPr>
      <w:r w:rsidRPr="00E157D2">
        <w:rPr>
          <w:rFonts w:ascii="宋体" w:eastAsia="宋体" w:hAnsi="宋体"/>
        </w:rPr>
        <w:t>{</w:t>
      </w:r>
    </w:p>
    <w:p w14:paraId="7F957C92" w14:textId="2495535C" w:rsidR="00E157D2" w:rsidRPr="00E157D2" w:rsidRDefault="00E157D2" w:rsidP="006E2320">
      <w:pPr>
        <w:ind w:left="420" w:firstLine="420"/>
        <w:rPr>
          <w:rFonts w:ascii="宋体" w:eastAsia="宋体" w:hAnsi="宋体"/>
        </w:rPr>
      </w:pPr>
      <w:r w:rsidRPr="00E157D2">
        <w:rPr>
          <w:rFonts w:ascii="宋体" w:eastAsia="宋体" w:hAnsi="宋体"/>
        </w:rPr>
        <w:t>union</w:t>
      </w:r>
    </w:p>
    <w:p w14:paraId="24D8E59A" w14:textId="49A9BE79" w:rsidR="00E157D2" w:rsidRPr="00E157D2" w:rsidRDefault="00E157D2" w:rsidP="006E2320">
      <w:pPr>
        <w:ind w:left="420" w:firstLine="420"/>
        <w:rPr>
          <w:rFonts w:ascii="宋体" w:eastAsia="宋体" w:hAnsi="宋体"/>
        </w:rPr>
      </w:pPr>
      <w:r w:rsidRPr="00E157D2">
        <w:rPr>
          <w:rFonts w:ascii="宋体" w:eastAsia="宋体" w:hAnsi="宋体"/>
        </w:rPr>
        <w:lastRenderedPageBreak/>
        <w:t>{</w:t>
      </w:r>
    </w:p>
    <w:p w14:paraId="2FED0276" w14:textId="77F2E403" w:rsidR="00E157D2" w:rsidRPr="00E157D2" w:rsidRDefault="00E157D2" w:rsidP="006E2320">
      <w:pPr>
        <w:ind w:left="840" w:firstLine="420"/>
        <w:rPr>
          <w:rFonts w:ascii="宋体" w:eastAsia="宋体" w:hAnsi="宋体"/>
        </w:rPr>
      </w:pPr>
      <w:r w:rsidRPr="00E157D2">
        <w:rPr>
          <w:rFonts w:ascii="宋体" w:eastAsia="宋体" w:hAnsi="宋体"/>
        </w:rPr>
        <w:t xml:space="preserve">FILE * </w:t>
      </w:r>
      <w:proofErr w:type="spellStart"/>
      <w:r w:rsidRPr="00E157D2">
        <w:rPr>
          <w:rFonts w:ascii="宋体" w:eastAsia="宋体" w:hAnsi="宋体"/>
        </w:rPr>
        <w:t>fp</w:t>
      </w:r>
      <w:proofErr w:type="spellEnd"/>
      <w:r w:rsidRPr="00E157D2">
        <w:rPr>
          <w:rFonts w:ascii="宋体" w:eastAsia="宋体" w:hAnsi="宋体"/>
        </w:rPr>
        <w:t>;</w:t>
      </w:r>
      <w:r>
        <w:rPr>
          <w:rFonts w:ascii="宋体" w:eastAsia="宋体" w:hAnsi="宋体"/>
        </w:rPr>
        <w:t xml:space="preserve">        </w:t>
      </w:r>
      <w:r w:rsidR="006E2320">
        <w:rPr>
          <w:rFonts w:ascii="宋体" w:eastAsia="宋体" w:hAnsi="宋体"/>
        </w:rPr>
        <w:t xml:space="preserve">  </w:t>
      </w:r>
      <w:r>
        <w:rPr>
          <w:rFonts w:ascii="宋体" w:eastAsia="宋体" w:hAnsi="宋体"/>
        </w:rPr>
        <w:t>//</w:t>
      </w:r>
      <w:r>
        <w:rPr>
          <w:rFonts w:ascii="宋体" w:eastAsia="宋体" w:hAnsi="宋体" w:hint="eastAsia"/>
        </w:rPr>
        <w:t>未压缩格式文件指针</w:t>
      </w:r>
    </w:p>
    <w:p w14:paraId="32844794" w14:textId="1FE5AD0B" w:rsidR="00E157D2" w:rsidRPr="00E157D2" w:rsidRDefault="00E157D2" w:rsidP="006E2320">
      <w:pPr>
        <w:ind w:left="840" w:firstLine="420"/>
        <w:rPr>
          <w:rFonts w:ascii="宋体" w:eastAsia="宋体" w:hAnsi="宋体"/>
        </w:rPr>
      </w:pPr>
      <w:proofErr w:type="spellStart"/>
      <w:r w:rsidRPr="00E157D2">
        <w:rPr>
          <w:rFonts w:ascii="宋体" w:eastAsia="宋体" w:hAnsi="宋体"/>
        </w:rPr>
        <w:t>gzFile</w:t>
      </w:r>
      <w:proofErr w:type="spellEnd"/>
      <w:r w:rsidRPr="00E157D2">
        <w:rPr>
          <w:rFonts w:ascii="宋体" w:eastAsia="宋体" w:hAnsi="宋体"/>
        </w:rPr>
        <w:t xml:space="preserve"> </w:t>
      </w:r>
      <w:proofErr w:type="spellStart"/>
      <w:r w:rsidR="00D95713" w:rsidRPr="00D95713">
        <w:rPr>
          <w:rFonts w:ascii="宋体" w:eastAsia="宋体" w:hAnsi="宋体"/>
        </w:rPr>
        <w:t>gfp</w:t>
      </w:r>
      <w:proofErr w:type="spellEnd"/>
      <w:r w:rsidRPr="00E157D2">
        <w:rPr>
          <w:rFonts w:ascii="宋体" w:eastAsia="宋体" w:hAnsi="宋体"/>
        </w:rPr>
        <w:t>;</w:t>
      </w:r>
      <w:r>
        <w:rPr>
          <w:rFonts w:ascii="宋体" w:eastAsia="宋体" w:hAnsi="宋体"/>
        </w:rPr>
        <w:t xml:space="preserve">      </w:t>
      </w:r>
      <w:r w:rsidR="006E2320">
        <w:rPr>
          <w:rFonts w:ascii="宋体" w:eastAsia="宋体" w:hAnsi="宋体"/>
        </w:rPr>
        <w:t xml:space="preserve">  </w:t>
      </w:r>
      <w:r>
        <w:rPr>
          <w:rFonts w:ascii="宋体" w:eastAsia="宋体" w:hAnsi="宋体" w:hint="eastAsia"/>
        </w:rPr>
        <w:t>/</w:t>
      </w:r>
      <w:r>
        <w:rPr>
          <w:rFonts w:ascii="宋体" w:eastAsia="宋体" w:hAnsi="宋体"/>
        </w:rPr>
        <w:t>/</w:t>
      </w:r>
      <w:proofErr w:type="spellStart"/>
      <w:r>
        <w:rPr>
          <w:rFonts w:ascii="宋体" w:eastAsia="宋体" w:hAnsi="宋体"/>
        </w:rPr>
        <w:t>zlib</w:t>
      </w:r>
      <w:proofErr w:type="spellEnd"/>
      <w:r>
        <w:rPr>
          <w:rFonts w:ascii="宋体" w:eastAsia="宋体" w:hAnsi="宋体" w:hint="eastAsia"/>
        </w:rPr>
        <w:t>压缩格式文件指针</w:t>
      </w:r>
    </w:p>
    <w:p w14:paraId="17BAC306" w14:textId="1366D206" w:rsidR="00E157D2" w:rsidRPr="00E157D2" w:rsidRDefault="00E157D2" w:rsidP="006E2320">
      <w:pPr>
        <w:ind w:left="420" w:firstLine="420"/>
        <w:rPr>
          <w:rFonts w:ascii="宋体" w:eastAsia="宋体" w:hAnsi="宋体"/>
        </w:rPr>
      </w:pPr>
      <w:proofErr w:type="gramStart"/>
      <w:r w:rsidRPr="00E157D2">
        <w:rPr>
          <w:rFonts w:ascii="宋体" w:eastAsia="宋体" w:hAnsi="宋体"/>
        </w:rPr>
        <w:t>}</w:t>
      </w:r>
      <w:proofErr w:type="spellStart"/>
      <w:r w:rsidRPr="00E157D2">
        <w:rPr>
          <w:rFonts w:ascii="宋体" w:eastAsia="宋体" w:hAnsi="宋体"/>
        </w:rPr>
        <w:t>fp</w:t>
      </w:r>
      <w:proofErr w:type="spellEnd"/>
      <w:proofErr w:type="gramEnd"/>
      <w:r w:rsidRPr="00E157D2">
        <w:rPr>
          <w:rFonts w:ascii="宋体" w:eastAsia="宋体" w:hAnsi="宋体"/>
        </w:rPr>
        <w:t>;</w:t>
      </w:r>
    </w:p>
    <w:p w14:paraId="167E2091" w14:textId="77777777" w:rsidR="003B6CD4" w:rsidRDefault="003B6CD4" w:rsidP="003B6CD4">
      <w:pPr>
        <w:ind w:left="420" w:firstLine="420"/>
        <w:rPr>
          <w:ins w:id="414" w:author="zuo Oliver" w:date="2023-05-16T21:08:00Z"/>
          <w:rFonts w:ascii="宋体" w:eastAsia="宋体" w:hAnsi="宋体"/>
        </w:rPr>
      </w:pPr>
      <w:ins w:id="415" w:author="zuo Oliver" w:date="2023-05-16T21:08:00Z">
        <w:r w:rsidRPr="00E157D2">
          <w:rPr>
            <w:rFonts w:ascii="宋体" w:eastAsia="宋体" w:hAnsi="宋体"/>
          </w:rPr>
          <w:t>FILE_MODE mode;</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存储第3个参数</w:t>
        </w:r>
        <w:proofErr w:type="spellStart"/>
        <w:r>
          <w:rPr>
            <w:rFonts w:ascii="宋体" w:eastAsia="宋体" w:hAnsi="宋体" w:hint="eastAsia"/>
          </w:rPr>
          <w:t>fileMode</w:t>
        </w:r>
        <w:proofErr w:type="spellEnd"/>
        <w:r>
          <w:rPr>
            <w:rFonts w:ascii="宋体" w:eastAsia="宋体" w:hAnsi="宋体" w:hint="eastAsia"/>
          </w:rPr>
          <w:t>的内容</w:t>
        </w:r>
      </w:ins>
    </w:p>
    <w:p w14:paraId="7FB42407" w14:textId="77777777" w:rsidR="003B6CD4" w:rsidRDefault="003B6CD4" w:rsidP="003B6CD4">
      <w:pPr>
        <w:ind w:left="2940" w:firstLine="420"/>
        <w:rPr>
          <w:ins w:id="416" w:author="zuo Oliver" w:date="2023-05-16T21:08:00Z"/>
          <w:rFonts w:ascii="宋体" w:eastAsia="宋体" w:hAnsi="宋体"/>
        </w:rPr>
      </w:pPr>
      <w:ins w:id="417" w:author="zuo Oliver" w:date="2023-05-16T21:08:00Z">
        <w:r>
          <w:rPr>
            <w:rFonts w:ascii="宋体" w:eastAsia="宋体" w:hAnsi="宋体" w:hint="eastAsia"/>
          </w:rPr>
          <w:t>/</w:t>
        </w:r>
        <w:r>
          <w:rPr>
            <w:rFonts w:ascii="宋体" w:eastAsia="宋体" w:hAnsi="宋体"/>
          </w:rPr>
          <w:t>/</w:t>
        </w:r>
        <w:r>
          <w:rPr>
            <w:rFonts w:ascii="宋体" w:eastAsia="宋体" w:hAnsi="宋体" w:hint="eastAsia"/>
          </w:rPr>
          <w:t>记录该文件的压缩格式</w:t>
        </w:r>
      </w:ins>
    </w:p>
    <w:p w14:paraId="4840C643" w14:textId="25C1CA64" w:rsidR="006E2320" w:rsidDel="003B6CD4" w:rsidRDefault="00E157D2" w:rsidP="006E2320">
      <w:pPr>
        <w:ind w:left="420" w:firstLine="420"/>
        <w:rPr>
          <w:del w:id="418" w:author="zuo Oliver" w:date="2023-05-16T21:08:00Z"/>
          <w:rFonts w:ascii="宋体" w:eastAsia="宋体" w:hAnsi="宋体"/>
        </w:rPr>
      </w:pPr>
      <w:del w:id="419" w:author="zuo Oliver" w:date="2023-05-16T21:08:00Z">
        <w:r w:rsidRPr="00E157D2" w:rsidDel="003B6CD4">
          <w:rPr>
            <w:rFonts w:ascii="宋体" w:eastAsia="宋体" w:hAnsi="宋体"/>
          </w:rPr>
          <w:delText>FILE_MODE mode;</w:delText>
        </w:r>
        <w:r w:rsidR="006E2320" w:rsidDel="003B6CD4">
          <w:rPr>
            <w:rFonts w:ascii="宋体" w:eastAsia="宋体" w:hAnsi="宋体"/>
          </w:rPr>
          <w:tab/>
        </w:r>
        <w:r w:rsidR="006E2320" w:rsidDel="003B6CD4">
          <w:rPr>
            <w:rFonts w:ascii="宋体" w:eastAsia="宋体" w:hAnsi="宋体"/>
          </w:rPr>
          <w:tab/>
        </w:r>
        <w:r w:rsidR="006E2320" w:rsidDel="003B6CD4">
          <w:rPr>
            <w:rFonts w:ascii="宋体" w:eastAsia="宋体" w:hAnsi="宋体"/>
          </w:rPr>
          <w:tab/>
        </w:r>
        <w:r w:rsidR="006E2320" w:rsidDel="003B6CD4">
          <w:rPr>
            <w:rFonts w:ascii="宋体" w:eastAsia="宋体" w:hAnsi="宋体" w:hint="eastAsia"/>
          </w:rPr>
          <w:delText>/</w:delText>
        </w:r>
        <w:r w:rsidR="006E2320" w:rsidDel="003B6CD4">
          <w:rPr>
            <w:rFonts w:ascii="宋体" w:eastAsia="宋体" w:hAnsi="宋体"/>
          </w:rPr>
          <w:delText>/</w:delText>
        </w:r>
        <w:r w:rsidR="006E2320" w:rsidDel="003B6CD4">
          <w:rPr>
            <w:rFonts w:ascii="宋体" w:eastAsia="宋体" w:hAnsi="宋体" w:hint="eastAsia"/>
          </w:rPr>
          <w:delText>指定打开文件的压缩格式</w:delText>
        </w:r>
      </w:del>
    </w:p>
    <w:p w14:paraId="72D870E1" w14:textId="7CC185FA" w:rsidR="00E157D2" w:rsidRDefault="006E2320" w:rsidP="006E2320">
      <w:pPr>
        <w:ind w:left="2940" w:firstLine="420"/>
        <w:rPr>
          <w:rFonts w:ascii="宋体" w:eastAsia="宋体" w:hAnsi="宋体"/>
        </w:rPr>
      </w:pPr>
      <w:r>
        <w:rPr>
          <w:rFonts w:ascii="宋体" w:eastAsia="宋体" w:hAnsi="宋体" w:hint="eastAsia"/>
        </w:rPr>
        <w:t>/</w:t>
      </w:r>
      <w:r>
        <w:rPr>
          <w:rFonts w:ascii="宋体" w:eastAsia="宋体" w:hAnsi="宋体"/>
        </w:rPr>
        <w:t>/</w:t>
      </w:r>
      <w:r w:rsidRPr="006E2320">
        <w:rPr>
          <w:rFonts w:ascii="宋体" w:eastAsia="宋体" w:hAnsi="宋体"/>
        </w:rPr>
        <w:t>FILE_MODE_NORMAL</w:t>
      </w:r>
      <w:r>
        <w:rPr>
          <w:rFonts w:ascii="宋体" w:eastAsia="宋体" w:hAnsi="宋体"/>
        </w:rPr>
        <w:t xml:space="preserve"> :</w:t>
      </w:r>
      <w:r>
        <w:rPr>
          <w:rFonts w:ascii="宋体" w:eastAsia="宋体" w:hAnsi="宋体" w:hint="eastAsia"/>
        </w:rPr>
        <w:t>未压缩</w:t>
      </w:r>
    </w:p>
    <w:p w14:paraId="273DD4B0" w14:textId="36F7B3F5" w:rsidR="006E2320" w:rsidRDefault="006E2320" w:rsidP="006E2320">
      <w:pPr>
        <w:ind w:left="2940" w:firstLine="420"/>
        <w:rPr>
          <w:ins w:id="420" w:author="zuo Oliver" w:date="2023-05-16T21:09:00Z"/>
          <w:rFonts w:ascii="宋体" w:eastAsia="宋体" w:hAnsi="宋体"/>
        </w:rPr>
      </w:pPr>
      <w:r>
        <w:rPr>
          <w:rFonts w:ascii="宋体" w:eastAsia="宋体" w:hAnsi="宋体" w:hint="eastAsia"/>
        </w:rPr>
        <w:t>/</w:t>
      </w:r>
      <w:r>
        <w:rPr>
          <w:rFonts w:ascii="宋体" w:eastAsia="宋体" w:hAnsi="宋体"/>
        </w:rPr>
        <w:t>/</w:t>
      </w:r>
      <w:r w:rsidRPr="006E2320">
        <w:rPr>
          <w:rFonts w:ascii="宋体" w:eastAsia="宋体" w:hAnsi="宋体"/>
        </w:rPr>
        <w:t>FILE_MODE_GZ</w:t>
      </w:r>
      <w:r>
        <w:rPr>
          <w:rFonts w:ascii="宋体" w:eastAsia="宋体" w:hAnsi="宋体"/>
        </w:rPr>
        <w:t xml:space="preserve">: </w:t>
      </w:r>
      <w:proofErr w:type="spellStart"/>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p>
    <w:p w14:paraId="1F3118F4" w14:textId="77777777" w:rsidR="003B6CD4" w:rsidRDefault="003B6CD4" w:rsidP="003B6CD4">
      <w:pPr>
        <w:ind w:left="420" w:firstLine="420"/>
        <w:rPr>
          <w:ins w:id="421" w:author="zuo Oliver" w:date="2023-05-16T21:09:00Z"/>
          <w:rFonts w:ascii="宋体" w:eastAsia="宋体" w:hAnsi="宋体"/>
        </w:rPr>
      </w:pPr>
      <w:ins w:id="422" w:author="zuo Oliver" w:date="2023-05-16T21:09:00Z">
        <w:r w:rsidRPr="00A108A1">
          <w:rPr>
            <w:rFonts w:ascii="宋体" w:eastAsia="宋体" w:hAnsi="宋体"/>
          </w:rPr>
          <w:t>FILE_HEAD head;</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用于存储该</w:t>
        </w:r>
        <w:proofErr w:type="spellStart"/>
        <w:r>
          <w:rPr>
            <w:rFonts w:ascii="宋体" w:eastAsia="宋体" w:hAnsi="宋体" w:hint="eastAsia"/>
          </w:rPr>
          <w:t>vcf</w:t>
        </w:r>
        <w:proofErr w:type="spellEnd"/>
        <w:r>
          <w:rPr>
            <w:rFonts w:ascii="宋体" w:eastAsia="宋体" w:hAnsi="宋体" w:hint="eastAsia"/>
          </w:rPr>
          <w:t>文件的文件头数据</w:t>
        </w:r>
      </w:ins>
    </w:p>
    <w:p w14:paraId="399700EA" w14:textId="77777777" w:rsidR="003B6CD4" w:rsidRPr="00A108A1" w:rsidRDefault="003B6CD4" w:rsidP="003B6CD4">
      <w:pPr>
        <w:ind w:left="2940" w:firstLine="420"/>
        <w:rPr>
          <w:ins w:id="423" w:author="zuo Oliver" w:date="2023-05-16T21:09:00Z"/>
          <w:rFonts w:ascii="宋体" w:eastAsia="宋体" w:hAnsi="宋体"/>
        </w:rPr>
      </w:pPr>
      <w:ins w:id="424" w:author="zuo Oliver" w:date="2023-05-16T21:09:00Z">
        <w:r>
          <w:rPr>
            <w:rFonts w:ascii="宋体" w:eastAsia="宋体" w:hAnsi="宋体" w:hint="eastAsia"/>
          </w:rPr>
          <w:t>/</w:t>
        </w:r>
        <w:r>
          <w:rPr>
            <w:rFonts w:ascii="宋体" w:eastAsia="宋体" w:hAnsi="宋体"/>
          </w:rPr>
          <w:t>/</w:t>
        </w:r>
        <w:r>
          <w:rPr>
            <w:rFonts w:ascii="宋体" w:eastAsia="宋体" w:hAnsi="宋体" w:hint="eastAsia"/>
          </w:rPr>
          <w:t>在</w:t>
        </w:r>
        <w:proofErr w:type="gramStart"/>
        <w:r>
          <w:rPr>
            <w:rFonts w:ascii="宋体" w:eastAsia="宋体" w:hAnsi="宋体" w:hint="eastAsia"/>
          </w:rPr>
          <w:t>未作读文件头</w:t>
        </w:r>
        <w:proofErr w:type="gramEnd"/>
        <w:r>
          <w:rPr>
            <w:rFonts w:ascii="宋体" w:eastAsia="宋体" w:hAnsi="宋体" w:hint="eastAsia"/>
          </w:rPr>
          <w:t>操作之前，内容为空</w:t>
        </w:r>
      </w:ins>
    </w:p>
    <w:p w14:paraId="79BDD7F0" w14:textId="1AB9A536" w:rsidR="003B6CD4" w:rsidRPr="003B6CD4" w:rsidDel="003B6CD4" w:rsidRDefault="003B6CD4">
      <w:pPr>
        <w:rPr>
          <w:del w:id="425" w:author="zuo Oliver" w:date="2023-05-16T21:09:00Z"/>
          <w:rFonts w:ascii="宋体" w:eastAsia="宋体" w:hAnsi="宋体"/>
        </w:rPr>
        <w:pPrChange w:id="426" w:author="zuo Oliver" w:date="2023-05-16T21:09:00Z">
          <w:pPr>
            <w:ind w:left="2940" w:firstLine="420"/>
          </w:pPr>
        </w:pPrChange>
      </w:pPr>
    </w:p>
    <w:p w14:paraId="58EB3C1B" w14:textId="62696A92" w:rsidR="003B6CD4" w:rsidRDefault="00E157D2" w:rsidP="003B6CD4">
      <w:pPr>
        <w:ind w:left="420" w:firstLine="420"/>
        <w:rPr>
          <w:ins w:id="427" w:author="zuo Oliver" w:date="2023-05-16T21:09:00Z"/>
          <w:rFonts w:ascii="宋体" w:eastAsia="宋体" w:hAnsi="宋体"/>
        </w:rPr>
      </w:pPr>
      <w:r w:rsidRPr="00E157D2">
        <w:rPr>
          <w:rFonts w:ascii="宋体" w:eastAsia="宋体" w:hAnsi="宋体"/>
        </w:rPr>
        <w:t xml:space="preserve">int </w:t>
      </w:r>
      <w:proofErr w:type="spellStart"/>
      <w:r w:rsidRPr="00E157D2">
        <w:rPr>
          <w:rFonts w:ascii="宋体" w:eastAsia="宋体" w:hAnsi="宋体"/>
        </w:rPr>
        <w:t>numSamples</w:t>
      </w:r>
      <w:proofErr w:type="spellEnd"/>
      <w:r w:rsidRPr="00E157D2">
        <w:rPr>
          <w:rFonts w:ascii="宋体" w:eastAsia="宋体" w:hAnsi="宋体"/>
        </w:rPr>
        <w:t>;</w:t>
      </w:r>
      <w:ins w:id="428" w:author="zuo Oliver" w:date="2023-05-16T21:09:00Z">
        <w:r w:rsidR="003B6CD4" w:rsidRPr="003B6CD4">
          <w:rPr>
            <w:rFonts w:ascii="宋体" w:eastAsia="宋体" w:hAnsi="宋体"/>
          </w:rPr>
          <w:t xml:space="preserve"> </w:t>
        </w:r>
        <w:r w:rsidR="003B6CD4">
          <w:rPr>
            <w:rFonts w:ascii="宋体" w:eastAsia="宋体" w:hAnsi="宋体"/>
          </w:rPr>
          <w:tab/>
        </w:r>
        <w:r w:rsidR="003B6CD4">
          <w:rPr>
            <w:rFonts w:ascii="宋体" w:eastAsia="宋体" w:hAnsi="宋体"/>
          </w:rPr>
          <w:tab/>
          <w:t>//</w:t>
        </w:r>
        <w:r w:rsidR="003B6CD4">
          <w:rPr>
            <w:rFonts w:ascii="宋体" w:eastAsia="宋体" w:hAnsi="宋体" w:hint="eastAsia"/>
          </w:rPr>
          <w:t>该</w:t>
        </w:r>
        <w:proofErr w:type="spellStart"/>
        <w:r w:rsidR="003B6CD4">
          <w:rPr>
            <w:rFonts w:ascii="宋体" w:eastAsia="宋体" w:hAnsi="宋体" w:hint="eastAsia"/>
          </w:rPr>
          <w:t>vcf</w:t>
        </w:r>
        <w:proofErr w:type="spellEnd"/>
        <w:r w:rsidR="003B6CD4">
          <w:rPr>
            <w:rFonts w:ascii="宋体" w:eastAsia="宋体" w:hAnsi="宋体" w:hint="eastAsia"/>
          </w:rPr>
          <w:t>文件的sample个数</w:t>
        </w:r>
      </w:ins>
    </w:p>
    <w:p w14:paraId="2B5ADD93" w14:textId="77777777" w:rsidR="003B6CD4" w:rsidRDefault="003B6CD4" w:rsidP="003B6CD4">
      <w:pPr>
        <w:ind w:left="2940" w:firstLine="420"/>
        <w:rPr>
          <w:ins w:id="429" w:author="zuo Oliver" w:date="2023-05-16T21:09:00Z"/>
          <w:rFonts w:ascii="宋体" w:eastAsia="宋体" w:hAnsi="宋体"/>
        </w:rPr>
      </w:pPr>
      <w:ins w:id="430" w:author="zuo Oliver" w:date="2023-05-16T21:09:00Z">
        <w:r>
          <w:rPr>
            <w:rFonts w:ascii="宋体" w:eastAsia="宋体" w:hAnsi="宋体" w:hint="eastAsia"/>
          </w:rPr>
          <w:t>/</w:t>
        </w:r>
        <w:r>
          <w:rPr>
            <w:rFonts w:ascii="宋体" w:eastAsia="宋体" w:hAnsi="宋体"/>
          </w:rPr>
          <w:t>/</w:t>
        </w:r>
        <w:r>
          <w:rPr>
            <w:rFonts w:ascii="宋体" w:eastAsia="宋体" w:hAnsi="宋体" w:hint="eastAsia"/>
          </w:rPr>
          <w:t>在</w:t>
        </w:r>
        <w:proofErr w:type="gramStart"/>
        <w:r>
          <w:rPr>
            <w:rFonts w:ascii="宋体" w:eastAsia="宋体" w:hAnsi="宋体" w:hint="eastAsia"/>
          </w:rPr>
          <w:t>未作读文件头</w:t>
        </w:r>
        <w:proofErr w:type="gramEnd"/>
        <w:r>
          <w:rPr>
            <w:rFonts w:ascii="宋体" w:eastAsia="宋体" w:hAnsi="宋体" w:hint="eastAsia"/>
          </w:rPr>
          <w:t>操作之前，该值为0</w:t>
        </w:r>
      </w:ins>
    </w:p>
    <w:p w14:paraId="57F326A5" w14:textId="77777777" w:rsidR="003B6CD4" w:rsidRDefault="003B6CD4" w:rsidP="003B6CD4">
      <w:pPr>
        <w:ind w:left="2940" w:firstLine="420"/>
        <w:rPr>
          <w:ins w:id="431" w:author="zuo Oliver" w:date="2023-05-16T21:09:00Z"/>
          <w:rFonts w:ascii="宋体" w:eastAsia="宋体" w:hAnsi="宋体"/>
        </w:rPr>
      </w:pPr>
      <w:ins w:id="432" w:author="zuo Oliver" w:date="2023-05-16T21:09:00Z">
        <w:r>
          <w:rPr>
            <w:rFonts w:ascii="宋体" w:eastAsia="宋体" w:hAnsi="宋体" w:hint="eastAsia"/>
          </w:rPr>
          <w:t>/</w:t>
        </w:r>
        <w:r>
          <w:rPr>
            <w:rFonts w:ascii="宋体" w:eastAsia="宋体" w:hAnsi="宋体"/>
          </w:rPr>
          <w:t>/</w:t>
        </w:r>
        <w:r>
          <w:rPr>
            <w:rFonts w:ascii="宋体" w:eastAsia="宋体" w:hAnsi="宋体" w:hint="eastAsia"/>
          </w:rPr>
          <w:t>读过文件头后，该值为文件的sample个数</w:t>
        </w:r>
      </w:ins>
    </w:p>
    <w:p w14:paraId="746F4E50" w14:textId="536DC7E7" w:rsidR="00E157D2" w:rsidDel="003B6CD4" w:rsidRDefault="00E157D2" w:rsidP="006E2320">
      <w:pPr>
        <w:ind w:left="420" w:firstLine="420"/>
        <w:rPr>
          <w:del w:id="433" w:author="zuo Oliver" w:date="2023-05-16T21:09:00Z"/>
          <w:rFonts w:ascii="宋体" w:eastAsia="宋体" w:hAnsi="宋体"/>
        </w:rPr>
      </w:pPr>
    </w:p>
    <w:p w14:paraId="35B56EC6" w14:textId="658F2921" w:rsidR="00F455BE" w:rsidRDefault="00D95713" w:rsidP="006E2320">
      <w:pPr>
        <w:ind w:left="420" w:firstLine="420"/>
        <w:rPr>
          <w:rFonts w:ascii="宋体" w:eastAsia="宋体" w:hAnsi="宋体"/>
        </w:rPr>
      </w:pPr>
      <w:r w:rsidRPr="00D95713">
        <w:rPr>
          <w:rFonts w:ascii="宋体" w:eastAsia="宋体" w:hAnsi="宋体"/>
        </w:rPr>
        <w:t xml:space="preserve">unsigned int </w:t>
      </w:r>
      <w:proofErr w:type="spellStart"/>
      <w:r w:rsidRPr="00D95713">
        <w:rPr>
          <w:rFonts w:ascii="宋体" w:eastAsia="宋体" w:hAnsi="宋体"/>
        </w:rPr>
        <w:t>parsingItems</w:t>
      </w:r>
      <w:proofErr w:type="spellEnd"/>
      <w:r w:rsidRPr="00D95713">
        <w:rPr>
          <w:rFonts w:ascii="宋体" w:eastAsia="宋体" w:hAnsi="宋体"/>
        </w:rPr>
        <w:t>;</w:t>
      </w:r>
      <w:r>
        <w:rPr>
          <w:rFonts w:ascii="宋体" w:eastAsia="宋体" w:hAnsi="宋体"/>
        </w:rPr>
        <w:t xml:space="preserve">  //</w:t>
      </w:r>
      <w:r>
        <w:rPr>
          <w:rFonts w:ascii="宋体" w:eastAsia="宋体" w:hAnsi="宋体" w:hint="eastAsia"/>
        </w:rPr>
        <w:t>用户设置解析marker中的字段选项</w:t>
      </w:r>
      <w:r w:rsidR="00F455BE">
        <w:rPr>
          <w:rFonts w:ascii="宋体" w:eastAsia="宋体" w:hAnsi="宋体" w:hint="eastAsia"/>
        </w:rPr>
        <w:t>bit</w:t>
      </w:r>
    </w:p>
    <w:p w14:paraId="42819C22" w14:textId="35BBB69F" w:rsidR="00D95713" w:rsidRDefault="00F455BE" w:rsidP="00F455BE">
      <w:pPr>
        <w:ind w:left="3360" w:firstLine="420"/>
        <w:rPr>
          <w:rFonts w:ascii="宋体" w:eastAsia="宋体" w:hAnsi="宋体"/>
        </w:rPr>
      </w:pPr>
      <w:r>
        <w:rPr>
          <w:rFonts w:ascii="宋体" w:eastAsia="宋体" w:hAnsi="宋体" w:hint="eastAsia"/>
        </w:rPr>
        <w:t>/</w:t>
      </w:r>
      <w:r>
        <w:rPr>
          <w:rFonts w:ascii="宋体" w:eastAsia="宋体" w:hAnsi="宋体"/>
        </w:rPr>
        <w:t>/</w:t>
      </w:r>
      <w:r>
        <w:rPr>
          <w:rFonts w:ascii="宋体" w:eastAsia="宋体" w:hAnsi="宋体" w:hint="eastAsia"/>
        </w:rPr>
        <w:t>P_</w:t>
      </w:r>
      <w:r>
        <w:rPr>
          <w:rFonts w:ascii="宋体" w:eastAsia="宋体" w:hAnsi="宋体"/>
        </w:rPr>
        <w:t>GT</w:t>
      </w:r>
      <w:r>
        <w:rPr>
          <w:rFonts w:ascii="宋体" w:eastAsia="宋体" w:hAnsi="宋体" w:hint="eastAsia"/>
        </w:rPr>
        <w:t>是解析GT字段(当前为默认解析</w:t>
      </w:r>
      <w:r>
        <w:rPr>
          <w:rFonts w:ascii="宋体" w:eastAsia="宋体" w:hAnsi="宋体"/>
        </w:rPr>
        <w:t>)</w:t>
      </w:r>
    </w:p>
    <w:p w14:paraId="14636E30" w14:textId="313A252E" w:rsidR="00F455BE" w:rsidRPr="00E157D2" w:rsidRDefault="00F455BE" w:rsidP="00F455BE">
      <w:pPr>
        <w:ind w:left="3360" w:firstLine="420"/>
        <w:rPr>
          <w:rFonts w:ascii="宋体" w:eastAsia="宋体" w:hAnsi="宋体"/>
        </w:rPr>
      </w:pPr>
      <w:r>
        <w:rPr>
          <w:rFonts w:ascii="宋体" w:eastAsia="宋体" w:hAnsi="宋体" w:hint="eastAsia"/>
        </w:rPr>
        <w:t>/</w:t>
      </w:r>
      <w:r>
        <w:rPr>
          <w:rFonts w:ascii="宋体" w:eastAsia="宋体" w:hAnsi="宋体"/>
        </w:rPr>
        <w:t>/</w:t>
      </w:r>
      <w:r>
        <w:rPr>
          <w:rFonts w:ascii="宋体" w:eastAsia="宋体" w:hAnsi="宋体" w:hint="eastAsia"/>
        </w:rPr>
        <w:t>P_DS是解析DS字段</w:t>
      </w:r>
    </w:p>
    <w:p w14:paraId="6E7B6BF0" w14:textId="253FBA19" w:rsidR="00E157D2" w:rsidRDefault="00E157D2" w:rsidP="006E2320">
      <w:pPr>
        <w:ind w:firstLine="420"/>
        <w:rPr>
          <w:rFonts w:ascii="宋体" w:eastAsia="宋体" w:hAnsi="宋体"/>
        </w:rPr>
      </w:pPr>
      <w:r w:rsidRPr="00E157D2">
        <w:rPr>
          <w:rFonts w:ascii="宋体" w:eastAsia="宋体" w:hAnsi="宋体"/>
        </w:rPr>
        <w:t>}VCF_FILE;</w:t>
      </w:r>
    </w:p>
    <w:p w14:paraId="71E012CC" w14:textId="7348E288" w:rsidR="00E157D2" w:rsidRDefault="00E157D2" w:rsidP="00E157D2">
      <w:pPr>
        <w:rPr>
          <w:ins w:id="434" w:author="zuo Oliver" w:date="2023-05-16T21:10:00Z"/>
          <w:rFonts w:ascii="宋体" w:eastAsia="宋体" w:hAnsi="宋体"/>
        </w:rPr>
      </w:pPr>
      <w:proofErr w:type="spellStart"/>
      <w:r w:rsidRPr="00E157D2">
        <w:rPr>
          <w:rFonts w:ascii="宋体" w:eastAsia="宋体" w:hAnsi="宋体"/>
        </w:rPr>
        <w:t>fileName</w:t>
      </w:r>
      <w:proofErr w:type="spellEnd"/>
      <w:r>
        <w:rPr>
          <w:rFonts w:ascii="宋体" w:eastAsia="宋体" w:hAnsi="宋体" w:hint="eastAsia"/>
        </w:rPr>
        <w:t>：要打开的</w:t>
      </w:r>
      <w:proofErr w:type="spellStart"/>
      <w:r>
        <w:rPr>
          <w:rFonts w:ascii="宋体" w:eastAsia="宋体" w:hAnsi="宋体" w:hint="eastAsia"/>
        </w:rPr>
        <w:t>vcf</w:t>
      </w:r>
      <w:proofErr w:type="spellEnd"/>
      <w:r>
        <w:rPr>
          <w:rFonts w:ascii="宋体" w:eastAsia="宋体" w:hAnsi="宋体" w:hint="eastAsia"/>
        </w:rPr>
        <w:t>文件路径及名称</w:t>
      </w:r>
    </w:p>
    <w:p w14:paraId="53E22E5B" w14:textId="77777777" w:rsidR="003B6CD4" w:rsidRPr="00E157D2" w:rsidRDefault="003B6CD4" w:rsidP="003B6CD4">
      <w:pPr>
        <w:rPr>
          <w:ins w:id="435" w:author="zuo Oliver" w:date="2023-05-16T21:10:00Z"/>
          <w:rFonts w:ascii="宋体" w:eastAsia="宋体" w:hAnsi="宋体"/>
        </w:rPr>
      </w:pPr>
      <w:proofErr w:type="spellStart"/>
      <w:ins w:id="436" w:author="zuo Oliver" w:date="2023-05-16T21:10:00Z">
        <w:r>
          <w:rPr>
            <w:rFonts w:ascii="宋体" w:eastAsia="宋体" w:hAnsi="宋体" w:hint="eastAsia"/>
          </w:rPr>
          <w:t>fileMode</w:t>
        </w:r>
        <w:proofErr w:type="spellEnd"/>
        <w:r>
          <w:rPr>
            <w:rFonts w:ascii="宋体" w:eastAsia="宋体" w:hAnsi="宋体" w:hint="eastAsia"/>
          </w:rPr>
          <w:t>：指定打开文件的压缩格式，</w:t>
        </w:r>
        <w:r w:rsidRPr="006E2320">
          <w:rPr>
            <w:rFonts w:ascii="宋体" w:eastAsia="宋体" w:hAnsi="宋体"/>
          </w:rPr>
          <w:t>FILE_MODE_NORMAL</w:t>
        </w:r>
        <w:r>
          <w:rPr>
            <w:rFonts w:ascii="宋体" w:eastAsia="宋体" w:hAnsi="宋体" w:hint="eastAsia"/>
          </w:rPr>
          <w:t>表示未压缩；</w:t>
        </w:r>
        <w:r w:rsidRPr="006E2320">
          <w:rPr>
            <w:rFonts w:ascii="宋体" w:eastAsia="宋体" w:hAnsi="宋体"/>
          </w:rPr>
          <w:t>FILE_MODE_GZ</w:t>
        </w:r>
        <w:r>
          <w:rPr>
            <w:rFonts w:ascii="宋体" w:eastAsia="宋体" w:hAnsi="宋体" w:hint="eastAsia"/>
          </w:rPr>
          <w:t>表示</w:t>
        </w:r>
        <w:proofErr w:type="spellStart"/>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ins>
    </w:p>
    <w:p w14:paraId="27194CF9" w14:textId="77777777" w:rsidR="003B6CD4" w:rsidRDefault="003B6CD4" w:rsidP="003B6CD4">
      <w:pPr>
        <w:rPr>
          <w:ins w:id="437" w:author="zuo Oliver" w:date="2023-05-16T21:10:00Z"/>
          <w:rFonts w:ascii="宋体" w:eastAsia="宋体" w:hAnsi="宋体"/>
        </w:rPr>
      </w:pPr>
      <w:proofErr w:type="spellStart"/>
      <w:ins w:id="438" w:author="zuo Oliver" w:date="2023-05-16T21:10:00Z">
        <w:r>
          <w:rPr>
            <w:rFonts w:ascii="宋体" w:eastAsia="宋体" w:hAnsi="宋体" w:hint="eastAsia"/>
          </w:rPr>
          <w:t>parseItem</w:t>
        </w:r>
        <w:proofErr w:type="spellEnd"/>
        <w:r>
          <w:rPr>
            <w:rFonts w:ascii="宋体" w:eastAsia="宋体" w:hAnsi="宋体" w:hint="eastAsia"/>
          </w:rPr>
          <w:t>：指定对文件进行读操作时，解析哪些字段。</w:t>
        </w:r>
        <w:r w:rsidRPr="00554AD5">
          <w:rPr>
            <w:rFonts w:ascii="宋体" w:eastAsia="宋体" w:hAnsi="宋体"/>
          </w:rPr>
          <w:t>P_DS|P_GT</w:t>
        </w:r>
        <w:r>
          <w:rPr>
            <w:rFonts w:ascii="宋体" w:eastAsia="宋体" w:hAnsi="宋体" w:hint="eastAsia"/>
          </w:rPr>
          <w:t>表示</w:t>
        </w:r>
        <w:r w:rsidRPr="00554AD5">
          <w:rPr>
            <w:rFonts w:ascii="宋体" w:eastAsia="宋体" w:hAnsi="宋体" w:hint="eastAsia"/>
          </w:rPr>
          <w:t>读操作</w:t>
        </w:r>
        <w:r>
          <w:rPr>
            <w:rFonts w:ascii="宋体" w:eastAsia="宋体" w:hAnsi="宋体" w:hint="eastAsia"/>
          </w:rPr>
          <w:t>时</w:t>
        </w:r>
        <w:r w:rsidRPr="00554AD5">
          <w:rPr>
            <w:rFonts w:ascii="宋体" w:eastAsia="宋体" w:hAnsi="宋体" w:hint="eastAsia"/>
          </w:rPr>
          <w:t>将同时解析</w:t>
        </w:r>
        <w:r w:rsidRPr="00554AD5">
          <w:rPr>
            <w:rFonts w:ascii="宋体" w:eastAsia="宋体" w:hAnsi="宋体"/>
          </w:rPr>
          <w:t>DS</w:t>
        </w:r>
        <w:r w:rsidRPr="00554AD5">
          <w:rPr>
            <w:rFonts w:ascii="宋体" w:eastAsia="宋体" w:hAnsi="宋体" w:hint="eastAsia"/>
          </w:rPr>
          <w:t>和</w:t>
        </w:r>
        <w:r w:rsidRPr="00554AD5">
          <w:rPr>
            <w:rFonts w:ascii="宋体" w:eastAsia="宋体" w:hAnsi="宋体"/>
          </w:rPr>
          <w:t>GT</w:t>
        </w:r>
        <w:r w:rsidRPr="00554AD5">
          <w:rPr>
            <w:rFonts w:ascii="宋体" w:eastAsia="宋体" w:hAnsi="宋体" w:hint="eastAsia"/>
          </w:rPr>
          <w:t>字段；</w:t>
        </w:r>
        <w:r w:rsidRPr="00554AD5">
          <w:rPr>
            <w:rFonts w:ascii="宋体" w:eastAsia="宋体" w:hAnsi="宋体"/>
          </w:rPr>
          <w:t>P_GT</w:t>
        </w:r>
        <w:r>
          <w:rPr>
            <w:rFonts w:ascii="宋体" w:eastAsia="宋体" w:hAnsi="宋体" w:hint="eastAsia"/>
          </w:rPr>
          <w:t>表示</w:t>
        </w:r>
        <w:r w:rsidRPr="00A410E4">
          <w:rPr>
            <w:rFonts w:ascii="宋体" w:eastAsia="宋体" w:hAnsi="宋体" w:hint="eastAsia"/>
          </w:rPr>
          <w:t>读操作</w:t>
        </w:r>
        <w:r>
          <w:rPr>
            <w:rFonts w:ascii="宋体" w:eastAsia="宋体" w:hAnsi="宋体" w:hint="eastAsia"/>
          </w:rPr>
          <w:t>时</w:t>
        </w:r>
        <w:r w:rsidRPr="00A410E4">
          <w:rPr>
            <w:rFonts w:ascii="宋体" w:eastAsia="宋体" w:hAnsi="宋体" w:hint="eastAsia"/>
          </w:rPr>
          <w:t>将</w:t>
        </w:r>
        <w:r w:rsidRPr="00554AD5">
          <w:rPr>
            <w:rFonts w:ascii="宋体" w:eastAsia="宋体" w:hAnsi="宋体" w:hint="eastAsia"/>
          </w:rPr>
          <w:t>只解析</w:t>
        </w:r>
        <w:r w:rsidRPr="00554AD5">
          <w:rPr>
            <w:rFonts w:ascii="宋体" w:eastAsia="宋体" w:hAnsi="宋体"/>
          </w:rPr>
          <w:t>GT</w:t>
        </w:r>
        <w:r w:rsidRPr="00554AD5">
          <w:rPr>
            <w:rFonts w:ascii="宋体" w:eastAsia="宋体" w:hAnsi="宋体" w:hint="eastAsia"/>
          </w:rPr>
          <w:t>字段</w:t>
        </w:r>
      </w:ins>
    </w:p>
    <w:p w14:paraId="1E7240E1" w14:textId="10907D1E" w:rsidR="003B6CD4" w:rsidRPr="003B6CD4" w:rsidDel="003B6CD4" w:rsidRDefault="003B6CD4" w:rsidP="00E157D2">
      <w:pPr>
        <w:rPr>
          <w:del w:id="439" w:author="zuo Oliver" w:date="2023-05-16T21:10:00Z"/>
          <w:rFonts w:ascii="宋体" w:eastAsia="宋体" w:hAnsi="宋体"/>
        </w:rPr>
      </w:pPr>
    </w:p>
    <w:p w14:paraId="4E277BC2" w14:textId="2FB5728A" w:rsidR="00E157D2" w:rsidRPr="006E2320" w:rsidRDefault="006E2320" w:rsidP="00E157D2">
      <w:pPr>
        <w:rPr>
          <w:rFonts w:ascii="宋体" w:eastAsia="宋体" w:hAnsi="宋体"/>
          <w:b/>
          <w:bCs/>
        </w:rPr>
      </w:pPr>
      <w:r w:rsidRPr="006E2320">
        <w:rPr>
          <w:rFonts w:ascii="宋体" w:eastAsia="宋体" w:hAnsi="宋体" w:hint="eastAsia"/>
          <w:b/>
          <w:bCs/>
        </w:rPr>
        <w:t>返回值：</w:t>
      </w:r>
    </w:p>
    <w:p w14:paraId="5EF7E070" w14:textId="01E2FAE5" w:rsidR="006E2320" w:rsidRDefault="006E2320" w:rsidP="00E157D2">
      <w:pPr>
        <w:rPr>
          <w:rFonts w:ascii="宋体" w:eastAsia="宋体" w:hAnsi="宋体"/>
        </w:rPr>
      </w:pPr>
      <w:r w:rsidRPr="006E2320">
        <w:rPr>
          <w:rFonts w:ascii="宋体" w:eastAsia="宋体" w:hAnsi="宋体"/>
        </w:rPr>
        <w:t>VCF_ERROR</w:t>
      </w:r>
      <w:r>
        <w:rPr>
          <w:rFonts w:ascii="宋体" w:eastAsia="宋体" w:hAnsi="宋体" w:hint="eastAsia"/>
        </w:rPr>
        <w:t>：打开失败</w:t>
      </w:r>
    </w:p>
    <w:p w14:paraId="7BBFC654" w14:textId="5B643F03" w:rsidR="006E2320" w:rsidRDefault="006E2320" w:rsidP="00E157D2">
      <w:pPr>
        <w:rPr>
          <w:rFonts w:ascii="宋体" w:eastAsia="宋体" w:hAnsi="宋体"/>
        </w:rPr>
      </w:pPr>
      <w:r w:rsidRPr="006E2320">
        <w:rPr>
          <w:rFonts w:ascii="宋体" w:eastAsia="宋体" w:hAnsi="宋体"/>
        </w:rPr>
        <w:t>VCF_OK</w:t>
      </w:r>
      <w:r>
        <w:rPr>
          <w:rFonts w:ascii="宋体" w:eastAsia="宋体" w:hAnsi="宋体" w:hint="eastAsia"/>
        </w:rPr>
        <w:t>：打开成功</w:t>
      </w:r>
    </w:p>
    <w:p w14:paraId="7B0A7A02" w14:textId="77777777" w:rsidR="00E157D2" w:rsidRDefault="00E157D2" w:rsidP="00E157D2">
      <w:pPr>
        <w:rPr>
          <w:rFonts w:ascii="宋体" w:eastAsia="宋体" w:hAnsi="宋体"/>
        </w:rPr>
      </w:pPr>
    </w:p>
    <w:p w14:paraId="672E5D80" w14:textId="74B2B629" w:rsidR="00E157D2" w:rsidRPr="006E2320" w:rsidRDefault="00E157D2" w:rsidP="00E157D2">
      <w:pPr>
        <w:rPr>
          <w:rFonts w:ascii="宋体" w:eastAsia="宋体" w:hAnsi="宋体"/>
          <w:b/>
          <w:bCs/>
        </w:rPr>
      </w:pPr>
      <w:r w:rsidRPr="006E2320">
        <w:rPr>
          <w:rFonts w:ascii="宋体" w:eastAsia="宋体" w:hAnsi="宋体"/>
          <w:b/>
          <w:bCs/>
        </w:rPr>
        <w:t xml:space="preserve">VCF_STATUS </w:t>
      </w:r>
      <w:proofErr w:type="spellStart"/>
      <w:proofErr w:type="gramStart"/>
      <w:r w:rsidRPr="006E2320">
        <w:rPr>
          <w:rFonts w:ascii="宋体" w:eastAsia="宋体" w:hAnsi="宋体"/>
          <w:b/>
          <w:bCs/>
        </w:rPr>
        <w:t>vcfFileCreate</w:t>
      </w:r>
      <w:proofErr w:type="spellEnd"/>
      <w:r w:rsidRPr="006E2320">
        <w:rPr>
          <w:rFonts w:ascii="宋体" w:eastAsia="宋体" w:hAnsi="宋体"/>
          <w:b/>
          <w:bCs/>
        </w:rPr>
        <w:t>(</w:t>
      </w:r>
      <w:proofErr w:type="gramEnd"/>
      <w:r w:rsidRPr="006E2320">
        <w:rPr>
          <w:rFonts w:ascii="宋体" w:eastAsia="宋体" w:hAnsi="宋体"/>
          <w:b/>
          <w:bCs/>
        </w:rPr>
        <w:t>VCF_FILE *</w:t>
      </w:r>
      <w:proofErr w:type="spellStart"/>
      <w:r w:rsidRPr="006E2320">
        <w:rPr>
          <w:rFonts w:ascii="宋体" w:eastAsia="宋体" w:hAnsi="宋体"/>
          <w:b/>
          <w:bCs/>
        </w:rPr>
        <w:t>fp,const</w:t>
      </w:r>
      <w:proofErr w:type="spellEnd"/>
      <w:r w:rsidRPr="006E2320">
        <w:rPr>
          <w:rFonts w:ascii="宋体" w:eastAsia="宋体" w:hAnsi="宋体"/>
          <w:b/>
          <w:bCs/>
        </w:rPr>
        <w:t xml:space="preserve"> char *</w:t>
      </w:r>
      <w:proofErr w:type="spellStart"/>
      <w:r w:rsidRPr="006E2320">
        <w:rPr>
          <w:rFonts w:ascii="宋体" w:eastAsia="宋体" w:hAnsi="宋体"/>
          <w:b/>
          <w:bCs/>
        </w:rPr>
        <w:t>fileName</w:t>
      </w:r>
      <w:ins w:id="440" w:author="zuo Oliver" w:date="2023-05-16T21:10:00Z">
        <w:r w:rsidR="003B6CD4" w:rsidRPr="00C41DB1">
          <w:rPr>
            <w:rFonts w:ascii="宋体" w:eastAsia="宋体" w:hAnsi="宋体"/>
            <w:b/>
            <w:bCs/>
          </w:rPr>
          <w:t>,FILE_MODE</w:t>
        </w:r>
        <w:proofErr w:type="spellEnd"/>
        <w:r w:rsidR="003B6CD4" w:rsidRPr="00C41DB1">
          <w:rPr>
            <w:rFonts w:ascii="宋体" w:eastAsia="宋体" w:hAnsi="宋体"/>
            <w:b/>
            <w:bCs/>
          </w:rPr>
          <w:t xml:space="preserve"> </w:t>
        </w:r>
        <w:proofErr w:type="spellStart"/>
        <w:r w:rsidR="003B6CD4" w:rsidRPr="00C41DB1">
          <w:rPr>
            <w:rFonts w:ascii="宋体" w:eastAsia="宋体" w:hAnsi="宋体"/>
            <w:b/>
            <w:bCs/>
          </w:rPr>
          <w:t>fileMode</w:t>
        </w:r>
      </w:ins>
      <w:proofErr w:type="spellEnd"/>
      <w:r w:rsidRPr="006E2320">
        <w:rPr>
          <w:rFonts w:ascii="宋体" w:eastAsia="宋体" w:hAnsi="宋体"/>
          <w:b/>
          <w:bCs/>
        </w:rPr>
        <w:t>);</w:t>
      </w:r>
    </w:p>
    <w:p w14:paraId="06DDE980" w14:textId="77777777" w:rsidR="006E2320" w:rsidRPr="006E2320" w:rsidRDefault="006E2320" w:rsidP="00E157D2">
      <w:pPr>
        <w:rPr>
          <w:rFonts w:ascii="宋体" w:eastAsia="宋体" w:hAnsi="宋体"/>
          <w:b/>
          <w:bCs/>
        </w:rPr>
      </w:pPr>
      <w:r w:rsidRPr="006E2320">
        <w:rPr>
          <w:rFonts w:ascii="宋体" w:eastAsia="宋体" w:hAnsi="宋体" w:hint="eastAsia"/>
          <w:b/>
          <w:bCs/>
        </w:rPr>
        <w:t>功能：</w:t>
      </w:r>
    </w:p>
    <w:p w14:paraId="31C41E40" w14:textId="5AE5A2F8" w:rsidR="006E2320" w:rsidRDefault="006E2320" w:rsidP="00E157D2">
      <w:pPr>
        <w:rPr>
          <w:rFonts w:ascii="宋体" w:eastAsia="宋体" w:hAnsi="宋体"/>
        </w:rPr>
      </w:pPr>
      <w:r>
        <w:rPr>
          <w:rFonts w:ascii="宋体" w:eastAsia="宋体" w:hAnsi="宋体" w:hint="eastAsia"/>
        </w:rPr>
        <w:t>以写的方式创建一个</w:t>
      </w:r>
      <w:proofErr w:type="spellStart"/>
      <w:r>
        <w:rPr>
          <w:rFonts w:ascii="宋体" w:eastAsia="宋体" w:hAnsi="宋体" w:hint="eastAsia"/>
        </w:rPr>
        <w:t>vcf</w:t>
      </w:r>
      <w:proofErr w:type="spellEnd"/>
      <w:r>
        <w:rPr>
          <w:rFonts w:ascii="宋体" w:eastAsia="宋体" w:hAnsi="宋体" w:hint="eastAsia"/>
        </w:rPr>
        <w:t>文件。若文件已经存在则清空其中内容。支持未压缩的文本文件格式，支持</w:t>
      </w:r>
      <w:proofErr w:type="spellStart"/>
      <w:r>
        <w:rPr>
          <w:rFonts w:ascii="宋体" w:eastAsia="宋体" w:hAnsi="宋体" w:hint="eastAsia"/>
        </w:rPr>
        <w:t>zlib</w:t>
      </w:r>
      <w:proofErr w:type="spellEnd"/>
      <w:r>
        <w:rPr>
          <w:rFonts w:ascii="宋体" w:eastAsia="宋体" w:hAnsi="宋体" w:hint="eastAsia"/>
        </w:rPr>
        <w:t>压缩的</w:t>
      </w:r>
      <w:proofErr w:type="spellStart"/>
      <w:r>
        <w:rPr>
          <w:rFonts w:ascii="宋体" w:eastAsia="宋体" w:hAnsi="宋体" w:hint="eastAsia"/>
        </w:rPr>
        <w:t>gz</w:t>
      </w:r>
      <w:proofErr w:type="spellEnd"/>
      <w:r>
        <w:rPr>
          <w:rFonts w:ascii="宋体" w:eastAsia="宋体" w:hAnsi="宋体" w:hint="eastAsia"/>
        </w:rPr>
        <w:t>格式。</w:t>
      </w:r>
      <w:r w:rsidR="004C44F3">
        <w:rPr>
          <w:rFonts w:ascii="宋体" w:eastAsia="宋体" w:hAnsi="宋体" w:hint="eastAsia"/>
        </w:rPr>
        <w:t>并开启</w:t>
      </w:r>
      <w:proofErr w:type="spellStart"/>
      <w:r w:rsidR="004C44F3">
        <w:rPr>
          <w:rFonts w:ascii="宋体" w:eastAsia="宋体" w:hAnsi="宋体" w:hint="eastAsia"/>
        </w:rPr>
        <w:t>vcflib</w:t>
      </w:r>
      <w:proofErr w:type="spellEnd"/>
      <w:r w:rsidR="004C44F3">
        <w:rPr>
          <w:rFonts w:ascii="宋体" w:eastAsia="宋体" w:hAnsi="宋体" w:hint="eastAsia"/>
        </w:rPr>
        <w:t>日志</w:t>
      </w:r>
    </w:p>
    <w:p w14:paraId="3CF3D51E" w14:textId="77777777" w:rsidR="006E2320" w:rsidRPr="006E2320" w:rsidRDefault="006E2320" w:rsidP="006E2320">
      <w:pPr>
        <w:rPr>
          <w:rFonts w:ascii="宋体" w:eastAsia="宋体" w:hAnsi="宋体"/>
          <w:b/>
          <w:bCs/>
        </w:rPr>
      </w:pPr>
      <w:r w:rsidRPr="006E2320">
        <w:rPr>
          <w:rFonts w:ascii="宋体" w:eastAsia="宋体" w:hAnsi="宋体" w:hint="eastAsia"/>
          <w:b/>
          <w:bCs/>
        </w:rPr>
        <w:t>参数：</w:t>
      </w:r>
    </w:p>
    <w:p w14:paraId="7143C054" w14:textId="734AD7F7" w:rsidR="006E2320" w:rsidRDefault="006E2320" w:rsidP="006E2320">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的指针；详解见上（</w:t>
      </w:r>
      <w:proofErr w:type="spellStart"/>
      <w:r w:rsidRPr="00E157D2">
        <w:rPr>
          <w:rFonts w:ascii="宋体" w:eastAsia="宋体" w:hAnsi="宋体"/>
          <w:b/>
          <w:bCs/>
        </w:rPr>
        <w:t>vcfFileOpen</w:t>
      </w:r>
      <w:proofErr w:type="spellEnd"/>
      <w:r>
        <w:rPr>
          <w:rFonts w:ascii="宋体" w:eastAsia="宋体" w:hAnsi="宋体" w:hint="eastAsia"/>
        </w:rPr>
        <w:t>）</w:t>
      </w:r>
    </w:p>
    <w:p w14:paraId="0E94737B" w14:textId="690B0681" w:rsidR="006E2320" w:rsidRDefault="006E2320" w:rsidP="006E2320">
      <w:pPr>
        <w:rPr>
          <w:ins w:id="441" w:author="zuo Oliver" w:date="2023-05-16T21:11:00Z"/>
          <w:rFonts w:ascii="宋体" w:eastAsia="宋体" w:hAnsi="宋体"/>
        </w:rPr>
      </w:pPr>
      <w:proofErr w:type="spellStart"/>
      <w:r w:rsidRPr="00E157D2">
        <w:rPr>
          <w:rFonts w:ascii="宋体" w:eastAsia="宋体" w:hAnsi="宋体"/>
        </w:rPr>
        <w:t>fileName</w:t>
      </w:r>
      <w:proofErr w:type="spellEnd"/>
      <w:r>
        <w:rPr>
          <w:rFonts w:ascii="宋体" w:eastAsia="宋体" w:hAnsi="宋体" w:hint="eastAsia"/>
        </w:rPr>
        <w:t>：要打开的</w:t>
      </w:r>
      <w:proofErr w:type="spellStart"/>
      <w:r>
        <w:rPr>
          <w:rFonts w:ascii="宋体" w:eastAsia="宋体" w:hAnsi="宋体" w:hint="eastAsia"/>
        </w:rPr>
        <w:t>vcf</w:t>
      </w:r>
      <w:proofErr w:type="spellEnd"/>
      <w:r>
        <w:rPr>
          <w:rFonts w:ascii="宋体" w:eastAsia="宋体" w:hAnsi="宋体" w:hint="eastAsia"/>
        </w:rPr>
        <w:t>文件路径及名称</w:t>
      </w:r>
    </w:p>
    <w:p w14:paraId="1BAF16E2" w14:textId="77777777" w:rsidR="003B6CD4" w:rsidRPr="00E157D2" w:rsidRDefault="003B6CD4" w:rsidP="003B6CD4">
      <w:pPr>
        <w:rPr>
          <w:ins w:id="442" w:author="zuo Oliver" w:date="2023-05-16T21:11:00Z"/>
          <w:rFonts w:ascii="宋体" w:eastAsia="宋体" w:hAnsi="宋体"/>
        </w:rPr>
      </w:pPr>
      <w:proofErr w:type="spellStart"/>
      <w:ins w:id="443" w:author="zuo Oliver" w:date="2023-05-16T21:11:00Z">
        <w:r>
          <w:rPr>
            <w:rFonts w:ascii="宋体" w:eastAsia="宋体" w:hAnsi="宋体" w:hint="eastAsia"/>
          </w:rPr>
          <w:t>fileMode</w:t>
        </w:r>
        <w:proofErr w:type="spellEnd"/>
        <w:r>
          <w:rPr>
            <w:rFonts w:ascii="宋体" w:eastAsia="宋体" w:hAnsi="宋体" w:hint="eastAsia"/>
          </w:rPr>
          <w:t>：指定打开文件的压缩格式，</w:t>
        </w:r>
        <w:r w:rsidRPr="006E2320">
          <w:rPr>
            <w:rFonts w:ascii="宋体" w:eastAsia="宋体" w:hAnsi="宋体"/>
          </w:rPr>
          <w:t>FILE_MODE_NORMAL</w:t>
        </w:r>
        <w:r>
          <w:rPr>
            <w:rFonts w:ascii="宋体" w:eastAsia="宋体" w:hAnsi="宋体" w:hint="eastAsia"/>
          </w:rPr>
          <w:t>表示未压缩；</w:t>
        </w:r>
        <w:r w:rsidRPr="006E2320">
          <w:rPr>
            <w:rFonts w:ascii="宋体" w:eastAsia="宋体" w:hAnsi="宋体"/>
          </w:rPr>
          <w:t>FILE_MODE_GZ</w:t>
        </w:r>
        <w:r>
          <w:rPr>
            <w:rFonts w:ascii="宋体" w:eastAsia="宋体" w:hAnsi="宋体" w:hint="eastAsia"/>
          </w:rPr>
          <w:t>表示</w:t>
        </w:r>
        <w:proofErr w:type="spellStart"/>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ins>
    </w:p>
    <w:p w14:paraId="1B30A452" w14:textId="22CEEAB0" w:rsidR="003B6CD4" w:rsidRPr="003B6CD4" w:rsidDel="003B6CD4" w:rsidRDefault="003B6CD4" w:rsidP="006E2320">
      <w:pPr>
        <w:rPr>
          <w:del w:id="444" w:author="zuo Oliver" w:date="2023-05-16T21:11:00Z"/>
          <w:rFonts w:ascii="宋体" w:eastAsia="宋体" w:hAnsi="宋体"/>
        </w:rPr>
      </w:pPr>
    </w:p>
    <w:p w14:paraId="701EE423" w14:textId="77777777" w:rsidR="006E2320" w:rsidRPr="006E2320" w:rsidRDefault="006E2320" w:rsidP="006E2320">
      <w:pPr>
        <w:rPr>
          <w:rFonts w:ascii="宋体" w:eastAsia="宋体" w:hAnsi="宋体"/>
          <w:b/>
          <w:bCs/>
        </w:rPr>
      </w:pPr>
      <w:r w:rsidRPr="006E2320">
        <w:rPr>
          <w:rFonts w:ascii="宋体" w:eastAsia="宋体" w:hAnsi="宋体" w:hint="eastAsia"/>
          <w:b/>
          <w:bCs/>
        </w:rPr>
        <w:t>返回值：</w:t>
      </w:r>
    </w:p>
    <w:p w14:paraId="6C23043B" w14:textId="0CF5A33A" w:rsidR="006E2320" w:rsidRDefault="006E2320" w:rsidP="006E2320">
      <w:pPr>
        <w:rPr>
          <w:rFonts w:ascii="宋体" w:eastAsia="宋体" w:hAnsi="宋体"/>
        </w:rPr>
      </w:pPr>
      <w:r w:rsidRPr="006E2320">
        <w:rPr>
          <w:rFonts w:ascii="宋体" w:eastAsia="宋体" w:hAnsi="宋体"/>
        </w:rPr>
        <w:t>VCF_ERROR</w:t>
      </w:r>
      <w:r>
        <w:rPr>
          <w:rFonts w:ascii="宋体" w:eastAsia="宋体" w:hAnsi="宋体" w:hint="eastAsia"/>
        </w:rPr>
        <w:t>：创建/打开失败</w:t>
      </w:r>
    </w:p>
    <w:p w14:paraId="16662C78" w14:textId="6402476B" w:rsidR="006E2320" w:rsidRDefault="006E2320" w:rsidP="006E2320">
      <w:pPr>
        <w:rPr>
          <w:rFonts w:ascii="宋体" w:eastAsia="宋体" w:hAnsi="宋体"/>
        </w:rPr>
      </w:pPr>
      <w:r w:rsidRPr="006E2320">
        <w:rPr>
          <w:rFonts w:ascii="宋体" w:eastAsia="宋体" w:hAnsi="宋体"/>
        </w:rPr>
        <w:t>VCF_OK</w:t>
      </w:r>
      <w:r>
        <w:rPr>
          <w:rFonts w:ascii="宋体" w:eastAsia="宋体" w:hAnsi="宋体" w:hint="eastAsia"/>
        </w:rPr>
        <w:t>：创建/打开成功</w:t>
      </w:r>
    </w:p>
    <w:p w14:paraId="029287E6" w14:textId="4A74337C" w:rsidR="006E2320" w:rsidRDefault="006E2320" w:rsidP="00E157D2">
      <w:pPr>
        <w:rPr>
          <w:rFonts w:ascii="宋体" w:eastAsia="宋体" w:hAnsi="宋体"/>
        </w:rPr>
      </w:pPr>
    </w:p>
    <w:p w14:paraId="5A3BAE69" w14:textId="27640587" w:rsidR="00E157D2" w:rsidRPr="006E2320" w:rsidRDefault="00E157D2" w:rsidP="00E157D2">
      <w:pPr>
        <w:rPr>
          <w:rFonts w:ascii="宋体" w:eastAsia="宋体" w:hAnsi="宋体"/>
          <w:b/>
          <w:bCs/>
        </w:rPr>
      </w:pPr>
      <w:r w:rsidRPr="006E2320">
        <w:rPr>
          <w:rFonts w:ascii="宋体" w:eastAsia="宋体" w:hAnsi="宋体"/>
          <w:b/>
          <w:bCs/>
        </w:rPr>
        <w:t xml:space="preserve">VCF_STATUS </w:t>
      </w:r>
      <w:proofErr w:type="spellStart"/>
      <w:proofErr w:type="gramStart"/>
      <w:r w:rsidRPr="006E2320">
        <w:rPr>
          <w:rFonts w:ascii="宋体" w:eastAsia="宋体" w:hAnsi="宋体"/>
          <w:b/>
          <w:bCs/>
        </w:rPr>
        <w:t>vcfFileAppend</w:t>
      </w:r>
      <w:proofErr w:type="spellEnd"/>
      <w:r w:rsidRPr="006E2320">
        <w:rPr>
          <w:rFonts w:ascii="宋体" w:eastAsia="宋体" w:hAnsi="宋体"/>
          <w:b/>
          <w:bCs/>
        </w:rPr>
        <w:t>(</w:t>
      </w:r>
      <w:proofErr w:type="gramEnd"/>
      <w:r w:rsidRPr="006E2320">
        <w:rPr>
          <w:rFonts w:ascii="宋体" w:eastAsia="宋体" w:hAnsi="宋体"/>
          <w:b/>
          <w:bCs/>
        </w:rPr>
        <w:t>VCF_FILE *</w:t>
      </w:r>
      <w:proofErr w:type="spellStart"/>
      <w:r w:rsidRPr="006E2320">
        <w:rPr>
          <w:rFonts w:ascii="宋体" w:eastAsia="宋体" w:hAnsi="宋体"/>
          <w:b/>
          <w:bCs/>
        </w:rPr>
        <w:t>fp,const</w:t>
      </w:r>
      <w:proofErr w:type="spellEnd"/>
      <w:r w:rsidRPr="006E2320">
        <w:rPr>
          <w:rFonts w:ascii="宋体" w:eastAsia="宋体" w:hAnsi="宋体"/>
          <w:b/>
          <w:bCs/>
        </w:rPr>
        <w:t xml:space="preserve"> char *</w:t>
      </w:r>
      <w:proofErr w:type="spellStart"/>
      <w:r w:rsidRPr="006E2320">
        <w:rPr>
          <w:rFonts w:ascii="宋体" w:eastAsia="宋体" w:hAnsi="宋体"/>
          <w:b/>
          <w:bCs/>
        </w:rPr>
        <w:t>fileName</w:t>
      </w:r>
      <w:ins w:id="445" w:author="zuo Oliver" w:date="2023-05-16T21:11:00Z">
        <w:r w:rsidR="003B6CD4" w:rsidRPr="00C41DB1">
          <w:rPr>
            <w:rFonts w:ascii="宋体" w:eastAsia="宋体" w:hAnsi="宋体"/>
            <w:b/>
            <w:bCs/>
          </w:rPr>
          <w:t>,FILE_MODE</w:t>
        </w:r>
        <w:proofErr w:type="spellEnd"/>
        <w:r w:rsidR="003B6CD4" w:rsidRPr="00C41DB1">
          <w:rPr>
            <w:rFonts w:ascii="宋体" w:eastAsia="宋体" w:hAnsi="宋体"/>
            <w:b/>
            <w:bCs/>
          </w:rPr>
          <w:t xml:space="preserve"> </w:t>
        </w:r>
        <w:proofErr w:type="spellStart"/>
        <w:r w:rsidR="003B6CD4" w:rsidRPr="00C41DB1">
          <w:rPr>
            <w:rFonts w:ascii="宋体" w:eastAsia="宋体" w:hAnsi="宋体"/>
            <w:b/>
            <w:bCs/>
          </w:rPr>
          <w:t>fileMode</w:t>
        </w:r>
      </w:ins>
      <w:proofErr w:type="spellEnd"/>
      <w:r w:rsidRPr="006E2320">
        <w:rPr>
          <w:rFonts w:ascii="宋体" w:eastAsia="宋体" w:hAnsi="宋体"/>
          <w:b/>
          <w:bCs/>
        </w:rPr>
        <w:t>);</w:t>
      </w:r>
    </w:p>
    <w:p w14:paraId="4A135600" w14:textId="77777777" w:rsidR="006E2320" w:rsidRPr="006E2320" w:rsidRDefault="006E2320" w:rsidP="006E2320">
      <w:pPr>
        <w:rPr>
          <w:rFonts w:ascii="宋体" w:eastAsia="宋体" w:hAnsi="宋体"/>
          <w:b/>
          <w:bCs/>
        </w:rPr>
      </w:pPr>
      <w:r w:rsidRPr="006E2320">
        <w:rPr>
          <w:rFonts w:ascii="宋体" w:eastAsia="宋体" w:hAnsi="宋体" w:hint="eastAsia"/>
          <w:b/>
          <w:bCs/>
        </w:rPr>
        <w:t>功能：</w:t>
      </w:r>
    </w:p>
    <w:p w14:paraId="62D724F3" w14:textId="49BC6118" w:rsidR="006E2320" w:rsidRDefault="006E2320" w:rsidP="006E2320">
      <w:pPr>
        <w:rPr>
          <w:rFonts w:ascii="宋体" w:eastAsia="宋体" w:hAnsi="宋体"/>
        </w:rPr>
      </w:pPr>
      <w:r>
        <w:rPr>
          <w:rFonts w:ascii="宋体" w:eastAsia="宋体" w:hAnsi="宋体" w:hint="eastAsia"/>
        </w:rPr>
        <w:t>以写的方式创建一个</w:t>
      </w:r>
      <w:proofErr w:type="spellStart"/>
      <w:r>
        <w:rPr>
          <w:rFonts w:ascii="宋体" w:eastAsia="宋体" w:hAnsi="宋体" w:hint="eastAsia"/>
        </w:rPr>
        <w:t>vcf</w:t>
      </w:r>
      <w:proofErr w:type="spellEnd"/>
      <w:r>
        <w:rPr>
          <w:rFonts w:ascii="宋体" w:eastAsia="宋体" w:hAnsi="宋体" w:hint="eastAsia"/>
        </w:rPr>
        <w:t>文件。若文件已经存在则</w:t>
      </w:r>
      <w:r w:rsidR="004C44F3">
        <w:rPr>
          <w:rFonts w:ascii="宋体" w:eastAsia="宋体" w:hAnsi="宋体" w:hint="eastAsia"/>
        </w:rPr>
        <w:t>将保留其中</w:t>
      </w:r>
      <w:r>
        <w:rPr>
          <w:rFonts w:ascii="宋体" w:eastAsia="宋体" w:hAnsi="宋体" w:hint="eastAsia"/>
        </w:rPr>
        <w:t>内容</w:t>
      </w:r>
      <w:r w:rsidR="004C44F3">
        <w:rPr>
          <w:rFonts w:ascii="宋体" w:eastAsia="宋体" w:hAnsi="宋体" w:hint="eastAsia"/>
        </w:rPr>
        <w:t>，并将文件写指针定位到文件尾</w:t>
      </w:r>
      <w:r>
        <w:rPr>
          <w:rFonts w:ascii="宋体" w:eastAsia="宋体" w:hAnsi="宋体" w:hint="eastAsia"/>
        </w:rPr>
        <w:t>。支持未压缩的文本文件格式，支持</w:t>
      </w:r>
      <w:proofErr w:type="spellStart"/>
      <w:r>
        <w:rPr>
          <w:rFonts w:ascii="宋体" w:eastAsia="宋体" w:hAnsi="宋体" w:hint="eastAsia"/>
        </w:rPr>
        <w:t>zlib</w:t>
      </w:r>
      <w:proofErr w:type="spellEnd"/>
      <w:r>
        <w:rPr>
          <w:rFonts w:ascii="宋体" w:eastAsia="宋体" w:hAnsi="宋体" w:hint="eastAsia"/>
        </w:rPr>
        <w:t>压缩的</w:t>
      </w:r>
      <w:proofErr w:type="spellStart"/>
      <w:r>
        <w:rPr>
          <w:rFonts w:ascii="宋体" w:eastAsia="宋体" w:hAnsi="宋体" w:hint="eastAsia"/>
        </w:rPr>
        <w:t>gz</w:t>
      </w:r>
      <w:proofErr w:type="spellEnd"/>
      <w:r>
        <w:rPr>
          <w:rFonts w:ascii="宋体" w:eastAsia="宋体" w:hAnsi="宋体" w:hint="eastAsia"/>
        </w:rPr>
        <w:t>格式。</w:t>
      </w:r>
      <w:r w:rsidR="004C44F3">
        <w:rPr>
          <w:rFonts w:ascii="宋体" w:eastAsia="宋体" w:hAnsi="宋体" w:hint="eastAsia"/>
        </w:rPr>
        <w:t>并开启</w:t>
      </w:r>
      <w:proofErr w:type="spellStart"/>
      <w:r w:rsidR="004C44F3">
        <w:rPr>
          <w:rFonts w:ascii="宋体" w:eastAsia="宋体" w:hAnsi="宋体" w:hint="eastAsia"/>
        </w:rPr>
        <w:t>vcflib</w:t>
      </w:r>
      <w:proofErr w:type="spellEnd"/>
      <w:r w:rsidR="004C44F3">
        <w:rPr>
          <w:rFonts w:ascii="宋体" w:eastAsia="宋体" w:hAnsi="宋体" w:hint="eastAsia"/>
        </w:rPr>
        <w:t>日志</w:t>
      </w:r>
    </w:p>
    <w:p w14:paraId="72B16E24" w14:textId="77777777" w:rsidR="006E2320" w:rsidRPr="006E2320" w:rsidRDefault="006E2320" w:rsidP="006E2320">
      <w:pPr>
        <w:rPr>
          <w:rFonts w:ascii="宋体" w:eastAsia="宋体" w:hAnsi="宋体"/>
          <w:b/>
          <w:bCs/>
        </w:rPr>
      </w:pPr>
      <w:r w:rsidRPr="006E2320">
        <w:rPr>
          <w:rFonts w:ascii="宋体" w:eastAsia="宋体" w:hAnsi="宋体" w:hint="eastAsia"/>
          <w:b/>
          <w:bCs/>
        </w:rPr>
        <w:t>参数：</w:t>
      </w:r>
    </w:p>
    <w:p w14:paraId="1BDB628D" w14:textId="77777777" w:rsidR="006E2320" w:rsidRDefault="006E2320" w:rsidP="006E2320">
      <w:pPr>
        <w:rPr>
          <w:rFonts w:ascii="宋体" w:eastAsia="宋体" w:hAnsi="宋体"/>
        </w:rPr>
      </w:pPr>
      <w:proofErr w:type="spellStart"/>
      <w:r>
        <w:rPr>
          <w:rFonts w:ascii="宋体" w:eastAsia="宋体" w:hAnsi="宋体" w:hint="eastAsia"/>
        </w:rPr>
        <w:lastRenderedPageBreak/>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的指针；详解见上（</w:t>
      </w:r>
      <w:proofErr w:type="spellStart"/>
      <w:r w:rsidRPr="00E157D2">
        <w:rPr>
          <w:rFonts w:ascii="宋体" w:eastAsia="宋体" w:hAnsi="宋体"/>
          <w:b/>
          <w:bCs/>
        </w:rPr>
        <w:t>vcfFileOpen</w:t>
      </w:r>
      <w:proofErr w:type="spellEnd"/>
      <w:r>
        <w:rPr>
          <w:rFonts w:ascii="宋体" w:eastAsia="宋体" w:hAnsi="宋体" w:hint="eastAsia"/>
        </w:rPr>
        <w:t>）</w:t>
      </w:r>
    </w:p>
    <w:p w14:paraId="4A607E48" w14:textId="77777777" w:rsidR="006E2320" w:rsidRDefault="006E2320" w:rsidP="006E2320">
      <w:pPr>
        <w:rPr>
          <w:rFonts w:ascii="宋体" w:eastAsia="宋体" w:hAnsi="宋体"/>
        </w:rPr>
      </w:pPr>
      <w:proofErr w:type="spellStart"/>
      <w:r w:rsidRPr="00E157D2">
        <w:rPr>
          <w:rFonts w:ascii="宋体" w:eastAsia="宋体" w:hAnsi="宋体"/>
        </w:rPr>
        <w:t>fileName</w:t>
      </w:r>
      <w:proofErr w:type="spellEnd"/>
      <w:r>
        <w:rPr>
          <w:rFonts w:ascii="宋体" w:eastAsia="宋体" w:hAnsi="宋体" w:hint="eastAsia"/>
        </w:rPr>
        <w:t>：要打开的</w:t>
      </w:r>
      <w:proofErr w:type="spellStart"/>
      <w:r>
        <w:rPr>
          <w:rFonts w:ascii="宋体" w:eastAsia="宋体" w:hAnsi="宋体" w:hint="eastAsia"/>
        </w:rPr>
        <w:t>vcf</w:t>
      </w:r>
      <w:proofErr w:type="spellEnd"/>
      <w:r>
        <w:rPr>
          <w:rFonts w:ascii="宋体" w:eastAsia="宋体" w:hAnsi="宋体" w:hint="eastAsia"/>
        </w:rPr>
        <w:t>文件路径及名称</w:t>
      </w:r>
    </w:p>
    <w:p w14:paraId="72D97FCC" w14:textId="77777777" w:rsidR="006E2320" w:rsidRPr="006E2320" w:rsidRDefault="006E2320" w:rsidP="006E2320">
      <w:pPr>
        <w:rPr>
          <w:rFonts w:ascii="宋体" w:eastAsia="宋体" w:hAnsi="宋体"/>
          <w:b/>
          <w:bCs/>
        </w:rPr>
      </w:pPr>
      <w:r w:rsidRPr="006E2320">
        <w:rPr>
          <w:rFonts w:ascii="宋体" w:eastAsia="宋体" w:hAnsi="宋体" w:hint="eastAsia"/>
          <w:b/>
          <w:bCs/>
        </w:rPr>
        <w:t>返回值：</w:t>
      </w:r>
    </w:p>
    <w:p w14:paraId="1D08A7AD" w14:textId="390FEBA5" w:rsidR="006E2320" w:rsidRDefault="006E2320" w:rsidP="006E2320">
      <w:pPr>
        <w:rPr>
          <w:rFonts w:ascii="宋体" w:eastAsia="宋体" w:hAnsi="宋体"/>
        </w:rPr>
      </w:pPr>
      <w:r w:rsidRPr="006E2320">
        <w:rPr>
          <w:rFonts w:ascii="宋体" w:eastAsia="宋体" w:hAnsi="宋体"/>
        </w:rPr>
        <w:t>VCF_ERROR</w:t>
      </w:r>
      <w:r>
        <w:rPr>
          <w:rFonts w:ascii="宋体" w:eastAsia="宋体" w:hAnsi="宋体" w:hint="eastAsia"/>
        </w:rPr>
        <w:t>：</w:t>
      </w:r>
      <w:r w:rsidR="00F455BE">
        <w:rPr>
          <w:rFonts w:ascii="宋体" w:eastAsia="宋体" w:hAnsi="宋体" w:hint="eastAsia"/>
        </w:rPr>
        <w:t>追加</w:t>
      </w:r>
      <w:r>
        <w:rPr>
          <w:rFonts w:ascii="宋体" w:eastAsia="宋体" w:hAnsi="宋体" w:hint="eastAsia"/>
        </w:rPr>
        <w:t>/打开失败</w:t>
      </w:r>
    </w:p>
    <w:p w14:paraId="70156758" w14:textId="254DF842" w:rsidR="006E2320" w:rsidRDefault="006E2320" w:rsidP="006E2320">
      <w:pPr>
        <w:rPr>
          <w:rFonts w:ascii="宋体" w:eastAsia="宋体" w:hAnsi="宋体"/>
        </w:rPr>
      </w:pPr>
      <w:r w:rsidRPr="006E2320">
        <w:rPr>
          <w:rFonts w:ascii="宋体" w:eastAsia="宋体" w:hAnsi="宋体"/>
        </w:rPr>
        <w:t>VCF_OK</w:t>
      </w:r>
      <w:r>
        <w:rPr>
          <w:rFonts w:ascii="宋体" w:eastAsia="宋体" w:hAnsi="宋体" w:hint="eastAsia"/>
        </w:rPr>
        <w:t>：</w:t>
      </w:r>
      <w:r w:rsidR="00F455BE">
        <w:rPr>
          <w:rFonts w:ascii="宋体" w:eastAsia="宋体" w:hAnsi="宋体" w:hint="eastAsia"/>
        </w:rPr>
        <w:t>追加</w:t>
      </w:r>
      <w:r>
        <w:rPr>
          <w:rFonts w:ascii="宋体" w:eastAsia="宋体" w:hAnsi="宋体" w:hint="eastAsia"/>
        </w:rPr>
        <w:t>/打开成功</w:t>
      </w:r>
    </w:p>
    <w:p w14:paraId="6FE1DD2F" w14:textId="77777777" w:rsidR="006E2320" w:rsidRDefault="006E2320" w:rsidP="00E157D2">
      <w:pPr>
        <w:rPr>
          <w:rFonts w:ascii="宋体" w:eastAsia="宋体" w:hAnsi="宋体"/>
        </w:rPr>
      </w:pPr>
    </w:p>
    <w:p w14:paraId="6FEFB297" w14:textId="77777777" w:rsidR="00E157D2" w:rsidRPr="004C44F3" w:rsidRDefault="00E157D2" w:rsidP="00E157D2">
      <w:pPr>
        <w:rPr>
          <w:rFonts w:ascii="宋体" w:eastAsia="宋体" w:hAnsi="宋体"/>
          <w:b/>
          <w:bCs/>
        </w:rPr>
      </w:pPr>
      <w:r w:rsidRPr="004C44F3">
        <w:rPr>
          <w:rFonts w:ascii="宋体" w:eastAsia="宋体" w:hAnsi="宋体"/>
          <w:b/>
          <w:bCs/>
        </w:rPr>
        <w:t xml:space="preserve">VCF_STATUS </w:t>
      </w:r>
      <w:proofErr w:type="spellStart"/>
      <w:proofErr w:type="gramStart"/>
      <w:r w:rsidRPr="004C44F3">
        <w:rPr>
          <w:rFonts w:ascii="宋体" w:eastAsia="宋体" w:hAnsi="宋体"/>
          <w:b/>
          <w:bCs/>
        </w:rPr>
        <w:t>vcfFileClose</w:t>
      </w:r>
      <w:proofErr w:type="spellEnd"/>
      <w:r w:rsidRPr="004C44F3">
        <w:rPr>
          <w:rFonts w:ascii="宋体" w:eastAsia="宋体" w:hAnsi="宋体"/>
          <w:b/>
          <w:bCs/>
        </w:rPr>
        <w:t>(</w:t>
      </w:r>
      <w:proofErr w:type="gramEnd"/>
      <w:r w:rsidRPr="004C44F3">
        <w:rPr>
          <w:rFonts w:ascii="宋体" w:eastAsia="宋体" w:hAnsi="宋体"/>
          <w:b/>
          <w:bCs/>
        </w:rPr>
        <w:t>VCF_FILE *</w:t>
      </w:r>
      <w:proofErr w:type="spellStart"/>
      <w:r w:rsidRPr="004C44F3">
        <w:rPr>
          <w:rFonts w:ascii="宋体" w:eastAsia="宋体" w:hAnsi="宋体"/>
          <w:b/>
          <w:bCs/>
        </w:rPr>
        <w:t>fp</w:t>
      </w:r>
      <w:proofErr w:type="spellEnd"/>
      <w:r w:rsidRPr="004C44F3">
        <w:rPr>
          <w:rFonts w:ascii="宋体" w:eastAsia="宋体" w:hAnsi="宋体"/>
          <w:b/>
          <w:bCs/>
        </w:rPr>
        <w:t>);</w:t>
      </w:r>
    </w:p>
    <w:p w14:paraId="73D32A10" w14:textId="77777777" w:rsidR="004C44F3" w:rsidRPr="006E2320" w:rsidRDefault="004C44F3" w:rsidP="004C44F3">
      <w:pPr>
        <w:rPr>
          <w:rFonts w:ascii="宋体" w:eastAsia="宋体" w:hAnsi="宋体"/>
          <w:b/>
          <w:bCs/>
        </w:rPr>
      </w:pPr>
      <w:r w:rsidRPr="006E2320">
        <w:rPr>
          <w:rFonts w:ascii="宋体" w:eastAsia="宋体" w:hAnsi="宋体" w:hint="eastAsia"/>
          <w:b/>
          <w:bCs/>
        </w:rPr>
        <w:t>功能：</w:t>
      </w:r>
    </w:p>
    <w:p w14:paraId="070193B7" w14:textId="52D31021" w:rsidR="004C44F3" w:rsidRDefault="004C44F3" w:rsidP="004C44F3">
      <w:pPr>
        <w:rPr>
          <w:rFonts w:ascii="宋体" w:eastAsia="宋体" w:hAnsi="宋体"/>
        </w:rPr>
      </w:pPr>
      <w:r>
        <w:rPr>
          <w:rFonts w:ascii="宋体" w:eastAsia="宋体" w:hAnsi="宋体" w:hint="eastAsia"/>
        </w:rPr>
        <w:t>关闭已经打开的文件</w:t>
      </w:r>
      <w:ins w:id="446" w:author="zuo Oliver" w:date="2023-05-16T21:12:00Z">
        <w:r w:rsidR="003B6CD4">
          <w:rPr>
            <w:rFonts w:ascii="宋体" w:eastAsia="宋体" w:hAnsi="宋体" w:hint="eastAsia"/>
          </w:rPr>
          <w:t>，清空并释放文件头所占用的内存空间。</w:t>
        </w:r>
      </w:ins>
      <w:del w:id="447" w:author="zuo Oliver" w:date="2023-05-16T21:12:00Z">
        <w:r w:rsidDel="003B6CD4">
          <w:rPr>
            <w:rFonts w:ascii="宋体" w:eastAsia="宋体" w:hAnsi="宋体" w:hint="eastAsia"/>
          </w:rPr>
          <w:delText>。</w:delText>
        </w:r>
      </w:del>
      <w:r>
        <w:rPr>
          <w:rFonts w:ascii="宋体" w:eastAsia="宋体" w:hAnsi="宋体" w:hint="eastAsia"/>
        </w:rPr>
        <w:t>并关闭</w:t>
      </w:r>
      <w:proofErr w:type="spellStart"/>
      <w:r>
        <w:rPr>
          <w:rFonts w:ascii="宋体" w:eastAsia="宋体" w:hAnsi="宋体" w:hint="eastAsia"/>
        </w:rPr>
        <w:t>vcflib</w:t>
      </w:r>
      <w:proofErr w:type="spellEnd"/>
      <w:r>
        <w:rPr>
          <w:rFonts w:ascii="宋体" w:eastAsia="宋体" w:hAnsi="宋体" w:hint="eastAsia"/>
        </w:rPr>
        <w:t>日志</w:t>
      </w:r>
    </w:p>
    <w:p w14:paraId="628C762C" w14:textId="77777777" w:rsidR="004C44F3" w:rsidRPr="006E2320" w:rsidRDefault="004C44F3" w:rsidP="004C44F3">
      <w:pPr>
        <w:rPr>
          <w:rFonts w:ascii="宋体" w:eastAsia="宋体" w:hAnsi="宋体"/>
          <w:b/>
          <w:bCs/>
        </w:rPr>
      </w:pPr>
      <w:r w:rsidRPr="006E2320">
        <w:rPr>
          <w:rFonts w:ascii="宋体" w:eastAsia="宋体" w:hAnsi="宋体" w:hint="eastAsia"/>
          <w:b/>
          <w:bCs/>
        </w:rPr>
        <w:t>参数：</w:t>
      </w:r>
    </w:p>
    <w:p w14:paraId="419E53A5" w14:textId="77777777" w:rsidR="004C44F3" w:rsidRDefault="004C44F3" w:rsidP="004C44F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的指针；详解见上（</w:t>
      </w:r>
      <w:proofErr w:type="spellStart"/>
      <w:r w:rsidRPr="00E157D2">
        <w:rPr>
          <w:rFonts w:ascii="宋体" w:eastAsia="宋体" w:hAnsi="宋体"/>
          <w:b/>
          <w:bCs/>
        </w:rPr>
        <w:t>vcfFileOpen</w:t>
      </w:r>
      <w:proofErr w:type="spellEnd"/>
      <w:r>
        <w:rPr>
          <w:rFonts w:ascii="宋体" w:eastAsia="宋体" w:hAnsi="宋体" w:hint="eastAsia"/>
        </w:rPr>
        <w:t>）</w:t>
      </w:r>
    </w:p>
    <w:p w14:paraId="618418F7" w14:textId="77777777" w:rsidR="004C44F3" w:rsidRPr="006E2320" w:rsidRDefault="004C44F3" w:rsidP="004C44F3">
      <w:pPr>
        <w:rPr>
          <w:rFonts w:ascii="宋体" w:eastAsia="宋体" w:hAnsi="宋体"/>
          <w:b/>
          <w:bCs/>
        </w:rPr>
      </w:pPr>
      <w:r w:rsidRPr="006E2320">
        <w:rPr>
          <w:rFonts w:ascii="宋体" w:eastAsia="宋体" w:hAnsi="宋体" w:hint="eastAsia"/>
          <w:b/>
          <w:bCs/>
        </w:rPr>
        <w:t>返回值：</w:t>
      </w:r>
    </w:p>
    <w:p w14:paraId="23BE9D10" w14:textId="1C61521B" w:rsidR="004C44F3" w:rsidRDefault="004C44F3" w:rsidP="004C44F3">
      <w:pPr>
        <w:rPr>
          <w:rFonts w:ascii="宋体" w:eastAsia="宋体" w:hAnsi="宋体"/>
        </w:rPr>
      </w:pPr>
      <w:r w:rsidRPr="006E2320">
        <w:rPr>
          <w:rFonts w:ascii="宋体" w:eastAsia="宋体" w:hAnsi="宋体"/>
        </w:rPr>
        <w:t>VCF_ERROR</w:t>
      </w:r>
      <w:r>
        <w:rPr>
          <w:rFonts w:ascii="宋体" w:eastAsia="宋体" w:hAnsi="宋体" w:hint="eastAsia"/>
        </w:rPr>
        <w:t>：关闭失败</w:t>
      </w:r>
    </w:p>
    <w:p w14:paraId="629C46C7" w14:textId="66F0BA0A" w:rsidR="004C44F3" w:rsidRDefault="004C44F3" w:rsidP="004C44F3">
      <w:pPr>
        <w:rPr>
          <w:rFonts w:ascii="宋体" w:eastAsia="宋体" w:hAnsi="宋体"/>
        </w:rPr>
      </w:pPr>
      <w:r w:rsidRPr="006E2320">
        <w:rPr>
          <w:rFonts w:ascii="宋体" w:eastAsia="宋体" w:hAnsi="宋体"/>
        </w:rPr>
        <w:t>VCF_OK</w:t>
      </w:r>
      <w:r>
        <w:rPr>
          <w:rFonts w:ascii="宋体" w:eastAsia="宋体" w:hAnsi="宋体" w:hint="eastAsia"/>
        </w:rPr>
        <w:t>：关闭成功</w:t>
      </w:r>
    </w:p>
    <w:p w14:paraId="68D98C50" w14:textId="20CD8A9F" w:rsidR="00E157D2" w:rsidRPr="001B1A67" w:rsidRDefault="00457316" w:rsidP="0018677F">
      <w:pPr>
        <w:pStyle w:val="3"/>
      </w:pPr>
      <w:bookmarkStart w:id="448" w:name="_Toc135517951"/>
      <w:r>
        <w:t>2.</w:t>
      </w:r>
      <w:r w:rsidR="004C44F3" w:rsidRPr="001B1A67">
        <w:rPr>
          <w:rFonts w:hint="eastAsia"/>
        </w:rPr>
        <w:t>文件读接口</w:t>
      </w:r>
      <w:bookmarkEnd w:id="448"/>
    </w:p>
    <w:p w14:paraId="0B963ADF" w14:textId="2D3A5467" w:rsidR="00E157D2" w:rsidRPr="00EF5388" w:rsidRDefault="00E157D2" w:rsidP="00E157D2">
      <w:pPr>
        <w:rPr>
          <w:rFonts w:ascii="宋体" w:eastAsia="宋体" w:hAnsi="宋体"/>
          <w:b/>
          <w:bCs/>
        </w:rPr>
      </w:pPr>
      <w:r w:rsidRPr="00EF5388">
        <w:rPr>
          <w:rFonts w:ascii="宋体" w:eastAsia="宋体" w:hAnsi="宋体"/>
          <w:b/>
          <w:bCs/>
        </w:rPr>
        <w:t xml:space="preserve">VCF_STATUS </w:t>
      </w:r>
      <w:proofErr w:type="spellStart"/>
      <w:proofErr w:type="gramStart"/>
      <w:r w:rsidRPr="00EF5388">
        <w:rPr>
          <w:rFonts w:ascii="宋体" w:eastAsia="宋体" w:hAnsi="宋体"/>
          <w:b/>
          <w:bCs/>
        </w:rPr>
        <w:t>vcfFileReadLine</w:t>
      </w:r>
      <w:proofErr w:type="spellEnd"/>
      <w:r w:rsidRPr="00EF5388">
        <w:rPr>
          <w:rFonts w:ascii="宋体" w:eastAsia="宋体" w:hAnsi="宋体"/>
          <w:b/>
          <w:bCs/>
        </w:rPr>
        <w:t>(</w:t>
      </w:r>
      <w:proofErr w:type="gramEnd"/>
      <w:r w:rsidRPr="00EF5388">
        <w:rPr>
          <w:rFonts w:ascii="宋体" w:eastAsia="宋体" w:hAnsi="宋体"/>
          <w:b/>
          <w:bCs/>
        </w:rPr>
        <w:t>VCF_FILE *</w:t>
      </w:r>
      <w:proofErr w:type="spellStart"/>
      <w:r w:rsidRPr="00EF5388">
        <w:rPr>
          <w:rFonts w:ascii="宋体" w:eastAsia="宋体" w:hAnsi="宋体"/>
          <w:b/>
          <w:bCs/>
        </w:rPr>
        <w:t>fp,char</w:t>
      </w:r>
      <w:proofErr w:type="spellEnd"/>
      <w:r w:rsidRPr="00EF5388">
        <w:rPr>
          <w:rFonts w:ascii="宋体" w:eastAsia="宋体" w:hAnsi="宋体"/>
          <w:b/>
          <w:bCs/>
        </w:rPr>
        <w:t xml:space="preserve"> *</w:t>
      </w:r>
      <w:proofErr w:type="spellStart"/>
      <w:r w:rsidRPr="00EF5388">
        <w:rPr>
          <w:rFonts w:ascii="宋体" w:eastAsia="宋体" w:hAnsi="宋体"/>
          <w:b/>
          <w:bCs/>
        </w:rPr>
        <w:t>lineStr,int</w:t>
      </w:r>
      <w:proofErr w:type="spellEnd"/>
      <w:r w:rsidRPr="00EF5388">
        <w:rPr>
          <w:rFonts w:ascii="宋体" w:eastAsia="宋体" w:hAnsi="宋体"/>
          <w:b/>
          <w:bCs/>
        </w:rPr>
        <w:t xml:space="preserve"> </w:t>
      </w:r>
      <w:proofErr w:type="spellStart"/>
      <w:r w:rsidRPr="00EF5388">
        <w:rPr>
          <w:rFonts w:ascii="宋体" w:eastAsia="宋体" w:hAnsi="宋体"/>
          <w:b/>
          <w:bCs/>
        </w:rPr>
        <w:t>lineSize</w:t>
      </w:r>
      <w:proofErr w:type="spellEnd"/>
      <w:r w:rsidRPr="00EF5388">
        <w:rPr>
          <w:rFonts w:ascii="宋体" w:eastAsia="宋体" w:hAnsi="宋体"/>
          <w:b/>
          <w:bCs/>
        </w:rPr>
        <w:t>);</w:t>
      </w:r>
    </w:p>
    <w:p w14:paraId="503FC255" w14:textId="77777777" w:rsidR="004C44F3" w:rsidRPr="006E2320" w:rsidRDefault="004C44F3" w:rsidP="004C44F3">
      <w:pPr>
        <w:rPr>
          <w:rFonts w:ascii="宋体" w:eastAsia="宋体" w:hAnsi="宋体"/>
          <w:b/>
          <w:bCs/>
        </w:rPr>
      </w:pPr>
      <w:r w:rsidRPr="006E2320">
        <w:rPr>
          <w:rFonts w:ascii="宋体" w:eastAsia="宋体" w:hAnsi="宋体" w:hint="eastAsia"/>
          <w:b/>
          <w:bCs/>
        </w:rPr>
        <w:t>功能：</w:t>
      </w:r>
    </w:p>
    <w:p w14:paraId="390F2327" w14:textId="33BAB279" w:rsidR="004C44F3" w:rsidRDefault="004C44F3" w:rsidP="004C44F3">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w:t>
      </w:r>
      <w:r w:rsidR="00EF5388">
        <w:rPr>
          <w:rFonts w:ascii="宋体" w:eastAsia="宋体" w:hAnsi="宋体" w:hint="eastAsia"/>
        </w:rPr>
        <w:t>，</w:t>
      </w:r>
      <w:r>
        <w:rPr>
          <w:rFonts w:ascii="宋体" w:eastAsia="宋体" w:hAnsi="宋体" w:hint="eastAsia"/>
        </w:rPr>
        <w:t>读取当前行，将内容存入</w:t>
      </w:r>
      <w:proofErr w:type="spellStart"/>
      <w:r w:rsidRPr="00E157D2">
        <w:rPr>
          <w:rFonts w:ascii="宋体" w:eastAsia="宋体" w:hAnsi="宋体"/>
        </w:rPr>
        <w:t>lineStr</w:t>
      </w:r>
      <w:proofErr w:type="spellEnd"/>
      <w:r>
        <w:rPr>
          <w:rFonts w:ascii="宋体" w:eastAsia="宋体" w:hAnsi="宋体" w:hint="eastAsia"/>
        </w:rPr>
        <w:t>中。</w:t>
      </w:r>
    </w:p>
    <w:p w14:paraId="14C454B4" w14:textId="77777777" w:rsidR="004C44F3" w:rsidRPr="006E2320" w:rsidRDefault="004C44F3" w:rsidP="004C44F3">
      <w:pPr>
        <w:rPr>
          <w:rFonts w:ascii="宋体" w:eastAsia="宋体" w:hAnsi="宋体"/>
          <w:b/>
          <w:bCs/>
        </w:rPr>
      </w:pPr>
      <w:r w:rsidRPr="006E2320">
        <w:rPr>
          <w:rFonts w:ascii="宋体" w:eastAsia="宋体" w:hAnsi="宋体" w:hint="eastAsia"/>
          <w:b/>
          <w:bCs/>
        </w:rPr>
        <w:t>参数：</w:t>
      </w:r>
    </w:p>
    <w:p w14:paraId="4AF24672" w14:textId="1738D3C8" w:rsidR="004C44F3" w:rsidRDefault="004C44F3" w:rsidP="004C44F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432F7B08" w14:textId="7F626770" w:rsidR="004C44F3" w:rsidRDefault="004C44F3" w:rsidP="004C44F3">
      <w:pPr>
        <w:rPr>
          <w:rFonts w:ascii="宋体" w:eastAsia="宋体" w:hAnsi="宋体"/>
        </w:rPr>
      </w:pPr>
      <w:proofErr w:type="spellStart"/>
      <w:r>
        <w:rPr>
          <w:rFonts w:ascii="宋体" w:eastAsia="宋体" w:hAnsi="宋体" w:hint="eastAsia"/>
        </w:rPr>
        <w:t>lineStr</w:t>
      </w:r>
      <w:proofErr w:type="spellEnd"/>
      <w:r>
        <w:rPr>
          <w:rFonts w:ascii="宋体" w:eastAsia="宋体" w:hAnsi="宋体" w:hint="eastAsia"/>
        </w:rPr>
        <w:t>：存储读取</w:t>
      </w:r>
      <w:r w:rsidR="00EF5388">
        <w:rPr>
          <w:rFonts w:ascii="宋体" w:eastAsia="宋体" w:hAnsi="宋体" w:hint="eastAsia"/>
        </w:rPr>
        <w:t>文件内容的内存指针</w:t>
      </w:r>
    </w:p>
    <w:p w14:paraId="7D2726B3" w14:textId="684D1C9C" w:rsidR="00EF5388" w:rsidRDefault="00EF5388" w:rsidP="004C44F3">
      <w:pPr>
        <w:rPr>
          <w:rFonts w:ascii="宋体" w:eastAsia="宋体" w:hAnsi="宋体"/>
        </w:rPr>
      </w:pPr>
      <w:proofErr w:type="spellStart"/>
      <w:r>
        <w:rPr>
          <w:rFonts w:ascii="宋体" w:eastAsia="宋体" w:hAnsi="宋体" w:hint="eastAsia"/>
        </w:rPr>
        <w:t>lineSize</w:t>
      </w:r>
      <w:proofErr w:type="spellEnd"/>
      <w:r>
        <w:rPr>
          <w:rFonts w:ascii="宋体" w:eastAsia="宋体" w:hAnsi="宋体" w:hint="eastAsia"/>
        </w:rPr>
        <w:t>：</w:t>
      </w:r>
      <w:proofErr w:type="spellStart"/>
      <w:r>
        <w:rPr>
          <w:rFonts w:ascii="宋体" w:eastAsia="宋体" w:hAnsi="宋体" w:hint="eastAsia"/>
        </w:rPr>
        <w:t>lineStr</w:t>
      </w:r>
      <w:proofErr w:type="spellEnd"/>
      <w:r>
        <w:rPr>
          <w:rFonts w:ascii="宋体" w:eastAsia="宋体" w:hAnsi="宋体" w:hint="eastAsia"/>
        </w:rPr>
        <w:t>所指向的内存长度</w:t>
      </w:r>
    </w:p>
    <w:p w14:paraId="4B856113" w14:textId="77777777" w:rsidR="004C44F3" w:rsidRPr="006E2320" w:rsidRDefault="004C44F3" w:rsidP="004C44F3">
      <w:pPr>
        <w:rPr>
          <w:rFonts w:ascii="宋体" w:eastAsia="宋体" w:hAnsi="宋体"/>
          <w:b/>
          <w:bCs/>
        </w:rPr>
      </w:pPr>
      <w:r w:rsidRPr="006E2320">
        <w:rPr>
          <w:rFonts w:ascii="宋体" w:eastAsia="宋体" w:hAnsi="宋体" w:hint="eastAsia"/>
          <w:b/>
          <w:bCs/>
        </w:rPr>
        <w:t>返回值：</w:t>
      </w:r>
    </w:p>
    <w:p w14:paraId="56E9F1B0" w14:textId="33739FE0" w:rsidR="004C44F3" w:rsidRDefault="004C44F3" w:rsidP="004C44F3">
      <w:pPr>
        <w:rPr>
          <w:rFonts w:ascii="宋体" w:eastAsia="宋体" w:hAnsi="宋体"/>
        </w:rPr>
      </w:pPr>
      <w:r w:rsidRPr="006E2320">
        <w:rPr>
          <w:rFonts w:ascii="宋体" w:eastAsia="宋体" w:hAnsi="宋体"/>
        </w:rPr>
        <w:t>VCF_ERROR</w:t>
      </w:r>
      <w:r>
        <w:rPr>
          <w:rFonts w:ascii="宋体" w:eastAsia="宋体" w:hAnsi="宋体" w:hint="eastAsia"/>
        </w:rPr>
        <w:t>：</w:t>
      </w:r>
      <w:r w:rsidR="00EF5388">
        <w:rPr>
          <w:rFonts w:ascii="宋体" w:eastAsia="宋体" w:hAnsi="宋体" w:hint="eastAsia"/>
        </w:rPr>
        <w:t>读取</w:t>
      </w:r>
      <w:r>
        <w:rPr>
          <w:rFonts w:ascii="宋体" w:eastAsia="宋体" w:hAnsi="宋体" w:hint="eastAsia"/>
        </w:rPr>
        <w:t>失败</w:t>
      </w:r>
    </w:p>
    <w:p w14:paraId="67E9DA55" w14:textId="217C89ED" w:rsidR="004C44F3" w:rsidRDefault="004C44F3" w:rsidP="004C44F3">
      <w:pPr>
        <w:rPr>
          <w:rFonts w:ascii="宋体" w:eastAsia="宋体" w:hAnsi="宋体"/>
        </w:rPr>
      </w:pPr>
      <w:r w:rsidRPr="006E2320">
        <w:rPr>
          <w:rFonts w:ascii="宋体" w:eastAsia="宋体" w:hAnsi="宋体"/>
        </w:rPr>
        <w:t>VCF_OK</w:t>
      </w:r>
      <w:r>
        <w:rPr>
          <w:rFonts w:ascii="宋体" w:eastAsia="宋体" w:hAnsi="宋体" w:hint="eastAsia"/>
        </w:rPr>
        <w:t>：</w:t>
      </w:r>
      <w:r w:rsidR="00EF5388">
        <w:rPr>
          <w:rFonts w:ascii="宋体" w:eastAsia="宋体" w:hAnsi="宋体" w:hint="eastAsia"/>
        </w:rPr>
        <w:t>读取</w:t>
      </w:r>
      <w:r>
        <w:rPr>
          <w:rFonts w:ascii="宋体" w:eastAsia="宋体" w:hAnsi="宋体" w:hint="eastAsia"/>
        </w:rPr>
        <w:t>成功</w:t>
      </w:r>
    </w:p>
    <w:p w14:paraId="01B444A6" w14:textId="7BBA5869" w:rsidR="004C44F3" w:rsidRDefault="004C44F3" w:rsidP="00E157D2">
      <w:pPr>
        <w:rPr>
          <w:rFonts w:ascii="宋体" w:eastAsia="宋体" w:hAnsi="宋体"/>
        </w:rPr>
      </w:pPr>
    </w:p>
    <w:p w14:paraId="1A790454" w14:textId="4981B2F0" w:rsidR="00E157D2" w:rsidRPr="00197F52" w:rsidRDefault="00E157D2" w:rsidP="00E157D2">
      <w:pPr>
        <w:rPr>
          <w:rFonts w:ascii="宋体" w:eastAsia="宋体" w:hAnsi="宋体"/>
          <w:b/>
          <w:bCs/>
        </w:rPr>
      </w:pPr>
      <w:r w:rsidRPr="00197F52">
        <w:rPr>
          <w:rFonts w:ascii="宋体" w:eastAsia="宋体" w:hAnsi="宋体"/>
          <w:b/>
          <w:bCs/>
        </w:rPr>
        <w:t xml:space="preserve">VCF_STATUS </w:t>
      </w:r>
      <w:proofErr w:type="spellStart"/>
      <w:proofErr w:type="gramStart"/>
      <w:r w:rsidRPr="00197F52">
        <w:rPr>
          <w:rFonts w:ascii="宋体" w:eastAsia="宋体" w:hAnsi="宋体"/>
          <w:b/>
          <w:bCs/>
        </w:rPr>
        <w:t>vcfFileReadHead</w:t>
      </w:r>
      <w:proofErr w:type="spellEnd"/>
      <w:r w:rsidRPr="00197F52">
        <w:rPr>
          <w:rFonts w:ascii="宋体" w:eastAsia="宋体" w:hAnsi="宋体"/>
          <w:b/>
          <w:bCs/>
        </w:rPr>
        <w:t>(</w:t>
      </w:r>
      <w:proofErr w:type="gramEnd"/>
      <w:r w:rsidRPr="00197F52">
        <w:rPr>
          <w:rFonts w:ascii="宋体" w:eastAsia="宋体" w:hAnsi="宋体"/>
          <w:b/>
          <w:bCs/>
        </w:rPr>
        <w:t>VCF_FILE *</w:t>
      </w:r>
      <w:proofErr w:type="spellStart"/>
      <w:r w:rsidRPr="00197F52">
        <w:rPr>
          <w:rFonts w:ascii="宋体" w:eastAsia="宋体" w:hAnsi="宋体"/>
          <w:b/>
          <w:bCs/>
        </w:rPr>
        <w:t>fp</w:t>
      </w:r>
      <w:proofErr w:type="spellEnd"/>
      <w:del w:id="449" w:author="zuo Oliver" w:date="2023-05-16T21:13:00Z">
        <w:r w:rsidRPr="00197F52" w:rsidDel="003B6CD4">
          <w:rPr>
            <w:rFonts w:ascii="宋体" w:eastAsia="宋体" w:hAnsi="宋体"/>
            <w:b/>
            <w:bCs/>
          </w:rPr>
          <w:delText>,FILE_HEAD *fhp</w:delText>
        </w:r>
      </w:del>
      <w:r w:rsidRPr="00197F52">
        <w:rPr>
          <w:rFonts w:ascii="宋体" w:eastAsia="宋体" w:hAnsi="宋体"/>
          <w:b/>
          <w:bCs/>
        </w:rPr>
        <w:t>);</w:t>
      </w:r>
    </w:p>
    <w:p w14:paraId="27EB3044" w14:textId="77777777" w:rsidR="00EF5388" w:rsidRPr="006E2320" w:rsidRDefault="00EF5388" w:rsidP="00EF5388">
      <w:pPr>
        <w:rPr>
          <w:rFonts w:ascii="宋体" w:eastAsia="宋体" w:hAnsi="宋体"/>
          <w:b/>
          <w:bCs/>
        </w:rPr>
      </w:pPr>
      <w:r w:rsidRPr="006E2320">
        <w:rPr>
          <w:rFonts w:ascii="宋体" w:eastAsia="宋体" w:hAnsi="宋体" w:hint="eastAsia"/>
          <w:b/>
          <w:bCs/>
        </w:rPr>
        <w:t>功能：</w:t>
      </w:r>
    </w:p>
    <w:p w14:paraId="04A779CC" w14:textId="047CA8B2" w:rsidR="00EF5388" w:rsidRDefault="00EF5388" w:rsidP="00EF5388">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Pr>
          <w:rFonts w:ascii="宋体" w:eastAsia="宋体" w:hAnsi="宋体" w:hint="eastAsia"/>
        </w:rPr>
        <w:t>vcf</w:t>
      </w:r>
      <w:proofErr w:type="spellEnd"/>
      <w:r>
        <w:rPr>
          <w:rFonts w:ascii="宋体" w:eastAsia="宋体" w:hAnsi="宋体" w:hint="eastAsia"/>
        </w:rPr>
        <w:t>文件头部分，将内容存入</w:t>
      </w:r>
      <w:proofErr w:type="spellStart"/>
      <w:ins w:id="450" w:author="zuo Oliver" w:date="2023-05-16T21:13:00Z">
        <w:r w:rsidR="003B6CD4">
          <w:rPr>
            <w:rFonts w:ascii="宋体" w:eastAsia="宋体" w:hAnsi="宋体" w:hint="eastAsia"/>
          </w:rPr>
          <w:t>fp</w:t>
        </w:r>
        <w:proofErr w:type="spellEnd"/>
        <w:r w:rsidR="003B6CD4">
          <w:rPr>
            <w:rFonts w:ascii="宋体" w:eastAsia="宋体" w:hAnsi="宋体"/>
          </w:rPr>
          <w:t>-&gt;head</w:t>
        </w:r>
      </w:ins>
      <w:del w:id="451" w:author="zuo Oliver" w:date="2023-05-16T21:13:00Z">
        <w:r w:rsidRPr="00E157D2" w:rsidDel="003B6CD4">
          <w:rPr>
            <w:rFonts w:ascii="宋体" w:eastAsia="宋体" w:hAnsi="宋体"/>
          </w:rPr>
          <w:delText>fhp</w:delText>
        </w:r>
      </w:del>
      <w:r>
        <w:rPr>
          <w:rFonts w:ascii="宋体" w:eastAsia="宋体" w:hAnsi="宋体" w:hint="eastAsia"/>
        </w:rPr>
        <w:t>所指向的结构体中。</w:t>
      </w:r>
    </w:p>
    <w:p w14:paraId="27F83977" w14:textId="77777777" w:rsidR="00EF5388" w:rsidRPr="006E2320" w:rsidRDefault="00EF5388" w:rsidP="00EF5388">
      <w:pPr>
        <w:rPr>
          <w:rFonts w:ascii="宋体" w:eastAsia="宋体" w:hAnsi="宋体"/>
          <w:b/>
          <w:bCs/>
        </w:rPr>
      </w:pPr>
      <w:r w:rsidRPr="006E2320">
        <w:rPr>
          <w:rFonts w:ascii="宋体" w:eastAsia="宋体" w:hAnsi="宋体" w:hint="eastAsia"/>
          <w:b/>
          <w:bCs/>
        </w:rPr>
        <w:t>参数：</w:t>
      </w:r>
    </w:p>
    <w:p w14:paraId="1E3944DC" w14:textId="09BCFAE6" w:rsidR="003B6CD4" w:rsidRDefault="00EF5388" w:rsidP="003B6CD4">
      <w:pPr>
        <w:rPr>
          <w:ins w:id="452" w:author="zuo Oliver" w:date="2023-05-16T21:13:00Z"/>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ins w:id="453" w:author="zuo Oliver" w:date="2023-05-16T21:13:00Z">
        <w:r w:rsidR="003B6CD4">
          <w:rPr>
            <w:rFonts w:ascii="宋体" w:eastAsia="宋体" w:hAnsi="宋体" w:hint="eastAsia"/>
          </w:rPr>
          <w:t>,其中的成员变量head为结构体</w:t>
        </w:r>
        <w:r w:rsidR="003B6CD4" w:rsidRPr="00EF5388">
          <w:rPr>
            <w:rFonts w:ascii="宋体" w:eastAsia="宋体" w:hAnsi="宋体"/>
          </w:rPr>
          <w:t>FILE_HEAD</w:t>
        </w:r>
        <w:r w:rsidR="003B6CD4">
          <w:rPr>
            <w:rFonts w:ascii="宋体" w:eastAsia="宋体" w:hAnsi="宋体" w:hint="eastAsia"/>
          </w:rPr>
          <w:t>类型的变量。用于存储该</w:t>
        </w:r>
        <w:proofErr w:type="spellStart"/>
        <w:r w:rsidR="003B6CD4">
          <w:rPr>
            <w:rFonts w:ascii="宋体" w:eastAsia="宋体" w:hAnsi="宋体" w:hint="eastAsia"/>
          </w:rPr>
          <w:t>vcf</w:t>
        </w:r>
        <w:proofErr w:type="spellEnd"/>
        <w:r w:rsidR="003B6CD4">
          <w:rPr>
            <w:rFonts w:ascii="宋体" w:eastAsia="宋体" w:hAnsi="宋体" w:hint="eastAsia"/>
          </w:rPr>
          <w:t>文件的文件头，结构体定义如下：</w:t>
        </w:r>
      </w:ins>
    </w:p>
    <w:p w14:paraId="78C1401A" w14:textId="72EAED59" w:rsidR="00EF5388" w:rsidRPr="003B6CD4" w:rsidDel="003B6CD4" w:rsidRDefault="00EF5388" w:rsidP="00EF5388">
      <w:pPr>
        <w:rPr>
          <w:del w:id="454" w:author="zuo Oliver" w:date="2023-05-16T21:14:00Z"/>
          <w:rFonts w:ascii="宋体" w:eastAsia="宋体" w:hAnsi="宋体"/>
        </w:rPr>
      </w:pPr>
    </w:p>
    <w:p w14:paraId="3CFEB1E1" w14:textId="064D26B3" w:rsidR="00EF5388" w:rsidDel="003B6CD4" w:rsidRDefault="00EF5388" w:rsidP="00EF5388">
      <w:pPr>
        <w:rPr>
          <w:del w:id="455" w:author="zuo Oliver" w:date="2023-05-16T21:14:00Z"/>
          <w:rFonts w:ascii="宋体" w:eastAsia="宋体" w:hAnsi="宋体"/>
        </w:rPr>
      </w:pPr>
      <w:del w:id="456" w:author="zuo Oliver" w:date="2023-05-16T21:14:00Z">
        <w:r w:rsidRPr="00E157D2" w:rsidDel="003B6CD4">
          <w:rPr>
            <w:rFonts w:ascii="宋体" w:eastAsia="宋体" w:hAnsi="宋体"/>
          </w:rPr>
          <w:delText>fhp</w:delText>
        </w:r>
        <w:r w:rsidDel="003B6CD4">
          <w:rPr>
            <w:rFonts w:ascii="宋体" w:eastAsia="宋体" w:hAnsi="宋体" w:hint="eastAsia"/>
          </w:rPr>
          <w:delText>：结构体</w:delText>
        </w:r>
        <w:r w:rsidRPr="00EF5388" w:rsidDel="003B6CD4">
          <w:rPr>
            <w:rFonts w:ascii="宋体" w:eastAsia="宋体" w:hAnsi="宋体"/>
          </w:rPr>
          <w:delText>FILE_HEAD</w:delText>
        </w:r>
        <w:r w:rsidDel="003B6CD4">
          <w:rPr>
            <w:rFonts w:ascii="宋体" w:eastAsia="宋体" w:hAnsi="宋体" w:hint="eastAsia"/>
          </w:rPr>
          <w:delText>的指针。vcflib库中用于存储vcf文件的文件头，结构体定义如下：</w:delText>
        </w:r>
      </w:del>
    </w:p>
    <w:p w14:paraId="4A733B9E" w14:textId="301F54A3" w:rsidR="00EF5388" w:rsidRPr="00EF5388" w:rsidRDefault="00EF5388" w:rsidP="00EF5388">
      <w:pPr>
        <w:ind w:firstLineChars="200" w:firstLine="420"/>
        <w:rPr>
          <w:rFonts w:ascii="宋体" w:eastAsia="宋体" w:hAnsi="宋体"/>
        </w:rPr>
      </w:pPr>
      <w:r w:rsidRPr="00EF5388">
        <w:rPr>
          <w:rFonts w:ascii="宋体" w:eastAsia="宋体" w:hAnsi="宋体"/>
        </w:rPr>
        <w:t>typedef struct</w:t>
      </w:r>
    </w:p>
    <w:p w14:paraId="41C2F198" w14:textId="77777777" w:rsidR="00EF5388" w:rsidRPr="00EF5388" w:rsidRDefault="00EF5388" w:rsidP="00EF5388">
      <w:pPr>
        <w:ind w:firstLine="420"/>
        <w:rPr>
          <w:rFonts w:ascii="宋体" w:eastAsia="宋体" w:hAnsi="宋体"/>
        </w:rPr>
      </w:pPr>
      <w:r w:rsidRPr="00EF5388">
        <w:rPr>
          <w:rFonts w:ascii="宋体" w:eastAsia="宋体" w:hAnsi="宋体"/>
        </w:rPr>
        <w:t>{</w:t>
      </w:r>
    </w:p>
    <w:p w14:paraId="6EBB1BD9" w14:textId="3B986023" w:rsidR="00EF5388" w:rsidRPr="00EF5388" w:rsidRDefault="00EF5388" w:rsidP="00EF5388">
      <w:pPr>
        <w:rPr>
          <w:rFonts w:ascii="宋体" w:eastAsia="宋体" w:hAnsi="宋体"/>
        </w:rPr>
      </w:pPr>
      <w:r>
        <w:rPr>
          <w:rFonts w:ascii="宋体" w:eastAsia="宋体" w:hAnsi="宋体"/>
        </w:rPr>
        <w:tab/>
      </w:r>
      <w:r w:rsidRPr="00EF5388">
        <w:rPr>
          <w:rFonts w:ascii="宋体" w:eastAsia="宋体" w:hAnsi="宋体"/>
        </w:rPr>
        <w:tab/>
        <w:t>char **</w:t>
      </w:r>
      <w:proofErr w:type="spellStart"/>
      <w:r w:rsidRPr="00EF5388">
        <w:rPr>
          <w:rFonts w:ascii="宋体" w:eastAsia="宋体" w:hAnsi="宋体"/>
        </w:rPr>
        <w:t>metaInfoLines</w:t>
      </w:r>
      <w:proofErr w:type="spellEnd"/>
      <w:r w:rsidRPr="00EF5388">
        <w:rPr>
          <w:rFonts w:ascii="宋体" w:eastAsia="宋体" w:hAnsi="宋体"/>
        </w:rPr>
        <w:t>;</w:t>
      </w:r>
      <w:r>
        <w:rPr>
          <w:rFonts w:ascii="宋体" w:eastAsia="宋体" w:hAnsi="宋体"/>
        </w:rPr>
        <w:tab/>
      </w:r>
      <w:r>
        <w:rPr>
          <w:rFonts w:ascii="宋体" w:eastAsia="宋体" w:hAnsi="宋体"/>
        </w:rPr>
        <w:tab/>
        <w:t>//</w:t>
      </w:r>
      <w:r>
        <w:rPr>
          <w:rFonts w:ascii="宋体" w:eastAsia="宋体" w:hAnsi="宋体" w:hint="eastAsia"/>
        </w:rPr>
        <w:t>用于存储</w:t>
      </w:r>
      <w:proofErr w:type="spellStart"/>
      <w:r>
        <w:rPr>
          <w:rFonts w:ascii="宋体" w:eastAsia="宋体" w:hAnsi="宋体" w:hint="eastAsia"/>
        </w:rPr>
        <w:t>vcf</w:t>
      </w:r>
      <w:proofErr w:type="spellEnd"/>
      <w:r>
        <w:rPr>
          <w:rFonts w:ascii="宋体" w:eastAsia="宋体" w:hAnsi="宋体" w:hint="eastAsia"/>
        </w:rPr>
        <w:t>文件头的meta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w:t>
      </w:r>
    </w:p>
    <w:p w14:paraId="1B28468D" w14:textId="1640276E" w:rsidR="00EF5388" w:rsidRPr="00EF5388" w:rsidRDefault="00EF5388" w:rsidP="00EF5388">
      <w:pPr>
        <w:rPr>
          <w:rFonts w:ascii="宋体" w:eastAsia="宋体" w:hAnsi="宋体"/>
        </w:rPr>
      </w:pPr>
      <w:r>
        <w:rPr>
          <w:rFonts w:ascii="宋体" w:eastAsia="宋体" w:hAnsi="宋体"/>
        </w:rPr>
        <w:tab/>
      </w:r>
      <w:r w:rsidRPr="00EF5388">
        <w:rPr>
          <w:rFonts w:ascii="宋体" w:eastAsia="宋体" w:hAnsi="宋体"/>
        </w:rPr>
        <w:tab/>
        <w:t xml:space="preserve">int </w:t>
      </w:r>
      <w:proofErr w:type="spellStart"/>
      <w:r w:rsidRPr="00EF5388">
        <w:rPr>
          <w:rFonts w:ascii="宋体" w:eastAsia="宋体" w:hAnsi="宋体"/>
        </w:rPr>
        <w:t>numMetaInfoLines</w:t>
      </w:r>
      <w:proofErr w:type="spellEnd"/>
      <w:r w:rsidRPr="00EF5388">
        <w:rPr>
          <w:rFonts w:ascii="宋体" w:eastAsia="宋体" w:hAnsi="宋体"/>
        </w:rPr>
        <w:t>;</w:t>
      </w:r>
      <w:r>
        <w:rPr>
          <w:rFonts w:ascii="宋体" w:eastAsia="宋体" w:hAnsi="宋体"/>
        </w:rPr>
        <w:t xml:space="preserve"> </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proofErr w:type="spellStart"/>
      <w:r>
        <w:rPr>
          <w:rFonts w:ascii="宋体" w:eastAsia="宋体" w:hAnsi="宋体" w:hint="eastAsia"/>
        </w:rPr>
        <w:t>vcf</w:t>
      </w:r>
      <w:proofErr w:type="spellEnd"/>
      <w:r>
        <w:rPr>
          <w:rFonts w:ascii="宋体" w:eastAsia="宋体" w:hAnsi="宋体" w:hint="eastAsia"/>
        </w:rPr>
        <w:t>文件头的meta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line行数</w:t>
      </w:r>
    </w:p>
    <w:p w14:paraId="4FD3C789" w14:textId="77777777" w:rsidR="00EF5388" w:rsidRPr="00EF5388" w:rsidRDefault="00EF5388" w:rsidP="00EF5388">
      <w:pPr>
        <w:rPr>
          <w:rFonts w:ascii="宋体" w:eastAsia="宋体" w:hAnsi="宋体"/>
        </w:rPr>
      </w:pPr>
      <w:r w:rsidRPr="00EF5388">
        <w:rPr>
          <w:rFonts w:ascii="宋体" w:eastAsia="宋体" w:hAnsi="宋体"/>
        </w:rPr>
        <w:tab/>
      </w:r>
      <w:r>
        <w:rPr>
          <w:rFonts w:ascii="宋体" w:eastAsia="宋体" w:hAnsi="宋体"/>
        </w:rPr>
        <w:tab/>
      </w:r>
      <w:r w:rsidRPr="00EF5388">
        <w:rPr>
          <w:rFonts w:ascii="宋体" w:eastAsia="宋体" w:hAnsi="宋体"/>
        </w:rPr>
        <w:t>char *</w:t>
      </w:r>
      <w:proofErr w:type="spellStart"/>
      <w:r w:rsidRPr="00EF5388">
        <w:rPr>
          <w:rFonts w:ascii="宋体" w:eastAsia="宋体" w:hAnsi="宋体"/>
        </w:rPr>
        <w:t>headerLine</w:t>
      </w:r>
      <w:proofErr w:type="spellEnd"/>
      <w:r w:rsidRPr="00EF5388">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用于存储</w:t>
      </w:r>
      <w:proofErr w:type="spellStart"/>
      <w:r>
        <w:rPr>
          <w:rFonts w:ascii="宋体" w:eastAsia="宋体" w:hAnsi="宋体" w:hint="eastAsia"/>
        </w:rPr>
        <w:t>vcf</w:t>
      </w:r>
      <w:proofErr w:type="spellEnd"/>
      <w:r>
        <w:rPr>
          <w:rFonts w:ascii="宋体" w:eastAsia="宋体" w:hAnsi="宋体" w:hint="eastAsia"/>
        </w:rPr>
        <w:t>文件头的header</w:t>
      </w:r>
      <w:r>
        <w:rPr>
          <w:rFonts w:ascii="宋体" w:eastAsia="宋体" w:hAnsi="宋体"/>
        </w:rPr>
        <w:t xml:space="preserve"> </w:t>
      </w:r>
      <w:r>
        <w:rPr>
          <w:rFonts w:ascii="宋体" w:eastAsia="宋体" w:hAnsi="宋体" w:hint="eastAsia"/>
        </w:rPr>
        <w:t>line</w:t>
      </w:r>
    </w:p>
    <w:p w14:paraId="28C5164A" w14:textId="2BA6ED52" w:rsidR="00EF5388" w:rsidRDefault="00EF5388" w:rsidP="00EF5388">
      <w:pPr>
        <w:ind w:firstLine="420"/>
        <w:rPr>
          <w:rFonts w:ascii="宋体" w:eastAsia="宋体" w:hAnsi="宋体"/>
        </w:rPr>
      </w:pPr>
      <w:proofErr w:type="gramStart"/>
      <w:r w:rsidRPr="00EF5388">
        <w:rPr>
          <w:rFonts w:ascii="宋体" w:eastAsia="宋体" w:hAnsi="宋体"/>
        </w:rPr>
        <w:t>}FILE</w:t>
      </w:r>
      <w:proofErr w:type="gramEnd"/>
      <w:r w:rsidRPr="00EF5388">
        <w:rPr>
          <w:rFonts w:ascii="宋体" w:eastAsia="宋体" w:hAnsi="宋体"/>
        </w:rPr>
        <w:t>_HEAD;</w:t>
      </w:r>
    </w:p>
    <w:p w14:paraId="6BE79E5D" w14:textId="77777777" w:rsidR="00EF5388" w:rsidRPr="006E2320" w:rsidRDefault="00EF5388" w:rsidP="00EF5388">
      <w:pPr>
        <w:rPr>
          <w:rFonts w:ascii="宋体" w:eastAsia="宋体" w:hAnsi="宋体"/>
          <w:b/>
          <w:bCs/>
        </w:rPr>
      </w:pPr>
      <w:r w:rsidRPr="006E2320">
        <w:rPr>
          <w:rFonts w:ascii="宋体" w:eastAsia="宋体" w:hAnsi="宋体" w:hint="eastAsia"/>
          <w:b/>
          <w:bCs/>
        </w:rPr>
        <w:t>返回值：</w:t>
      </w:r>
    </w:p>
    <w:p w14:paraId="2FB3420F" w14:textId="77777777" w:rsidR="00EF5388" w:rsidRDefault="00EF5388" w:rsidP="00EF5388">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0AF9FF10" w14:textId="77777777" w:rsidR="00EF5388" w:rsidRDefault="00EF5388" w:rsidP="00EF5388">
      <w:pPr>
        <w:rPr>
          <w:rFonts w:ascii="宋体" w:eastAsia="宋体" w:hAnsi="宋体"/>
        </w:rPr>
      </w:pPr>
      <w:r w:rsidRPr="006E2320">
        <w:rPr>
          <w:rFonts w:ascii="宋体" w:eastAsia="宋体" w:hAnsi="宋体"/>
        </w:rPr>
        <w:t>VCF_OK</w:t>
      </w:r>
      <w:r>
        <w:rPr>
          <w:rFonts w:ascii="宋体" w:eastAsia="宋体" w:hAnsi="宋体" w:hint="eastAsia"/>
        </w:rPr>
        <w:t>：读取成功</w:t>
      </w:r>
    </w:p>
    <w:p w14:paraId="19D6C162" w14:textId="5EC58D1D" w:rsidR="00EF5388" w:rsidRDefault="00EF5388" w:rsidP="00E157D2">
      <w:pPr>
        <w:rPr>
          <w:rFonts w:ascii="宋体" w:eastAsia="宋体" w:hAnsi="宋体"/>
        </w:rPr>
      </w:pPr>
    </w:p>
    <w:p w14:paraId="51364AB0" w14:textId="394BAA90" w:rsidR="00E157D2" w:rsidRPr="00197F52" w:rsidRDefault="00E157D2" w:rsidP="00E157D2">
      <w:pPr>
        <w:rPr>
          <w:rFonts w:ascii="宋体" w:eastAsia="宋体" w:hAnsi="宋体"/>
          <w:b/>
          <w:bCs/>
        </w:rPr>
      </w:pPr>
      <w:r w:rsidRPr="00197F52">
        <w:rPr>
          <w:rFonts w:ascii="宋体" w:eastAsia="宋体" w:hAnsi="宋体"/>
          <w:b/>
          <w:bCs/>
        </w:rPr>
        <w:t xml:space="preserve">VCF_STATUS </w:t>
      </w:r>
      <w:proofErr w:type="spellStart"/>
      <w:proofErr w:type="gramStart"/>
      <w:r w:rsidRPr="00197F52">
        <w:rPr>
          <w:rFonts w:ascii="宋体" w:eastAsia="宋体" w:hAnsi="宋体"/>
          <w:b/>
          <w:bCs/>
        </w:rPr>
        <w:t>getNumMetaInfoLines</w:t>
      </w:r>
      <w:proofErr w:type="spellEnd"/>
      <w:r w:rsidRPr="00197F52">
        <w:rPr>
          <w:rFonts w:ascii="宋体" w:eastAsia="宋体" w:hAnsi="宋体"/>
          <w:b/>
          <w:bCs/>
        </w:rPr>
        <w:t>(</w:t>
      </w:r>
      <w:proofErr w:type="gramEnd"/>
      <w:r w:rsidRPr="00197F52">
        <w:rPr>
          <w:rFonts w:ascii="宋体" w:eastAsia="宋体" w:hAnsi="宋体"/>
          <w:b/>
          <w:bCs/>
        </w:rPr>
        <w:t>FILE_HEAD *</w:t>
      </w:r>
      <w:proofErr w:type="spellStart"/>
      <w:r w:rsidRPr="00197F52">
        <w:rPr>
          <w:rFonts w:ascii="宋体" w:eastAsia="宋体" w:hAnsi="宋体"/>
          <w:b/>
          <w:bCs/>
        </w:rPr>
        <w:t>fhp,int</w:t>
      </w:r>
      <w:proofErr w:type="spellEnd"/>
      <w:r w:rsidRPr="00197F52">
        <w:rPr>
          <w:rFonts w:ascii="宋体" w:eastAsia="宋体" w:hAnsi="宋体"/>
          <w:b/>
          <w:bCs/>
        </w:rPr>
        <w:t xml:space="preserve"> *</w:t>
      </w:r>
      <w:proofErr w:type="spellStart"/>
      <w:r w:rsidRPr="00197F52">
        <w:rPr>
          <w:rFonts w:ascii="宋体" w:eastAsia="宋体" w:hAnsi="宋体"/>
          <w:b/>
          <w:bCs/>
        </w:rPr>
        <w:t>NumMetaInfoLines</w:t>
      </w:r>
      <w:proofErr w:type="spellEnd"/>
      <w:r w:rsidRPr="00197F52">
        <w:rPr>
          <w:rFonts w:ascii="宋体" w:eastAsia="宋体" w:hAnsi="宋体"/>
          <w:b/>
          <w:bCs/>
        </w:rPr>
        <w:t>);</w:t>
      </w:r>
    </w:p>
    <w:p w14:paraId="77B53471" w14:textId="77777777" w:rsidR="00197F52" w:rsidRPr="006E2320" w:rsidRDefault="00197F52" w:rsidP="00197F52">
      <w:pPr>
        <w:rPr>
          <w:rFonts w:ascii="宋体" w:eastAsia="宋体" w:hAnsi="宋体"/>
          <w:b/>
          <w:bCs/>
        </w:rPr>
      </w:pPr>
      <w:r w:rsidRPr="006E2320">
        <w:rPr>
          <w:rFonts w:ascii="宋体" w:eastAsia="宋体" w:hAnsi="宋体" w:hint="eastAsia"/>
          <w:b/>
          <w:bCs/>
        </w:rPr>
        <w:t>功能：</w:t>
      </w:r>
    </w:p>
    <w:p w14:paraId="7DA9C16B" w14:textId="7CC4713B" w:rsidR="00197F52" w:rsidRDefault="00197F52" w:rsidP="00197F52">
      <w:pPr>
        <w:rPr>
          <w:rFonts w:ascii="宋体" w:eastAsia="宋体" w:hAnsi="宋体"/>
        </w:rPr>
      </w:pPr>
      <w:r>
        <w:rPr>
          <w:rFonts w:ascii="宋体" w:eastAsia="宋体" w:hAnsi="宋体" w:hint="eastAsia"/>
        </w:rPr>
        <w:t>从</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w:t>
      </w:r>
      <w:r w:rsidR="00FB07C3">
        <w:rPr>
          <w:rFonts w:ascii="宋体" w:eastAsia="宋体" w:hAnsi="宋体" w:hint="eastAsia"/>
        </w:rPr>
        <w:t>头</w:t>
      </w:r>
      <w:r>
        <w:rPr>
          <w:rFonts w:ascii="宋体" w:eastAsia="宋体" w:hAnsi="宋体" w:hint="eastAsia"/>
        </w:rPr>
        <w:t>中，</w:t>
      </w:r>
      <w:r w:rsidR="00FB07C3">
        <w:rPr>
          <w:rFonts w:ascii="宋体" w:eastAsia="宋体" w:hAnsi="宋体" w:hint="eastAsia"/>
        </w:rPr>
        <w:t>获</w:t>
      </w:r>
      <w:r>
        <w:rPr>
          <w:rFonts w:ascii="宋体" w:eastAsia="宋体" w:hAnsi="宋体" w:hint="eastAsia"/>
        </w:rPr>
        <w:t>取</w:t>
      </w:r>
      <w:r w:rsidR="00FB07C3">
        <w:rPr>
          <w:rFonts w:ascii="宋体" w:eastAsia="宋体" w:hAnsi="宋体" w:hint="eastAsia"/>
        </w:rPr>
        <w:t>meta</w:t>
      </w:r>
      <w:r w:rsidR="00FB07C3">
        <w:rPr>
          <w:rFonts w:ascii="宋体" w:eastAsia="宋体" w:hAnsi="宋体"/>
        </w:rPr>
        <w:t xml:space="preserve"> </w:t>
      </w:r>
      <w:r w:rsidR="00FB07C3">
        <w:rPr>
          <w:rFonts w:ascii="宋体" w:eastAsia="宋体" w:hAnsi="宋体" w:hint="eastAsia"/>
        </w:rPr>
        <w:t>information</w:t>
      </w:r>
      <w:r w:rsidR="00FB07C3">
        <w:rPr>
          <w:rFonts w:ascii="宋体" w:eastAsia="宋体" w:hAnsi="宋体"/>
        </w:rPr>
        <w:t xml:space="preserve"> </w:t>
      </w:r>
      <w:r w:rsidR="00FB07C3">
        <w:rPr>
          <w:rFonts w:ascii="宋体" w:eastAsia="宋体" w:hAnsi="宋体" w:hint="eastAsia"/>
        </w:rPr>
        <w:t>line行数</w:t>
      </w:r>
    </w:p>
    <w:p w14:paraId="746E1523" w14:textId="77777777" w:rsidR="00197F52" w:rsidRPr="006E2320" w:rsidRDefault="00197F52" w:rsidP="00197F52">
      <w:pPr>
        <w:rPr>
          <w:rFonts w:ascii="宋体" w:eastAsia="宋体" w:hAnsi="宋体"/>
          <w:b/>
          <w:bCs/>
        </w:rPr>
      </w:pPr>
      <w:r w:rsidRPr="006E2320">
        <w:rPr>
          <w:rFonts w:ascii="宋体" w:eastAsia="宋体" w:hAnsi="宋体" w:hint="eastAsia"/>
          <w:b/>
          <w:bCs/>
        </w:rPr>
        <w:t>参数：</w:t>
      </w:r>
    </w:p>
    <w:p w14:paraId="2904F48A" w14:textId="3AA08725" w:rsidR="00FB07C3" w:rsidRDefault="00197F52" w:rsidP="00FB07C3">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r w:rsidR="00FB07C3">
        <w:rPr>
          <w:rFonts w:ascii="宋体" w:eastAsia="宋体" w:hAnsi="宋体" w:hint="eastAsia"/>
        </w:rPr>
        <w:t>详解见上（</w:t>
      </w:r>
      <w:proofErr w:type="spellStart"/>
      <w:r w:rsidR="00FB07C3" w:rsidRPr="00197F52">
        <w:rPr>
          <w:rFonts w:ascii="宋体" w:eastAsia="宋体" w:hAnsi="宋体"/>
          <w:b/>
          <w:bCs/>
        </w:rPr>
        <w:t>vcfFileReadHead</w:t>
      </w:r>
      <w:proofErr w:type="spellEnd"/>
      <w:r w:rsidR="00FB07C3">
        <w:rPr>
          <w:rFonts w:ascii="宋体" w:eastAsia="宋体" w:hAnsi="宋体" w:hint="eastAsia"/>
        </w:rPr>
        <w:t>）</w:t>
      </w:r>
    </w:p>
    <w:p w14:paraId="3B6D7035" w14:textId="16ED59F3" w:rsidR="00FB07C3" w:rsidRPr="00FB07C3" w:rsidRDefault="00FB07C3" w:rsidP="00FB07C3">
      <w:pPr>
        <w:rPr>
          <w:rFonts w:ascii="宋体" w:eastAsia="宋体" w:hAnsi="宋体"/>
        </w:rPr>
      </w:pPr>
      <w:proofErr w:type="spellStart"/>
      <w:r w:rsidRPr="00FB07C3">
        <w:rPr>
          <w:rFonts w:ascii="宋体" w:eastAsia="宋体" w:hAnsi="宋体"/>
        </w:rPr>
        <w:t>NumMetaInfoLines</w:t>
      </w:r>
      <w:proofErr w:type="spellEnd"/>
      <w:r>
        <w:rPr>
          <w:rFonts w:ascii="宋体" w:eastAsia="宋体" w:hAnsi="宋体" w:hint="eastAsia"/>
        </w:rPr>
        <w:t>：所得到的</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文件头中meta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line行数</w:t>
      </w:r>
    </w:p>
    <w:p w14:paraId="1C961A9A" w14:textId="3E261100" w:rsidR="00197F52" w:rsidRPr="006E2320" w:rsidRDefault="00197F52" w:rsidP="00FB07C3">
      <w:pPr>
        <w:rPr>
          <w:rFonts w:ascii="宋体" w:eastAsia="宋体" w:hAnsi="宋体"/>
          <w:b/>
          <w:bCs/>
        </w:rPr>
      </w:pPr>
      <w:r w:rsidRPr="006E2320">
        <w:rPr>
          <w:rFonts w:ascii="宋体" w:eastAsia="宋体" w:hAnsi="宋体" w:hint="eastAsia"/>
          <w:b/>
          <w:bCs/>
        </w:rPr>
        <w:t>返回值：</w:t>
      </w:r>
    </w:p>
    <w:p w14:paraId="4587536C" w14:textId="77777777" w:rsidR="00197F52" w:rsidRDefault="00197F52" w:rsidP="00197F52">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3982907" w14:textId="77777777" w:rsidR="00197F52" w:rsidRDefault="00197F52" w:rsidP="00197F52">
      <w:pPr>
        <w:rPr>
          <w:rFonts w:ascii="宋体" w:eastAsia="宋体" w:hAnsi="宋体"/>
        </w:rPr>
      </w:pPr>
      <w:r w:rsidRPr="006E2320">
        <w:rPr>
          <w:rFonts w:ascii="宋体" w:eastAsia="宋体" w:hAnsi="宋体"/>
        </w:rPr>
        <w:t>VCF_OK</w:t>
      </w:r>
      <w:r>
        <w:rPr>
          <w:rFonts w:ascii="宋体" w:eastAsia="宋体" w:hAnsi="宋体" w:hint="eastAsia"/>
        </w:rPr>
        <w:t>：读取成功</w:t>
      </w:r>
    </w:p>
    <w:p w14:paraId="26DB1CD2" w14:textId="77777777" w:rsidR="00197F52" w:rsidRPr="00197F52" w:rsidRDefault="00197F52" w:rsidP="00E157D2">
      <w:pPr>
        <w:rPr>
          <w:rFonts w:ascii="宋体" w:eastAsia="宋体" w:hAnsi="宋体"/>
        </w:rPr>
      </w:pPr>
    </w:p>
    <w:p w14:paraId="57D501F7" w14:textId="77777777" w:rsidR="00E157D2" w:rsidRPr="00FB07C3" w:rsidRDefault="00E157D2" w:rsidP="00E157D2">
      <w:pPr>
        <w:rPr>
          <w:rFonts w:ascii="宋体" w:eastAsia="宋体" w:hAnsi="宋体"/>
          <w:b/>
          <w:bCs/>
        </w:rPr>
      </w:pPr>
      <w:r w:rsidRPr="00FB07C3">
        <w:rPr>
          <w:rFonts w:ascii="宋体" w:eastAsia="宋体" w:hAnsi="宋体"/>
          <w:b/>
          <w:bCs/>
        </w:rPr>
        <w:t xml:space="preserve">VCF_STATUS </w:t>
      </w:r>
      <w:proofErr w:type="spellStart"/>
      <w:proofErr w:type="gramStart"/>
      <w:r w:rsidRPr="00FB07C3">
        <w:rPr>
          <w:rFonts w:ascii="宋体" w:eastAsia="宋体" w:hAnsi="宋体"/>
          <w:b/>
          <w:bCs/>
        </w:rPr>
        <w:t>getNumSamples</w:t>
      </w:r>
      <w:proofErr w:type="spellEnd"/>
      <w:r w:rsidRPr="00FB07C3">
        <w:rPr>
          <w:rFonts w:ascii="宋体" w:eastAsia="宋体" w:hAnsi="宋体"/>
          <w:b/>
          <w:bCs/>
        </w:rPr>
        <w:t>(</w:t>
      </w:r>
      <w:proofErr w:type="gramEnd"/>
      <w:r w:rsidRPr="00FB07C3">
        <w:rPr>
          <w:rFonts w:ascii="宋体" w:eastAsia="宋体" w:hAnsi="宋体"/>
          <w:b/>
          <w:bCs/>
        </w:rPr>
        <w:t>VCF_FILE *</w:t>
      </w:r>
      <w:proofErr w:type="spellStart"/>
      <w:r w:rsidRPr="00FB07C3">
        <w:rPr>
          <w:rFonts w:ascii="宋体" w:eastAsia="宋体" w:hAnsi="宋体"/>
          <w:b/>
          <w:bCs/>
        </w:rPr>
        <w:t>fp,int</w:t>
      </w:r>
      <w:proofErr w:type="spellEnd"/>
      <w:r w:rsidRPr="00FB07C3">
        <w:rPr>
          <w:rFonts w:ascii="宋体" w:eastAsia="宋体" w:hAnsi="宋体"/>
          <w:b/>
          <w:bCs/>
        </w:rPr>
        <w:t xml:space="preserve"> *</w:t>
      </w:r>
      <w:proofErr w:type="spellStart"/>
      <w:r w:rsidRPr="00FB07C3">
        <w:rPr>
          <w:rFonts w:ascii="宋体" w:eastAsia="宋体" w:hAnsi="宋体"/>
          <w:b/>
          <w:bCs/>
        </w:rPr>
        <w:t>NumSamples</w:t>
      </w:r>
      <w:proofErr w:type="spellEnd"/>
      <w:r w:rsidRPr="00FB07C3">
        <w:rPr>
          <w:rFonts w:ascii="宋体" w:eastAsia="宋体" w:hAnsi="宋体"/>
          <w:b/>
          <w:bCs/>
        </w:rPr>
        <w:t>);</w:t>
      </w:r>
    </w:p>
    <w:p w14:paraId="178D85C8" w14:textId="77777777" w:rsidR="00FB07C3" w:rsidRPr="006E2320" w:rsidRDefault="00FB07C3" w:rsidP="00FB07C3">
      <w:pPr>
        <w:rPr>
          <w:rFonts w:ascii="宋体" w:eastAsia="宋体" w:hAnsi="宋体"/>
          <w:b/>
          <w:bCs/>
        </w:rPr>
      </w:pPr>
      <w:r w:rsidRPr="006E2320">
        <w:rPr>
          <w:rFonts w:ascii="宋体" w:eastAsia="宋体" w:hAnsi="宋体" w:hint="eastAsia"/>
          <w:b/>
          <w:bCs/>
        </w:rPr>
        <w:t>功能：</w:t>
      </w:r>
    </w:p>
    <w:p w14:paraId="2B521410" w14:textId="7050212A" w:rsidR="00FB07C3" w:rsidRDefault="00FB07C3" w:rsidP="00FB07C3">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文件中，获取该文件的sample个数</w:t>
      </w:r>
    </w:p>
    <w:p w14:paraId="06D86B74" w14:textId="77777777" w:rsidR="00FB07C3" w:rsidRPr="006E2320" w:rsidRDefault="00FB07C3" w:rsidP="00FB07C3">
      <w:pPr>
        <w:rPr>
          <w:rFonts w:ascii="宋体" w:eastAsia="宋体" w:hAnsi="宋体"/>
          <w:b/>
          <w:bCs/>
        </w:rPr>
      </w:pPr>
      <w:r w:rsidRPr="006E2320">
        <w:rPr>
          <w:rFonts w:ascii="宋体" w:eastAsia="宋体" w:hAnsi="宋体" w:hint="eastAsia"/>
          <w:b/>
          <w:bCs/>
        </w:rPr>
        <w:t>参数：</w:t>
      </w:r>
    </w:p>
    <w:p w14:paraId="379EF91D" w14:textId="6229E85F" w:rsidR="00FB07C3" w:rsidRDefault="00FB07C3" w:rsidP="00FB07C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2C2387D4" w14:textId="618E0CF8" w:rsidR="00FB07C3" w:rsidRDefault="00FB07C3" w:rsidP="00FB07C3">
      <w:pPr>
        <w:rPr>
          <w:rFonts w:ascii="宋体" w:eastAsia="宋体" w:hAnsi="宋体"/>
        </w:rPr>
      </w:pPr>
      <w:proofErr w:type="spellStart"/>
      <w:r w:rsidRPr="00FB07C3">
        <w:rPr>
          <w:rFonts w:ascii="宋体" w:eastAsia="宋体" w:hAnsi="宋体"/>
        </w:rPr>
        <w:t>NumSamples</w:t>
      </w:r>
      <w:proofErr w:type="spellEnd"/>
      <w:r>
        <w:rPr>
          <w:rFonts w:ascii="宋体" w:eastAsia="宋体" w:hAnsi="宋体" w:hint="eastAsia"/>
        </w:rPr>
        <w:t>：所获得的sample个数</w:t>
      </w:r>
    </w:p>
    <w:p w14:paraId="6A1EA788" w14:textId="77777777" w:rsidR="00FB07C3" w:rsidRPr="006E2320" w:rsidRDefault="00FB07C3" w:rsidP="00FB07C3">
      <w:pPr>
        <w:rPr>
          <w:rFonts w:ascii="宋体" w:eastAsia="宋体" w:hAnsi="宋体"/>
          <w:b/>
          <w:bCs/>
        </w:rPr>
      </w:pPr>
      <w:r w:rsidRPr="006E2320">
        <w:rPr>
          <w:rFonts w:ascii="宋体" w:eastAsia="宋体" w:hAnsi="宋体" w:hint="eastAsia"/>
          <w:b/>
          <w:bCs/>
        </w:rPr>
        <w:t>返回值：</w:t>
      </w:r>
    </w:p>
    <w:p w14:paraId="350DEC3E" w14:textId="77777777" w:rsidR="00FB07C3" w:rsidRDefault="00FB07C3" w:rsidP="00FB07C3">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22CC636" w14:textId="77777777" w:rsidR="00FB07C3" w:rsidRDefault="00FB07C3" w:rsidP="00FB07C3">
      <w:pPr>
        <w:rPr>
          <w:rFonts w:ascii="宋体" w:eastAsia="宋体" w:hAnsi="宋体"/>
        </w:rPr>
      </w:pPr>
      <w:r w:rsidRPr="006E2320">
        <w:rPr>
          <w:rFonts w:ascii="宋体" w:eastAsia="宋体" w:hAnsi="宋体"/>
        </w:rPr>
        <w:t>VCF_OK</w:t>
      </w:r>
      <w:r>
        <w:rPr>
          <w:rFonts w:ascii="宋体" w:eastAsia="宋体" w:hAnsi="宋体" w:hint="eastAsia"/>
        </w:rPr>
        <w:t>：读取成功</w:t>
      </w:r>
    </w:p>
    <w:p w14:paraId="2CEA63FD" w14:textId="1ACFC835" w:rsidR="00FB07C3" w:rsidRDefault="00FB07C3" w:rsidP="00E157D2">
      <w:pPr>
        <w:rPr>
          <w:rFonts w:ascii="宋体" w:eastAsia="宋体" w:hAnsi="宋体"/>
        </w:rPr>
      </w:pPr>
    </w:p>
    <w:p w14:paraId="5C9DE6F7" w14:textId="56F1BFA3" w:rsidR="00E157D2" w:rsidRPr="00FC2552" w:rsidRDefault="00E157D2" w:rsidP="00E157D2">
      <w:pPr>
        <w:rPr>
          <w:rFonts w:ascii="宋体" w:eastAsia="宋体" w:hAnsi="宋体"/>
          <w:b/>
          <w:bCs/>
        </w:rPr>
      </w:pPr>
      <w:r w:rsidRPr="00FC2552">
        <w:rPr>
          <w:rFonts w:ascii="宋体" w:eastAsia="宋体" w:hAnsi="宋体"/>
          <w:b/>
          <w:bCs/>
        </w:rPr>
        <w:t xml:space="preserve">char* </w:t>
      </w:r>
      <w:proofErr w:type="spellStart"/>
      <w:proofErr w:type="gramStart"/>
      <w:r w:rsidRPr="00FC2552">
        <w:rPr>
          <w:rFonts w:ascii="宋体" w:eastAsia="宋体" w:hAnsi="宋体"/>
          <w:b/>
          <w:bCs/>
        </w:rPr>
        <w:t>vcfFileParseDataLineInfo</w:t>
      </w:r>
      <w:proofErr w:type="spellEnd"/>
      <w:r w:rsidRPr="00FC2552">
        <w:rPr>
          <w:rFonts w:ascii="宋体" w:eastAsia="宋体" w:hAnsi="宋体"/>
          <w:b/>
          <w:bCs/>
        </w:rPr>
        <w:t>(</w:t>
      </w:r>
      <w:proofErr w:type="gramEnd"/>
      <w:r w:rsidRPr="00FC2552">
        <w:rPr>
          <w:rFonts w:ascii="宋体" w:eastAsia="宋体" w:hAnsi="宋体"/>
          <w:b/>
          <w:bCs/>
        </w:rPr>
        <w:t>char *</w:t>
      </w:r>
      <w:proofErr w:type="spellStart"/>
      <w:r w:rsidRPr="00FC2552">
        <w:rPr>
          <w:rFonts w:ascii="宋体" w:eastAsia="宋体" w:hAnsi="宋体"/>
          <w:b/>
          <w:bCs/>
        </w:rPr>
        <w:t>lineStr,DATA_INFO</w:t>
      </w:r>
      <w:proofErr w:type="spellEnd"/>
      <w:r w:rsidRPr="00FC2552">
        <w:rPr>
          <w:rFonts w:ascii="宋体" w:eastAsia="宋体" w:hAnsi="宋体"/>
          <w:b/>
          <w:bCs/>
        </w:rPr>
        <w:t xml:space="preserve"> *</w:t>
      </w:r>
      <w:proofErr w:type="spellStart"/>
      <w:r w:rsidRPr="00FC2552">
        <w:rPr>
          <w:rFonts w:ascii="宋体" w:eastAsia="宋体" w:hAnsi="宋体"/>
          <w:b/>
          <w:bCs/>
        </w:rPr>
        <w:t>dataInfo</w:t>
      </w:r>
      <w:proofErr w:type="spellEnd"/>
      <w:r w:rsidRPr="00FC2552">
        <w:rPr>
          <w:rFonts w:ascii="宋体" w:eastAsia="宋体" w:hAnsi="宋体"/>
          <w:b/>
          <w:bCs/>
        </w:rPr>
        <w:t>);</w:t>
      </w:r>
    </w:p>
    <w:p w14:paraId="6DBF6805" w14:textId="617E82AA" w:rsidR="0056745B" w:rsidRDefault="0056745B" w:rsidP="0056745B">
      <w:pPr>
        <w:rPr>
          <w:rFonts w:ascii="宋体" w:eastAsia="宋体" w:hAnsi="宋体"/>
          <w:b/>
          <w:bCs/>
        </w:rPr>
      </w:pPr>
      <w:r w:rsidRPr="006E2320">
        <w:rPr>
          <w:rFonts w:ascii="宋体" w:eastAsia="宋体" w:hAnsi="宋体" w:hint="eastAsia"/>
          <w:b/>
          <w:bCs/>
        </w:rPr>
        <w:t>功能：</w:t>
      </w:r>
    </w:p>
    <w:p w14:paraId="56A86F6B" w14:textId="5E72500D" w:rsidR="00FC2552" w:rsidRDefault="00FC2552" w:rsidP="00FC2552">
      <w:pPr>
        <w:rPr>
          <w:rFonts w:ascii="宋体" w:eastAsia="宋体" w:hAnsi="宋体"/>
        </w:rPr>
      </w:pPr>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内的一行</w:t>
      </w:r>
      <w:proofErr w:type="spellStart"/>
      <w:r>
        <w:rPr>
          <w:rFonts w:ascii="宋体" w:eastAsia="宋体" w:hAnsi="宋体" w:hint="eastAsia"/>
        </w:rPr>
        <w:t>vcf</w:t>
      </w:r>
      <w:proofErr w:type="spellEnd"/>
      <w:r>
        <w:rPr>
          <w:rFonts w:ascii="宋体" w:eastAsia="宋体" w:hAnsi="宋体" w:hint="eastAsia"/>
        </w:rPr>
        <w:t>文件的数据中的前九项，解析到</w:t>
      </w:r>
      <w:proofErr w:type="spellStart"/>
      <w:r w:rsidRPr="00E157D2">
        <w:rPr>
          <w:rFonts w:ascii="宋体" w:eastAsia="宋体" w:hAnsi="宋体"/>
        </w:rPr>
        <w:t>dataInfo</w:t>
      </w:r>
      <w:proofErr w:type="spellEnd"/>
      <w:r>
        <w:rPr>
          <w:rFonts w:ascii="宋体" w:eastAsia="宋体" w:hAnsi="宋体" w:hint="eastAsia"/>
        </w:rPr>
        <w:t>指向的</w:t>
      </w:r>
      <w:r w:rsidRPr="00E157D2">
        <w:rPr>
          <w:rFonts w:ascii="宋体" w:eastAsia="宋体" w:hAnsi="宋体"/>
        </w:rPr>
        <w:t>DATA_INFO</w:t>
      </w:r>
      <w:r>
        <w:rPr>
          <w:rFonts w:ascii="宋体" w:eastAsia="宋体" w:hAnsi="宋体" w:hint="eastAsia"/>
        </w:rPr>
        <w:t>结构体中。操作后</w:t>
      </w:r>
      <w:proofErr w:type="spellStart"/>
      <w:r w:rsidRPr="00E157D2">
        <w:rPr>
          <w:rFonts w:ascii="宋体" w:eastAsia="宋体" w:hAnsi="宋体"/>
        </w:rPr>
        <w:t>lineStr</w:t>
      </w:r>
      <w:proofErr w:type="spellEnd"/>
      <w:r>
        <w:rPr>
          <w:rFonts w:ascii="宋体" w:eastAsia="宋体" w:hAnsi="宋体" w:hint="eastAsia"/>
        </w:rPr>
        <w:t>中去掉前九项</w:t>
      </w:r>
    </w:p>
    <w:p w14:paraId="0883C8D9" w14:textId="77777777" w:rsidR="0056745B" w:rsidRPr="006E2320" w:rsidRDefault="0056745B" w:rsidP="0056745B">
      <w:pPr>
        <w:rPr>
          <w:rFonts w:ascii="宋体" w:eastAsia="宋体" w:hAnsi="宋体"/>
          <w:b/>
          <w:bCs/>
        </w:rPr>
      </w:pPr>
      <w:r w:rsidRPr="006E2320">
        <w:rPr>
          <w:rFonts w:ascii="宋体" w:eastAsia="宋体" w:hAnsi="宋体" w:hint="eastAsia"/>
          <w:b/>
          <w:bCs/>
        </w:rPr>
        <w:t>参数：</w:t>
      </w:r>
    </w:p>
    <w:p w14:paraId="46735DB1" w14:textId="6875F510" w:rsidR="00FC2552" w:rsidRDefault="00FC2552" w:rsidP="00FC2552">
      <w:pPr>
        <w:rPr>
          <w:rFonts w:ascii="宋体" w:eastAsia="宋体" w:hAnsi="宋体"/>
        </w:rPr>
      </w:pPr>
      <w:proofErr w:type="spellStart"/>
      <w:r w:rsidRPr="00E157D2">
        <w:rPr>
          <w:rFonts w:ascii="宋体" w:eastAsia="宋体" w:hAnsi="宋体"/>
        </w:rPr>
        <w:t>lineStr</w:t>
      </w:r>
      <w:proofErr w:type="spellEnd"/>
      <w:r>
        <w:rPr>
          <w:rFonts w:ascii="宋体" w:eastAsia="宋体" w:hAnsi="宋体" w:hint="eastAsia"/>
        </w:rPr>
        <w:t>：</w:t>
      </w:r>
      <w:proofErr w:type="spellStart"/>
      <w:r>
        <w:rPr>
          <w:rFonts w:ascii="宋体" w:eastAsia="宋体" w:hAnsi="宋体" w:hint="eastAsia"/>
        </w:rPr>
        <w:t>vcf</w:t>
      </w:r>
      <w:proofErr w:type="spellEnd"/>
      <w:r>
        <w:rPr>
          <w:rFonts w:ascii="宋体" w:eastAsia="宋体" w:hAnsi="宋体" w:hint="eastAsia"/>
        </w:rPr>
        <w:t>文件的一行数据</w:t>
      </w:r>
    </w:p>
    <w:p w14:paraId="606F4578" w14:textId="492A987E" w:rsidR="0056745B" w:rsidRDefault="00FC2552" w:rsidP="0056745B">
      <w:pPr>
        <w:rPr>
          <w:rFonts w:ascii="宋体" w:eastAsia="宋体" w:hAnsi="宋体"/>
        </w:rPr>
      </w:pPr>
      <w:proofErr w:type="spellStart"/>
      <w:r w:rsidRPr="00E157D2">
        <w:rPr>
          <w:rFonts w:ascii="宋体" w:eastAsia="宋体" w:hAnsi="宋体"/>
        </w:rPr>
        <w:t>dataInfo</w:t>
      </w:r>
      <w:proofErr w:type="spellEnd"/>
      <w:r w:rsidR="0056745B">
        <w:rPr>
          <w:rFonts w:ascii="宋体" w:eastAsia="宋体" w:hAnsi="宋体" w:hint="eastAsia"/>
        </w:rPr>
        <w:t>：</w:t>
      </w:r>
      <w:r>
        <w:rPr>
          <w:rFonts w:ascii="宋体" w:eastAsia="宋体" w:hAnsi="宋体" w:hint="eastAsia"/>
        </w:rPr>
        <w:t>指向的</w:t>
      </w:r>
      <w:r w:rsidRPr="00E157D2">
        <w:rPr>
          <w:rFonts w:ascii="宋体" w:eastAsia="宋体" w:hAnsi="宋体"/>
        </w:rPr>
        <w:t>DATA_INFO</w:t>
      </w:r>
      <w:r>
        <w:rPr>
          <w:rFonts w:ascii="宋体" w:eastAsia="宋体" w:hAnsi="宋体" w:hint="eastAsia"/>
        </w:rPr>
        <w: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文件中每行数据的前九项，结构体定义如下：</w:t>
      </w:r>
    </w:p>
    <w:p w14:paraId="35646ED1" w14:textId="77777777" w:rsidR="00FC2552" w:rsidRPr="00FC2552" w:rsidRDefault="00FC2552" w:rsidP="00FC2552">
      <w:pPr>
        <w:ind w:firstLine="420"/>
        <w:rPr>
          <w:rFonts w:ascii="宋体" w:eastAsia="宋体" w:hAnsi="宋体"/>
        </w:rPr>
      </w:pPr>
      <w:r w:rsidRPr="00FC2552">
        <w:rPr>
          <w:rFonts w:ascii="宋体" w:eastAsia="宋体" w:hAnsi="宋体"/>
        </w:rPr>
        <w:t>typedef struct</w:t>
      </w:r>
    </w:p>
    <w:p w14:paraId="68FC2090" w14:textId="77777777" w:rsidR="00FC2552" w:rsidRPr="00FC2552" w:rsidRDefault="00FC2552" w:rsidP="00FC2552">
      <w:pPr>
        <w:ind w:firstLine="420"/>
        <w:rPr>
          <w:rFonts w:ascii="宋体" w:eastAsia="宋体" w:hAnsi="宋体"/>
        </w:rPr>
      </w:pPr>
      <w:r w:rsidRPr="00FC2552">
        <w:rPr>
          <w:rFonts w:ascii="宋体" w:eastAsia="宋体" w:hAnsi="宋体"/>
        </w:rPr>
        <w:t>{</w:t>
      </w:r>
    </w:p>
    <w:p w14:paraId="2B7A2FF2" w14:textId="64BFEB9A" w:rsidR="00FC2552" w:rsidRPr="00FC2552" w:rsidRDefault="00FC2552" w:rsidP="00FC2552">
      <w:pPr>
        <w:rPr>
          <w:rFonts w:ascii="宋体" w:eastAsia="宋体" w:hAnsi="宋体"/>
        </w:rPr>
      </w:pPr>
      <w:r>
        <w:rPr>
          <w:rFonts w:ascii="宋体" w:eastAsia="宋体" w:hAnsi="宋体"/>
        </w:rPr>
        <w:tab/>
      </w:r>
      <w:r w:rsidRPr="00FC2552">
        <w:rPr>
          <w:rFonts w:ascii="宋体" w:eastAsia="宋体" w:hAnsi="宋体"/>
        </w:rPr>
        <w:tab/>
        <w:t>char *</w:t>
      </w:r>
      <w:proofErr w:type="spellStart"/>
      <w:r w:rsidRPr="00FC2552">
        <w:rPr>
          <w:rFonts w:ascii="宋体" w:eastAsia="宋体" w:hAnsi="宋体"/>
        </w:rPr>
        <w:t>chrom</w:t>
      </w:r>
      <w:proofErr w:type="spellEnd"/>
      <w:r w:rsidRPr="00FC2552">
        <w:rPr>
          <w:rFonts w:ascii="宋体" w:eastAsia="宋体" w:hAnsi="宋体"/>
        </w:rPr>
        <w:t>;</w:t>
      </w:r>
    </w:p>
    <w:p w14:paraId="098E2584"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*pos;</w:t>
      </w:r>
    </w:p>
    <w:p w14:paraId="2D42012F"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*ID;</w:t>
      </w:r>
    </w:p>
    <w:p w14:paraId="583445CF"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*ref;</w:t>
      </w:r>
    </w:p>
    <w:p w14:paraId="6866F8F4" w14:textId="64597960"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*alt;</w:t>
      </w:r>
    </w:p>
    <w:p w14:paraId="516991EA" w14:textId="57923B3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*qual;</w:t>
      </w:r>
    </w:p>
    <w:p w14:paraId="5A0F9FB7" w14:textId="1FF71AB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*filter;</w:t>
      </w:r>
    </w:p>
    <w:p w14:paraId="246F03ED" w14:textId="65C938A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*info;</w:t>
      </w:r>
    </w:p>
    <w:p w14:paraId="51F669C6" w14:textId="59210F6C" w:rsidR="00FC2552" w:rsidRPr="00FC2552" w:rsidRDefault="00FC2552" w:rsidP="00FC2552">
      <w:pPr>
        <w:rPr>
          <w:rFonts w:ascii="宋体" w:eastAsia="宋体" w:hAnsi="宋体"/>
        </w:rPr>
      </w:pPr>
      <w:r w:rsidRPr="00FC2552">
        <w:rPr>
          <w:rFonts w:ascii="宋体" w:eastAsia="宋体" w:hAnsi="宋体"/>
        </w:rPr>
        <w:tab/>
      </w:r>
      <w:r>
        <w:rPr>
          <w:rFonts w:ascii="宋体" w:eastAsia="宋体" w:hAnsi="宋体"/>
        </w:rPr>
        <w:tab/>
      </w:r>
      <w:r w:rsidRPr="00FC2552">
        <w:rPr>
          <w:rFonts w:ascii="宋体" w:eastAsia="宋体" w:hAnsi="宋体"/>
        </w:rPr>
        <w:t>char *format;</w:t>
      </w:r>
    </w:p>
    <w:p w14:paraId="0228F0B2" w14:textId="7544A020" w:rsidR="00FC2552" w:rsidRPr="00FC2552" w:rsidRDefault="00FC2552" w:rsidP="00FC2552">
      <w:pPr>
        <w:ind w:firstLine="420"/>
        <w:rPr>
          <w:rFonts w:ascii="宋体" w:eastAsia="宋体" w:hAnsi="宋体"/>
        </w:rPr>
      </w:pPr>
      <w:r w:rsidRPr="00FC2552">
        <w:rPr>
          <w:rFonts w:ascii="宋体" w:eastAsia="宋体" w:hAnsi="宋体"/>
        </w:rPr>
        <w:t>}DATA_INFO;</w:t>
      </w:r>
    </w:p>
    <w:p w14:paraId="27C8EC81" w14:textId="77777777" w:rsidR="0056745B" w:rsidRPr="006E2320" w:rsidRDefault="0056745B" w:rsidP="0056745B">
      <w:pPr>
        <w:rPr>
          <w:rFonts w:ascii="宋体" w:eastAsia="宋体" w:hAnsi="宋体"/>
          <w:b/>
          <w:bCs/>
        </w:rPr>
      </w:pPr>
      <w:r w:rsidRPr="006E2320">
        <w:rPr>
          <w:rFonts w:ascii="宋体" w:eastAsia="宋体" w:hAnsi="宋体" w:hint="eastAsia"/>
          <w:b/>
          <w:bCs/>
        </w:rPr>
        <w:t>返回值：</w:t>
      </w:r>
    </w:p>
    <w:p w14:paraId="1351A15E" w14:textId="454FACC4" w:rsidR="00E16F6C" w:rsidRDefault="00FC2552" w:rsidP="00E157D2">
      <w:pPr>
        <w:rPr>
          <w:rFonts w:ascii="宋体" w:eastAsia="宋体" w:hAnsi="宋体"/>
        </w:rPr>
      </w:pPr>
      <w:r>
        <w:rPr>
          <w:rFonts w:ascii="宋体" w:eastAsia="宋体" w:hAnsi="宋体" w:hint="eastAsia"/>
        </w:rPr>
        <w:t>去掉前九项的</w:t>
      </w:r>
      <w:proofErr w:type="spellStart"/>
      <w:r>
        <w:rPr>
          <w:rFonts w:ascii="宋体" w:eastAsia="宋体" w:hAnsi="宋体" w:hint="eastAsia"/>
        </w:rPr>
        <w:t>vcf</w:t>
      </w:r>
      <w:proofErr w:type="spellEnd"/>
      <w:r>
        <w:rPr>
          <w:rFonts w:ascii="宋体" w:eastAsia="宋体" w:hAnsi="宋体" w:hint="eastAsia"/>
        </w:rPr>
        <w:t>文件数据行</w:t>
      </w:r>
    </w:p>
    <w:p w14:paraId="7A096C8C" w14:textId="5696265A" w:rsidR="00E16F6C" w:rsidRDefault="00E16F6C" w:rsidP="00E157D2">
      <w:pPr>
        <w:rPr>
          <w:rFonts w:ascii="宋体" w:eastAsia="宋体" w:hAnsi="宋体"/>
        </w:rPr>
      </w:pPr>
    </w:p>
    <w:p w14:paraId="49737F16" w14:textId="3660FBF6" w:rsidR="00E157D2" w:rsidRPr="002478EF" w:rsidRDefault="00E157D2" w:rsidP="00E157D2">
      <w:pPr>
        <w:rPr>
          <w:rFonts w:ascii="宋体" w:eastAsia="宋体" w:hAnsi="宋体"/>
          <w:b/>
          <w:bCs/>
        </w:rPr>
      </w:pPr>
      <w:r w:rsidRPr="002478EF">
        <w:rPr>
          <w:rFonts w:ascii="宋体" w:eastAsia="宋体" w:hAnsi="宋体"/>
          <w:b/>
          <w:bCs/>
        </w:rPr>
        <w:lastRenderedPageBreak/>
        <w:t xml:space="preserve">VCF_STATUS </w:t>
      </w:r>
      <w:proofErr w:type="spellStart"/>
      <w:proofErr w:type="gramStart"/>
      <w:r w:rsidRPr="002478EF">
        <w:rPr>
          <w:rFonts w:ascii="宋体" w:eastAsia="宋体" w:hAnsi="宋体"/>
          <w:b/>
          <w:bCs/>
        </w:rPr>
        <w:t>vcfFileParseDataLine</w:t>
      </w:r>
      <w:proofErr w:type="spellEnd"/>
      <w:r w:rsidRPr="002478EF">
        <w:rPr>
          <w:rFonts w:ascii="宋体" w:eastAsia="宋体" w:hAnsi="宋体"/>
          <w:b/>
          <w:bCs/>
        </w:rPr>
        <w:t>(</w:t>
      </w:r>
      <w:proofErr w:type="gramEnd"/>
      <w:r w:rsidR="0081191C" w:rsidRPr="00FB07C3">
        <w:rPr>
          <w:rFonts w:ascii="宋体" w:eastAsia="宋体" w:hAnsi="宋体"/>
          <w:b/>
          <w:bCs/>
        </w:rPr>
        <w:t>VCF_FILE *</w:t>
      </w:r>
      <w:proofErr w:type="spellStart"/>
      <w:r w:rsidR="0081191C" w:rsidRPr="00FB07C3">
        <w:rPr>
          <w:rFonts w:ascii="宋体" w:eastAsia="宋体" w:hAnsi="宋体"/>
          <w:b/>
          <w:bCs/>
        </w:rPr>
        <w:t>fp,</w:t>
      </w:r>
      <w:r w:rsidRPr="002478EF">
        <w:rPr>
          <w:rFonts w:ascii="宋体" w:eastAsia="宋体" w:hAnsi="宋体"/>
          <w:b/>
          <w:bCs/>
        </w:rPr>
        <w:t>char</w:t>
      </w:r>
      <w:proofErr w:type="spellEnd"/>
      <w:r w:rsidRPr="002478EF">
        <w:rPr>
          <w:rFonts w:ascii="宋体" w:eastAsia="宋体" w:hAnsi="宋体"/>
          <w:b/>
          <w:bCs/>
        </w:rPr>
        <w:t xml:space="preserve"> *</w:t>
      </w:r>
      <w:proofErr w:type="spellStart"/>
      <w:r w:rsidRPr="002478EF">
        <w:rPr>
          <w:rFonts w:ascii="宋体" w:eastAsia="宋体" w:hAnsi="宋体"/>
          <w:b/>
          <w:bCs/>
        </w:rPr>
        <w:t>lineStr,DATA_LINE</w:t>
      </w:r>
      <w:proofErr w:type="spellEnd"/>
      <w:r w:rsidRPr="002478EF">
        <w:rPr>
          <w:rFonts w:ascii="宋体" w:eastAsia="宋体" w:hAnsi="宋体"/>
          <w:b/>
          <w:bCs/>
        </w:rPr>
        <w:t xml:space="preserve"> *</w:t>
      </w:r>
      <w:proofErr w:type="spellStart"/>
      <w:r w:rsidRPr="002478EF">
        <w:rPr>
          <w:rFonts w:ascii="宋体" w:eastAsia="宋体" w:hAnsi="宋体"/>
          <w:b/>
          <w:bCs/>
        </w:rPr>
        <w:t>dlp</w:t>
      </w:r>
      <w:proofErr w:type="spellEnd"/>
      <w:r w:rsidRPr="002478EF">
        <w:rPr>
          <w:rFonts w:ascii="宋体" w:eastAsia="宋体" w:hAnsi="宋体"/>
          <w:b/>
          <w:bCs/>
        </w:rPr>
        <w:t>);</w:t>
      </w:r>
    </w:p>
    <w:p w14:paraId="66109B85" w14:textId="77777777" w:rsidR="009637FF" w:rsidRPr="006E2320" w:rsidRDefault="009637FF" w:rsidP="009637FF">
      <w:pPr>
        <w:rPr>
          <w:rFonts w:ascii="宋体" w:eastAsia="宋体" w:hAnsi="宋体"/>
          <w:b/>
          <w:bCs/>
        </w:rPr>
      </w:pPr>
      <w:r w:rsidRPr="006E2320">
        <w:rPr>
          <w:rFonts w:ascii="宋体" w:eastAsia="宋体" w:hAnsi="宋体" w:hint="eastAsia"/>
          <w:b/>
          <w:bCs/>
        </w:rPr>
        <w:t>功能：</w:t>
      </w:r>
    </w:p>
    <w:p w14:paraId="1EF5C4A7" w14:textId="5C32634A" w:rsidR="009637FF" w:rsidRDefault="009637FF" w:rsidP="009637FF">
      <w:pPr>
        <w:rPr>
          <w:rFonts w:ascii="宋体" w:eastAsia="宋体" w:hAnsi="宋体"/>
        </w:rPr>
      </w:pPr>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内的一行</w:t>
      </w:r>
      <w:proofErr w:type="spellStart"/>
      <w:r>
        <w:rPr>
          <w:rFonts w:ascii="宋体" w:eastAsia="宋体" w:hAnsi="宋体" w:hint="eastAsia"/>
        </w:rPr>
        <w:t>vcf</w:t>
      </w:r>
      <w:proofErr w:type="spellEnd"/>
      <w:r>
        <w:rPr>
          <w:rFonts w:ascii="宋体" w:eastAsia="宋体" w:hAnsi="宋体" w:hint="eastAsia"/>
        </w:rPr>
        <w:t>文件的数据，解析到</w:t>
      </w: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结构体中</w:t>
      </w:r>
    </w:p>
    <w:p w14:paraId="62151DCF" w14:textId="6DBA4BAB" w:rsidR="009637FF" w:rsidRPr="006E2320" w:rsidRDefault="009637FF" w:rsidP="009637FF">
      <w:pPr>
        <w:rPr>
          <w:rFonts w:ascii="宋体" w:eastAsia="宋体" w:hAnsi="宋体"/>
          <w:b/>
          <w:bCs/>
        </w:rPr>
      </w:pPr>
      <w:r w:rsidRPr="006E2320">
        <w:rPr>
          <w:rFonts w:ascii="宋体" w:eastAsia="宋体" w:hAnsi="宋体" w:hint="eastAsia"/>
          <w:b/>
          <w:bCs/>
        </w:rPr>
        <w:t>参数：</w:t>
      </w:r>
    </w:p>
    <w:p w14:paraId="646BD843" w14:textId="77777777" w:rsidR="0081191C" w:rsidRDefault="0081191C" w:rsidP="0081191C">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01F3CEF5" w14:textId="03C82D7A" w:rsidR="009637FF" w:rsidRDefault="009637FF" w:rsidP="009637FF">
      <w:pPr>
        <w:rPr>
          <w:rFonts w:ascii="宋体" w:eastAsia="宋体" w:hAnsi="宋体"/>
        </w:rPr>
      </w:pPr>
      <w:proofErr w:type="spellStart"/>
      <w:r>
        <w:rPr>
          <w:rFonts w:ascii="宋体" w:eastAsia="宋体" w:hAnsi="宋体" w:hint="eastAsia"/>
        </w:rPr>
        <w:t>lineStr</w:t>
      </w:r>
      <w:proofErr w:type="spellEnd"/>
      <w:r>
        <w:rPr>
          <w:rFonts w:ascii="宋体" w:eastAsia="宋体" w:hAnsi="宋体" w:hint="eastAsia"/>
        </w:rPr>
        <w:t>：</w:t>
      </w:r>
      <w:proofErr w:type="spellStart"/>
      <w:r>
        <w:rPr>
          <w:rFonts w:ascii="宋体" w:eastAsia="宋体" w:hAnsi="宋体" w:hint="eastAsia"/>
        </w:rPr>
        <w:t>vcf</w:t>
      </w:r>
      <w:proofErr w:type="spellEnd"/>
      <w:r>
        <w:rPr>
          <w:rFonts w:ascii="宋体" w:eastAsia="宋体" w:hAnsi="宋体" w:hint="eastAsia"/>
        </w:rPr>
        <w:t>文件的一行数据</w:t>
      </w:r>
    </w:p>
    <w:p w14:paraId="6F5A98DE" w14:textId="01819901" w:rsidR="009637FF" w:rsidRDefault="009637FF" w:rsidP="009637FF">
      <w:pPr>
        <w:rPr>
          <w:rFonts w:ascii="宋体" w:eastAsia="宋体" w:hAnsi="宋体"/>
        </w:rPr>
      </w:pP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文件中每行数据，结构体定义如下：</w:t>
      </w:r>
    </w:p>
    <w:p w14:paraId="2E863A77" w14:textId="77777777" w:rsidR="009637FF" w:rsidRPr="009637FF" w:rsidRDefault="009637FF" w:rsidP="002478EF">
      <w:pPr>
        <w:ind w:firstLine="420"/>
        <w:rPr>
          <w:rFonts w:ascii="宋体" w:eastAsia="宋体" w:hAnsi="宋体"/>
        </w:rPr>
      </w:pPr>
      <w:r w:rsidRPr="009637FF">
        <w:rPr>
          <w:rFonts w:ascii="宋体" w:eastAsia="宋体" w:hAnsi="宋体"/>
        </w:rPr>
        <w:t>typedef struct</w:t>
      </w:r>
    </w:p>
    <w:p w14:paraId="6E7DC231" w14:textId="77777777" w:rsidR="009637FF" w:rsidRPr="009637FF" w:rsidRDefault="009637FF" w:rsidP="002478EF">
      <w:pPr>
        <w:ind w:firstLine="420"/>
        <w:rPr>
          <w:rFonts w:ascii="宋体" w:eastAsia="宋体" w:hAnsi="宋体"/>
        </w:rPr>
      </w:pPr>
      <w:r w:rsidRPr="009637FF">
        <w:rPr>
          <w:rFonts w:ascii="宋体" w:eastAsia="宋体" w:hAnsi="宋体"/>
        </w:rPr>
        <w:t>{</w:t>
      </w:r>
    </w:p>
    <w:p w14:paraId="1251EFE2" w14:textId="3482EE92" w:rsidR="007A1AB7"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w:t>
      </w:r>
      <w:proofErr w:type="spellStart"/>
      <w:r w:rsidRPr="009637FF">
        <w:rPr>
          <w:rFonts w:ascii="宋体" w:eastAsia="宋体" w:hAnsi="宋体"/>
        </w:rPr>
        <w:t>rawDataLine</w:t>
      </w:r>
      <w:proofErr w:type="spellEnd"/>
      <w:r w:rsidRPr="009637FF">
        <w:rPr>
          <w:rFonts w:ascii="宋体" w:eastAsia="宋体" w:hAnsi="宋体"/>
        </w:rPr>
        <w:t>;</w:t>
      </w:r>
      <w:r>
        <w:rPr>
          <w:rFonts w:ascii="宋体" w:eastAsia="宋体" w:hAnsi="宋体"/>
        </w:rPr>
        <w:t xml:space="preserve">     </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该行数据的</w:t>
      </w:r>
      <w:proofErr w:type="gramStart"/>
      <w:r>
        <w:rPr>
          <w:rFonts w:ascii="宋体" w:eastAsia="宋体" w:hAnsi="宋体" w:hint="eastAsia"/>
        </w:rPr>
        <w:t>原串</w:t>
      </w:r>
      <w:r w:rsidR="007A1AB7">
        <w:rPr>
          <w:rFonts w:ascii="宋体" w:eastAsia="宋体" w:hAnsi="宋体" w:hint="eastAsia"/>
        </w:rPr>
        <w:t>首</w:t>
      </w:r>
      <w:proofErr w:type="gramEnd"/>
      <w:r w:rsidR="007A1AB7">
        <w:rPr>
          <w:rFonts w:ascii="宋体" w:eastAsia="宋体" w:hAnsi="宋体" w:hint="eastAsia"/>
        </w:rPr>
        <w:t>地址，不是整字符串</w:t>
      </w:r>
    </w:p>
    <w:p w14:paraId="698FBF45" w14:textId="5E178B35" w:rsidR="009637FF" w:rsidRPr="009637FF" w:rsidRDefault="007A1AB7" w:rsidP="007A1AB7">
      <w:pPr>
        <w:ind w:left="3360" w:firstLine="420"/>
        <w:rPr>
          <w:rFonts w:ascii="宋体" w:eastAsia="宋体" w:hAnsi="宋体"/>
        </w:rPr>
      </w:pPr>
      <w:r>
        <w:rPr>
          <w:rFonts w:ascii="宋体" w:eastAsia="宋体" w:hAnsi="宋体"/>
        </w:rPr>
        <w:t>//</w:t>
      </w:r>
      <w:r>
        <w:rPr>
          <w:rFonts w:ascii="宋体" w:eastAsia="宋体" w:hAnsi="宋体" w:hint="eastAsia"/>
        </w:rPr>
        <w:t>其中前九项的\</w:t>
      </w:r>
      <w:r>
        <w:rPr>
          <w:rFonts w:ascii="宋体" w:eastAsia="宋体" w:hAnsi="宋体"/>
        </w:rPr>
        <w:t>t</w:t>
      </w:r>
      <w:r>
        <w:rPr>
          <w:rFonts w:ascii="宋体" w:eastAsia="宋体" w:hAnsi="宋体" w:hint="eastAsia"/>
        </w:rPr>
        <w:t>已经被替换成\</w:t>
      </w:r>
      <w:r>
        <w:rPr>
          <w:rFonts w:ascii="宋体" w:eastAsia="宋体" w:hAnsi="宋体"/>
        </w:rPr>
        <w:t>0</w:t>
      </w:r>
    </w:p>
    <w:p w14:paraId="4AA9A271" w14:textId="1DD672E0"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 xml:space="preserve">DATA_INFO </w:t>
      </w:r>
      <w:proofErr w:type="spellStart"/>
      <w:r w:rsidRPr="009637FF">
        <w:rPr>
          <w:rFonts w:ascii="宋体" w:eastAsia="宋体" w:hAnsi="宋体"/>
        </w:rPr>
        <w:t>dataInfo</w:t>
      </w:r>
      <w:proofErr w:type="spellEnd"/>
      <w:r w:rsidRPr="009637FF">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该行数据的前九项</w:t>
      </w:r>
    </w:p>
    <w:p w14:paraId="68C9A3DD" w14:textId="4701BC90"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w:t>
      </w:r>
      <w:proofErr w:type="spellStart"/>
      <w:r w:rsidRPr="009637FF">
        <w:rPr>
          <w:rFonts w:ascii="宋体" w:eastAsia="宋体" w:hAnsi="宋体"/>
        </w:rPr>
        <w:t>samplesRawString</w:t>
      </w:r>
      <w:proofErr w:type="spellEnd"/>
      <w:r w:rsidRPr="009637FF">
        <w:rPr>
          <w:rFonts w:ascii="宋体" w:eastAsia="宋体" w:hAnsi="宋体"/>
        </w:rPr>
        <w:t>;</w:t>
      </w:r>
      <w:r w:rsidR="00AA30AD">
        <w:rPr>
          <w:rFonts w:ascii="宋体" w:eastAsia="宋体" w:hAnsi="宋体"/>
        </w:rPr>
        <w:tab/>
      </w:r>
      <w:r w:rsidR="00AA30AD">
        <w:rPr>
          <w:rFonts w:ascii="宋体" w:eastAsia="宋体" w:hAnsi="宋体"/>
        </w:rPr>
        <w:tab/>
      </w:r>
      <w:r w:rsidR="00AA30AD">
        <w:rPr>
          <w:rFonts w:ascii="宋体" w:eastAsia="宋体" w:hAnsi="宋体" w:hint="eastAsia"/>
        </w:rPr>
        <w:t>/</w:t>
      </w:r>
      <w:r w:rsidR="00AA30AD">
        <w:rPr>
          <w:rFonts w:ascii="宋体" w:eastAsia="宋体" w:hAnsi="宋体"/>
        </w:rPr>
        <w:t>/</w:t>
      </w:r>
      <w:r w:rsidR="00AA30AD">
        <w:rPr>
          <w:rFonts w:ascii="宋体" w:eastAsia="宋体" w:hAnsi="宋体" w:hint="eastAsia"/>
        </w:rPr>
        <w:t>该行数据去掉前九项后的数据内容原串</w:t>
      </w:r>
    </w:p>
    <w:p w14:paraId="1AA034D2" w14:textId="11FCAFB8" w:rsid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w:t>
      </w:r>
      <w:proofErr w:type="spellStart"/>
      <w:r w:rsidRPr="009637FF">
        <w:rPr>
          <w:rFonts w:ascii="宋体" w:eastAsia="宋体" w:hAnsi="宋体"/>
        </w:rPr>
        <w:t>gtData</w:t>
      </w:r>
      <w:proofErr w:type="spellEnd"/>
      <w:r w:rsidRPr="009637FF">
        <w:rPr>
          <w:rFonts w:ascii="宋体" w:eastAsia="宋体" w:hAnsi="宋体"/>
        </w:rPr>
        <w:t>;</w:t>
      </w:r>
      <w:r w:rsidR="00AA30AD">
        <w:rPr>
          <w:rFonts w:ascii="宋体" w:eastAsia="宋体" w:hAnsi="宋体"/>
        </w:rPr>
        <w:tab/>
      </w:r>
      <w:r w:rsidR="00AA30AD">
        <w:rPr>
          <w:rFonts w:ascii="宋体" w:eastAsia="宋体" w:hAnsi="宋体"/>
        </w:rPr>
        <w:tab/>
      </w:r>
      <w:r w:rsidR="00AA30AD">
        <w:rPr>
          <w:rFonts w:ascii="宋体" w:eastAsia="宋体" w:hAnsi="宋体"/>
        </w:rPr>
        <w:tab/>
      </w:r>
      <w:r w:rsidR="00AA30AD">
        <w:rPr>
          <w:rFonts w:ascii="宋体" w:eastAsia="宋体" w:hAnsi="宋体"/>
        </w:rPr>
        <w:tab/>
        <w:t>//</w:t>
      </w:r>
      <w:r w:rsidR="00AA30AD">
        <w:rPr>
          <w:rFonts w:ascii="宋体" w:eastAsia="宋体" w:hAnsi="宋体" w:hint="eastAsia"/>
        </w:rPr>
        <w:t>该行数据</w:t>
      </w:r>
      <w:r w:rsidR="00F455BE">
        <w:rPr>
          <w:rFonts w:ascii="宋体" w:eastAsia="宋体" w:hAnsi="宋体" w:hint="eastAsia"/>
        </w:rPr>
        <w:t>GT</w:t>
      </w:r>
      <w:r w:rsidR="00AA30AD">
        <w:rPr>
          <w:rFonts w:ascii="宋体" w:eastAsia="宋体" w:hAnsi="宋体" w:hint="eastAsia"/>
        </w:rPr>
        <w:t>部分数据</w:t>
      </w:r>
    </w:p>
    <w:p w14:paraId="32263A1F" w14:textId="0A16AA13" w:rsidR="00F455BE" w:rsidRPr="009637FF" w:rsidRDefault="00F455BE" w:rsidP="009637FF">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float</w:t>
      </w:r>
      <w:r>
        <w:rPr>
          <w:rFonts w:ascii="宋体" w:eastAsia="宋体" w:hAnsi="宋体"/>
        </w:rPr>
        <w:t xml:space="preserve"> *</w:t>
      </w:r>
      <w:proofErr w:type="spellStart"/>
      <w:r>
        <w:rPr>
          <w:rFonts w:ascii="宋体" w:eastAsia="宋体" w:hAnsi="宋体" w:hint="eastAsia"/>
        </w:rPr>
        <w:t>dsData</w:t>
      </w:r>
      <w:proofErr w:type="spellEnd"/>
      <w:r>
        <w:rPr>
          <w:rFonts w:ascii="宋体" w:eastAsia="宋体" w:hAnsi="宋体" w:hint="eastAsia"/>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w:t>
      </w:r>
      <w:r>
        <w:rPr>
          <w:rFonts w:ascii="宋体" w:eastAsia="宋体" w:hAnsi="宋体" w:hint="eastAsia"/>
        </w:rPr>
        <w:t>该行数据DS部分数据</w:t>
      </w:r>
    </w:p>
    <w:p w14:paraId="0F172679" w14:textId="5F397A07"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 xml:space="preserve">int </w:t>
      </w:r>
      <w:proofErr w:type="spellStart"/>
      <w:r w:rsidRPr="009637FF">
        <w:rPr>
          <w:rFonts w:ascii="宋体" w:eastAsia="宋体" w:hAnsi="宋体"/>
        </w:rPr>
        <w:t>numSamples</w:t>
      </w:r>
      <w:proofErr w:type="spellEnd"/>
      <w:r w:rsidRPr="009637FF">
        <w:rPr>
          <w:rFonts w:ascii="宋体" w:eastAsia="宋体" w:hAnsi="宋体"/>
        </w:rPr>
        <w:t>;</w:t>
      </w:r>
      <w:r w:rsidR="00AA30AD">
        <w:rPr>
          <w:rFonts w:ascii="宋体" w:eastAsia="宋体" w:hAnsi="宋体"/>
        </w:rPr>
        <w:tab/>
      </w:r>
      <w:r w:rsidR="00AA30AD">
        <w:rPr>
          <w:rFonts w:ascii="宋体" w:eastAsia="宋体" w:hAnsi="宋体"/>
        </w:rPr>
        <w:tab/>
      </w:r>
      <w:r w:rsidR="00AA30AD">
        <w:rPr>
          <w:rFonts w:ascii="宋体" w:eastAsia="宋体" w:hAnsi="宋体"/>
        </w:rPr>
        <w:tab/>
      </w:r>
      <w:r w:rsidR="00AA30AD">
        <w:rPr>
          <w:rFonts w:ascii="宋体" w:eastAsia="宋体" w:hAnsi="宋体"/>
        </w:rPr>
        <w:tab/>
        <w:t>//</w:t>
      </w:r>
      <w:r w:rsidR="00AA30AD">
        <w:rPr>
          <w:rFonts w:ascii="宋体" w:eastAsia="宋体" w:hAnsi="宋体" w:hint="eastAsia"/>
        </w:rPr>
        <w:t>该行数据Sample的个数</w:t>
      </w:r>
    </w:p>
    <w:p w14:paraId="5FDFF0E3" w14:textId="062B9CB1" w:rsidR="009637FF" w:rsidRPr="009637FF" w:rsidRDefault="009637FF" w:rsidP="002478EF">
      <w:pPr>
        <w:ind w:firstLine="420"/>
        <w:rPr>
          <w:rFonts w:ascii="宋体" w:eastAsia="宋体" w:hAnsi="宋体"/>
        </w:rPr>
      </w:pPr>
      <w:r w:rsidRPr="009637FF">
        <w:rPr>
          <w:rFonts w:ascii="宋体" w:eastAsia="宋体" w:hAnsi="宋体"/>
        </w:rPr>
        <w:t>}DATA_LINE;</w:t>
      </w:r>
    </w:p>
    <w:p w14:paraId="01A78133" w14:textId="77777777" w:rsidR="009637FF" w:rsidRPr="006E2320" w:rsidRDefault="009637FF" w:rsidP="009637FF">
      <w:pPr>
        <w:rPr>
          <w:rFonts w:ascii="宋体" w:eastAsia="宋体" w:hAnsi="宋体"/>
          <w:b/>
          <w:bCs/>
        </w:rPr>
      </w:pPr>
      <w:r w:rsidRPr="006E2320">
        <w:rPr>
          <w:rFonts w:ascii="宋体" w:eastAsia="宋体" w:hAnsi="宋体" w:hint="eastAsia"/>
          <w:b/>
          <w:bCs/>
        </w:rPr>
        <w:t>返回值：</w:t>
      </w:r>
    </w:p>
    <w:p w14:paraId="12144172" w14:textId="1EDE990F" w:rsidR="009637FF" w:rsidRDefault="009637FF" w:rsidP="009637FF">
      <w:pPr>
        <w:rPr>
          <w:rFonts w:ascii="宋体" w:eastAsia="宋体" w:hAnsi="宋体"/>
        </w:rPr>
      </w:pPr>
      <w:r w:rsidRPr="006E2320">
        <w:rPr>
          <w:rFonts w:ascii="宋体" w:eastAsia="宋体" w:hAnsi="宋体"/>
        </w:rPr>
        <w:t>VCF_ERROR</w:t>
      </w:r>
      <w:r>
        <w:rPr>
          <w:rFonts w:ascii="宋体" w:eastAsia="宋体" w:hAnsi="宋体" w:hint="eastAsia"/>
        </w:rPr>
        <w:t>：</w:t>
      </w:r>
      <w:r w:rsidR="002478EF">
        <w:rPr>
          <w:rFonts w:ascii="宋体" w:eastAsia="宋体" w:hAnsi="宋体" w:hint="eastAsia"/>
        </w:rPr>
        <w:t>解析</w:t>
      </w:r>
      <w:r>
        <w:rPr>
          <w:rFonts w:ascii="宋体" w:eastAsia="宋体" w:hAnsi="宋体" w:hint="eastAsia"/>
        </w:rPr>
        <w:t>失败</w:t>
      </w:r>
    </w:p>
    <w:p w14:paraId="2E1F6392" w14:textId="46178F91" w:rsidR="009637FF" w:rsidRDefault="009637FF" w:rsidP="009637FF">
      <w:pPr>
        <w:rPr>
          <w:rFonts w:ascii="宋体" w:eastAsia="宋体" w:hAnsi="宋体"/>
        </w:rPr>
      </w:pPr>
      <w:r w:rsidRPr="006E2320">
        <w:rPr>
          <w:rFonts w:ascii="宋体" w:eastAsia="宋体" w:hAnsi="宋体"/>
        </w:rPr>
        <w:t>VCF_OK</w:t>
      </w:r>
      <w:r>
        <w:rPr>
          <w:rFonts w:ascii="宋体" w:eastAsia="宋体" w:hAnsi="宋体" w:hint="eastAsia"/>
        </w:rPr>
        <w:t>：</w:t>
      </w:r>
      <w:r w:rsidR="002478EF">
        <w:rPr>
          <w:rFonts w:ascii="宋体" w:eastAsia="宋体" w:hAnsi="宋体" w:hint="eastAsia"/>
        </w:rPr>
        <w:t>解析</w:t>
      </w:r>
      <w:r>
        <w:rPr>
          <w:rFonts w:ascii="宋体" w:eastAsia="宋体" w:hAnsi="宋体" w:hint="eastAsia"/>
        </w:rPr>
        <w:t>成功</w:t>
      </w:r>
    </w:p>
    <w:p w14:paraId="37472E4F" w14:textId="40C84CC3" w:rsidR="009637FF" w:rsidRDefault="009637FF" w:rsidP="00E157D2">
      <w:pPr>
        <w:rPr>
          <w:rFonts w:ascii="宋体" w:eastAsia="宋体" w:hAnsi="宋体"/>
        </w:rPr>
      </w:pPr>
    </w:p>
    <w:p w14:paraId="09F682A7" w14:textId="77777777" w:rsidR="00E157D2" w:rsidRPr="002478EF" w:rsidRDefault="00E157D2" w:rsidP="00E157D2">
      <w:pPr>
        <w:rPr>
          <w:rFonts w:ascii="宋体" w:eastAsia="宋体" w:hAnsi="宋体"/>
          <w:b/>
          <w:bCs/>
        </w:rPr>
      </w:pPr>
      <w:r w:rsidRPr="002478EF">
        <w:rPr>
          <w:rFonts w:ascii="宋体" w:eastAsia="宋体" w:hAnsi="宋体"/>
          <w:b/>
          <w:bCs/>
        </w:rPr>
        <w:t xml:space="preserve">VCF_STATUS </w:t>
      </w:r>
      <w:proofErr w:type="spellStart"/>
      <w:proofErr w:type="gramStart"/>
      <w:r w:rsidRPr="002478EF">
        <w:rPr>
          <w:rFonts w:ascii="宋体" w:eastAsia="宋体" w:hAnsi="宋体"/>
          <w:b/>
          <w:bCs/>
        </w:rPr>
        <w:t>vcfFileReadDataLine</w:t>
      </w:r>
      <w:proofErr w:type="spellEnd"/>
      <w:r w:rsidRPr="002478EF">
        <w:rPr>
          <w:rFonts w:ascii="宋体" w:eastAsia="宋体" w:hAnsi="宋体"/>
          <w:b/>
          <w:bCs/>
        </w:rPr>
        <w:t>(</w:t>
      </w:r>
      <w:proofErr w:type="gramEnd"/>
      <w:r w:rsidRPr="002478EF">
        <w:rPr>
          <w:rFonts w:ascii="宋体" w:eastAsia="宋体" w:hAnsi="宋体"/>
          <w:b/>
          <w:bCs/>
        </w:rPr>
        <w:t>VCF_FILE *</w:t>
      </w:r>
      <w:proofErr w:type="spellStart"/>
      <w:r w:rsidRPr="002478EF">
        <w:rPr>
          <w:rFonts w:ascii="宋体" w:eastAsia="宋体" w:hAnsi="宋体"/>
          <w:b/>
          <w:bCs/>
        </w:rPr>
        <w:t>fp,DATA_LINE</w:t>
      </w:r>
      <w:proofErr w:type="spellEnd"/>
      <w:r w:rsidRPr="002478EF">
        <w:rPr>
          <w:rFonts w:ascii="宋体" w:eastAsia="宋体" w:hAnsi="宋体"/>
          <w:b/>
          <w:bCs/>
        </w:rPr>
        <w:t xml:space="preserve"> *</w:t>
      </w:r>
      <w:proofErr w:type="spellStart"/>
      <w:r w:rsidRPr="002478EF">
        <w:rPr>
          <w:rFonts w:ascii="宋体" w:eastAsia="宋体" w:hAnsi="宋体"/>
          <w:b/>
          <w:bCs/>
        </w:rPr>
        <w:t>dlp</w:t>
      </w:r>
      <w:proofErr w:type="spellEnd"/>
      <w:r w:rsidRPr="002478EF">
        <w:rPr>
          <w:rFonts w:ascii="宋体" w:eastAsia="宋体" w:hAnsi="宋体"/>
          <w:b/>
          <w:bCs/>
        </w:rPr>
        <w:t>);</w:t>
      </w:r>
    </w:p>
    <w:p w14:paraId="36089E40" w14:textId="77777777" w:rsidR="002478EF" w:rsidRPr="006E2320" w:rsidRDefault="002478EF" w:rsidP="002478EF">
      <w:pPr>
        <w:rPr>
          <w:rFonts w:ascii="宋体" w:eastAsia="宋体" w:hAnsi="宋体"/>
          <w:b/>
          <w:bCs/>
        </w:rPr>
      </w:pPr>
      <w:r w:rsidRPr="006E2320">
        <w:rPr>
          <w:rFonts w:ascii="宋体" w:eastAsia="宋体" w:hAnsi="宋体" w:hint="eastAsia"/>
          <w:b/>
          <w:bCs/>
        </w:rPr>
        <w:t>功能：</w:t>
      </w:r>
    </w:p>
    <w:p w14:paraId="71F74F88" w14:textId="6F6DA3D0" w:rsidR="002478EF" w:rsidRDefault="002478EF" w:rsidP="002478EF">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文件中，读取当前数据行，将内容存入</w:t>
      </w: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结构体中</w:t>
      </w:r>
    </w:p>
    <w:p w14:paraId="71D4C59F" w14:textId="77777777" w:rsidR="002478EF" w:rsidRPr="006E2320" w:rsidRDefault="002478EF" w:rsidP="002478EF">
      <w:pPr>
        <w:rPr>
          <w:rFonts w:ascii="宋体" w:eastAsia="宋体" w:hAnsi="宋体"/>
          <w:b/>
          <w:bCs/>
        </w:rPr>
      </w:pPr>
      <w:r w:rsidRPr="006E2320">
        <w:rPr>
          <w:rFonts w:ascii="宋体" w:eastAsia="宋体" w:hAnsi="宋体" w:hint="eastAsia"/>
          <w:b/>
          <w:bCs/>
        </w:rPr>
        <w:t>参数：</w:t>
      </w:r>
    </w:p>
    <w:p w14:paraId="0B814EA2" w14:textId="77777777" w:rsidR="002478EF" w:rsidRDefault="002478EF" w:rsidP="002478EF">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7B7261F1" w14:textId="11438FA3" w:rsidR="002478EF" w:rsidRDefault="002478EF" w:rsidP="002478EF">
      <w:pPr>
        <w:rPr>
          <w:rFonts w:ascii="宋体" w:eastAsia="宋体" w:hAnsi="宋体"/>
        </w:rPr>
      </w:pP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结构体指针。详解见上（</w:t>
      </w:r>
      <w:proofErr w:type="spellStart"/>
      <w:r w:rsidRPr="002478EF">
        <w:rPr>
          <w:rFonts w:ascii="宋体" w:eastAsia="宋体" w:hAnsi="宋体"/>
          <w:b/>
          <w:bCs/>
        </w:rPr>
        <w:t>vcfFileParseDataLine</w:t>
      </w:r>
      <w:proofErr w:type="spellEnd"/>
      <w:r>
        <w:rPr>
          <w:rFonts w:ascii="宋体" w:eastAsia="宋体" w:hAnsi="宋体" w:hint="eastAsia"/>
        </w:rPr>
        <w:t>）</w:t>
      </w:r>
    </w:p>
    <w:p w14:paraId="6E244F36" w14:textId="77777777" w:rsidR="002478EF" w:rsidRPr="006E2320" w:rsidRDefault="002478EF" w:rsidP="002478EF">
      <w:pPr>
        <w:rPr>
          <w:rFonts w:ascii="宋体" w:eastAsia="宋体" w:hAnsi="宋体"/>
          <w:b/>
          <w:bCs/>
        </w:rPr>
      </w:pPr>
      <w:r w:rsidRPr="006E2320">
        <w:rPr>
          <w:rFonts w:ascii="宋体" w:eastAsia="宋体" w:hAnsi="宋体" w:hint="eastAsia"/>
          <w:b/>
          <w:bCs/>
        </w:rPr>
        <w:t>返回值：</w:t>
      </w:r>
    </w:p>
    <w:p w14:paraId="01FFC3C8" w14:textId="42719060" w:rsidR="002478EF" w:rsidRDefault="002478EF" w:rsidP="002478EF">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4C067831" w14:textId="686BE540" w:rsidR="002478EF" w:rsidRDefault="002478EF" w:rsidP="002478EF">
      <w:pPr>
        <w:rPr>
          <w:rFonts w:ascii="宋体" w:eastAsia="宋体" w:hAnsi="宋体"/>
        </w:rPr>
      </w:pPr>
      <w:r w:rsidRPr="006E2320">
        <w:rPr>
          <w:rFonts w:ascii="宋体" w:eastAsia="宋体" w:hAnsi="宋体"/>
        </w:rPr>
        <w:t>VCF_OK</w:t>
      </w:r>
      <w:r>
        <w:rPr>
          <w:rFonts w:ascii="宋体" w:eastAsia="宋体" w:hAnsi="宋体" w:hint="eastAsia"/>
        </w:rPr>
        <w:t>：读取成功</w:t>
      </w:r>
    </w:p>
    <w:p w14:paraId="5852531F" w14:textId="77777777" w:rsidR="002478EF" w:rsidRDefault="002478EF" w:rsidP="00E157D2">
      <w:pPr>
        <w:rPr>
          <w:rFonts w:ascii="宋体" w:eastAsia="宋体" w:hAnsi="宋体"/>
        </w:rPr>
      </w:pPr>
    </w:p>
    <w:p w14:paraId="624A65B2" w14:textId="77777777" w:rsidR="00E157D2" w:rsidRPr="007A0253" w:rsidRDefault="00E157D2" w:rsidP="00E157D2">
      <w:pPr>
        <w:rPr>
          <w:rFonts w:ascii="宋体" w:eastAsia="宋体" w:hAnsi="宋体"/>
          <w:b/>
          <w:bCs/>
        </w:rPr>
      </w:pPr>
      <w:r w:rsidRPr="007A0253">
        <w:rPr>
          <w:rFonts w:ascii="宋体" w:eastAsia="宋体" w:hAnsi="宋体"/>
          <w:b/>
          <w:bCs/>
        </w:rPr>
        <w:t xml:space="preserve">VCF_STATUS </w:t>
      </w:r>
      <w:proofErr w:type="spellStart"/>
      <w:proofErr w:type="gramStart"/>
      <w:r w:rsidRPr="007A0253">
        <w:rPr>
          <w:rFonts w:ascii="宋体" w:eastAsia="宋体" w:hAnsi="宋体"/>
          <w:b/>
          <w:bCs/>
        </w:rPr>
        <w:t>vcfFileReadDataBlock</w:t>
      </w:r>
      <w:proofErr w:type="spellEnd"/>
      <w:r w:rsidRPr="007A0253">
        <w:rPr>
          <w:rFonts w:ascii="宋体" w:eastAsia="宋体" w:hAnsi="宋体"/>
          <w:b/>
          <w:bCs/>
        </w:rPr>
        <w:t>(</w:t>
      </w:r>
      <w:proofErr w:type="gramEnd"/>
      <w:r w:rsidRPr="007A0253">
        <w:rPr>
          <w:rFonts w:ascii="宋体" w:eastAsia="宋体" w:hAnsi="宋体"/>
          <w:b/>
          <w:bCs/>
        </w:rPr>
        <w:t>VCF_FILE *</w:t>
      </w:r>
      <w:proofErr w:type="spellStart"/>
      <w:r w:rsidRPr="007A0253">
        <w:rPr>
          <w:rFonts w:ascii="宋体" w:eastAsia="宋体" w:hAnsi="宋体"/>
          <w:b/>
          <w:bCs/>
        </w:rPr>
        <w:t>fp,DATA_BLOCK</w:t>
      </w:r>
      <w:proofErr w:type="spellEnd"/>
      <w:r w:rsidRPr="007A0253">
        <w:rPr>
          <w:rFonts w:ascii="宋体" w:eastAsia="宋体" w:hAnsi="宋体"/>
          <w:b/>
          <w:bCs/>
        </w:rPr>
        <w:t xml:space="preserve"> *</w:t>
      </w:r>
      <w:proofErr w:type="spellStart"/>
      <w:r w:rsidRPr="007A0253">
        <w:rPr>
          <w:rFonts w:ascii="宋体" w:eastAsia="宋体" w:hAnsi="宋体"/>
          <w:b/>
          <w:bCs/>
        </w:rPr>
        <w:t>dbp,int</w:t>
      </w:r>
      <w:proofErr w:type="spellEnd"/>
      <w:r w:rsidRPr="007A0253">
        <w:rPr>
          <w:rFonts w:ascii="宋体" w:eastAsia="宋体" w:hAnsi="宋体"/>
          <w:b/>
          <w:bCs/>
        </w:rPr>
        <w:t xml:space="preserve"> </w:t>
      </w:r>
      <w:proofErr w:type="spellStart"/>
      <w:r w:rsidRPr="007A0253">
        <w:rPr>
          <w:rFonts w:ascii="宋体" w:eastAsia="宋体" w:hAnsi="宋体"/>
          <w:b/>
          <w:bCs/>
        </w:rPr>
        <w:t>numLines</w:t>
      </w:r>
      <w:proofErr w:type="spellEnd"/>
      <w:r w:rsidRPr="007A0253">
        <w:rPr>
          <w:rFonts w:ascii="宋体" w:eastAsia="宋体" w:hAnsi="宋体"/>
          <w:b/>
          <w:bCs/>
        </w:rPr>
        <w:t>);</w:t>
      </w:r>
    </w:p>
    <w:p w14:paraId="3E8D19CB" w14:textId="77777777" w:rsidR="002478EF" w:rsidRPr="006E2320" w:rsidRDefault="002478EF" w:rsidP="002478EF">
      <w:pPr>
        <w:rPr>
          <w:rFonts w:ascii="宋体" w:eastAsia="宋体" w:hAnsi="宋体"/>
          <w:b/>
          <w:bCs/>
        </w:rPr>
      </w:pPr>
      <w:r w:rsidRPr="006E2320">
        <w:rPr>
          <w:rFonts w:ascii="宋体" w:eastAsia="宋体" w:hAnsi="宋体" w:hint="eastAsia"/>
          <w:b/>
          <w:bCs/>
        </w:rPr>
        <w:t>功能：</w:t>
      </w:r>
    </w:p>
    <w:p w14:paraId="46234C6C" w14:textId="6D0BCB16" w:rsidR="002478EF" w:rsidRDefault="002478EF" w:rsidP="002478EF">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sidRPr="00E157D2">
        <w:rPr>
          <w:rFonts w:ascii="宋体" w:eastAsia="宋体" w:hAnsi="宋体"/>
        </w:rPr>
        <w:t>numLines</w:t>
      </w:r>
      <w:proofErr w:type="spellEnd"/>
      <w:proofErr w:type="gramStart"/>
      <w:r>
        <w:rPr>
          <w:rFonts w:ascii="宋体" w:eastAsia="宋体" w:hAnsi="宋体" w:hint="eastAsia"/>
        </w:rPr>
        <w:t>个</w:t>
      </w:r>
      <w:proofErr w:type="gramEnd"/>
      <w:r>
        <w:rPr>
          <w:rFonts w:ascii="宋体" w:eastAsia="宋体" w:hAnsi="宋体" w:hint="eastAsia"/>
        </w:rPr>
        <w:t>数据行，将内容存入</w:t>
      </w: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结构体中</w:t>
      </w:r>
    </w:p>
    <w:p w14:paraId="5337B69B" w14:textId="77777777" w:rsidR="002478EF" w:rsidRPr="006E2320" w:rsidRDefault="002478EF" w:rsidP="002478EF">
      <w:pPr>
        <w:rPr>
          <w:rFonts w:ascii="宋体" w:eastAsia="宋体" w:hAnsi="宋体"/>
          <w:b/>
          <w:bCs/>
        </w:rPr>
      </w:pPr>
      <w:r w:rsidRPr="006E2320">
        <w:rPr>
          <w:rFonts w:ascii="宋体" w:eastAsia="宋体" w:hAnsi="宋体" w:hint="eastAsia"/>
          <w:b/>
          <w:bCs/>
        </w:rPr>
        <w:t>参数：</w:t>
      </w:r>
    </w:p>
    <w:p w14:paraId="1B653D51" w14:textId="77777777" w:rsidR="002478EF" w:rsidRDefault="002478EF" w:rsidP="002478EF">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4B865BF7" w14:textId="77777777" w:rsidR="002478EF" w:rsidRDefault="002478EF" w:rsidP="002478EF">
      <w:pPr>
        <w:rPr>
          <w:rFonts w:ascii="宋体" w:eastAsia="宋体" w:hAnsi="宋体"/>
        </w:rPr>
      </w:pP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文件中每行数据，结构体定义如下：</w:t>
      </w:r>
    </w:p>
    <w:p w14:paraId="529B302C" w14:textId="77777777" w:rsidR="007A0253" w:rsidRPr="007A0253" w:rsidRDefault="007A0253" w:rsidP="007A0253">
      <w:pPr>
        <w:ind w:firstLine="420"/>
        <w:rPr>
          <w:rFonts w:ascii="宋体" w:eastAsia="宋体" w:hAnsi="宋体"/>
        </w:rPr>
      </w:pPr>
      <w:r w:rsidRPr="007A0253">
        <w:rPr>
          <w:rFonts w:ascii="宋体" w:eastAsia="宋体" w:hAnsi="宋体"/>
        </w:rPr>
        <w:t>typedef struct</w:t>
      </w:r>
    </w:p>
    <w:p w14:paraId="2693E5F3" w14:textId="77777777" w:rsidR="007A0253" w:rsidRPr="007A0253" w:rsidRDefault="007A0253" w:rsidP="007A0253">
      <w:pPr>
        <w:ind w:firstLine="420"/>
        <w:rPr>
          <w:rFonts w:ascii="宋体" w:eastAsia="宋体" w:hAnsi="宋体"/>
        </w:rPr>
      </w:pPr>
      <w:r w:rsidRPr="007A0253">
        <w:rPr>
          <w:rFonts w:ascii="宋体" w:eastAsia="宋体" w:hAnsi="宋体"/>
        </w:rPr>
        <w:t>{</w:t>
      </w:r>
    </w:p>
    <w:p w14:paraId="12E95D38" w14:textId="5F9D9D17" w:rsidR="007A0253" w:rsidRPr="007A0253" w:rsidRDefault="007A0253" w:rsidP="007A0253">
      <w:pPr>
        <w:rPr>
          <w:rFonts w:ascii="宋体" w:eastAsia="宋体" w:hAnsi="宋体"/>
        </w:rPr>
      </w:pPr>
      <w:r>
        <w:rPr>
          <w:rFonts w:ascii="宋体" w:eastAsia="宋体" w:hAnsi="宋体"/>
        </w:rPr>
        <w:tab/>
      </w:r>
      <w:r w:rsidRPr="007A0253">
        <w:rPr>
          <w:rFonts w:ascii="宋体" w:eastAsia="宋体" w:hAnsi="宋体"/>
        </w:rPr>
        <w:tab/>
        <w:t>DATA_LINE *</w:t>
      </w:r>
      <w:proofErr w:type="spellStart"/>
      <w:r w:rsidRPr="007A0253">
        <w:rPr>
          <w:rFonts w:ascii="宋体" w:eastAsia="宋体" w:hAnsi="宋体"/>
        </w:rPr>
        <w:t>dataLines</w:t>
      </w:r>
      <w:proofErr w:type="spellEnd"/>
      <w:r w:rsidRPr="007A0253">
        <w:rPr>
          <w:rFonts w:ascii="宋体" w:eastAsia="宋体" w:hAnsi="宋体"/>
        </w:rPr>
        <w:t>;</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存储该数据块的多行数据的数组指针</w:t>
      </w:r>
    </w:p>
    <w:p w14:paraId="1DA9DAD4" w14:textId="3CA05AD1" w:rsidR="007A0253" w:rsidRPr="007A0253" w:rsidRDefault="007A0253" w:rsidP="007A0253">
      <w:pPr>
        <w:rPr>
          <w:rFonts w:ascii="宋体" w:eastAsia="宋体" w:hAnsi="宋体"/>
        </w:rPr>
      </w:pPr>
      <w:r w:rsidRPr="007A0253">
        <w:rPr>
          <w:rFonts w:ascii="宋体" w:eastAsia="宋体" w:hAnsi="宋体"/>
        </w:rPr>
        <w:lastRenderedPageBreak/>
        <w:tab/>
      </w:r>
      <w:r>
        <w:rPr>
          <w:rFonts w:ascii="宋体" w:eastAsia="宋体" w:hAnsi="宋体"/>
        </w:rPr>
        <w:tab/>
      </w:r>
      <w:r w:rsidRPr="007A0253">
        <w:rPr>
          <w:rFonts w:ascii="宋体" w:eastAsia="宋体" w:hAnsi="宋体"/>
        </w:rPr>
        <w:t xml:space="preserve">int </w:t>
      </w:r>
      <w:proofErr w:type="spellStart"/>
      <w:r w:rsidRPr="007A0253">
        <w:rPr>
          <w:rFonts w:ascii="宋体" w:eastAsia="宋体" w:hAnsi="宋体"/>
        </w:rPr>
        <w:t>numDataLines</w:t>
      </w:r>
      <w:proofErr w:type="spellEnd"/>
      <w:r w:rsidRPr="007A0253">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该数据</w:t>
      </w:r>
      <w:proofErr w:type="gramStart"/>
      <w:r>
        <w:rPr>
          <w:rFonts w:ascii="宋体" w:eastAsia="宋体" w:hAnsi="宋体" w:hint="eastAsia"/>
        </w:rPr>
        <w:t>块数据</w:t>
      </w:r>
      <w:proofErr w:type="gramEnd"/>
      <w:r>
        <w:rPr>
          <w:rFonts w:ascii="宋体" w:eastAsia="宋体" w:hAnsi="宋体" w:hint="eastAsia"/>
        </w:rPr>
        <w:t>行数</w:t>
      </w:r>
    </w:p>
    <w:p w14:paraId="15EDFA36" w14:textId="183CB44F" w:rsidR="002478EF" w:rsidRPr="002478EF" w:rsidRDefault="007A0253" w:rsidP="007A0253">
      <w:pPr>
        <w:ind w:firstLine="420"/>
        <w:rPr>
          <w:rFonts w:ascii="宋体" w:eastAsia="宋体" w:hAnsi="宋体"/>
        </w:rPr>
      </w:pPr>
      <w:r w:rsidRPr="007A0253">
        <w:rPr>
          <w:rFonts w:ascii="宋体" w:eastAsia="宋体" w:hAnsi="宋体"/>
        </w:rPr>
        <w:t>}DATA_BLOCK;</w:t>
      </w:r>
    </w:p>
    <w:p w14:paraId="278C60EF" w14:textId="5EC5726C" w:rsidR="007A0253" w:rsidRDefault="007A0253" w:rsidP="002478EF">
      <w:pPr>
        <w:rPr>
          <w:rFonts w:ascii="宋体" w:eastAsia="宋体" w:hAnsi="宋体"/>
          <w:b/>
          <w:bCs/>
        </w:rPr>
      </w:pPr>
      <w:proofErr w:type="spellStart"/>
      <w:r w:rsidRPr="00E157D2">
        <w:rPr>
          <w:rFonts w:ascii="宋体" w:eastAsia="宋体" w:hAnsi="宋体"/>
        </w:rPr>
        <w:t>numLines</w:t>
      </w:r>
      <w:proofErr w:type="spellEnd"/>
      <w:r>
        <w:rPr>
          <w:rFonts w:ascii="宋体" w:eastAsia="宋体" w:hAnsi="宋体" w:hint="eastAsia"/>
        </w:rPr>
        <w:t>：从文件中一次性读取的行数</w:t>
      </w:r>
    </w:p>
    <w:p w14:paraId="65A49C6B" w14:textId="6EC8C722" w:rsidR="002478EF" w:rsidRPr="006E2320" w:rsidRDefault="002478EF" w:rsidP="002478EF">
      <w:pPr>
        <w:rPr>
          <w:rFonts w:ascii="宋体" w:eastAsia="宋体" w:hAnsi="宋体"/>
          <w:b/>
          <w:bCs/>
        </w:rPr>
      </w:pPr>
      <w:r w:rsidRPr="006E2320">
        <w:rPr>
          <w:rFonts w:ascii="宋体" w:eastAsia="宋体" w:hAnsi="宋体" w:hint="eastAsia"/>
          <w:b/>
          <w:bCs/>
        </w:rPr>
        <w:t>返回值：</w:t>
      </w:r>
    </w:p>
    <w:p w14:paraId="7711948D" w14:textId="77777777" w:rsidR="002478EF" w:rsidRDefault="002478EF" w:rsidP="002478EF">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87CE3B3" w14:textId="77777777" w:rsidR="002478EF" w:rsidRDefault="002478EF" w:rsidP="002478EF">
      <w:pPr>
        <w:rPr>
          <w:rFonts w:ascii="宋体" w:eastAsia="宋体" w:hAnsi="宋体"/>
        </w:rPr>
      </w:pPr>
      <w:r w:rsidRPr="006E2320">
        <w:rPr>
          <w:rFonts w:ascii="宋体" w:eastAsia="宋体" w:hAnsi="宋体"/>
        </w:rPr>
        <w:t>VCF_OK</w:t>
      </w:r>
      <w:r>
        <w:rPr>
          <w:rFonts w:ascii="宋体" w:eastAsia="宋体" w:hAnsi="宋体" w:hint="eastAsia"/>
        </w:rPr>
        <w:t>：读取成功</w:t>
      </w:r>
    </w:p>
    <w:p w14:paraId="03E21553" w14:textId="77777777" w:rsidR="002478EF" w:rsidRPr="0081191C" w:rsidRDefault="002478EF" w:rsidP="00E157D2">
      <w:pPr>
        <w:rPr>
          <w:rFonts w:ascii="宋体" w:eastAsia="宋体" w:hAnsi="宋体"/>
        </w:rPr>
      </w:pPr>
    </w:p>
    <w:p w14:paraId="4B96534F" w14:textId="77777777" w:rsidR="00E157D2" w:rsidRPr="007A0253" w:rsidRDefault="00E157D2" w:rsidP="00E157D2">
      <w:pPr>
        <w:rPr>
          <w:rFonts w:ascii="宋体" w:eastAsia="宋体" w:hAnsi="宋体"/>
          <w:b/>
          <w:bCs/>
        </w:rPr>
      </w:pPr>
      <w:r w:rsidRPr="007A0253">
        <w:rPr>
          <w:rFonts w:ascii="宋体" w:eastAsia="宋体" w:hAnsi="宋体"/>
          <w:b/>
          <w:bCs/>
        </w:rPr>
        <w:t>VCF_STATUS vcfFileReadDataBlockOverlap1</w:t>
      </w:r>
      <w:proofErr w:type="gramStart"/>
      <w:r w:rsidRPr="007A0253">
        <w:rPr>
          <w:rFonts w:ascii="宋体" w:eastAsia="宋体" w:hAnsi="宋体"/>
          <w:b/>
          <w:bCs/>
        </w:rPr>
        <w:t>Line(</w:t>
      </w:r>
      <w:proofErr w:type="gramEnd"/>
      <w:r w:rsidRPr="007A0253">
        <w:rPr>
          <w:rFonts w:ascii="宋体" w:eastAsia="宋体" w:hAnsi="宋体"/>
          <w:b/>
          <w:bCs/>
        </w:rPr>
        <w:t>VCF_FILE *</w:t>
      </w:r>
      <w:proofErr w:type="spellStart"/>
      <w:r w:rsidRPr="007A0253">
        <w:rPr>
          <w:rFonts w:ascii="宋体" w:eastAsia="宋体" w:hAnsi="宋体"/>
          <w:b/>
          <w:bCs/>
        </w:rPr>
        <w:t>fp,DATA_BLOCK</w:t>
      </w:r>
      <w:proofErr w:type="spellEnd"/>
      <w:r w:rsidRPr="007A0253">
        <w:rPr>
          <w:rFonts w:ascii="宋体" w:eastAsia="宋体" w:hAnsi="宋体"/>
          <w:b/>
          <w:bCs/>
        </w:rPr>
        <w:t xml:space="preserve"> *</w:t>
      </w:r>
      <w:proofErr w:type="spellStart"/>
      <w:r w:rsidRPr="007A0253">
        <w:rPr>
          <w:rFonts w:ascii="宋体" w:eastAsia="宋体" w:hAnsi="宋体"/>
          <w:b/>
          <w:bCs/>
        </w:rPr>
        <w:t>dbp,int</w:t>
      </w:r>
      <w:proofErr w:type="spellEnd"/>
      <w:r w:rsidRPr="007A0253">
        <w:rPr>
          <w:rFonts w:ascii="宋体" w:eastAsia="宋体" w:hAnsi="宋体"/>
          <w:b/>
          <w:bCs/>
        </w:rPr>
        <w:t xml:space="preserve"> </w:t>
      </w:r>
      <w:proofErr w:type="spellStart"/>
      <w:r w:rsidRPr="007A0253">
        <w:rPr>
          <w:rFonts w:ascii="宋体" w:eastAsia="宋体" w:hAnsi="宋体"/>
          <w:b/>
          <w:bCs/>
        </w:rPr>
        <w:t>numLines</w:t>
      </w:r>
      <w:proofErr w:type="spellEnd"/>
      <w:r w:rsidRPr="007A0253">
        <w:rPr>
          <w:rFonts w:ascii="宋体" w:eastAsia="宋体" w:hAnsi="宋体"/>
          <w:b/>
          <w:bCs/>
        </w:rPr>
        <w:t>);</w:t>
      </w:r>
    </w:p>
    <w:p w14:paraId="76312C0A" w14:textId="77777777" w:rsidR="007A0253" w:rsidRPr="006E2320" w:rsidRDefault="007A0253" w:rsidP="007A0253">
      <w:pPr>
        <w:rPr>
          <w:rFonts w:ascii="宋体" w:eastAsia="宋体" w:hAnsi="宋体"/>
          <w:b/>
          <w:bCs/>
        </w:rPr>
      </w:pPr>
      <w:r w:rsidRPr="006E2320">
        <w:rPr>
          <w:rFonts w:ascii="宋体" w:eastAsia="宋体" w:hAnsi="宋体" w:hint="eastAsia"/>
          <w:b/>
          <w:bCs/>
        </w:rPr>
        <w:t>功能：</w:t>
      </w:r>
    </w:p>
    <w:p w14:paraId="5A6B9648" w14:textId="71D65836" w:rsidR="007A0253" w:rsidRDefault="007A0253" w:rsidP="007A0253">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sidRPr="00E157D2">
        <w:rPr>
          <w:rFonts w:ascii="宋体" w:eastAsia="宋体" w:hAnsi="宋体"/>
        </w:rPr>
        <w:t>numLines</w:t>
      </w:r>
      <w:proofErr w:type="spellEnd"/>
      <w:proofErr w:type="gramStart"/>
      <w:r>
        <w:rPr>
          <w:rFonts w:ascii="宋体" w:eastAsia="宋体" w:hAnsi="宋体" w:hint="eastAsia"/>
        </w:rPr>
        <w:t>个</w:t>
      </w:r>
      <w:proofErr w:type="gramEnd"/>
      <w:r>
        <w:rPr>
          <w:rFonts w:ascii="宋体" w:eastAsia="宋体" w:hAnsi="宋体" w:hint="eastAsia"/>
        </w:rPr>
        <w:t>数据行，将内容存入</w:t>
      </w: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结构体中。除第一次以外，后面每次读取的数据块的第一行内容都是上次读取的数据块中最后一行内容。即有一行overlap</w:t>
      </w:r>
    </w:p>
    <w:p w14:paraId="01A811D8" w14:textId="6C712B95" w:rsidR="007A0253" w:rsidRPr="006E2320" w:rsidRDefault="007A0253" w:rsidP="007A0253">
      <w:pPr>
        <w:rPr>
          <w:rFonts w:ascii="宋体" w:eastAsia="宋体" w:hAnsi="宋体"/>
          <w:b/>
          <w:bCs/>
        </w:rPr>
      </w:pPr>
      <w:r w:rsidRPr="006E2320">
        <w:rPr>
          <w:rFonts w:ascii="宋体" w:eastAsia="宋体" w:hAnsi="宋体" w:hint="eastAsia"/>
          <w:b/>
          <w:bCs/>
        </w:rPr>
        <w:t>参数：</w:t>
      </w:r>
    </w:p>
    <w:p w14:paraId="27C14278" w14:textId="77777777" w:rsidR="007A0253" w:rsidRDefault="007A0253" w:rsidP="007A025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3C1FB582" w14:textId="2ED55C39" w:rsidR="007A0253" w:rsidRDefault="007A0253" w:rsidP="007A0253">
      <w:pPr>
        <w:rPr>
          <w:rFonts w:ascii="宋体" w:eastAsia="宋体" w:hAnsi="宋体"/>
        </w:rPr>
      </w:pP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结构体指针。详解见上（</w:t>
      </w:r>
      <w:proofErr w:type="spellStart"/>
      <w:r w:rsidRPr="007A0253">
        <w:rPr>
          <w:rFonts w:ascii="宋体" w:eastAsia="宋体" w:hAnsi="宋体"/>
          <w:b/>
          <w:bCs/>
        </w:rPr>
        <w:t>vcfFileReadDataBlock</w:t>
      </w:r>
      <w:proofErr w:type="spellEnd"/>
      <w:r>
        <w:rPr>
          <w:rFonts w:ascii="宋体" w:eastAsia="宋体" w:hAnsi="宋体" w:hint="eastAsia"/>
        </w:rPr>
        <w:t>）</w:t>
      </w:r>
    </w:p>
    <w:p w14:paraId="0BEB8B26" w14:textId="77777777" w:rsidR="007A0253" w:rsidRDefault="007A0253" w:rsidP="007A0253">
      <w:pPr>
        <w:rPr>
          <w:rFonts w:ascii="宋体" w:eastAsia="宋体" w:hAnsi="宋体"/>
          <w:b/>
          <w:bCs/>
        </w:rPr>
      </w:pPr>
      <w:proofErr w:type="spellStart"/>
      <w:r w:rsidRPr="00E157D2">
        <w:rPr>
          <w:rFonts w:ascii="宋体" w:eastAsia="宋体" w:hAnsi="宋体"/>
        </w:rPr>
        <w:t>numLines</w:t>
      </w:r>
      <w:proofErr w:type="spellEnd"/>
      <w:r>
        <w:rPr>
          <w:rFonts w:ascii="宋体" w:eastAsia="宋体" w:hAnsi="宋体" w:hint="eastAsia"/>
        </w:rPr>
        <w:t>：从文件中一次性读取的行数</w:t>
      </w:r>
    </w:p>
    <w:p w14:paraId="27831F3F" w14:textId="77777777" w:rsidR="007A0253" w:rsidRPr="006E2320" w:rsidRDefault="007A0253" w:rsidP="007A0253">
      <w:pPr>
        <w:rPr>
          <w:rFonts w:ascii="宋体" w:eastAsia="宋体" w:hAnsi="宋体"/>
          <w:b/>
          <w:bCs/>
        </w:rPr>
      </w:pPr>
      <w:r w:rsidRPr="006E2320">
        <w:rPr>
          <w:rFonts w:ascii="宋体" w:eastAsia="宋体" w:hAnsi="宋体" w:hint="eastAsia"/>
          <w:b/>
          <w:bCs/>
        </w:rPr>
        <w:t>返回值：</w:t>
      </w:r>
    </w:p>
    <w:p w14:paraId="6C527BF7" w14:textId="77777777" w:rsidR="007A0253" w:rsidRDefault="007A0253" w:rsidP="007A0253">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336AA8E5" w14:textId="77777777" w:rsidR="007A0253" w:rsidRDefault="007A0253" w:rsidP="007A0253">
      <w:pPr>
        <w:rPr>
          <w:rFonts w:ascii="宋体" w:eastAsia="宋体" w:hAnsi="宋体"/>
        </w:rPr>
      </w:pPr>
      <w:r w:rsidRPr="006E2320">
        <w:rPr>
          <w:rFonts w:ascii="宋体" w:eastAsia="宋体" w:hAnsi="宋体"/>
        </w:rPr>
        <w:t>VCF_OK</w:t>
      </w:r>
      <w:r>
        <w:rPr>
          <w:rFonts w:ascii="宋体" w:eastAsia="宋体" w:hAnsi="宋体" w:hint="eastAsia"/>
        </w:rPr>
        <w:t>：读取成功</w:t>
      </w:r>
    </w:p>
    <w:p w14:paraId="1DDE1DE7" w14:textId="77777777" w:rsidR="007A0253" w:rsidRDefault="007A0253" w:rsidP="007A0253">
      <w:pPr>
        <w:rPr>
          <w:rFonts w:ascii="宋体" w:eastAsia="宋体" w:hAnsi="宋体"/>
        </w:rPr>
      </w:pPr>
    </w:p>
    <w:p w14:paraId="62909073" w14:textId="7F8021A4" w:rsidR="00C76C47" w:rsidRPr="001B1A67" w:rsidRDefault="00457316" w:rsidP="0018677F">
      <w:pPr>
        <w:pStyle w:val="3"/>
      </w:pPr>
      <w:bookmarkStart w:id="457" w:name="_Toc135517952"/>
      <w:r>
        <w:t>3.</w:t>
      </w:r>
      <w:r w:rsidR="00C76C47" w:rsidRPr="001B1A67">
        <w:rPr>
          <w:rFonts w:hint="eastAsia"/>
        </w:rPr>
        <w:t>文件写接口</w:t>
      </w:r>
      <w:bookmarkEnd w:id="457"/>
    </w:p>
    <w:p w14:paraId="052CD4D6" w14:textId="1A863714" w:rsidR="00E157D2" w:rsidRPr="001B1A67" w:rsidRDefault="00E157D2" w:rsidP="00E157D2">
      <w:pPr>
        <w:rPr>
          <w:rFonts w:ascii="宋体" w:eastAsia="宋体" w:hAnsi="宋体"/>
          <w:b/>
          <w:bCs/>
        </w:rPr>
      </w:pPr>
      <w:r w:rsidRPr="001B1A67">
        <w:rPr>
          <w:rFonts w:ascii="宋体" w:eastAsia="宋体" w:hAnsi="宋体"/>
          <w:b/>
          <w:bCs/>
        </w:rPr>
        <w:t xml:space="preserve">VCF_STATUS </w:t>
      </w:r>
      <w:proofErr w:type="spellStart"/>
      <w:proofErr w:type="gramStart"/>
      <w:r w:rsidRPr="001B1A67">
        <w:rPr>
          <w:rFonts w:ascii="宋体" w:eastAsia="宋体" w:hAnsi="宋体"/>
          <w:b/>
          <w:bCs/>
        </w:rPr>
        <w:t>vcfFileWriteLine</w:t>
      </w:r>
      <w:proofErr w:type="spellEnd"/>
      <w:r w:rsidRPr="001B1A67">
        <w:rPr>
          <w:rFonts w:ascii="宋体" w:eastAsia="宋体" w:hAnsi="宋体"/>
          <w:b/>
          <w:bCs/>
        </w:rPr>
        <w:t>(</w:t>
      </w:r>
      <w:proofErr w:type="gramEnd"/>
      <w:r w:rsidRPr="001B1A67">
        <w:rPr>
          <w:rFonts w:ascii="宋体" w:eastAsia="宋体" w:hAnsi="宋体"/>
          <w:b/>
          <w:bCs/>
        </w:rPr>
        <w:t>VCF_FILE *</w:t>
      </w:r>
      <w:proofErr w:type="spellStart"/>
      <w:r w:rsidRPr="001B1A67">
        <w:rPr>
          <w:rFonts w:ascii="宋体" w:eastAsia="宋体" w:hAnsi="宋体"/>
          <w:b/>
          <w:bCs/>
        </w:rPr>
        <w:t>fp,char</w:t>
      </w:r>
      <w:proofErr w:type="spellEnd"/>
      <w:r w:rsidRPr="001B1A67">
        <w:rPr>
          <w:rFonts w:ascii="宋体" w:eastAsia="宋体" w:hAnsi="宋体"/>
          <w:b/>
          <w:bCs/>
        </w:rPr>
        <w:t xml:space="preserve"> *</w:t>
      </w:r>
      <w:proofErr w:type="spellStart"/>
      <w:r w:rsidRPr="001B1A67">
        <w:rPr>
          <w:rFonts w:ascii="宋体" w:eastAsia="宋体" w:hAnsi="宋体"/>
          <w:b/>
          <w:bCs/>
        </w:rPr>
        <w:t>lineStr</w:t>
      </w:r>
      <w:proofErr w:type="spellEnd"/>
      <w:r w:rsidRPr="001B1A67">
        <w:rPr>
          <w:rFonts w:ascii="宋体" w:eastAsia="宋体" w:hAnsi="宋体"/>
          <w:b/>
          <w:bCs/>
        </w:rPr>
        <w:t>);</w:t>
      </w:r>
    </w:p>
    <w:p w14:paraId="0DAC199D" w14:textId="77777777" w:rsidR="001B1A67" w:rsidRPr="006E2320" w:rsidRDefault="001B1A67" w:rsidP="001B1A67">
      <w:pPr>
        <w:rPr>
          <w:rFonts w:ascii="宋体" w:eastAsia="宋体" w:hAnsi="宋体"/>
          <w:b/>
          <w:bCs/>
        </w:rPr>
      </w:pPr>
      <w:r w:rsidRPr="006E2320">
        <w:rPr>
          <w:rFonts w:ascii="宋体" w:eastAsia="宋体" w:hAnsi="宋体" w:hint="eastAsia"/>
          <w:b/>
          <w:bCs/>
        </w:rPr>
        <w:t>功能：</w:t>
      </w:r>
    </w:p>
    <w:p w14:paraId="1E5F465F" w14:textId="5FE32AB8" w:rsidR="001B1A67" w:rsidRDefault="001B1A67" w:rsidP="001B1A67">
      <w:pPr>
        <w:rPr>
          <w:rFonts w:ascii="宋体" w:eastAsia="宋体" w:hAnsi="宋体"/>
        </w:rPr>
      </w:pPr>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内容，</w:t>
      </w:r>
      <w:proofErr w:type="gramStart"/>
      <w:r>
        <w:rPr>
          <w:rFonts w:ascii="宋体" w:eastAsia="宋体" w:hAnsi="宋体" w:hint="eastAsia"/>
        </w:rPr>
        <w:t>做为</w:t>
      </w:r>
      <w:proofErr w:type="gramEnd"/>
      <w:r>
        <w:rPr>
          <w:rFonts w:ascii="宋体" w:eastAsia="宋体" w:hAnsi="宋体" w:hint="eastAsia"/>
        </w:rPr>
        <w:t>一行写入打开的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w:t>
      </w:r>
    </w:p>
    <w:p w14:paraId="481B760A" w14:textId="77777777" w:rsidR="001B1A67" w:rsidRPr="006E2320" w:rsidRDefault="001B1A67" w:rsidP="001B1A67">
      <w:pPr>
        <w:rPr>
          <w:rFonts w:ascii="宋体" w:eastAsia="宋体" w:hAnsi="宋体"/>
          <w:b/>
          <w:bCs/>
        </w:rPr>
      </w:pPr>
      <w:r w:rsidRPr="006E2320">
        <w:rPr>
          <w:rFonts w:ascii="宋体" w:eastAsia="宋体" w:hAnsi="宋体" w:hint="eastAsia"/>
          <w:b/>
          <w:bCs/>
        </w:rPr>
        <w:t>参数：</w:t>
      </w:r>
    </w:p>
    <w:p w14:paraId="608C3B11" w14:textId="4AA94E0A" w:rsidR="001B1A67" w:rsidRDefault="001B1A67" w:rsidP="001B1A67">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7EC2E86B" w14:textId="7A557DA1" w:rsidR="001B1A67" w:rsidRDefault="001B1A67" w:rsidP="001B1A67">
      <w:pPr>
        <w:rPr>
          <w:rFonts w:ascii="宋体" w:eastAsia="宋体" w:hAnsi="宋体"/>
        </w:rPr>
      </w:pPr>
      <w:proofErr w:type="spellStart"/>
      <w:r>
        <w:rPr>
          <w:rFonts w:ascii="宋体" w:eastAsia="宋体" w:hAnsi="宋体" w:hint="eastAsia"/>
        </w:rPr>
        <w:t>lineStr</w:t>
      </w:r>
      <w:proofErr w:type="spellEnd"/>
      <w:r>
        <w:rPr>
          <w:rFonts w:ascii="宋体" w:eastAsia="宋体" w:hAnsi="宋体" w:hint="eastAsia"/>
        </w:rPr>
        <w:t>：存储写入文件内容的内存指针</w:t>
      </w:r>
    </w:p>
    <w:p w14:paraId="474AE2C5" w14:textId="77777777" w:rsidR="001B1A67" w:rsidRPr="006E2320" w:rsidRDefault="001B1A67" w:rsidP="001B1A67">
      <w:pPr>
        <w:rPr>
          <w:rFonts w:ascii="宋体" w:eastAsia="宋体" w:hAnsi="宋体"/>
          <w:b/>
          <w:bCs/>
        </w:rPr>
      </w:pPr>
      <w:r w:rsidRPr="006E2320">
        <w:rPr>
          <w:rFonts w:ascii="宋体" w:eastAsia="宋体" w:hAnsi="宋体" w:hint="eastAsia"/>
          <w:b/>
          <w:bCs/>
        </w:rPr>
        <w:t>返回值：</w:t>
      </w:r>
    </w:p>
    <w:p w14:paraId="1EEA8911" w14:textId="0198D009" w:rsidR="001B1A67" w:rsidRDefault="001B1A67" w:rsidP="001B1A67">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2699216D" w14:textId="0EE531AA" w:rsidR="001B1A67" w:rsidRDefault="001B1A67" w:rsidP="001B1A67">
      <w:pPr>
        <w:rPr>
          <w:rFonts w:ascii="宋体" w:eastAsia="宋体" w:hAnsi="宋体"/>
        </w:rPr>
      </w:pPr>
      <w:r w:rsidRPr="006E2320">
        <w:rPr>
          <w:rFonts w:ascii="宋体" w:eastAsia="宋体" w:hAnsi="宋体"/>
        </w:rPr>
        <w:t>VCF_OK</w:t>
      </w:r>
      <w:r>
        <w:rPr>
          <w:rFonts w:ascii="宋体" w:eastAsia="宋体" w:hAnsi="宋体" w:hint="eastAsia"/>
        </w:rPr>
        <w:t>：写入成功</w:t>
      </w:r>
    </w:p>
    <w:p w14:paraId="29FBB550" w14:textId="77777777" w:rsidR="001B1A67" w:rsidRPr="00E157D2" w:rsidRDefault="001B1A67" w:rsidP="00E157D2">
      <w:pPr>
        <w:rPr>
          <w:rFonts w:ascii="宋体" w:eastAsia="宋体" w:hAnsi="宋体"/>
        </w:rPr>
      </w:pPr>
    </w:p>
    <w:p w14:paraId="76724250" w14:textId="7651E558" w:rsidR="00E157D2" w:rsidRPr="00D02378" w:rsidRDefault="00E157D2" w:rsidP="00E157D2">
      <w:pPr>
        <w:rPr>
          <w:rFonts w:ascii="宋体" w:eastAsia="宋体" w:hAnsi="宋体"/>
          <w:b/>
          <w:bCs/>
        </w:rPr>
      </w:pPr>
      <w:r w:rsidRPr="00D02378">
        <w:rPr>
          <w:rFonts w:ascii="宋体" w:eastAsia="宋体" w:hAnsi="宋体"/>
          <w:b/>
          <w:bCs/>
        </w:rPr>
        <w:t xml:space="preserve">VCF_STATUS </w:t>
      </w:r>
      <w:proofErr w:type="spellStart"/>
      <w:proofErr w:type="gramStart"/>
      <w:r w:rsidRPr="00D02378">
        <w:rPr>
          <w:rFonts w:ascii="宋体" w:eastAsia="宋体" w:hAnsi="宋体"/>
          <w:b/>
          <w:bCs/>
        </w:rPr>
        <w:t>vcfFileWriteHead</w:t>
      </w:r>
      <w:proofErr w:type="spellEnd"/>
      <w:r w:rsidRPr="00D02378">
        <w:rPr>
          <w:rFonts w:ascii="宋体" w:eastAsia="宋体" w:hAnsi="宋体"/>
          <w:b/>
          <w:bCs/>
        </w:rPr>
        <w:t>(</w:t>
      </w:r>
      <w:proofErr w:type="gramEnd"/>
      <w:r w:rsidRPr="00D02378">
        <w:rPr>
          <w:rFonts w:ascii="宋体" w:eastAsia="宋体" w:hAnsi="宋体"/>
          <w:b/>
          <w:bCs/>
        </w:rPr>
        <w:t>VCF_FILE *</w:t>
      </w:r>
      <w:proofErr w:type="spellStart"/>
      <w:r w:rsidRPr="00D02378">
        <w:rPr>
          <w:rFonts w:ascii="宋体" w:eastAsia="宋体" w:hAnsi="宋体"/>
          <w:b/>
          <w:bCs/>
        </w:rPr>
        <w:t>fp,FILE_HEAD</w:t>
      </w:r>
      <w:proofErr w:type="spellEnd"/>
      <w:r w:rsidRPr="00D02378">
        <w:rPr>
          <w:rFonts w:ascii="宋体" w:eastAsia="宋体" w:hAnsi="宋体"/>
          <w:b/>
          <w:bCs/>
        </w:rPr>
        <w:t xml:space="preserve"> *</w:t>
      </w:r>
      <w:proofErr w:type="spellStart"/>
      <w:r w:rsidRPr="00D02378">
        <w:rPr>
          <w:rFonts w:ascii="宋体" w:eastAsia="宋体" w:hAnsi="宋体"/>
          <w:b/>
          <w:bCs/>
        </w:rPr>
        <w:t>fhp</w:t>
      </w:r>
      <w:proofErr w:type="spellEnd"/>
      <w:r w:rsidRPr="00D02378">
        <w:rPr>
          <w:rFonts w:ascii="宋体" w:eastAsia="宋体" w:hAnsi="宋体"/>
          <w:b/>
          <w:bCs/>
        </w:rPr>
        <w:t>);</w:t>
      </w:r>
    </w:p>
    <w:p w14:paraId="213FC834" w14:textId="77777777" w:rsidR="00D02378" w:rsidRPr="006E2320" w:rsidRDefault="00D02378" w:rsidP="00D02378">
      <w:pPr>
        <w:rPr>
          <w:rFonts w:ascii="宋体" w:eastAsia="宋体" w:hAnsi="宋体"/>
          <w:b/>
          <w:bCs/>
        </w:rPr>
      </w:pPr>
      <w:r w:rsidRPr="006E2320">
        <w:rPr>
          <w:rFonts w:ascii="宋体" w:eastAsia="宋体" w:hAnsi="宋体" w:hint="eastAsia"/>
          <w:b/>
          <w:bCs/>
        </w:rPr>
        <w:t>功能：</w:t>
      </w:r>
    </w:p>
    <w:p w14:paraId="6000D8A2" w14:textId="28EAB2E1" w:rsidR="00D02378" w:rsidRDefault="00D02378" w:rsidP="00D02378">
      <w:pPr>
        <w:rPr>
          <w:rFonts w:ascii="宋体" w:eastAsia="宋体" w:hAnsi="宋体"/>
        </w:rPr>
      </w:pPr>
      <w:r>
        <w:rPr>
          <w:rFonts w:ascii="宋体" w:eastAsia="宋体" w:hAnsi="宋体" w:hint="eastAsia"/>
        </w:rPr>
        <w:t>将</w:t>
      </w:r>
      <w:proofErr w:type="spellStart"/>
      <w:r w:rsidRPr="00E157D2">
        <w:rPr>
          <w:rFonts w:ascii="宋体" w:eastAsia="宋体" w:hAnsi="宋体"/>
        </w:rPr>
        <w:t>fhp</w:t>
      </w:r>
      <w:proofErr w:type="spellEnd"/>
      <w:r>
        <w:rPr>
          <w:rFonts w:ascii="宋体" w:eastAsia="宋体" w:hAnsi="宋体" w:hint="eastAsia"/>
        </w:rPr>
        <w:t>所指向的结构体中的</w:t>
      </w:r>
      <w:proofErr w:type="spellStart"/>
      <w:r>
        <w:rPr>
          <w:rFonts w:ascii="宋体" w:eastAsia="宋体" w:hAnsi="宋体" w:hint="eastAsia"/>
        </w:rPr>
        <w:t>vcf</w:t>
      </w:r>
      <w:proofErr w:type="spellEnd"/>
      <w:r>
        <w:rPr>
          <w:rFonts w:ascii="宋体" w:eastAsia="宋体" w:hAnsi="宋体" w:hint="eastAsia"/>
        </w:rPr>
        <w:t>文件头信息，写入打开的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w:t>
      </w:r>
    </w:p>
    <w:p w14:paraId="667B3021" w14:textId="77777777" w:rsidR="00D02378" w:rsidRPr="006E2320" w:rsidRDefault="00D02378" w:rsidP="00D02378">
      <w:pPr>
        <w:rPr>
          <w:rFonts w:ascii="宋体" w:eastAsia="宋体" w:hAnsi="宋体"/>
          <w:b/>
          <w:bCs/>
        </w:rPr>
      </w:pPr>
      <w:r w:rsidRPr="006E2320">
        <w:rPr>
          <w:rFonts w:ascii="宋体" w:eastAsia="宋体" w:hAnsi="宋体" w:hint="eastAsia"/>
          <w:b/>
          <w:bCs/>
        </w:rPr>
        <w:t>参数：</w:t>
      </w:r>
    </w:p>
    <w:p w14:paraId="1EF245DF" w14:textId="5C23AB59" w:rsidR="00D02378" w:rsidRDefault="00D02378" w:rsidP="00D02378">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5312A5E6" w14:textId="5F716DBD" w:rsidR="00D02378" w:rsidRDefault="00D02378" w:rsidP="00D02378">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0D733C67" w14:textId="77777777" w:rsidR="00D02378" w:rsidRPr="006E2320" w:rsidRDefault="00D02378" w:rsidP="00D02378">
      <w:pPr>
        <w:rPr>
          <w:rFonts w:ascii="宋体" w:eastAsia="宋体" w:hAnsi="宋体"/>
          <w:b/>
          <w:bCs/>
        </w:rPr>
      </w:pPr>
      <w:r w:rsidRPr="006E2320">
        <w:rPr>
          <w:rFonts w:ascii="宋体" w:eastAsia="宋体" w:hAnsi="宋体" w:hint="eastAsia"/>
          <w:b/>
          <w:bCs/>
        </w:rPr>
        <w:t>返回值：</w:t>
      </w:r>
    </w:p>
    <w:p w14:paraId="18E0F8B6" w14:textId="4316DCF6" w:rsidR="00D02378" w:rsidRDefault="00D02378" w:rsidP="00D02378">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09B227ED" w14:textId="7C46FEA7" w:rsidR="00D02378" w:rsidRDefault="00D02378" w:rsidP="00D02378">
      <w:pPr>
        <w:rPr>
          <w:rFonts w:ascii="宋体" w:eastAsia="宋体" w:hAnsi="宋体"/>
        </w:rPr>
      </w:pPr>
      <w:r w:rsidRPr="006E2320">
        <w:rPr>
          <w:rFonts w:ascii="宋体" w:eastAsia="宋体" w:hAnsi="宋体"/>
        </w:rPr>
        <w:t>VCF_OK</w:t>
      </w:r>
      <w:r>
        <w:rPr>
          <w:rFonts w:ascii="宋体" w:eastAsia="宋体" w:hAnsi="宋体" w:hint="eastAsia"/>
        </w:rPr>
        <w:t>：写入成功</w:t>
      </w:r>
    </w:p>
    <w:p w14:paraId="10338CBB" w14:textId="77777777" w:rsidR="00D02378" w:rsidRPr="00E157D2" w:rsidRDefault="00D02378" w:rsidP="00E157D2">
      <w:pPr>
        <w:rPr>
          <w:rFonts w:ascii="宋体" w:eastAsia="宋体" w:hAnsi="宋体"/>
        </w:rPr>
      </w:pPr>
    </w:p>
    <w:p w14:paraId="3E1DC06C" w14:textId="4644D649" w:rsidR="00E157D2" w:rsidRPr="008E0A2A" w:rsidRDefault="00E157D2" w:rsidP="00E157D2">
      <w:pPr>
        <w:rPr>
          <w:rFonts w:ascii="宋体" w:eastAsia="宋体" w:hAnsi="宋体"/>
          <w:b/>
          <w:bCs/>
        </w:rPr>
      </w:pPr>
      <w:r w:rsidRPr="008E0A2A">
        <w:rPr>
          <w:rFonts w:ascii="宋体" w:eastAsia="宋体" w:hAnsi="宋体"/>
          <w:b/>
          <w:bCs/>
        </w:rPr>
        <w:lastRenderedPageBreak/>
        <w:t xml:space="preserve">VCF_STATUS </w:t>
      </w:r>
      <w:proofErr w:type="spellStart"/>
      <w:proofErr w:type="gramStart"/>
      <w:r w:rsidRPr="008E0A2A">
        <w:rPr>
          <w:rFonts w:ascii="宋体" w:eastAsia="宋体" w:hAnsi="宋体"/>
          <w:b/>
          <w:bCs/>
        </w:rPr>
        <w:t>vcfFileAddMetaInfoLine</w:t>
      </w:r>
      <w:proofErr w:type="spellEnd"/>
      <w:r w:rsidRPr="008E0A2A">
        <w:rPr>
          <w:rFonts w:ascii="宋体" w:eastAsia="宋体" w:hAnsi="宋体"/>
          <w:b/>
          <w:bCs/>
        </w:rPr>
        <w:t>(</w:t>
      </w:r>
      <w:proofErr w:type="gramEnd"/>
      <w:r w:rsidRPr="008E0A2A">
        <w:rPr>
          <w:rFonts w:ascii="宋体" w:eastAsia="宋体" w:hAnsi="宋体"/>
          <w:b/>
          <w:bCs/>
        </w:rPr>
        <w:t>FILE_HEAD *</w:t>
      </w:r>
      <w:proofErr w:type="spellStart"/>
      <w:r w:rsidRPr="008E0A2A">
        <w:rPr>
          <w:rFonts w:ascii="宋体" w:eastAsia="宋体" w:hAnsi="宋体"/>
          <w:b/>
          <w:bCs/>
        </w:rPr>
        <w:t>fhp,int</w:t>
      </w:r>
      <w:proofErr w:type="spellEnd"/>
      <w:r w:rsidRPr="008E0A2A">
        <w:rPr>
          <w:rFonts w:ascii="宋体" w:eastAsia="宋体" w:hAnsi="宋体"/>
          <w:b/>
          <w:bCs/>
        </w:rPr>
        <w:t xml:space="preserve"> </w:t>
      </w:r>
      <w:proofErr w:type="spellStart"/>
      <w:r w:rsidRPr="008E0A2A">
        <w:rPr>
          <w:rFonts w:ascii="宋体" w:eastAsia="宋体" w:hAnsi="宋体"/>
          <w:b/>
          <w:bCs/>
        </w:rPr>
        <w:t>posIndex,char</w:t>
      </w:r>
      <w:proofErr w:type="spellEnd"/>
      <w:r w:rsidRPr="008E0A2A">
        <w:rPr>
          <w:rFonts w:ascii="宋体" w:eastAsia="宋体" w:hAnsi="宋体"/>
          <w:b/>
          <w:bCs/>
        </w:rPr>
        <w:t xml:space="preserve"> *</w:t>
      </w:r>
      <w:proofErr w:type="spellStart"/>
      <w:r w:rsidRPr="008E0A2A">
        <w:rPr>
          <w:rFonts w:ascii="宋体" w:eastAsia="宋体" w:hAnsi="宋体"/>
          <w:b/>
          <w:bCs/>
        </w:rPr>
        <w:t>MetaInfoLine</w:t>
      </w:r>
      <w:proofErr w:type="spellEnd"/>
      <w:r w:rsidRPr="008E0A2A">
        <w:rPr>
          <w:rFonts w:ascii="宋体" w:eastAsia="宋体" w:hAnsi="宋体"/>
          <w:b/>
          <w:bCs/>
        </w:rPr>
        <w:t>);</w:t>
      </w:r>
    </w:p>
    <w:p w14:paraId="2460109A" w14:textId="77777777" w:rsidR="00F74451" w:rsidRPr="006E2320" w:rsidRDefault="00F74451" w:rsidP="00F74451">
      <w:pPr>
        <w:rPr>
          <w:rFonts w:ascii="宋体" w:eastAsia="宋体" w:hAnsi="宋体"/>
          <w:b/>
          <w:bCs/>
        </w:rPr>
      </w:pPr>
      <w:r w:rsidRPr="006E2320">
        <w:rPr>
          <w:rFonts w:ascii="宋体" w:eastAsia="宋体" w:hAnsi="宋体" w:hint="eastAsia"/>
          <w:b/>
          <w:bCs/>
        </w:rPr>
        <w:t>功能：</w:t>
      </w:r>
    </w:p>
    <w:p w14:paraId="7D1DE5DE" w14:textId="4EDD3A01" w:rsidR="008E0A2A" w:rsidRDefault="008E0A2A" w:rsidP="00F74451">
      <w:pPr>
        <w:rPr>
          <w:rFonts w:ascii="宋体" w:eastAsia="宋体" w:hAnsi="宋体"/>
        </w:rPr>
      </w:pPr>
      <w:r>
        <w:rPr>
          <w:rFonts w:ascii="宋体" w:eastAsia="宋体" w:hAnsi="宋体" w:hint="eastAsia"/>
        </w:rPr>
        <w:t>将</w:t>
      </w:r>
      <w:proofErr w:type="spellStart"/>
      <w:r w:rsidRPr="00E157D2">
        <w:rPr>
          <w:rFonts w:ascii="宋体" w:eastAsia="宋体" w:hAnsi="宋体"/>
        </w:rPr>
        <w:t>MetaInfoLine</w:t>
      </w:r>
      <w:proofErr w:type="spellEnd"/>
      <w:r>
        <w:rPr>
          <w:rFonts w:ascii="宋体" w:eastAsia="宋体" w:hAnsi="宋体" w:hint="eastAsia"/>
        </w:rPr>
        <w:t>内的meta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line增加到</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文件头结构体中，并指定新增加的meta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line位置在meta</w:t>
      </w:r>
      <w:r>
        <w:rPr>
          <w:rFonts w:ascii="宋体" w:eastAsia="宋体" w:hAnsi="宋体"/>
        </w:rPr>
        <w:t xml:space="preserve"> </w:t>
      </w:r>
      <w:r>
        <w:rPr>
          <w:rFonts w:ascii="宋体" w:eastAsia="宋体" w:hAnsi="宋体" w:hint="eastAsia"/>
        </w:rPr>
        <w:t>information中的第</w:t>
      </w:r>
      <w:proofErr w:type="spellStart"/>
      <w:r w:rsidRPr="00E157D2">
        <w:rPr>
          <w:rFonts w:ascii="宋体" w:eastAsia="宋体" w:hAnsi="宋体"/>
        </w:rPr>
        <w:t>posIndex</w:t>
      </w:r>
      <w:proofErr w:type="spellEnd"/>
      <w:r>
        <w:rPr>
          <w:rFonts w:ascii="宋体" w:eastAsia="宋体" w:hAnsi="宋体" w:hint="eastAsia"/>
        </w:rPr>
        <w:t>行</w:t>
      </w:r>
    </w:p>
    <w:p w14:paraId="357D9265" w14:textId="77777777" w:rsidR="00F74451" w:rsidRPr="006E2320" w:rsidRDefault="00F74451" w:rsidP="00F74451">
      <w:pPr>
        <w:rPr>
          <w:rFonts w:ascii="宋体" w:eastAsia="宋体" w:hAnsi="宋体"/>
          <w:b/>
          <w:bCs/>
        </w:rPr>
      </w:pPr>
      <w:r w:rsidRPr="006E2320">
        <w:rPr>
          <w:rFonts w:ascii="宋体" w:eastAsia="宋体" w:hAnsi="宋体" w:hint="eastAsia"/>
          <w:b/>
          <w:bCs/>
        </w:rPr>
        <w:t>参数：</w:t>
      </w:r>
    </w:p>
    <w:p w14:paraId="3B3E21CC" w14:textId="1D8BE7E5" w:rsidR="00F74451" w:rsidRDefault="00F74451" w:rsidP="00F74451">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3D74EC9C" w14:textId="578F0070" w:rsidR="008E0A2A" w:rsidRDefault="008E0A2A" w:rsidP="00F74451">
      <w:pPr>
        <w:rPr>
          <w:rFonts w:ascii="宋体" w:eastAsia="宋体" w:hAnsi="宋体"/>
        </w:rPr>
      </w:pPr>
      <w:proofErr w:type="spellStart"/>
      <w:r w:rsidRPr="00E157D2">
        <w:rPr>
          <w:rFonts w:ascii="宋体" w:eastAsia="宋体" w:hAnsi="宋体"/>
        </w:rPr>
        <w:t>posIndex</w:t>
      </w:r>
      <w:proofErr w:type="spellEnd"/>
      <w:r>
        <w:rPr>
          <w:rFonts w:ascii="宋体" w:eastAsia="宋体" w:hAnsi="宋体" w:hint="eastAsia"/>
        </w:rPr>
        <w:t>：指定写入meta</w:t>
      </w:r>
      <w:r>
        <w:rPr>
          <w:rFonts w:ascii="宋体" w:eastAsia="宋体" w:hAnsi="宋体"/>
        </w:rPr>
        <w:t xml:space="preserve"> </w:t>
      </w:r>
      <w:r>
        <w:rPr>
          <w:rFonts w:ascii="宋体" w:eastAsia="宋体" w:hAnsi="宋体" w:hint="eastAsia"/>
        </w:rPr>
        <w:t>information中的第几行</w:t>
      </w:r>
    </w:p>
    <w:p w14:paraId="4328DF8C" w14:textId="034B3E33" w:rsidR="008E0A2A" w:rsidRDefault="008E0A2A" w:rsidP="00F74451">
      <w:pPr>
        <w:rPr>
          <w:rFonts w:ascii="宋体" w:eastAsia="宋体" w:hAnsi="宋体"/>
        </w:rPr>
      </w:pPr>
      <w:proofErr w:type="spellStart"/>
      <w:r w:rsidRPr="00E157D2">
        <w:rPr>
          <w:rFonts w:ascii="宋体" w:eastAsia="宋体" w:hAnsi="宋体"/>
        </w:rPr>
        <w:t>MetaInfoLine</w:t>
      </w:r>
      <w:proofErr w:type="spellEnd"/>
      <w:r>
        <w:rPr>
          <w:rFonts w:ascii="宋体" w:eastAsia="宋体" w:hAnsi="宋体" w:hint="eastAsia"/>
        </w:rPr>
        <w:t>：要写入的meta</w:t>
      </w:r>
      <w:r>
        <w:rPr>
          <w:rFonts w:ascii="宋体" w:eastAsia="宋体" w:hAnsi="宋体"/>
        </w:rPr>
        <w:t xml:space="preserve"> </w:t>
      </w:r>
      <w:r>
        <w:rPr>
          <w:rFonts w:ascii="宋体" w:eastAsia="宋体" w:hAnsi="宋体" w:hint="eastAsia"/>
        </w:rPr>
        <w:t>information内容</w:t>
      </w:r>
    </w:p>
    <w:p w14:paraId="59A36F51" w14:textId="68A5D8A4" w:rsidR="00F74451" w:rsidRPr="006E2320" w:rsidRDefault="00F74451" w:rsidP="00F74451">
      <w:pPr>
        <w:rPr>
          <w:rFonts w:ascii="宋体" w:eastAsia="宋体" w:hAnsi="宋体"/>
          <w:b/>
          <w:bCs/>
        </w:rPr>
      </w:pPr>
      <w:r w:rsidRPr="006E2320">
        <w:rPr>
          <w:rFonts w:ascii="宋体" w:eastAsia="宋体" w:hAnsi="宋体" w:hint="eastAsia"/>
          <w:b/>
          <w:bCs/>
        </w:rPr>
        <w:t>返回值：</w:t>
      </w:r>
    </w:p>
    <w:p w14:paraId="6DF258F4" w14:textId="77777777" w:rsidR="00F74451" w:rsidRDefault="00F74451" w:rsidP="00F74451">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054B8361" w14:textId="77777777" w:rsidR="00F74451" w:rsidRDefault="00F74451" w:rsidP="00F74451">
      <w:pPr>
        <w:rPr>
          <w:rFonts w:ascii="宋体" w:eastAsia="宋体" w:hAnsi="宋体"/>
        </w:rPr>
      </w:pPr>
      <w:r w:rsidRPr="006E2320">
        <w:rPr>
          <w:rFonts w:ascii="宋体" w:eastAsia="宋体" w:hAnsi="宋体"/>
        </w:rPr>
        <w:t>VCF_OK</w:t>
      </w:r>
      <w:r>
        <w:rPr>
          <w:rFonts w:ascii="宋体" w:eastAsia="宋体" w:hAnsi="宋体" w:hint="eastAsia"/>
        </w:rPr>
        <w:t>：写入成功</w:t>
      </w:r>
    </w:p>
    <w:p w14:paraId="59DD9312" w14:textId="77777777" w:rsidR="00F74451" w:rsidRPr="00F74451" w:rsidRDefault="00F74451" w:rsidP="00E157D2">
      <w:pPr>
        <w:rPr>
          <w:rFonts w:ascii="宋体" w:eastAsia="宋体" w:hAnsi="宋体"/>
        </w:rPr>
      </w:pPr>
    </w:p>
    <w:p w14:paraId="40A048FB" w14:textId="77777777" w:rsidR="00E157D2" w:rsidRPr="0056745B" w:rsidRDefault="00E157D2" w:rsidP="00E157D2">
      <w:pPr>
        <w:rPr>
          <w:rFonts w:ascii="宋体" w:eastAsia="宋体" w:hAnsi="宋体"/>
          <w:b/>
          <w:bCs/>
        </w:rPr>
      </w:pPr>
      <w:r w:rsidRPr="0056745B">
        <w:rPr>
          <w:rFonts w:ascii="宋体" w:eastAsia="宋体" w:hAnsi="宋体"/>
          <w:b/>
          <w:bCs/>
        </w:rPr>
        <w:t xml:space="preserve">VCF_STATUS </w:t>
      </w:r>
      <w:proofErr w:type="spellStart"/>
      <w:proofErr w:type="gramStart"/>
      <w:r w:rsidRPr="0056745B">
        <w:rPr>
          <w:rFonts w:ascii="宋体" w:eastAsia="宋体" w:hAnsi="宋体"/>
          <w:b/>
          <w:bCs/>
        </w:rPr>
        <w:t>vcfFileRemoveMetaInfoLine</w:t>
      </w:r>
      <w:proofErr w:type="spellEnd"/>
      <w:r w:rsidRPr="0056745B">
        <w:rPr>
          <w:rFonts w:ascii="宋体" w:eastAsia="宋体" w:hAnsi="宋体"/>
          <w:b/>
          <w:bCs/>
        </w:rPr>
        <w:t>(</w:t>
      </w:r>
      <w:proofErr w:type="gramEnd"/>
      <w:r w:rsidRPr="0056745B">
        <w:rPr>
          <w:rFonts w:ascii="宋体" w:eastAsia="宋体" w:hAnsi="宋体"/>
          <w:b/>
          <w:bCs/>
        </w:rPr>
        <w:t>FILE_HEAD *</w:t>
      </w:r>
      <w:proofErr w:type="spellStart"/>
      <w:r w:rsidRPr="0056745B">
        <w:rPr>
          <w:rFonts w:ascii="宋体" w:eastAsia="宋体" w:hAnsi="宋体"/>
          <w:b/>
          <w:bCs/>
        </w:rPr>
        <w:t>fhp,int</w:t>
      </w:r>
      <w:proofErr w:type="spellEnd"/>
      <w:r w:rsidRPr="0056745B">
        <w:rPr>
          <w:rFonts w:ascii="宋体" w:eastAsia="宋体" w:hAnsi="宋体"/>
          <w:b/>
          <w:bCs/>
        </w:rPr>
        <w:t xml:space="preserve"> </w:t>
      </w:r>
      <w:proofErr w:type="spellStart"/>
      <w:r w:rsidRPr="0056745B">
        <w:rPr>
          <w:rFonts w:ascii="宋体" w:eastAsia="宋体" w:hAnsi="宋体"/>
          <w:b/>
          <w:bCs/>
        </w:rPr>
        <w:t>posIndex</w:t>
      </w:r>
      <w:proofErr w:type="spellEnd"/>
      <w:r w:rsidRPr="0056745B">
        <w:rPr>
          <w:rFonts w:ascii="宋体" w:eastAsia="宋体" w:hAnsi="宋体"/>
          <w:b/>
          <w:bCs/>
        </w:rPr>
        <w:t>);</w:t>
      </w:r>
    </w:p>
    <w:p w14:paraId="78354970" w14:textId="5DE307EC" w:rsidR="008E0A2A" w:rsidRDefault="008E0A2A" w:rsidP="008E0A2A">
      <w:pPr>
        <w:rPr>
          <w:rFonts w:ascii="宋体" w:eastAsia="宋体" w:hAnsi="宋体"/>
          <w:b/>
          <w:bCs/>
        </w:rPr>
      </w:pPr>
      <w:r w:rsidRPr="006E2320">
        <w:rPr>
          <w:rFonts w:ascii="宋体" w:eastAsia="宋体" w:hAnsi="宋体" w:hint="eastAsia"/>
          <w:b/>
          <w:bCs/>
        </w:rPr>
        <w:t>功能：</w:t>
      </w:r>
    </w:p>
    <w:p w14:paraId="69B3DA8C" w14:textId="18071128" w:rsidR="008E0A2A" w:rsidRPr="008E0A2A" w:rsidRDefault="008E0A2A" w:rsidP="008E0A2A">
      <w:pPr>
        <w:rPr>
          <w:rFonts w:ascii="宋体" w:eastAsia="宋体" w:hAnsi="宋体"/>
        </w:rPr>
      </w:pPr>
      <w:r>
        <w:rPr>
          <w:rFonts w:ascii="宋体" w:eastAsia="宋体" w:hAnsi="宋体" w:hint="eastAsia"/>
        </w:rPr>
        <w:t>将</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文件头结构体中，第</w:t>
      </w:r>
      <w:proofErr w:type="spellStart"/>
      <w:r w:rsidRPr="00E157D2">
        <w:rPr>
          <w:rFonts w:ascii="宋体" w:eastAsia="宋体" w:hAnsi="宋体"/>
        </w:rPr>
        <w:t>posIndex</w:t>
      </w:r>
      <w:proofErr w:type="spellEnd"/>
      <w:r>
        <w:rPr>
          <w:rFonts w:ascii="宋体" w:eastAsia="宋体" w:hAnsi="宋体" w:hint="eastAsia"/>
        </w:rPr>
        <w:t>条meta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line删除</w:t>
      </w:r>
    </w:p>
    <w:p w14:paraId="11210D81" w14:textId="77777777" w:rsidR="008E0A2A" w:rsidRPr="006E2320" w:rsidRDefault="008E0A2A" w:rsidP="008E0A2A">
      <w:pPr>
        <w:rPr>
          <w:rFonts w:ascii="宋体" w:eastAsia="宋体" w:hAnsi="宋体"/>
          <w:b/>
          <w:bCs/>
        </w:rPr>
      </w:pPr>
      <w:r w:rsidRPr="006E2320">
        <w:rPr>
          <w:rFonts w:ascii="宋体" w:eastAsia="宋体" w:hAnsi="宋体" w:hint="eastAsia"/>
          <w:b/>
          <w:bCs/>
        </w:rPr>
        <w:t>参数：</w:t>
      </w:r>
    </w:p>
    <w:p w14:paraId="3C0FD7BE" w14:textId="77777777" w:rsidR="008E0A2A" w:rsidRDefault="008E0A2A" w:rsidP="008E0A2A">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46D4719C" w14:textId="7A0A9C84" w:rsidR="008E0A2A" w:rsidRDefault="008E0A2A" w:rsidP="008E0A2A">
      <w:pPr>
        <w:rPr>
          <w:rFonts w:ascii="宋体" w:eastAsia="宋体" w:hAnsi="宋体"/>
        </w:rPr>
      </w:pPr>
      <w:proofErr w:type="spellStart"/>
      <w:r w:rsidRPr="00E157D2">
        <w:rPr>
          <w:rFonts w:ascii="宋体" w:eastAsia="宋体" w:hAnsi="宋体"/>
        </w:rPr>
        <w:t>posIndex</w:t>
      </w:r>
      <w:proofErr w:type="spellEnd"/>
      <w:r>
        <w:rPr>
          <w:rFonts w:ascii="宋体" w:eastAsia="宋体" w:hAnsi="宋体" w:hint="eastAsia"/>
        </w:rPr>
        <w:t>：要删除meta</w:t>
      </w:r>
      <w:r>
        <w:rPr>
          <w:rFonts w:ascii="宋体" w:eastAsia="宋体" w:hAnsi="宋体"/>
        </w:rPr>
        <w:t xml:space="preserve"> </w:t>
      </w:r>
      <w:r>
        <w:rPr>
          <w:rFonts w:ascii="宋体" w:eastAsia="宋体" w:hAnsi="宋体" w:hint="eastAsia"/>
        </w:rPr>
        <w:t>information中的第几行</w:t>
      </w:r>
    </w:p>
    <w:p w14:paraId="1A5EA6EE" w14:textId="77777777" w:rsidR="008E0A2A" w:rsidRPr="006E2320" w:rsidRDefault="008E0A2A" w:rsidP="008E0A2A">
      <w:pPr>
        <w:rPr>
          <w:rFonts w:ascii="宋体" w:eastAsia="宋体" w:hAnsi="宋体"/>
          <w:b/>
          <w:bCs/>
        </w:rPr>
      </w:pPr>
      <w:r w:rsidRPr="006E2320">
        <w:rPr>
          <w:rFonts w:ascii="宋体" w:eastAsia="宋体" w:hAnsi="宋体" w:hint="eastAsia"/>
          <w:b/>
          <w:bCs/>
        </w:rPr>
        <w:t>返回值：</w:t>
      </w:r>
    </w:p>
    <w:p w14:paraId="3C36B30E" w14:textId="3C48AE2F" w:rsidR="008E0A2A" w:rsidRDefault="008E0A2A" w:rsidP="008E0A2A">
      <w:pPr>
        <w:rPr>
          <w:rFonts w:ascii="宋体" w:eastAsia="宋体" w:hAnsi="宋体"/>
        </w:rPr>
      </w:pPr>
      <w:r w:rsidRPr="006E2320">
        <w:rPr>
          <w:rFonts w:ascii="宋体" w:eastAsia="宋体" w:hAnsi="宋体"/>
        </w:rPr>
        <w:t>VCF_ERROR</w:t>
      </w:r>
      <w:r>
        <w:rPr>
          <w:rFonts w:ascii="宋体" w:eastAsia="宋体" w:hAnsi="宋体" w:hint="eastAsia"/>
        </w:rPr>
        <w:t>：删除失败</w:t>
      </w:r>
    </w:p>
    <w:p w14:paraId="197FFB93" w14:textId="2C05C616" w:rsidR="008E0A2A" w:rsidRDefault="008E0A2A" w:rsidP="008E0A2A">
      <w:pPr>
        <w:rPr>
          <w:rFonts w:ascii="宋体" w:eastAsia="宋体" w:hAnsi="宋体"/>
        </w:rPr>
      </w:pPr>
      <w:r w:rsidRPr="006E2320">
        <w:rPr>
          <w:rFonts w:ascii="宋体" w:eastAsia="宋体" w:hAnsi="宋体"/>
        </w:rPr>
        <w:t>VCF_OK</w:t>
      </w:r>
      <w:r>
        <w:rPr>
          <w:rFonts w:ascii="宋体" w:eastAsia="宋体" w:hAnsi="宋体" w:hint="eastAsia"/>
        </w:rPr>
        <w:t>：删除成功</w:t>
      </w:r>
    </w:p>
    <w:p w14:paraId="1FF8BAC4" w14:textId="659B9606" w:rsidR="00C76C47" w:rsidRPr="001B1A67" w:rsidRDefault="00457316" w:rsidP="0018677F">
      <w:pPr>
        <w:pStyle w:val="3"/>
      </w:pPr>
      <w:bookmarkStart w:id="458" w:name="_Toc135517953"/>
      <w:r>
        <w:t>4.</w:t>
      </w:r>
      <w:r w:rsidR="00C76C47" w:rsidRPr="001B1A67">
        <w:rPr>
          <w:rFonts w:hint="eastAsia"/>
        </w:rPr>
        <w:t>其他接口</w:t>
      </w:r>
      <w:bookmarkEnd w:id="458"/>
    </w:p>
    <w:p w14:paraId="311863D3" w14:textId="58B180D5" w:rsidR="00E157D2" w:rsidRPr="00C76C47" w:rsidRDefault="00E157D2" w:rsidP="00E157D2">
      <w:pPr>
        <w:rPr>
          <w:rFonts w:ascii="宋体" w:eastAsia="宋体" w:hAnsi="宋体"/>
          <w:b/>
          <w:bCs/>
        </w:rPr>
      </w:pPr>
      <w:r w:rsidRPr="00C76C47">
        <w:rPr>
          <w:rFonts w:ascii="宋体" w:eastAsia="宋体" w:hAnsi="宋体"/>
          <w:b/>
          <w:bCs/>
        </w:rPr>
        <w:t xml:space="preserve">void </w:t>
      </w:r>
      <w:proofErr w:type="spellStart"/>
      <w:proofErr w:type="gramStart"/>
      <w:r w:rsidRPr="00C76C47">
        <w:rPr>
          <w:rFonts w:ascii="宋体" w:eastAsia="宋体" w:hAnsi="宋体"/>
          <w:b/>
          <w:bCs/>
        </w:rPr>
        <w:t>clearFileHead</w:t>
      </w:r>
      <w:proofErr w:type="spellEnd"/>
      <w:r w:rsidRPr="00C76C47">
        <w:rPr>
          <w:rFonts w:ascii="宋体" w:eastAsia="宋体" w:hAnsi="宋体"/>
          <w:b/>
          <w:bCs/>
        </w:rPr>
        <w:t>(</w:t>
      </w:r>
      <w:proofErr w:type="gramEnd"/>
      <w:r w:rsidRPr="00C76C47">
        <w:rPr>
          <w:rFonts w:ascii="宋体" w:eastAsia="宋体" w:hAnsi="宋体"/>
          <w:b/>
          <w:bCs/>
        </w:rPr>
        <w:t>FILE_HEAD *</w:t>
      </w:r>
      <w:proofErr w:type="spellStart"/>
      <w:r w:rsidRPr="00C76C47">
        <w:rPr>
          <w:rFonts w:ascii="宋体" w:eastAsia="宋体" w:hAnsi="宋体"/>
          <w:b/>
          <w:bCs/>
        </w:rPr>
        <w:t>fhp</w:t>
      </w:r>
      <w:proofErr w:type="spellEnd"/>
      <w:r w:rsidRPr="00C76C47">
        <w:rPr>
          <w:rFonts w:ascii="宋体" w:eastAsia="宋体" w:hAnsi="宋体"/>
          <w:b/>
          <w:bCs/>
        </w:rPr>
        <w:t>);</w:t>
      </w:r>
    </w:p>
    <w:p w14:paraId="504E91AD"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71377DCD" w14:textId="6202B29C" w:rsidR="00C76C47" w:rsidRDefault="00C76C47" w:rsidP="00C76C47">
      <w:pPr>
        <w:rPr>
          <w:rFonts w:ascii="宋体" w:eastAsia="宋体" w:hAnsi="宋体"/>
        </w:rPr>
      </w:pPr>
      <w:r>
        <w:rPr>
          <w:rFonts w:ascii="宋体" w:eastAsia="宋体" w:hAnsi="宋体" w:hint="eastAsia"/>
        </w:rPr>
        <w:t>清空</w:t>
      </w:r>
      <w:proofErr w:type="spellStart"/>
      <w:r>
        <w:rPr>
          <w:rFonts w:ascii="宋体" w:eastAsia="宋体" w:hAnsi="宋体" w:hint="eastAsia"/>
        </w:rPr>
        <w:t>fhp</w:t>
      </w:r>
      <w:proofErr w:type="spellEnd"/>
      <w:r>
        <w:rPr>
          <w:rFonts w:ascii="宋体" w:eastAsia="宋体" w:hAnsi="宋体" w:hint="eastAsia"/>
        </w:rPr>
        <w:t>所指向的FILE_HEAD结构体中的数据并释放其内存空间</w:t>
      </w:r>
    </w:p>
    <w:p w14:paraId="78E20726"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7E7F92DE" w14:textId="1C8AF599" w:rsidR="00C76C47" w:rsidRDefault="00C76C47" w:rsidP="00C76C47">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7F325092"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578AAB57" w14:textId="75EB1EB2" w:rsidR="00C76C47" w:rsidRDefault="00C76C47" w:rsidP="00C76C47">
      <w:pPr>
        <w:rPr>
          <w:rFonts w:ascii="宋体" w:eastAsia="宋体" w:hAnsi="宋体"/>
        </w:rPr>
      </w:pPr>
      <w:r>
        <w:rPr>
          <w:rFonts w:ascii="宋体" w:eastAsia="宋体" w:hAnsi="宋体" w:hint="eastAsia"/>
        </w:rPr>
        <w:t>无</w:t>
      </w:r>
    </w:p>
    <w:p w14:paraId="2CA85195" w14:textId="77777777" w:rsidR="00C76C47" w:rsidRPr="00C76C47" w:rsidRDefault="00C76C47" w:rsidP="00E157D2">
      <w:pPr>
        <w:rPr>
          <w:rFonts w:ascii="宋体" w:eastAsia="宋体" w:hAnsi="宋体"/>
        </w:rPr>
      </w:pPr>
    </w:p>
    <w:p w14:paraId="0FBA62FB" w14:textId="48B04782" w:rsidR="00E157D2" w:rsidRPr="00C76C47" w:rsidRDefault="00E157D2" w:rsidP="00E157D2">
      <w:pPr>
        <w:rPr>
          <w:rFonts w:ascii="宋体" w:eastAsia="宋体" w:hAnsi="宋体"/>
          <w:b/>
          <w:bCs/>
        </w:rPr>
      </w:pPr>
      <w:r w:rsidRPr="00C76C47">
        <w:rPr>
          <w:rFonts w:ascii="宋体" w:eastAsia="宋体" w:hAnsi="宋体"/>
          <w:b/>
          <w:bCs/>
        </w:rPr>
        <w:t xml:space="preserve">void </w:t>
      </w:r>
      <w:proofErr w:type="spellStart"/>
      <w:proofErr w:type="gramStart"/>
      <w:r w:rsidRPr="00C76C47">
        <w:rPr>
          <w:rFonts w:ascii="宋体" w:eastAsia="宋体" w:hAnsi="宋体"/>
          <w:b/>
          <w:bCs/>
        </w:rPr>
        <w:t>clearDataLine</w:t>
      </w:r>
      <w:proofErr w:type="spellEnd"/>
      <w:r w:rsidRPr="00C76C47">
        <w:rPr>
          <w:rFonts w:ascii="宋体" w:eastAsia="宋体" w:hAnsi="宋体"/>
          <w:b/>
          <w:bCs/>
        </w:rPr>
        <w:t>(</w:t>
      </w:r>
      <w:proofErr w:type="gramEnd"/>
      <w:r w:rsidRPr="00C76C47">
        <w:rPr>
          <w:rFonts w:ascii="宋体" w:eastAsia="宋体" w:hAnsi="宋体"/>
          <w:b/>
          <w:bCs/>
        </w:rPr>
        <w:t>DATA_LINE *</w:t>
      </w:r>
      <w:proofErr w:type="spellStart"/>
      <w:r w:rsidRPr="00C76C47">
        <w:rPr>
          <w:rFonts w:ascii="宋体" w:eastAsia="宋体" w:hAnsi="宋体"/>
          <w:b/>
          <w:bCs/>
        </w:rPr>
        <w:t>dlp</w:t>
      </w:r>
      <w:proofErr w:type="spellEnd"/>
      <w:r w:rsidRPr="00C76C47">
        <w:rPr>
          <w:rFonts w:ascii="宋体" w:eastAsia="宋体" w:hAnsi="宋体"/>
          <w:b/>
          <w:bCs/>
        </w:rPr>
        <w:t>);</w:t>
      </w:r>
    </w:p>
    <w:p w14:paraId="74C8A09E"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4FC6C283" w14:textId="7DF494C7" w:rsidR="00C76C47" w:rsidRDefault="00C76C47" w:rsidP="00C76C47">
      <w:pPr>
        <w:rPr>
          <w:rFonts w:ascii="宋体" w:eastAsia="宋体" w:hAnsi="宋体"/>
        </w:rPr>
      </w:pPr>
      <w:r>
        <w:rPr>
          <w:rFonts w:ascii="宋体" w:eastAsia="宋体" w:hAnsi="宋体" w:hint="eastAsia"/>
        </w:rPr>
        <w:t>清空</w:t>
      </w:r>
      <w:proofErr w:type="spellStart"/>
      <w:r>
        <w:rPr>
          <w:rFonts w:ascii="宋体" w:eastAsia="宋体" w:hAnsi="宋体" w:hint="eastAsia"/>
        </w:rPr>
        <w:t>dlp</w:t>
      </w:r>
      <w:proofErr w:type="spellEnd"/>
      <w:r>
        <w:rPr>
          <w:rFonts w:ascii="宋体" w:eastAsia="宋体" w:hAnsi="宋体" w:hint="eastAsia"/>
        </w:rPr>
        <w:t>所指向的DATA_LINE结构体中的数据并释放其内存空间（注：若调用</w:t>
      </w:r>
      <w:proofErr w:type="spellStart"/>
      <w:r w:rsidRPr="00E157D2">
        <w:rPr>
          <w:rFonts w:ascii="宋体" w:eastAsia="宋体" w:hAnsi="宋体"/>
        </w:rPr>
        <w:t>vcfFileReadDataLine</w:t>
      </w:r>
      <w:proofErr w:type="spellEnd"/>
      <w:r>
        <w:rPr>
          <w:rFonts w:ascii="宋体" w:eastAsia="宋体" w:hAnsi="宋体" w:hint="eastAsia"/>
        </w:rPr>
        <w:t>接口后，用相同</w:t>
      </w:r>
      <w:proofErr w:type="spellStart"/>
      <w:r>
        <w:rPr>
          <w:rFonts w:ascii="宋体" w:eastAsia="宋体" w:hAnsi="宋体" w:hint="eastAsia"/>
        </w:rPr>
        <w:t>dlp</w:t>
      </w:r>
      <w:proofErr w:type="spellEnd"/>
      <w:r>
        <w:rPr>
          <w:rFonts w:ascii="宋体" w:eastAsia="宋体" w:hAnsi="宋体" w:hint="eastAsia"/>
        </w:rPr>
        <w:t>参数再次调用</w:t>
      </w:r>
      <w:proofErr w:type="spellStart"/>
      <w:r w:rsidRPr="00E157D2">
        <w:rPr>
          <w:rFonts w:ascii="宋体" w:eastAsia="宋体" w:hAnsi="宋体"/>
        </w:rPr>
        <w:t>vcfFileReadDataLine</w:t>
      </w:r>
      <w:proofErr w:type="spellEnd"/>
      <w:r>
        <w:rPr>
          <w:rFonts w:ascii="宋体" w:eastAsia="宋体" w:hAnsi="宋体" w:hint="eastAsia"/>
        </w:rPr>
        <w:t>接口之前，需要调用本接口清空并释放上一次DATA_LINE结构体中的内容，否则会造成内存泄露）</w:t>
      </w:r>
    </w:p>
    <w:p w14:paraId="1720F1D6"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65EA54D7" w14:textId="641E93B7" w:rsidR="00C76C47" w:rsidRDefault="00C76C47" w:rsidP="00C76C47">
      <w:pPr>
        <w:rPr>
          <w:rFonts w:ascii="宋体" w:eastAsia="宋体" w:hAnsi="宋体"/>
        </w:rPr>
      </w:pPr>
      <w:proofErr w:type="spellStart"/>
      <w:r>
        <w:rPr>
          <w:rFonts w:ascii="宋体" w:eastAsia="宋体" w:hAnsi="宋体" w:hint="eastAsia"/>
        </w:rPr>
        <w:t>dlp</w:t>
      </w:r>
      <w:proofErr w:type="spellEnd"/>
      <w:r>
        <w:rPr>
          <w:rFonts w:ascii="宋体" w:eastAsia="宋体" w:hAnsi="宋体" w:hint="eastAsia"/>
        </w:rPr>
        <w:t>：结构体DATA_LINE的指针</w:t>
      </w:r>
    </w:p>
    <w:p w14:paraId="69C59B7D"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5CEAED04" w14:textId="77777777" w:rsidR="00C76C47" w:rsidRDefault="00C76C47" w:rsidP="00C76C47">
      <w:pPr>
        <w:rPr>
          <w:rFonts w:ascii="宋体" w:eastAsia="宋体" w:hAnsi="宋体"/>
        </w:rPr>
      </w:pPr>
      <w:r>
        <w:rPr>
          <w:rFonts w:ascii="宋体" w:eastAsia="宋体" w:hAnsi="宋体" w:hint="eastAsia"/>
        </w:rPr>
        <w:t>无</w:t>
      </w:r>
    </w:p>
    <w:p w14:paraId="2DB43100" w14:textId="77777777" w:rsidR="00C76C47" w:rsidRPr="00E157D2" w:rsidRDefault="00C76C47" w:rsidP="00E157D2">
      <w:pPr>
        <w:rPr>
          <w:rFonts w:ascii="宋体" w:eastAsia="宋体" w:hAnsi="宋体"/>
        </w:rPr>
      </w:pPr>
    </w:p>
    <w:p w14:paraId="7C73FC0A" w14:textId="0415C2FA" w:rsidR="00E157D2" w:rsidRPr="00C76C47" w:rsidRDefault="00E157D2" w:rsidP="00E157D2">
      <w:pPr>
        <w:rPr>
          <w:rFonts w:ascii="宋体" w:eastAsia="宋体" w:hAnsi="宋体"/>
          <w:b/>
          <w:bCs/>
        </w:rPr>
      </w:pPr>
      <w:r w:rsidRPr="00C76C47">
        <w:rPr>
          <w:rFonts w:ascii="宋体" w:eastAsia="宋体" w:hAnsi="宋体"/>
          <w:b/>
          <w:bCs/>
        </w:rPr>
        <w:t xml:space="preserve">void </w:t>
      </w:r>
      <w:proofErr w:type="spellStart"/>
      <w:proofErr w:type="gramStart"/>
      <w:r w:rsidRPr="00C76C47">
        <w:rPr>
          <w:rFonts w:ascii="宋体" w:eastAsia="宋体" w:hAnsi="宋体"/>
          <w:b/>
          <w:bCs/>
        </w:rPr>
        <w:t>clearDataBlock</w:t>
      </w:r>
      <w:proofErr w:type="spellEnd"/>
      <w:r w:rsidRPr="00C76C47">
        <w:rPr>
          <w:rFonts w:ascii="宋体" w:eastAsia="宋体" w:hAnsi="宋体"/>
          <w:b/>
          <w:bCs/>
        </w:rPr>
        <w:t>(</w:t>
      </w:r>
      <w:proofErr w:type="gramEnd"/>
      <w:r w:rsidRPr="00C76C47">
        <w:rPr>
          <w:rFonts w:ascii="宋体" w:eastAsia="宋体" w:hAnsi="宋体"/>
          <w:b/>
          <w:bCs/>
        </w:rPr>
        <w:t>DATA_BLOCK *</w:t>
      </w:r>
      <w:proofErr w:type="spellStart"/>
      <w:r w:rsidRPr="00C76C47">
        <w:rPr>
          <w:rFonts w:ascii="宋体" w:eastAsia="宋体" w:hAnsi="宋体"/>
          <w:b/>
          <w:bCs/>
        </w:rPr>
        <w:t>dbp</w:t>
      </w:r>
      <w:proofErr w:type="spellEnd"/>
      <w:r w:rsidRPr="00C76C47">
        <w:rPr>
          <w:rFonts w:ascii="宋体" w:eastAsia="宋体" w:hAnsi="宋体"/>
          <w:b/>
          <w:bCs/>
        </w:rPr>
        <w:t>);</w:t>
      </w:r>
    </w:p>
    <w:p w14:paraId="515E0C5D" w14:textId="77777777" w:rsidR="00C76C47" w:rsidRPr="006E2320" w:rsidRDefault="00C76C47" w:rsidP="00C76C47">
      <w:pPr>
        <w:rPr>
          <w:rFonts w:ascii="宋体" w:eastAsia="宋体" w:hAnsi="宋体"/>
          <w:b/>
          <w:bCs/>
        </w:rPr>
      </w:pPr>
      <w:r w:rsidRPr="006E2320">
        <w:rPr>
          <w:rFonts w:ascii="宋体" w:eastAsia="宋体" w:hAnsi="宋体" w:hint="eastAsia"/>
          <w:b/>
          <w:bCs/>
        </w:rPr>
        <w:lastRenderedPageBreak/>
        <w:t>功能：</w:t>
      </w:r>
    </w:p>
    <w:p w14:paraId="200D2CD2" w14:textId="3ACAB485" w:rsidR="00C76C47" w:rsidRDefault="00C76C47" w:rsidP="00C76C47">
      <w:pPr>
        <w:rPr>
          <w:rFonts w:ascii="宋体" w:eastAsia="宋体" w:hAnsi="宋体"/>
        </w:rPr>
      </w:pPr>
      <w:r>
        <w:rPr>
          <w:rFonts w:ascii="宋体" w:eastAsia="宋体" w:hAnsi="宋体" w:hint="eastAsia"/>
        </w:rPr>
        <w:t>清空</w:t>
      </w:r>
      <w:proofErr w:type="spellStart"/>
      <w:r>
        <w:rPr>
          <w:rFonts w:ascii="宋体" w:eastAsia="宋体" w:hAnsi="宋体" w:hint="eastAsia"/>
        </w:rPr>
        <w:t>dbp</w:t>
      </w:r>
      <w:proofErr w:type="spellEnd"/>
      <w:r>
        <w:rPr>
          <w:rFonts w:ascii="宋体" w:eastAsia="宋体" w:hAnsi="宋体" w:hint="eastAsia"/>
        </w:rPr>
        <w:t>所指向的DATA_BLOCK结构体中的数据并释放其内存空间</w:t>
      </w:r>
    </w:p>
    <w:p w14:paraId="347D3062"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41B5ED01" w14:textId="4E801700" w:rsidR="00C76C47" w:rsidRDefault="00C76C47" w:rsidP="00C76C47">
      <w:pPr>
        <w:rPr>
          <w:rFonts w:ascii="宋体" w:eastAsia="宋体" w:hAnsi="宋体"/>
        </w:rPr>
      </w:pPr>
      <w:proofErr w:type="spellStart"/>
      <w:r>
        <w:rPr>
          <w:rFonts w:ascii="宋体" w:eastAsia="宋体" w:hAnsi="宋体" w:hint="eastAsia"/>
        </w:rPr>
        <w:t>dbp</w:t>
      </w:r>
      <w:proofErr w:type="spellEnd"/>
      <w:r>
        <w:rPr>
          <w:rFonts w:ascii="宋体" w:eastAsia="宋体" w:hAnsi="宋体" w:hint="eastAsia"/>
        </w:rPr>
        <w:t>：结构体DATA_BLOCK的指针</w:t>
      </w:r>
    </w:p>
    <w:p w14:paraId="7B520B30"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158429C0" w14:textId="77777777" w:rsidR="00C76C47" w:rsidRDefault="00C76C47" w:rsidP="00C76C47">
      <w:pPr>
        <w:rPr>
          <w:rFonts w:ascii="宋体" w:eastAsia="宋体" w:hAnsi="宋体"/>
        </w:rPr>
      </w:pPr>
      <w:r>
        <w:rPr>
          <w:rFonts w:ascii="宋体" w:eastAsia="宋体" w:hAnsi="宋体" w:hint="eastAsia"/>
        </w:rPr>
        <w:t>无</w:t>
      </w:r>
    </w:p>
    <w:p w14:paraId="45BE38CD" w14:textId="77777777" w:rsidR="00C76C47" w:rsidRPr="00E157D2" w:rsidRDefault="00C76C47" w:rsidP="00E157D2">
      <w:pPr>
        <w:rPr>
          <w:rFonts w:ascii="宋体" w:eastAsia="宋体" w:hAnsi="宋体"/>
        </w:rPr>
      </w:pPr>
    </w:p>
    <w:p w14:paraId="5F2E87A6" w14:textId="1A1C5E81" w:rsidR="008B4468" w:rsidRPr="001B1A67" w:rsidRDefault="00E157D2" w:rsidP="00E157D2">
      <w:pPr>
        <w:rPr>
          <w:rFonts w:ascii="宋体" w:eastAsia="宋体" w:hAnsi="宋体"/>
          <w:b/>
          <w:bCs/>
        </w:rPr>
      </w:pPr>
      <w:r w:rsidRPr="001B1A67">
        <w:rPr>
          <w:rFonts w:ascii="宋体" w:eastAsia="宋体" w:hAnsi="宋体"/>
          <w:b/>
          <w:bCs/>
        </w:rPr>
        <w:t xml:space="preserve">VCF_STATUS </w:t>
      </w:r>
      <w:proofErr w:type="spellStart"/>
      <w:proofErr w:type="gramStart"/>
      <w:r w:rsidRPr="001B1A67">
        <w:rPr>
          <w:rFonts w:ascii="宋体" w:eastAsia="宋体" w:hAnsi="宋体"/>
          <w:b/>
          <w:bCs/>
        </w:rPr>
        <w:t>vcfPopSubString</w:t>
      </w:r>
      <w:proofErr w:type="spellEnd"/>
      <w:r w:rsidRPr="001B1A67">
        <w:rPr>
          <w:rFonts w:ascii="宋体" w:eastAsia="宋体" w:hAnsi="宋体"/>
          <w:b/>
          <w:bCs/>
        </w:rPr>
        <w:t>(</w:t>
      </w:r>
      <w:proofErr w:type="gramEnd"/>
      <w:r w:rsidRPr="001B1A67">
        <w:rPr>
          <w:rFonts w:ascii="宋体" w:eastAsia="宋体" w:hAnsi="宋体"/>
          <w:b/>
          <w:bCs/>
        </w:rPr>
        <w:t>char **</w:t>
      </w:r>
      <w:proofErr w:type="spellStart"/>
      <w:r w:rsidRPr="001B1A67">
        <w:rPr>
          <w:rFonts w:ascii="宋体" w:eastAsia="宋体" w:hAnsi="宋体"/>
          <w:b/>
          <w:bCs/>
        </w:rPr>
        <w:t>lineStr,char</w:t>
      </w:r>
      <w:proofErr w:type="spellEnd"/>
      <w:r w:rsidRPr="001B1A67">
        <w:rPr>
          <w:rFonts w:ascii="宋体" w:eastAsia="宋体" w:hAnsi="宋体"/>
          <w:b/>
          <w:bCs/>
        </w:rPr>
        <w:t xml:space="preserve"> *</w:t>
      </w:r>
      <w:proofErr w:type="spellStart"/>
      <w:r w:rsidRPr="001B1A67">
        <w:rPr>
          <w:rFonts w:ascii="宋体" w:eastAsia="宋体" w:hAnsi="宋体"/>
          <w:b/>
          <w:bCs/>
        </w:rPr>
        <w:t>subStr</w:t>
      </w:r>
      <w:proofErr w:type="spellEnd"/>
      <w:r w:rsidRPr="001B1A67">
        <w:rPr>
          <w:rFonts w:ascii="宋体" w:eastAsia="宋体" w:hAnsi="宋体"/>
          <w:b/>
          <w:bCs/>
        </w:rPr>
        <w:t>);</w:t>
      </w:r>
    </w:p>
    <w:p w14:paraId="4C4D7D9F" w14:textId="77777777" w:rsidR="00305CE2" w:rsidRPr="006E2320" w:rsidRDefault="00305CE2" w:rsidP="00305CE2">
      <w:pPr>
        <w:rPr>
          <w:rFonts w:ascii="宋体" w:eastAsia="宋体" w:hAnsi="宋体"/>
          <w:b/>
          <w:bCs/>
        </w:rPr>
      </w:pPr>
      <w:r w:rsidRPr="006E2320">
        <w:rPr>
          <w:rFonts w:ascii="宋体" w:eastAsia="宋体" w:hAnsi="宋体" w:hint="eastAsia"/>
          <w:b/>
          <w:bCs/>
        </w:rPr>
        <w:t>功能：</w:t>
      </w:r>
    </w:p>
    <w:p w14:paraId="53D90990" w14:textId="2AD2B6AD" w:rsidR="00305CE2" w:rsidRDefault="00507F6D" w:rsidP="00305CE2">
      <w:pPr>
        <w:rPr>
          <w:rFonts w:ascii="宋体" w:eastAsia="宋体" w:hAnsi="宋体"/>
        </w:rPr>
      </w:pPr>
      <w:r>
        <w:rPr>
          <w:rFonts w:ascii="宋体" w:eastAsia="宋体" w:hAnsi="宋体" w:hint="eastAsia"/>
        </w:rPr>
        <w:t>从</w:t>
      </w:r>
      <w:del w:id="459" w:author="zuo Oliver" w:date="2023-05-16T21:15:00Z">
        <w:r w:rsidRPr="00E157D2" w:rsidDel="003B6CD4">
          <w:rPr>
            <w:rFonts w:ascii="宋体" w:eastAsia="宋体" w:hAnsi="宋体"/>
          </w:rPr>
          <w:delText>*</w:delText>
        </w:r>
      </w:del>
      <w:proofErr w:type="spellStart"/>
      <w:r w:rsidRPr="00E157D2">
        <w:rPr>
          <w:rFonts w:ascii="宋体" w:eastAsia="宋体" w:hAnsi="宋体"/>
        </w:rPr>
        <w:t>lineStr</w:t>
      </w:r>
      <w:proofErr w:type="spellEnd"/>
      <w:r>
        <w:rPr>
          <w:rFonts w:ascii="宋体" w:eastAsia="宋体" w:hAnsi="宋体" w:hint="eastAsia"/>
        </w:rPr>
        <w:t>所指向的字符串中，截出用空格、制表符‘\</w:t>
      </w:r>
      <w:r>
        <w:rPr>
          <w:rFonts w:ascii="宋体" w:eastAsia="宋体" w:hAnsi="宋体"/>
        </w:rPr>
        <w:t>t</w:t>
      </w:r>
      <w:r>
        <w:rPr>
          <w:rFonts w:ascii="宋体" w:eastAsia="宋体" w:hAnsi="宋体" w:hint="eastAsia"/>
        </w:rPr>
        <w:t>’、换行符‘\</w:t>
      </w:r>
      <w:r>
        <w:rPr>
          <w:rFonts w:ascii="宋体" w:eastAsia="宋体" w:hAnsi="宋体"/>
        </w:rPr>
        <w:t>n</w:t>
      </w:r>
      <w:r>
        <w:rPr>
          <w:rFonts w:ascii="宋体" w:eastAsia="宋体" w:hAnsi="宋体" w:hint="eastAsia"/>
        </w:rPr>
        <w:t>’所分隔的第一段子串，存入</w:t>
      </w:r>
      <w:proofErr w:type="spellStart"/>
      <w:r w:rsidRPr="00E157D2">
        <w:rPr>
          <w:rFonts w:ascii="宋体" w:eastAsia="宋体" w:hAnsi="宋体"/>
        </w:rPr>
        <w:t>subStr</w:t>
      </w:r>
      <w:proofErr w:type="spellEnd"/>
      <w:r>
        <w:rPr>
          <w:rFonts w:ascii="宋体" w:eastAsia="宋体" w:hAnsi="宋体" w:hint="eastAsia"/>
        </w:rPr>
        <w:t>中。操作后</w:t>
      </w:r>
      <w:proofErr w:type="spellStart"/>
      <w:r w:rsidRPr="00E157D2">
        <w:rPr>
          <w:rFonts w:ascii="宋体" w:eastAsia="宋体" w:hAnsi="宋体"/>
        </w:rPr>
        <w:t>lineStr</w:t>
      </w:r>
      <w:proofErr w:type="spellEnd"/>
      <w:r>
        <w:rPr>
          <w:rFonts w:ascii="宋体" w:eastAsia="宋体" w:hAnsi="宋体" w:hint="eastAsia"/>
        </w:rPr>
        <w:t>中去掉截出的子串</w:t>
      </w:r>
    </w:p>
    <w:p w14:paraId="4850BA1F" w14:textId="77777777" w:rsidR="00305CE2" w:rsidRPr="006E2320" w:rsidRDefault="00305CE2" w:rsidP="00305CE2">
      <w:pPr>
        <w:rPr>
          <w:rFonts w:ascii="宋体" w:eastAsia="宋体" w:hAnsi="宋体"/>
          <w:b/>
          <w:bCs/>
        </w:rPr>
      </w:pPr>
      <w:r w:rsidRPr="006E2320">
        <w:rPr>
          <w:rFonts w:ascii="宋体" w:eastAsia="宋体" w:hAnsi="宋体" w:hint="eastAsia"/>
          <w:b/>
          <w:bCs/>
        </w:rPr>
        <w:t>参数：</w:t>
      </w:r>
    </w:p>
    <w:p w14:paraId="5C0104D0" w14:textId="4724D3E5" w:rsidR="00305CE2" w:rsidRDefault="00507F6D" w:rsidP="00305CE2">
      <w:pPr>
        <w:rPr>
          <w:rFonts w:ascii="宋体" w:eastAsia="宋体" w:hAnsi="宋体"/>
        </w:rPr>
      </w:pPr>
      <w:proofErr w:type="spellStart"/>
      <w:r w:rsidRPr="00E157D2">
        <w:rPr>
          <w:rFonts w:ascii="宋体" w:eastAsia="宋体" w:hAnsi="宋体"/>
        </w:rPr>
        <w:t>lineStr</w:t>
      </w:r>
      <w:proofErr w:type="spellEnd"/>
      <w:r w:rsidR="00305CE2">
        <w:rPr>
          <w:rFonts w:ascii="宋体" w:eastAsia="宋体" w:hAnsi="宋体" w:hint="eastAsia"/>
        </w:rPr>
        <w:t>：</w:t>
      </w:r>
      <w:r>
        <w:rPr>
          <w:rFonts w:ascii="宋体" w:eastAsia="宋体" w:hAnsi="宋体" w:hint="eastAsia"/>
        </w:rPr>
        <w:t>待截断的长字符串</w:t>
      </w:r>
    </w:p>
    <w:p w14:paraId="6AE1DB8B" w14:textId="05CB6080" w:rsidR="00507F6D" w:rsidRDefault="00507F6D" w:rsidP="00305CE2">
      <w:pPr>
        <w:rPr>
          <w:rFonts w:ascii="宋体" w:eastAsia="宋体" w:hAnsi="宋体"/>
        </w:rPr>
      </w:pPr>
      <w:proofErr w:type="spellStart"/>
      <w:r>
        <w:rPr>
          <w:rFonts w:ascii="宋体" w:eastAsia="宋体" w:hAnsi="宋体" w:hint="eastAsia"/>
        </w:rPr>
        <w:t>sub</w:t>
      </w:r>
      <w:r>
        <w:rPr>
          <w:rFonts w:ascii="宋体" w:eastAsia="宋体" w:hAnsi="宋体"/>
        </w:rPr>
        <w:t>Str</w:t>
      </w:r>
      <w:proofErr w:type="spellEnd"/>
      <w:r>
        <w:rPr>
          <w:rFonts w:ascii="宋体" w:eastAsia="宋体" w:hAnsi="宋体"/>
        </w:rPr>
        <w:t xml:space="preserve">: </w:t>
      </w:r>
      <w:proofErr w:type="gramStart"/>
      <w:r>
        <w:rPr>
          <w:rFonts w:ascii="宋体" w:eastAsia="宋体" w:hAnsi="宋体" w:hint="eastAsia"/>
        </w:rPr>
        <w:t>截</w:t>
      </w:r>
      <w:proofErr w:type="gramEnd"/>
      <w:r>
        <w:rPr>
          <w:rFonts w:ascii="宋体" w:eastAsia="宋体" w:hAnsi="宋体" w:hint="eastAsia"/>
        </w:rPr>
        <w:t>出来的子串</w:t>
      </w:r>
    </w:p>
    <w:p w14:paraId="2E227954" w14:textId="77777777" w:rsidR="00305CE2" w:rsidRPr="006E2320" w:rsidRDefault="00305CE2" w:rsidP="00305CE2">
      <w:pPr>
        <w:rPr>
          <w:rFonts w:ascii="宋体" w:eastAsia="宋体" w:hAnsi="宋体"/>
          <w:b/>
          <w:bCs/>
        </w:rPr>
      </w:pPr>
      <w:r w:rsidRPr="006E2320">
        <w:rPr>
          <w:rFonts w:ascii="宋体" w:eastAsia="宋体" w:hAnsi="宋体" w:hint="eastAsia"/>
          <w:b/>
          <w:bCs/>
        </w:rPr>
        <w:t>返回值：</w:t>
      </w:r>
    </w:p>
    <w:p w14:paraId="3C40690B" w14:textId="791F5024" w:rsidR="00507F6D" w:rsidRDefault="00507F6D" w:rsidP="00507F6D">
      <w:pPr>
        <w:rPr>
          <w:rFonts w:ascii="宋体" w:eastAsia="宋体" w:hAnsi="宋体"/>
        </w:rPr>
      </w:pPr>
      <w:r w:rsidRPr="006E2320">
        <w:rPr>
          <w:rFonts w:ascii="宋体" w:eastAsia="宋体" w:hAnsi="宋体"/>
        </w:rPr>
        <w:t>VCF_ERROR</w:t>
      </w:r>
      <w:r>
        <w:rPr>
          <w:rFonts w:ascii="宋体" w:eastAsia="宋体" w:hAnsi="宋体" w:hint="eastAsia"/>
        </w:rPr>
        <w:t>：截取失败</w:t>
      </w:r>
      <w:r w:rsidR="000D01B8">
        <w:rPr>
          <w:rFonts w:ascii="宋体" w:eastAsia="宋体" w:hAnsi="宋体" w:hint="eastAsia"/>
        </w:rPr>
        <w:t>；或待截长字符串为空（长字符串全部截完）</w:t>
      </w:r>
    </w:p>
    <w:p w14:paraId="0E0AB014" w14:textId="473A8881" w:rsidR="00507F6D" w:rsidRDefault="00507F6D" w:rsidP="00507F6D">
      <w:pPr>
        <w:rPr>
          <w:rFonts w:ascii="宋体" w:eastAsia="宋体" w:hAnsi="宋体"/>
        </w:rPr>
      </w:pPr>
      <w:r w:rsidRPr="006E2320">
        <w:rPr>
          <w:rFonts w:ascii="宋体" w:eastAsia="宋体" w:hAnsi="宋体"/>
        </w:rPr>
        <w:t>VCF_OK</w:t>
      </w:r>
      <w:r>
        <w:rPr>
          <w:rFonts w:ascii="宋体" w:eastAsia="宋体" w:hAnsi="宋体" w:hint="eastAsia"/>
        </w:rPr>
        <w:t>：截取成功</w:t>
      </w:r>
    </w:p>
    <w:p w14:paraId="4D6239BA" w14:textId="176789E8" w:rsidR="00305CE2" w:rsidRDefault="00305CE2" w:rsidP="00E157D2">
      <w:pPr>
        <w:rPr>
          <w:rFonts w:ascii="宋体" w:eastAsia="宋体" w:hAnsi="宋体"/>
        </w:rPr>
      </w:pPr>
    </w:p>
    <w:p w14:paraId="56697375" w14:textId="77777777" w:rsidR="003B6CD4" w:rsidRPr="00554AD5" w:rsidRDefault="003B6CD4" w:rsidP="003B6CD4">
      <w:pPr>
        <w:rPr>
          <w:ins w:id="460" w:author="zuo Oliver" w:date="2023-05-16T21:15:00Z"/>
          <w:rFonts w:ascii="宋体" w:eastAsia="宋体" w:hAnsi="宋体"/>
          <w:b/>
          <w:bCs/>
        </w:rPr>
      </w:pPr>
      <w:ins w:id="461" w:author="zuo Oliver" w:date="2023-05-16T21:15:00Z">
        <w:r w:rsidRPr="00554AD5">
          <w:rPr>
            <w:rFonts w:ascii="宋体" w:eastAsia="宋体" w:hAnsi="宋体"/>
            <w:b/>
            <w:bCs/>
          </w:rPr>
          <w:t xml:space="preserve">void </w:t>
        </w:r>
        <w:proofErr w:type="spellStart"/>
        <w:proofErr w:type="gramStart"/>
        <w:r w:rsidRPr="00554AD5">
          <w:rPr>
            <w:rFonts w:ascii="宋体" w:eastAsia="宋体" w:hAnsi="宋体"/>
            <w:b/>
            <w:bCs/>
          </w:rPr>
          <w:t>printDataLine</w:t>
        </w:r>
        <w:proofErr w:type="spellEnd"/>
        <w:r w:rsidRPr="00554AD5">
          <w:rPr>
            <w:rFonts w:ascii="宋体" w:eastAsia="宋体" w:hAnsi="宋体"/>
            <w:b/>
            <w:bCs/>
          </w:rPr>
          <w:t>(</w:t>
        </w:r>
        <w:proofErr w:type="gramEnd"/>
        <w:r w:rsidRPr="00554AD5">
          <w:rPr>
            <w:rFonts w:ascii="宋体" w:eastAsia="宋体" w:hAnsi="宋体"/>
            <w:b/>
            <w:bCs/>
          </w:rPr>
          <w:t>DATA_LINE *</w:t>
        </w:r>
        <w:proofErr w:type="spellStart"/>
        <w:r w:rsidRPr="00554AD5">
          <w:rPr>
            <w:rFonts w:ascii="宋体" w:eastAsia="宋体" w:hAnsi="宋体"/>
            <w:b/>
            <w:bCs/>
          </w:rPr>
          <w:t>dl</w:t>
        </w:r>
        <w:r>
          <w:rPr>
            <w:rFonts w:ascii="宋体" w:eastAsia="宋体" w:hAnsi="宋体" w:hint="eastAsia"/>
            <w:b/>
            <w:bCs/>
          </w:rPr>
          <w:t>p</w:t>
        </w:r>
        <w:proofErr w:type="spellEnd"/>
        <w:r w:rsidRPr="00554AD5">
          <w:rPr>
            <w:rFonts w:ascii="宋体" w:eastAsia="宋体" w:hAnsi="宋体"/>
            <w:b/>
            <w:bCs/>
          </w:rPr>
          <w:t>)</w:t>
        </w:r>
        <w:r>
          <w:rPr>
            <w:rFonts w:ascii="宋体" w:eastAsia="宋体" w:hAnsi="宋体"/>
            <w:b/>
            <w:bCs/>
          </w:rPr>
          <w:t>;</w:t>
        </w:r>
      </w:ins>
    </w:p>
    <w:p w14:paraId="267F2825" w14:textId="77777777" w:rsidR="003B6CD4" w:rsidRPr="006E2320" w:rsidRDefault="003B6CD4" w:rsidP="003B6CD4">
      <w:pPr>
        <w:rPr>
          <w:ins w:id="462" w:author="zuo Oliver" w:date="2023-05-16T21:15:00Z"/>
          <w:rFonts w:ascii="宋体" w:eastAsia="宋体" w:hAnsi="宋体"/>
          <w:b/>
          <w:bCs/>
        </w:rPr>
      </w:pPr>
      <w:ins w:id="463" w:author="zuo Oliver" w:date="2023-05-16T21:15:00Z">
        <w:r w:rsidRPr="006E2320">
          <w:rPr>
            <w:rFonts w:ascii="宋体" w:eastAsia="宋体" w:hAnsi="宋体" w:hint="eastAsia"/>
            <w:b/>
            <w:bCs/>
          </w:rPr>
          <w:t>功能：</w:t>
        </w:r>
      </w:ins>
    </w:p>
    <w:p w14:paraId="7733E8B5" w14:textId="77777777" w:rsidR="003B6CD4" w:rsidRDefault="003B6CD4" w:rsidP="003B6CD4">
      <w:pPr>
        <w:rPr>
          <w:ins w:id="464" w:author="zuo Oliver" w:date="2023-05-16T21:15:00Z"/>
          <w:rFonts w:ascii="宋体" w:eastAsia="宋体" w:hAnsi="宋体"/>
        </w:rPr>
      </w:pPr>
      <w:ins w:id="465" w:author="zuo Oliver" w:date="2023-05-16T21:15:00Z">
        <w:r>
          <w:rPr>
            <w:rFonts w:ascii="宋体" w:eastAsia="宋体" w:hAnsi="宋体" w:hint="eastAsia"/>
          </w:rPr>
          <w:t>打印显示</w:t>
        </w:r>
        <w:proofErr w:type="spellStart"/>
        <w:r>
          <w:rPr>
            <w:rFonts w:ascii="宋体" w:eastAsia="宋体" w:hAnsi="宋体"/>
          </w:rPr>
          <w:t>dl</w:t>
        </w:r>
        <w:r>
          <w:rPr>
            <w:rFonts w:ascii="宋体" w:eastAsia="宋体" w:hAnsi="宋体" w:hint="eastAsia"/>
          </w:rPr>
          <w:t>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结构体中的所有成员变量的值，用于显示</w:t>
        </w:r>
        <w:proofErr w:type="spellStart"/>
        <w:r>
          <w:rPr>
            <w:rFonts w:ascii="宋体" w:eastAsia="宋体" w:hAnsi="宋体" w:hint="eastAsia"/>
          </w:rPr>
          <w:t>dlp</w:t>
        </w:r>
        <w:proofErr w:type="spellEnd"/>
        <w:r>
          <w:rPr>
            <w:rFonts w:ascii="宋体" w:eastAsia="宋体" w:hAnsi="宋体" w:hint="eastAsia"/>
          </w:rPr>
          <w:t>中存储内容。</w:t>
        </w:r>
      </w:ins>
    </w:p>
    <w:p w14:paraId="1D735CB8" w14:textId="77777777" w:rsidR="003B6CD4" w:rsidRPr="006E2320" w:rsidRDefault="003B6CD4" w:rsidP="003B6CD4">
      <w:pPr>
        <w:rPr>
          <w:ins w:id="466" w:author="zuo Oliver" w:date="2023-05-16T21:15:00Z"/>
          <w:rFonts w:ascii="宋体" w:eastAsia="宋体" w:hAnsi="宋体"/>
          <w:b/>
          <w:bCs/>
        </w:rPr>
      </w:pPr>
      <w:ins w:id="467" w:author="zuo Oliver" w:date="2023-05-16T21:15:00Z">
        <w:r w:rsidRPr="006E2320">
          <w:rPr>
            <w:rFonts w:ascii="宋体" w:eastAsia="宋体" w:hAnsi="宋体" w:hint="eastAsia"/>
            <w:b/>
            <w:bCs/>
          </w:rPr>
          <w:t>参数：</w:t>
        </w:r>
      </w:ins>
    </w:p>
    <w:p w14:paraId="6DB8C726" w14:textId="77777777" w:rsidR="003B6CD4" w:rsidRDefault="003B6CD4" w:rsidP="003B6CD4">
      <w:pPr>
        <w:rPr>
          <w:ins w:id="468" w:author="zuo Oliver" w:date="2023-05-16T21:15:00Z"/>
          <w:rFonts w:ascii="宋体" w:eastAsia="宋体" w:hAnsi="宋体"/>
        </w:rPr>
      </w:pPr>
      <w:proofErr w:type="spellStart"/>
      <w:ins w:id="469" w:author="zuo Oliver" w:date="2023-05-16T21:15:00Z">
        <w:r>
          <w:rPr>
            <w:rFonts w:ascii="宋体" w:eastAsia="宋体" w:hAnsi="宋体"/>
          </w:rPr>
          <w:t>dl</w:t>
        </w:r>
        <w:r>
          <w:rPr>
            <w:rFonts w:ascii="宋体" w:eastAsia="宋体" w:hAnsi="宋体" w:hint="eastAsia"/>
          </w:rPr>
          <w:t>p</w:t>
        </w:r>
        <w:proofErr w:type="spellEnd"/>
        <w:r>
          <w:rPr>
            <w:rFonts w:ascii="宋体" w:eastAsia="宋体" w:hAnsi="宋体" w:hint="eastAsia"/>
          </w:rPr>
          <w:t>：结构体DATA_LINE的指针</w:t>
        </w:r>
      </w:ins>
    </w:p>
    <w:p w14:paraId="64BCE182" w14:textId="77777777" w:rsidR="003B6CD4" w:rsidRPr="006E2320" w:rsidRDefault="003B6CD4" w:rsidP="003B6CD4">
      <w:pPr>
        <w:rPr>
          <w:ins w:id="470" w:author="zuo Oliver" w:date="2023-05-16T21:15:00Z"/>
          <w:rFonts w:ascii="宋体" w:eastAsia="宋体" w:hAnsi="宋体"/>
          <w:b/>
          <w:bCs/>
        </w:rPr>
      </w:pPr>
      <w:ins w:id="471" w:author="zuo Oliver" w:date="2023-05-16T21:15:00Z">
        <w:r w:rsidRPr="006E2320">
          <w:rPr>
            <w:rFonts w:ascii="宋体" w:eastAsia="宋体" w:hAnsi="宋体" w:hint="eastAsia"/>
            <w:b/>
            <w:bCs/>
          </w:rPr>
          <w:t>返回值：</w:t>
        </w:r>
      </w:ins>
    </w:p>
    <w:p w14:paraId="3D2416DD" w14:textId="77777777" w:rsidR="003B6CD4" w:rsidRDefault="003B6CD4" w:rsidP="003B6CD4">
      <w:pPr>
        <w:rPr>
          <w:ins w:id="472" w:author="zuo Oliver" w:date="2023-05-16T21:15:00Z"/>
          <w:rFonts w:ascii="宋体" w:eastAsia="宋体" w:hAnsi="宋体"/>
        </w:rPr>
      </w:pPr>
      <w:ins w:id="473" w:author="zuo Oliver" w:date="2023-05-16T21:15:00Z">
        <w:r>
          <w:rPr>
            <w:rFonts w:ascii="宋体" w:eastAsia="宋体" w:hAnsi="宋体" w:hint="eastAsia"/>
          </w:rPr>
          <w:t>无。</w:t>
        </w:r>
      </w:ins>
    </w:p>
    <w:p w14:paraId="7A225A6D" w14:textId="12F3FCF0" w:rsidR="004C70ED" w:rsidRDefault="004C70ED" w:rsidP="00E157D2">
      <w:pPr>
        <w:rPr>
          <w:ins w:id="474" w:author="zuo Oliver" w:date="2023-05-16T21:15:00Z"/>
          <w:rFonts w:ascii="宋体" w:eastAsia="宋体" w:hAnsi="宋体"/>
        </w:rPr>
      </w:pPr>
    </w:p>
    <w:p w14:paraId="59B83A7C" w14:textId="77777777" w:rsidR="003B6CD4" w:rsidRDefault="003B6CD4" w:rsidP="00E157D2">
      <w:pPr>
        <w:rPr>
          <w:rFonts w:ascii="宋体" w:eastAsia="宋体" w:hAnsi="宋体"/>
        </w:rPr>
      </w:pPr>
    </w:p>
    <w:p w14:paraId="09B1D670" w14:textId="100AF156" w:rsidR="004C70ED" w:rsidRDefault="004C70ED" w:rsidP="0018677F">
      <w:pPr>
        <w:pStyle w:val="2"/>
      </w:pPr>
      <w:bookmarkStart w:id="475" w:name="_Toc135517954"/>
      <w:proofErr w:type="spellStart"/>
      <w:r>
        <w:rPr>
          <w:rFonts w:hint="eastAsia"/>
        </w:rPr>
        <w:t>vcflib</w:t>
      </w:r>
      <w:proofErr w:type="spellEnd"/>
      <w:r>
        <w:t xml:space="preserve"> </w:t>
      </w:r>
      <w:r>
        <w:rPr>
          <w:rFonts w:hint="eastAsia"/>
        </w:rPr>
        <w:t>用户可调节的宏参数</w:t>
      </w:r>
      <w:bookmarkEnd w:id="475"/>
    </w:p>
    <w:p w14:paraId="66352FB9" w14:textId="7A2B7960" w:rsidR="004C70ED" w:rsidRDefault="004C70ED" w:rsidP="00E157D2">
      <w:pPr>
        <w:rPr>
          <w:rFonts w:ascii="宋体" w:eastAsia="宋体" w:hAnsi="宋体"/>
        </w:rPr>
      </w:pPr>
      <w:r>
        <w:rPr>
          <w:rFonts w:ascii="宋体" w:eastAsia="宋体" w:hAnsi="宋体" w:hint="eastAsia"/>
        </w:rPr>
        <w:t>在</w:t>
      </w:r>
      <w:proofErr w:type="spellStart"/>
      <w:r>
        <w:rPr>
          <w:rFonts w:ascii="宋体" w:eastAsia="宋体" w:hAnsi="宋体" w:hint="eastAsia"/>
        </w:rPr>
        <w:t>inc</w:t>
      </w:r>
      <w:proofErr w:type="spellEnd"/>
      <w:r>
        <w:rPr>
          <w:rFonts w:ascii="宋体" w:eastAsia="宋体" w:hAnsi="宋体"/>
        </w:rPr>
        <w:t>/</w:t>
      </w:r>
      <w:proofErr w:type="spellStart"/>
      <w:r>
        <w:rPr>
          <w:rFonts w:ascii="宋体" w:eastAsia="宋体" w:hAnsi="宋体"/>
        </w:rPr>
        <w:t>vcflib.h</w:t>
      </w:r>
      <w:proofErr w:type="spellEnd"/>
      <w:r>
        <w:rPr>
          <w:rFonts w:ascii="宋体" w:eastAsia="宋体" w:hAnsi="宋体" w:hint="eastAsia"/>
        </w:rPr>
        <w:t>文件中，有一些宏定义，用户可以根据不同的需求进行动态调整。</w:t>
      </w:r>
    </w:p>
    <w:p w14:paraId="68F4663A" w14:textId="77777777" w:rsidR="003B6CD4" w:rsidRPr="004C70ED" w:rsidRDefault="003B6CD4" w:rsidP="003B6CD4">
      <w:pPr>
        <w:rPr>
          <w:ins w:id="476" w:author="zuo Oliver" w:date="2023-05-16T21:15:00Z"/>
          <w:rFonts w:ascii="宋体" w:eastAsia="宋体" w:hAnsi="宋体"/>
        </w:rPr>
      </w:pPr>
      <w:ins w:id="477" w:author="zuo Oliver" w:date="2023-05-16T21:15:00Z">
        <w:r w:rsidRPr="0077163C">
          <w:rPr>
            <w:rFonts w:ascii="宋体" w:eastAsia="宋体" w:hAnsi="宋体"/>
            <w:b/>
            <w:bCs/>
          </w:rPr>
          <w:t>BT_MAX_LINE_SIZE</w:t>
        </w:r>
        <w:r>
          <w:rPr>
            <w:rFonts w:ascii="宋体" w:eastAsia="宋体" w:hAnsi="宋体" w:hint="eastAsia"/>
            <w:b/>
            <w:bCs/>
          </w:rPr>
          <w:t>：</w:t>
        </w:r>
        <w:r w:rsidRPr="004C70ED">
          <w:rPr>
            <w:rFonts w:ascii="宋体" w:eastAsia="宋体" w:hAnsi="宋体" w:hint="eastAsia"/>
          </w:rPr>
          <w:t>当前该库支持的</w:t>
        </w:r>
        <w:r>
          <w:rPr>
            <w:rFonts w:ascii="宋体" w:eastAsia="宋体" w:hAnsi="宋体" w:hint="eastAsia"/>
          </w:rPr>
          <w:t>读取</w:t>
        </w:r>
        <w:proofErr w:type="spellStart"/>
        <w:r>
          <w:rPr>
            <w:rFonts w:ascii="宋体" w:eastAsia="宋体" w:hAnsi="宋体" w:hint="eastAsia"/>
          </w:rPr>
          <w:t>vcf</w:t>
        </w:r>
        <w:proofErr w:type="spellEnd"/>
        <w:r>
          <w:rPr>
            <w:rFonts w:ascii="宋体" w:eastAsia="宋体" w:hAnsi="宋体" w:hint="eastAsia"/>
          </w:rPr>
          <w:t>文件中，一行中</w:t>
        </w:r>
        <w:r w:rsidRPr="004C70ED">
          <w:rPr>
            <w:rFonts w:ascii="宋体" w:eastAsia="宋体" w:hAnsi="宋体" w:hint="eastAsia"/>
          </w:rPr>
          <w:t>最大</w:t>
        </w:r>
        <w:r>
          <w:rPr>
            <w:rFonts w:ascii="宋体" w:eastAsia="宋体" w:hAnsi="宋体" w:hint="eastAsia"/>
          </w:rPr>
          <w:t>的字符数量。当前值为</w:t>
        </w:r>
        <w:r>
          <w:rPr>
            <w:rFonts w:ascii="宋体" w:eastAsia="宋体" w:hAnsi="宋体"/>
          </w:rPr>
          <w:t>6</w:t>
        </w:r>
        <w:r>
          <w:rPr>
            <w:rFonts w:ascii="宋体" w:eastAsia="宋体" w:hAnsi="宋体" w:hint="eastAsia"/>
          </w:rPr>
          <w:t>M。若因需要处理的</w:t>
        </w:r>
        <w:proofErr w:type="spellStart"/>
        <w:r>
          <w:rPr>
            <w:rFonts w:ascii="宋体" w:eastAsia="宋体" w:hAnsi="宋体" w:hint="eastAsia"/>
          </w:rPr>
          <w:t>vcf</w:t>
        </w:r>
        <w:proofErr w:type="spellEnd"/>
        <w:r>
          <w:rPr>
            <w:rFonts w:ascii="宋体" w:eastAsia="宋体" w:hAnsi="宋体" w:hint="eastAsia"/>
          </w:rPr>
          <w:t>文件一行字符数特别大而产生了错误，可以将其值改大后重新编译即可。</w:t>
        </w:r>
      </w:ins>
    </w:p>
    <w:p w14:paraId="353B480C" w14:textId="2F5848FA" w:rsidR="004C70ED" w:rsidRPr="004C70ED" w:rsidDel="003B6CD4" w:rsidRDefault="004C70ED" w:rsidP="00E157D2">
      <w:pPr>
        <w:rPr>
          <w:del w:id="478" w:author="zuo Oliver" w:date="2023-05-16T21:15:00Z"/>
          <w:rFonts w:ascii="宋体" w:eastAsia="宋体" w:hAnsi="宋体"/>
        </w:rPr>
      </w:pPr>
      <w:del w:id="479" w:author="zuo Oliver" w:date="2023-05-16T21:15:00Z">
        <w:r w:rsidRPr="004C70ED" w:rsidDel="003B6CD4">
          <w:rPr>
            <w:rFonts w:ascii="宋体" w:eastAsia="宋体" w:hAnsi="宋体"/>
            <w:b/>
            <w:bCs/>
          </w:rPr>
          <w:delText>MAX_SUPPORT_SAMPLE_NUM</w:delText>
        </w:r>
        <w:r w:rsidDel="003B6CD4">
          <w:rPr>
            <w:rFonts w:ascii="宋体" w:eastAsia="宋体" w:hAnsi="宋体" w:hint="eastAsia"/>
            <w:b/>
            <w:bCs/>
          </w:rPr>
          <w:delText>：</w:delText>
        </w:r>
        <w:r w:rsidRPr="004C70ED" w:rsidDel="003B6CD4">
          <w:rPr>
            <w:rFonts w:ascii="宋体" w:eastAsia="宋体" w:hAnsi="宋体" w:hint="eastAsia"/>
          </w:rPr>
          <w:delText>当前该库支持的</w:delText>
        </w:r>
        <w:r w:rsidDel="003B6CD4">
          <w:rPr>
            <w:rFonts w:ascii="宋体" w:eastAsia="宋体" w:hAnsi="宋体" w:hint="eastAsia"/>
          </w:rPr>
          <w:delText>读取vcf文件中</w:delText>
        </w:r>
        <w:r w:rsidRPr="004C70ED" w:rsidDel="003B6CD4">
          <w:rPr>
            <w:rFonts w:ascii="宋体" w:eastAsia="宋体" w:hAnsi="宋体" w:hint="eastAsia"/>
          </w:rPr>
          <w:delText>最大samples</w:delText>
        </w:r>
        <w:r w:rsidDel="003B6CD4">
          <w:rPr>
            <w:rFonts w:ascii="宋体" w:eastAsia="宋体" w:hAnsi="宋体" w:hint="eastAsia"/>
          </w:rPr>
          <w:delText>的数量。当前值为1M。即最高支持读取1M个samples的vcf文件。</w:delText>
        </w:r>
      </w:del>
    </w:p>
    <w:p w14:paraId="6353F0FB" w14:textId="0451FDE4" w:rsidR="004C70ED" w:rsidRDefault="004C70ED" w:rsidP="00E157D2">
      <w:pPr>
        <w:rPr>
          <w:rFonts w:ascii="宋体" w:eastAsia="宋体" w:hAnsi="宋体"/>
        </w:rPr>
      </w:pPr>
      <w:r w:rsidRPr="004C70ED">
        <w:rPr>
          <w:rFonts w:ascii="宋体" w:eastAsia="宋体" w:hAnsi="宋体"/>
          <w:b/>
          <w:bCs/>
        </w:rPr>
        <w:t>OPEN_MP_THREAD_NUM</w:t>
      </w:r>
      <w:r w:rsidRPr="004C70ED">
        <w:rPr>
          <w:rFonts w:ascii="宋体" w:eastAsia="宋体" w:hAnsi="宋体" w:hint="eastAsia"/>
          <w:b/>
          <w:bCs/>
        </w:rPr>
        <w:t>：</w:t>
      </w:r>
      <w:r>
        <w:rPr>
          <w:rFonts w:ascii="宋体" w:eastAsia="宋体" w:hAnsi="宋体" w:hint="eastAsia"/>
        </w:rPr>
        <w:t>在进行读取</w:t>
      </w:r>
      <w:proofErr w:type="spellStart"/>
      <w:r>
        <w:rPr>
          <w:rFonts w:ascii="宋体" w:eastAsia="宋体" w:hAnsi="宋体" w:hint="eastAsia"/>
        </w:rPr>
        <w:t>vcf</w:t>
      </w:r>
      <w:proofErr w:type="spellEnd"/>
      <w:r>
        <w:rPr>
          <w:rFonts w:ascii="宋体" w:eastAsia="宋体" w:hAnsi="宋体" w:hint="eastAsia"/>
        </w:rPr>
        <w:t>文件中的数据解析时，开启的</w:t>
      </w:r>
      <w:proofErr w:type="spellStart"/>
      <w:r>
        <w:rPr>
          <w:rFonts w:ascii="宋体" w:eastAsia="宋体" w:hAnsi="宋体" w:hint="eastAsia"/>
        </w:rPr>
        <w:t>openMP</w:t>
      </w:r>
      <w:proofErr w:type="spellEnd"/>
      <w:r>
        <w:rPr>
          <w:rFonts w:ascii="宋体" w:eastAsia="宋体" w:hAnsi="宋体" w:hint="eastAsia"/>
        </w:rPr>
        <w:t>的线程数。当前值为1</w:t>
      </w:r>
      <w:r>
        <w:rPr>
          <w:rFonts w:ascii="宋体" w:eastAsia="宋体" w:hAnsi="宋体"/>
        </w:rPr>
        <w:t>0</w:t>
      </w:r>
      <w:r>
        <w:rPr>
          <w:rFonts w:ascii="宋体" w:eastAsia="宋体" w:hAnsi="宋体" w:hint="eastAsia"/>
        </w:rPr>
        <w:t>。用户可以提高该值来提高整个库读取</w:t>
      </w:r>
      <w:proofErr w:type="spellStart"/>
      <w:r>
        <w:rPr>
          <w:rFonts w:ascii="宋体" w:eastAsia="宋体" w:hAnsi="宋体" w:hint="eastAsia"/>
        </w:rPr>
        <w:t>vcf</w:t>
      </w:r>
      <w:proofErr w:type="spellEnd"/>
      <w:r>
        <w:rPr>
          <w:rFonts w:ascii="宋体" w:eastAsia="宋体" w:hAnsi="宋体" w:hint="eastAsia"/>
        </w:rPr>
        <w:t>文件的速度，但整体速度受硬盘I/</w:t>
      </w:r>
      <w:r>
        <w:rPr>
          <w:rFonts w:ascii="宋体" w:eastAsia="宋体" w:hAnsi="宋体"/>
        </w:rPr>
        <w:t>O</w:t>
      </w:r>
      <w:r>
        <w:rPr>
          <w:rFonts w:ascii="宋体" w:eastAsia="宋体" w:hAnsi="宋体" w:hint="eastAsia"/>
        </w:rPr>
        <w:t>限制和CPU核数限制。</w:t>
      </w:r>
    </w:p>
    <w:p w14:paraId="5885CC8C" w14:textId="0B18FB42" w:rsidR="004A7407" w:rsidRPr="001724E4" w:rsidRDefault="0075122C" w:rsidP="00E157D2">
      <w:pPr>
        <w:rPr>
          <w:rFonts w:ascii="宋体" w:eastAsia="宋体" w:hAnsi="宋体"/>
          <w:b/>
          <w:bCs/>
        </w:rPr>
      </w:pPr>
      <w:r w:rsidRPr="001724E4">
        <w:rPr>
          <w:rFonts w:ascii="宋体" w:eastAsia="宋体" w:hAnsi="宋体" w:hint="eastAsia"/>
          <w:b/>
          <w:bCs/>
        </w:rPr>
        <w:t>（注：调节后需要重新编译该库才会生效）</w:t>
      </w:r>
    </w:p>
    <w:p w14:paraId="7B759376" w14:textId="68A6FE51" w:rsidR="004A7407" w:rsidRDefault="004A7407" w:rsidP="00E157D2">
      <w:pPr>
        <w:rPr>
          <w:rFonts w:ascii="宋体" w:eastAsia="宋体" w:hAnsi="宋体"/>
        </w:rPr>
      </w:pPr>
    </w:p>
    <w:p w14:paraId="69774B5B" w14:textId="2092CB69" w:rsidR="004A7407" w:rsidRDefault="004A7407" w:rsidP="00E157D2">
      <w:pPr>
        <w:rPr>
          <w:rFonts w:ascii="宋体" w:eastAsia="宋体" w:hAnsi="宋体"/>
        </w:rPr>
      </w:pPr>
    </w:p>
    <w:p w14:paraId="3A923D75" w14:textId="174C81D4" w:rsidR="004A7407" w:rsidRDefault="004A7407" w:rsidP="00E157D2">
      <w:pPr>
        <w:rPr>
          <w:rFonts w:ascii="宋体" w:eastAsia="宋体" w:hAnsi="宋体"/>
        </w:rPr>
      </w:pPr>
    </w:p>
    <w:p w14:paraId="6D1D7110" w14:textId="1D8764DB" w:rsidR="004A7407" w:rsidRDefault="004A7407" w:rsidP="00E157D2">
      <w:pPr>
        <w:rPr>
          <w:rFonts w:ascii="宋体" w:eastAsia="宋体" w:hAnsi="宋体"/>
        </w:rPr>
      </w:pPr>
    </w:p>
    <w:p w14:paraId="6E34EAB7" w14:textId="7F1D616B" w:rsidR="004A7407" w:rsidRDefault="004A7407" w:rsidP="00E157D2">
      <w:pPr>
        <w:rPr>
          <w:rFonts w:ascii="宋体" w:eastAsia="宋体" w:hAnsi="宋体"/>
        </w:rPr>
      </w:pPr>
    </w:p>
    <w:p w14:paraId="252F384A" w14:textId="1F8F3073" w:rsidR="004A7407" w:rsidRDefault="004A7407" w:rsidP="00E157D2">
      <w:pPr>
        <w:rPr>
          <w:rFonts w:ascii="宋体" w:eastAsia="宋体" w:hAnsi="宋体"/>
        </w:rPr>
      </w:pPr>
    </w:p>
    <w:p w14:paraId="53425CC8" w14:textId="33EE368E" w:rsidR="004A7407" w:rsidRDefault="004A7407" w:rsidP="00E157D2">
      <w:pPr>
        <w:rPr>
          <w:rFonts w:ascii="宋体" w:eastAsia="宋体" w:hAnsi="宋体"/>
        </w:rPr>
      </w:pPr>
    </w:p>
    <w:p w14:paraId="54AFAD84" w14:textId="72A0892D" w:rsidR="004A7407" w:rsidRDefault="004A7407" w:rsidP="00E157D2">
      <w:pPr>
        <w:rPr>
          <w:rFonts w:ascii="宋体" w:eastAsia="宋体" w:hAnsi="宋体"/>
        </w:rPr>
      </w:pPr>
    </w:p>
    <w:p w14:paraId="25D1203D" w14:textId="62CE960E" w:rsidR="004A7407" w:rsidRDefault="004A7407" w:rsidP="00E157D2">
      <w:pPr>
        <w:rPr>
          <w:rFonts w:ascii="宋体" w:eastAsia="宋体" w:hAnsi="宋体"/>
        </w:rPr>
      </w:pPr>
    </w:p>
    <w:p w14:paraId="2A5F8562" w14:textId="2D8CC277" w:rsidR="004A7407" w:rsidRDefault="004A7407" w:rsidP="00E157D2">
      <w:pPr>
        <w:rPr>
          <w:rFonts w:ascii="宋体" w:eastAsia="宋体" w:hAnsi="宋体"/>
        </w:rPr>
      </w:pPr>
    </w:p>
    <w:p w14:paraId="0C0D1C1C" w14:textId="0EF6FCD0" w:rsidR="004A7407" w:rsidRDefault="004A7407">
      <w:pPr>
        <w:widowControl/>
        <w:jc w:val="left"/>
        <w:rPr>
          <w:rFonts w:ascii="宋体" w:eastAsia="宋体" w:hAnsi="宋体"/>
        </w:rPr>
      </w:pPr>
    </w:p>
    <w:sectPr w:rsidR="004A7407" w:rsidSect="0035256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467FC" w14:textId="77777777" w:rsidR="009E0A24" w:rsidRDefault="009E0A24" w:rsidP="00A44A90">
      <w:r>
        <w:separator/>
      </w:r>
    </w:p>
  </w:endnote>
  <w:endnote w:type="continuationSeparator" w:id="0">
    <w:p w14:paraId="1417E804" w14:textId="77777777" w:rsidR="009E0A24" w:rsidRDefault="009E0A24" w:rsidP="00A4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495644"/>
      <w:docPartObj>
        <w:docPartGallery w:val="Page Numbers (Bottom of Page)"/>
        <w:docPartUnique/>
      </w:docPartObj>
    </w:sdtPr>
    <w:sdtContent>
      <w:p w14:paraId="3369951E" w14:textId="208DB6D7" w:rsidR="00352562" w:rsidRDefault="00352562">
        <w:pPr>
          <w:pStyle w:val="a5"/>
          <w:jc w:val="center"/>
        </w:pPr>
        <w:r>
          <w:fldChar w:fldCharType="begin"/>
        </w:r>
        <w:r>
          <w:instrText>PAGE   \* MERGEFORMAT</w:instrText>
        </w:r>
        <w:r>
          <w:fldChar w:fldCharType="separate"/>
        </w:r>
        <w:r>
          <w:rPr>
            <w:lang w:val="zh-CN"/>
          </w:rPr>
          <w:t>2</w:t>
        </w:r>
        <w:r>
          <w:fldChar w:fldCharType="end"/>
        </w:r>
      </w:p>
    </w:sdtContent>
  </w:sdt>
  <w:p w14:paraId="23F555D1" w14:textId="77777777" w:rsidR="00352562" w:rsidRDefault="003525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6BB52" w14:textId="77777777" w:rsidR="009E0A24" w:rsidRDefault="009E0A24" w:rsidP="00A44A90">
      <w:r>
        <w:separator/>
      </w:r>
    </w:p>
  </w:footnote>
  <w:footnote w:type="continuationSeparator" w:id="0">
    <w:p w14:paraId="041EB629" w14:textId="77777777" w:rsidR="009E0A24" w:rsidRDefault="009E0A24" w:rsidP="00A44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866C7"/>
    <w:multiLevelType w:val="hybridMultilevel"/>
    <w:tmpl w:val="88EC5B40"/>
    <w:lvl w:ilvl="0" w:tplc="DC6A79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788166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uo Oliver">
    <w15:presenceInfo w15:providerId="Windows Live" w15:userId="f15fdc0dae02c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05"/>
    <w:rsid w:val="00012C05"/>
    <w:rsid w:val="00042CCE"/>
    <w:rsid w:val="00072941"/>
    <w:rsid w:val="000C17EE"/>
    <w:rsid w:val="000D01B8"/>
    <w:rsid w:val="000E2980"/>
    <w:rsid w:val="00120882"/>
    <w:rsid w:val="00122837"/>
    <w:rsid w:val="00133C7A"/>
    <w:rsid w:val="001724E4"/>
    <w:rsid w:val="0018677F"/>
    <w:rsid w:val="00197F52"/>
    <w:rsid w:val="001B1A67"/>
    <w:rsid w:val="001E3B2E"/>
    <w:rsid w:val="00202267"/>
    <w:rsid w:val="00244FF5"/>
    <w:rsid w:val="002478EF"/>
    <w:rsid w:val="00270D59"/>
    <w:rsid w:val="00290970"/>
    <w:rsid w:val="002C1E2E"/>
    <w:rsid w:val="002E76B9"/>
    <w:rsid w:val="00305CE2"/>
    <w:rsid w:val="00352562"/>
    <w:rsid w:val="0039233A"/>
    <w:rsid w:val="003B39DE"/>
    <w:rsid w:val="003B6CD4"/>
    <w:rsid w:val="003D1D6D"/>
    <w:rsid w:val="003F294D"/>
    <w:rsid w:val="003F79FC"/>
    <w:rsid w:val="00404D89"/>
    <w:rsid w:val="0041606A"/>
    <w:rsid w:val="00457316"/>
    <w:rsid w:val="004A7407"/>
    <w:rsid w:val="004C44F3"/>
    <w:rsid w:val="004C70ED"/>
    <w:rsid w:val="004F2A80"/>
    <w:rsid w:val="00507F6D"/>
    <w:rsid w:val="00527A49"/>
    <w:rsid w:val="00551BD3"/>
    <w:rsid w:val="0056745B"/>
    <w:rsid w:val="0059546E"/>
    <w:rsid w:val="005A3D66"/>
    <w:rsid w:val="005F2F32"/>
    <w:rsid w:val="00612D83"/>
    <w:rsid w:val="00616D09"/>
    <w:rsid w:val="00630971"/>
    <w:rsid w:val="00684253"/>
    <w:rsid w:val="006E2320"/>
    <w:rsid w:val="007271AB"/>
    <w:rsid w:val="0075122C"/>
    <w:rsid w:val="00762EB6"/>
    <w:rsid w:val="007841AB"/>
    <w:rsid w:val="007A0253"/>
    <w:rsid w:val="007A0EE2"/>
    <w:rsid w:val="007A1AB7"/>
    <w:rsid w:val="0080468A"/>
    <w:rsid w:val="0081191C"/>
    <w:rsid w:val="00831DF2"/>
    <w:rsid w:val="008A2ECD"/>
    <w:rsid w:val="008B4468"/>
    <w:rsid w:val="008D2619"/>
    <w:rsid w:val="008E0A2A"/>
    <w:rsid w:val="008F1109"/>
    <w:rsid w:val="008F5455"/>
    <w:rsid w:val="009208FA"/>
    <w:rsid w:val="0093193A"/>
    <w:rsid w:val="00950663"/>
    <w:rsid w:val="009637FF"/>
    <w:rsid w:val="009752A6"/>
    <w:rsid w:val="0098182C"/>
    <w:rsid w:val="00981FEB"/>
    <w:rsid w:val="009E0A24"/>
    <w:rsid w:val="009E3A2B"/>
    <w:rsid w:val="00A11B93"/>
    <w:rsid w:val="00A17348"/>
    <w:rsid w:val="00A44A90"/>
    <w:rsid w:val="00A722B6"/>
    <w:rsid w:val="00A72A0F"/>
    <w:rsid w:val="00AA30AD"/>
    <w:rsid w:val="00AD2EFB"/>
    <w:rsid w:val="00AE402B"/>
    <w:rsid w:val="00AF50DE"/>
    <w:rsid w:val="00B617F1"/>
    <w:rsid w:val="00B62D42"/>
    <w:rsid w:val="00BE69D0"/>
    <w:rsid w:val="00BF2C90"/>
    <w:rsid w:val="00C114CF"/>
    <w:rsid w:val="00C325C6"/>
    <w:rsid w:val="00C70913"/>
    <w:rsid w:val="00C76C47"/>
    <w:rsid w:val="00C817E9"/>
    <w:rsid w:val="00CD43B2"/>
    <w:rsid w:val="00CF6774"/>
    <w:rsid w:val="00D02378"/>
    <w:rsid w:val="00D047C8"/>
    <w:rsid w:val="00D175BA"/>
    <w:rsid w:val="00D360DE"/>
    <w:rsid w:val="00D4729C"/>
    <w:rsid w:val="00D95713"/>
    <w:rsid w:val="00DE56B1"/>
    <w:rsid w:val="00DF3F11"/>
    <w:rsid w:val="00E157D2"/>
    <w:rsid w:val="00E16F6C"/>
    <w:rsid w:val="00E22244"/>
    <w:rsid w:val="00E269EA"/>
    <w:rsid w:val="00EB4F7B"/>
    <w:rsid w:val="00EC59A5"/>
    <w:rsid w:val="00EE164A"/>
    <w:rsid w:val="00EE1D1F"/>
    <w:rsid w:val="00EF5388"/>
    <w:rsid w:val="00F23243"/>
    <w:rsid w:val="00F455BE"/>
    <w:rsid w:val="00F5241F"/>
    <w:rsid w:val="00F74451"/>
    <w:rsid w:val="00F821A6"/>
    <w:rsid w:val="00FB07C3"/>
    <w:rsid w:val="00FC1709"/>
    <w:rsid w:val="00FC2552"/>
    <w:rsid w:val="00FE1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3E7DA"/>
  <w15:chartTrackingRefBased/>
  <w15:docId w15:val="{2A58F7E8-3980-41B3-BED5-92B5FA45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9DE"/>
    <w:pPr>
      <w:widowControl w:val="0"/>
      <w:jc w:val="both"/>
    </w:pPr>
  </w:style>
  <w:style w:type="paragraph" w:styleId="1">
    <w:name w:val="heading 1"/>
    <w:basedOn w:val="a"/>
    <w:next w:val="a"/>
    <w:link w:val="10"/>
    <w:uiPriority w:val="9"/>
    <w:qFormat/>
    <w:rsid w:val="001867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1A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67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A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4A90"/>
    <w:rPr>
      <w:sz w:val="18"/>
      <w:szCs w:val="18"/>
    </w:rPr>
  </w:style>
  <w:style w:type="paragraph" w:styleId="a5">
    <w:name w:val="footer"/>
    <w:basedOn w:val="a"/>
    <w:link w:val="a6"/>
    <w:uiPriority w:val="99"/>
    <w:unhideWhenUsed/>
    <w:rsid w:val="00A44A90"/>
    <w:pPr>
      <w:tabs>
        <w:tab w:val="center" w:pos="4153"/>
        <w:tab w:val="right" w:pos="8306"/>
      </w:tabs>
      <w:snapToGrid w:val="0"/>
      <w:jc w:val="left"/>
    </w:pPr>
    <w:rPr>
      <w:sz w:val="18"/>
      <w:szCs w:val="18"/>
    </w:rPr>
  </w:style>
  <w:style w:type="character" w:customStyle="1" w:styleId="a6">
    <w:name w:val="页脚 字符"/>
    <w:basedOn w:val="a0"/>
    <w:link w:val="a5"/>
    <w:uiPriority w:val="99"/>
    <w:rsid w:val="00A44A90"/>
    <w:rPr>
      <w:sz w:val="18"/>
      <w:szCs w:val="18"/>
    </w:rPr>
  </w:style>
  <w:style w:type="paragraph" w:styleId="a7">
    <w:name w:val="List Paragraph"/>
    <w:basedOn w:val="a"/>
    <w:uiPriority w:val="34"/>
    <w:qFormat/>
    <w:rsid w:val="00A44A90"/>
    <w:pPr>
      <w:ind w:firstLineChars="200" w:firstLine="420"/>
    </w:pPr>
  </w:style>
  <w:style w:type="character" w:customStyle="1" w:styleId="20">
    <w:name w:val="标题 2 字符"/>
    <w:basedOn w:val="a0"/>
    <w:link w:val="2"/>
    <w:uiPriority w:val="9"/>
    <w:rsid w:val="001B1A6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8677F"/>
    <w:rPr>
      <w:b/>
      <w:bCs/>
      <w:kern w:val="44"/>
      <w:sz w:val="44"/>
      <w:szCs w:val="44"/>
    </w:rPr>
  </w:style>
  <w:style w:type="character" w:customStyle="1" w:styleId="30">
    <w:name w:val="标题 3 字符"/>
    <w:basedOn w:val="a0"/>
    <w:link w:val="3"/>
    <w:uiPriority w:val="9"/>
    <w:rsid w:val="0018677F"/>
    <w:rPr>
      <w:b/>
      <w:bCs/>
      <w:sz w:val="32"/>
      <w:szCs w:val="32"/>
    </w:rPr>
  </w:style>
  <w:style w:type="character" w:styleId="a8">
    <w:name w:val="Hyperlink"/>
    <w:basedOn w:val="a0"/>
    <w:uiPriority w:val="99"/>
    <w:unhideWhenUsed/>
    <w:rsid w:val="004F2A80"/>
    <w:rPr>
      <w:color w:val="0000FF"/>
      <w:u w:val="single"/>
    </w:rPr>
  </w:style>
  <w:style w:type="character" w:styleId="a9">
    <w:name w:val="FollowedHyperlink"/>
    <w:basedOn w:val="a0"/>
    <w:uiPriority w:val="99"/>
    <w:semiHidden/>
    <w:unhideWhenUsed/>
    <w:rsid w:val="004F2A80"/>
    <w:rPr>
      <w:color w:val="954F72" w:themeColor="followedHyperlink"/>
      <w:u w:val="single"/>
    </w:rPr>
  </w:style>
  <w:style w:type="character" w:styleId="aa">
    <w:name w:val="Unresolved Mention"/>
    <w:basedOn w:val="a0"/>
    <w:uiPriority w:val="99"/>
    <w:semiHidden/>
    <w:unhideWhenUsed/>
    <w:rsid w:val="003D1D6D"/>
    <w:rPr>
      <w:color w:val="605E5C"/>
      <w:shd w:val="clear" w:color="auto" w:fill="E1DFDD"/>
    </w:rPr>
  </w:style>
  <w:style w:type="paragraph" w:styleId="TOC">
    <w:name w:val="TOC Heading"/>
    <w:basedOn w:val="1"/>
    <w:next w:val="a"/>
    <w:uiPriority w:val="39"/>
    <w:unhideWhenUsed/>
    <w:qFormat/>
    <w:rsid w:val="004573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57316"/>
  </w:style>
  <w:style w:type="paragraph" w:styleId="TOC2">
    <w:name w:val="toc 2"/>
    <w:basedOn w:val="a"/>
    <w:next w:val="a"/>
    <w:autoRedefine/>
    <w:uiPriority w:val="39"/>
    <w:unhideWhenUsed/>
    <w:rsid w:val="00CD43B2"/>
    <w:pPr>
      <w:tabs>
        <w:tab w:val="right" w:leader="dot" w:pos="8296"/>
      </w:tabs>
      <w:ind w:leftChars="200" w:left="420"/>
      <w:pPrChange w:id="0" w:author="zuo Oliver" w:date="2023-05-20T23:32:00Z">
        <w:pPr>
          <w:widowControl w:val="0"/>
          <w:ind w:leftChars="200" w:left="420"/>
          <w:jc w:val="both"/>
        </w:pPr>
      </w:pPrChange>
    </w:pPr>
    <w:rPr>
      <w:rPrChange w:id="0" w:author="zuo Oliver" w:date="2023-05-20T23:32:00Z">
        <w:rPr>
          <w:rFonts w:asciiTheme="minorHAnsi" w:eastAsiaTheme="minorEastAsia" w:hAnsiTheme="minorHAnsi" w:cstheme="minorBidi"/>
          <w:kern w:val="2"/>
          <w:sz w:val="21"/>
          <w:szCs w:val="22"/>
          <w:lang w:val="en-US" w:eastAsia="zh-CN" w:bidi="ar-SA"/>
        </w:rPr>
      </w:rPrChange>
    </w:rPr>
  </w:style>
  <w:style w:type="paragraph" w:styleId="TOC3">
    <w:name w:val="toc 3"/>
    <w:basedOn w:val="a"/>
    <w:next w:val="a"/>
    <w:autoRedefine/>
    <w:uiPriority w:val="39"/>
    <w:unhideWhenUsed/>
    <w:rsid w:val="00457316"/>
    <w:pPr>
      <w:ind w:leftChars="400" w:left="840"/>
    </w:pPr>
  </w:style>
  <w:style w:type="paragraph" w:styleId="ab">
    <w:name w:val="No Spacing"/>
    <w:link w:val="ac"/>
    <w:uiPriority w:val="1"/>
    <w:qFormat/>
    <w:rsid w:val="007271AB"/>
    <w:rPr>
      <w:kern w:val="0"/>
      <w:sz w:val="22"/>
    </w:rPr>
  </w:style>
  <w:style w:type="character" w:customStyle="1" w:styleId="ac">
    <w:name w:val="无间隔 字符"/>
    <w:basedOn w:val="a0"/>
    <w:link w:val="ab"/>
    <w:uiPriority w:val="1"/>
    <w:rsid w:val="007271AB"/>
    <w:rPr>
      <w:kern w:val="0"/>
      <w:sz w:val="22"/>
    </w:rPr>
  </w:style>
  <w:style w:type="paragraph" w:styleId="ad">
    <w:name w:val="Revision"/>
    <w:hidden/>
    <w:uiPriority w:val="99"/>
    <w:semiHidden/>
    <w:rsid w:val="00A1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EE427CA0EF47E5B415F97D81145D83"/>
        <w:category>
          <w:name w:val="常规"/>
          <w:gallery w:val="placeholder"/>
        </w:category>
        <w:types>
          <w:type w:val="bbPlcHdr"/>
        </w:types>
        <w:behaviors>
          <w:behavior w:val="content"/>
        </w:behaviors>
        <w:guid w:val="{7AC3F51A-69C1-4406-99AA-071D8708D793}"/>
      </w:docPartPr>
      <w:docPartBody>
        <w:p w:rsidR="00F96900" w:rsidRDefault="00036D02" w:rsidP="00036D02">
          <w:pPr>
            <w:pStyle w:val="D9EE427CA0EF47E5B415F97D81145D83"/>
          </w:pPr>
          <w:r>
            <w:rPr>
              <w:color w:val="2F5496" w:themeColor="accent1" w:themeShade="BF"/>
              <w:sz w:val="24"/>
              <w:szCs w:val="24"/>
              <w:lang w:val="zh-CN"/>
            </w:rPr>
            <w:t>[公司名称]</w:t>
          </w:r>
        </w:p>
      </w:docPartBody>
    </w:docPart>
    <w:docPart>
      <w:docPartPr>
        <w:name w:val="84DD9976D5A044AE858AAFB6DE727925"/>
        <w:category>
          <w:name w:val="常规"/>
          <w:gallery w:val="placeholder"/>
        </w:category>
        <w:types>
          <w:type w:val="bbPlcHdr"/>
        </w:types>
        <w:behaviors>
          <w:behavior w:val="content"/>
        </w:behaviors>
        <w:guid w:val="{045A108B-948F-4B63-B3D6-C3DD3A39C8D4}"/>
      </w:docPartPr>
      <w:docPartBody>
        <w:p w:rsidR="00F96900" w:rsidRDefault="00036D02" w:rsidP="00036D02">
          <w:pPr>
            <w:pStyle w:val="84DD9976D5A044AE858AAFB6DE727925"/>
          </w:pPr>
          <w:r>
            <w:rPr>
              <w:rFonts w:asciiTheme="majorHAnsi" w:eastAsiaTheme="majorEastAsia" w:hAnsiTheme="majorHAnsi" w:cstheme="majorBidi"/>
              <w:color w:val="4472C4" w:themeColor="accent1"/>
              <w:sz w:val="88"/>
              <w:szCs w:val="88"/>
              <w:lang w:val="zh-CN"/>
            </w:rPr>
            <w:t>[文档标题]</w:t>
          </w:r>
        </w:p>
      </w:docPartBody>
    </w:docPart>
    <w:docPart>
      <w:docPartPr>
        <w:name w:val="4EED7287F3A14C80AAD6BD005763BA41"/>
        <w:category>
          <w:name w:val="常规"/>
          <w:gallery w:val="placeholder"/>
        </w:category>
        <w:types>
          <w:type w:val="bbPlcHdr"/>
        </w:types>
        <w:behaviors>
          <w:behavior w:val="content"/>
        </w:behaviors>
        <w:guid w:val="{F29FFB17-EB3D-4E6F-9695-1027DBFB84FE}"/>
      </w:docPartPr>
      <w:docPartBody>
        <w:p w:rsidR="00F96900" w:rsidRDefault="00036D02" w:rsidP="00036D02">
          <w:pPr>
            <w:pStyle w:val="4EED7287F3A14C80AAD6BD005763BA41"/>
          </w:pPr>
          <w:r>
            <w:rPr>
              <w:color w:val="2F5496" w:themeColor="accent1" w:themeShade="BF"/>
              <w:sz w:val="24"/>
              <w:szCs w:val="24"/>
              <w:lang w:val="zh-CN"/>
            </w:rPr>
            <w:t>[文档副标题]</w:t>
          </w:r>
        </w:p>
      </w:docPartBody>
    </w:docPart>
    <w:docPart>
      <w:docPartPr>
        <w:name w:val="A46CD7DFB1A8487B96E37DF4D5312A42"/>
        <w:category>
          <w:name w:val="常规"/>
          <w:gallery w:val="placeholder"/>
        </w:category>
        <w:types>
          <w:type w:val="bbPlcHdr"/>
        </w:types>
        <w:behaviors>
          <w:behavior w:val="content"/>
        </w:behaviors>
        <w:guid w:val="{AF3D9AC3-E62E-43BF-88C5-C0D96E42CCFD}"/>
      </w:docPartPr>
      <w:docPartBody>
        <w:p w:rsidR="00F96900" w:rsidRDefault="00036D02" w:rsidP="00036D02">
          <w:pPr>
            <w:pStyle w:val="A46CD7DFB1A8487B96E37DF4D5312A42"/>
          </w:pPr>
          <w:r>
            <w:rPr>
              <w:color w:val="4472C4" w:themeColor="accent1"/>
              <w:sz w:val="28"/>
              <w:szCs w:val="28"/>
              <w:lang w:val="zh-CN"/>
            </w:rPr>
            <w:t>[作者姓名]</w:t>
          </w:r>
        </w:p>
      </w:docPartBody>
    </w:docPart>
    <w:docPart>
      <w:docPartPr>
        <w:name w:val="B649C6E9650B44F884F57771B0F52D9E"/>
        <w:category>
          <w:name w:val="常规"/>
          <w:gallery w:val="placeholder"/>
        </w:category>
        <w:types>
          <w:type w:val="bbPlcHdr"/>
        </w:types>
        <w:behaviors>
          <w:behavior w:val="content"/>
        </w:behaviors>
        <w:guid w:val="{08800E47-A907-4DE7-9F38-E563252B2129}"/>
      </w:docPartPr>
      <w:docPartBody>
        <w:p w:rsidR="00F96900" w:rsidRDefault="00036D02" w:rsidP="00036D02">
          <w:pPr>
            <w:pStyle w:val="B649C6E9650B44F884F57771B0F52D9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02"/>
    <w:rsid w:val="00036D02"/>
    <w:rsid w:val="002171DD"/>
    <w:rsid w:val="002B6BCF"/>
    <w:rsid w:val="0051712A"/>
    <w:rsid w:val="006F1921"/>
    <w:rsid w:val="0098368C"/>
    <w:rsid w:val="00B5275A"/>
    <w:rsid w:val="00DA6D28"/>
    <w:rsid w:val="00F96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9EE427CA0EF47E5B415F97D81145D83">
    <w:name w:val="D9EE427CA0EF47E5B415F97D81145D83"/>
    <w:rsid w:val="00036D02"/>
    <w:pPr>
      <w:widowControl w:val="0"/>
      <w:jc w:val="both"/>
    </w:pPr>
  </w:style>
  <w:style w:type="paragraph" w:customStyle="1" w:styleId="84DD9976D5A044AE858AAFB6DE727925">
    <w:name w:val="84DD9976D5A044AE858AAFB6DE727925"/>
    <w:rsid w:val="00036D02"/>
    <w:pPr>
      <w:widowControl w:val="0"/>
      <w:jc w:val="both"/>
    </w:pPr>
  </w:style>
  <w:style w:type="paragraph" w:customStyle="1" w:styleId="4EED7287F3A14C80AAD6BD005763BA41">
    <w:name w:val="4EED7287F3A14C80AAD6BD005763BA41"/>
    <w:rsid w:val="00036D02"/>
    <w:pPr>
      <w:widowControl w:val="0"/>
      <w:jc w:val="both"/>
    </w:pPr>
  </w:style>
  <w:style w:type="paragraph" w:customStyle="1" w:styleId="A46CD7DFB1A8487B96E37DF4D5312A42">
    <w:name w:val="A46CD7DFB1A8487B96E37DF4D5312A42"/>
    <w:rsid w:val="00036D02"/>
    <w:pPr>
      <w:widowControl w:val="0"/>
      <w:jc w:val="both"/>
    </w:pPr>
  </w:style>
  <w:style w:type="paragraph" w:customStyle="1" w:styleId="B649C6E9650B44F884F57771B0F52D9E">
    <w:name w:val="B649C6E9650B44F884F57771B0F52D9E"/>
    <w:rsid w:val="00036D0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D1255-88C1-4ECF-91D1-2CC1E74D8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12</Pages>
  <Words>1673</Words>
  <Characters>9542</Characters>
  <Application>Microsoft Office Word</Application>
  <DocSecurity>0</DocSecurity>
  <Lines>79</Lines>
  <Paragraphs>22</Paragraphs>
  <ScaleCrop>false</ScaleCrop>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VCFLIB说明文档</dc:title>
  <dc:subject/>
  <dc:creator>Oliver</dc:creator>
  <cp:keywords/>
  <dc:description/>
  <cp:lastModifiedBy>zuo Oliver</cp:lastModifiedBy>
  <cp:revision>56</cp:revision>
  <dcterms:created xsi:type="dcterms:W3CDTF">2022-10-03T14:14:00Z</dcterms:created>
  <dcterms:modified xsi:type="dcterms:W3CDTF">2023-05-20T15:32:00Z</dcterms:modified>
</cp:coreProperties>
</file>