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7922" w14:textId="3F8858DE" w:rsidR="008B4468" w:rsidRDefault="008B4468" w:rsidP="0018677F">
      <w:pPr>
        <w:pStyle w:val="1"/>
      </w:pPr>
      <w:r>
        <w:rPr>
          <w:rFonts w:hint="eastAsia"/>
        </w:rPr>
        <w:t>zM</w:t>
      </w:r>
      <w:r>
        <w:t>3</w:t>
      </w:r>
      <w:r>
        <w:rPr>
          <w:rFonts w:hint="eastAsia"/>
        </w:rPr>
        <w:t>vcf</w:t>
      </w:r>
      <w:r>
        <w:t xml:space="preserve"> </w:t>
      </w:r>
      <w:r>
        <w:rPr>
          <w:rFonts w:hint="eastAsia"/>
        </w:rPr>
        <w:t>工具说明</w:t>
      </w:r>
    </w:p>
    <w:p w14:paraId="4A6EC827" w14:textId="28CD6C7B" w:rsidR="0039233A" w:rsidRPr="00B62D42" w:rsidRDefault="00A44A90" w:rsidP="001B1A67">
      <w:pPr>
        <w:pStyle w:val="2"/>
      </w:pPr>
      <w:r w:rsidRPr="00B62D42">
        <w:rPr>
          <w:rFonts w:hint="eastAsia"/>
        </w:rPr>
        <w:t>1，安装</w:t>
      </w:r>
    </w:p>
    <w:p w14:paraId="42EC45CF" w14:textId="5DBDA870" w:rsidR="00A44A90" w:rsidRPr="00B62D42" w:rsidRDefault="00A44A90">
      <w:pPr>
        <w:rPr>
          <w:rFonts w:ascii="宋体" w:eastAsia="宋体" w:hAnsi="宋体"/>
        </w:rPr>
      </w:pPr>
      <w:r w:rsidRPr="00B62D42">
        <w:rPr>
          <w:rFonts w:ascii="宋体" w:eastAsia="宋体" w:hAnsi="宋体"/>
        </w:rPr>
        <w:t>1</w:t>
      </w:r>
      <w:r w:rsidRPr="00B62D42">
        <w:rPr>
          <w:rFonts w:ascii="宋体" w:eastAsia="宋体" w:hAnsi="宋体" w:hint="eastAsia"/>
        </w:rPr>
        <w:t>）依赖库：</w:t>
      </w:r>
      <w:r w:rsidR="000C17EE">
        <w:rPr>
          <w:rFonts w:ascii="宋体" w:eastAsia="宋体" w:hAnsi="宋体" w:hint="eastAsia"/>
        </w:rPr>
        <w:t>gcc</w:t>
      </w:r>
      <w:r w:rsidR="000C17EE">
        <w:rPr>
          <w:rFonts w:ascii="宋体" w:eastAsia="宋体" w:hAnsi="宋体"/>
        </w:rPr>
        <w:t xml:space="preserve"> </w:t>
      </w:r>
      <w:r w:rsidRPr="00B62D42">
        <w:rPr>
          <w:rFonts w:ascii="宋体" w:eastAsia="宋体" w:hAnsi="宋体" w:hint="eastAsia"/>
        </w:rPr>
        <w:t>zlib</w:t>
      </w:r>
      <w:r w:rsidRPr="00B62D42">
        <w:rPr>
          <w:rFonts w:ascii="宋体" w:eastAsia="宋体" w:hAnsi="宋体"/>
        </w:rPr>
        <w:t xml:space="preserve"> </w:t>
      </w:r>
      <w:r w:rsidRPr="00B62D42">
        <w:rPr>
          <w:rFonts w:ascii="宋体" w:eastAsia="宋体" w:hAnsi="宋体" w:hint="eastAsia"/>
        </w:rPr>
        <w:t>pthread</w:t>
      </w:r>
      <w:r w:rsidRPr="00B62D42">
        <w:rPr>
          <w:rFonts w:ascii="宋体" w:eastAsia="宋体" w:hAnsi="宋体"/>
        </w:rPr>
        <w:t xml:space="preserve"> </w:t>
      </w:r>
      <w:r w:rsidRPr="00B62D42">
        <w:rPr>
          <w:rFonts w:ascii="宋体" w:eastAsia="宋体" w:hAnsi="宋体" w:hint="eastAsia"/>
        </w:rPr>
        <w:t>openmp</w:t>
      </w:r>
    </w:p>
    <w:p w14:paraId="2716857E" w14:textId="6F630530" w:rsidR="00B62D42" w:rsidRPr="00B62D42" w:rsidRDefault="00A44A90">
      <w:pPr>
        <w:rPr>
          <w:rFonts w:ascii="宋体" w:eastAsia="宋体" w:hAnsi="宋体"/>
        </w:rPr>
      </w:pPr>
      <w:r w:rsidRPr="00B62D42">
        <w:rPr>
          <w:rFonts w:ascii="宋体" w:eastAsia="宋体" w:hAnsi="宋体" w:hint="eastAsia"/>
        </w:rPr>
        <w:t>2）</w:t>
      </w:r>
      <w:r w:rsidR="00B62D42">
        <w:rPr>
          <w:rFonts w:ascii="宋体" w:eastAsia="宋体" w:hAnsi="宋体" w:hint="eastAsia"/>
        </w:rPr>
        <w:t>Linux平台下：</w:t>
      </w:r>
    </w:p>
    <w:p w14:paraId="47D36A0F" w14:textId="084E6E64" w:rsidR="00B62D42" w:rsidRPr="00B62D42" w:rsidRDefault="00B62D42">
      <w:pPr>
        <w:rPr>
          <w:rFonts w:ascii="宋体" w:eastAsia="宋体" w:hAnsi="宋体"/>
        </w:rPr>
      </w:pPr>
      <w:r w:rsidRPr="00B62D42">
        <w:rPr>
          <w:rFonts w:ascii="宋体" w:eastAsia="宋体" w:hAnsi="宋体" w:hint="eastAsia"/>
        </w:rPr>
        <w:t>解压项目源码</w:t>
      </w:r>
    </w:p>
    <w:p w14:paraId="5045CDD0" w14:textId="14018A82" w:rsidR="00B62D42" w:rsidRPr="00B62D42" w:rsidRDefault="00B62D42">
      <w:pPr>
        <w:rPr>
          <w:rFonts w:ascii="宋体" w:eastAsia="宋体" w:hAnsi="宋体"/>
          <w:b/>
          <w:bCs/>
        </w:rPr>
      </w:pPr>
      <w:r w:rsidRPr="00B62D42">
        <w:rPr>
          <w:rFonts w:ascii="宋体" w:eastAsia="宋体" w:hAnsi="宋体" w:hint="eastAsia"/>
          <w:b/>
          <w:bCs/>
        </w:rPr>
        <w:t>tar</w:t>
      </w:r>
      <w:r w:rsidRPr="00B62D42">
        <w:rPr>
          <w:rFonts w:ascii="宋体" w:eastAsia="宋体" w:hAnsi="宋体"/>
          <w:b/>
          <w:bCs/>
        </w:rPr>
        <w:t xml:space="preserve"> xzvf zM3vcf</w:t>
      </w:r>
      <w:r w:rsidR="004F2A80">
        <w:rPr>
          <w:rFonts w:ascii="宋体" w:eastAsia="宋体" w:hAnsi="宋体" w:hint="eastAsia"/>
          <w:b/>
          <w:bCs/>
        </w:rPr>
        <w:t>.</w:t>
      </w:r>
      <w:r w:rsidR="004F2A80">
        <w:rPr>
          <w:rFonts w:ascii="宋体" w:eastAsia="宋体" w:hAnsi="宋体"/>
          <w:b/>
          <w:bCs/>
        </w:rPr>
        <w:t>tar.gz</w:t>
      </w:r>
    </w:p>
    <w:p w14:paraId="1190E3E5" w14:textId="48ECDA39" w:rsidR="00B62D42" w:rsidRPr="00B62D42" w:rsidRDefault="00B62D42">
      <w:pPr>
        <w:rPr>
          <w:rFonts w:ascii="宋体" w:eastAsia="宋体" w:hAnsi="宋体"/>
        </w:rPr>
      </w:pPr>
      <w:r w:rsidRPr="00B62D42">
        <w:rPr>
          <w:rFonts w:ascii="宋体" w:eastAsia="宋体" w:hAnsi="宋体" w:hint="eastAsia"/>
        </w:rPr>
        <w:t>进入项目文件夹</w:t>
      </w:r>
    </w:p>
    <w:p w14:paraId="76260819" w14:textId="417CA143" w:rsidR="00B62D42" w:rsidRPr="00B62D42" w:rsidRDefault="00B62D42">
      <w:pPr>
        <w:rPr>
          <w:rFonts w:ascii="宋体" w:eastAsia="宋体" w:hAnsi="宋体"/>
          <w:b/>
          <w:bCs/>
        </w:rPr>
      </w:pPr>
      <w:r w:rsidRPr="00B62D42">
        <w:rPr>
          <w:rFonts w:ascii="宋体" w:eastAsia="宋体" w:hAnsi="宋体" w:hint="eastAsia"/>
          <w:b/>
          <w:bCs/>
        </w:rPr>
        <w:t>c</w:t>
      </w:r>
      <w:r w:rsidRPr="00B62D42">
        <w:rPr>
          <w:rFonts w:ascii="宋体" w:eastAsia="宋体" w:hAnsi="宋体"/>
          <w:b/>
          <w:bCs/>
        </w:rPr>
        <w:t>d zM3vcf</w:t>
      </w:r>
    </w:p>
    <w:p w14:paraId="65436380" w14:textId="253C04D7" w:rsidR="00B62D42" w:rsidRPr="00B62D42" w:rsidRDefault="00B62D42">
      <w:pPr>
        <w:rPr>
          <w:rFonts w:ascii="宋体" w:eastAsia="宋体" w:hAnsi="宋体"/>
        </w:rPr>
      </w:pPr>
      <w:r w:rsidRPr="00B62D42">
        <w:rPr>
          <w:rFonts w:ascii="宋体" w:eastAsia="宋体" w:hAnsi="宋体" w:hint="eastAsia"/>
        </w:rPr>
        <w:t>编译 vcflib</w:t>
      </w:r>
      <w:r w:rsidRPr="00B62D42">
        <w:rPr>
          <w:rFonts w:ascii="宋体" w:eastAsia="宋体" w:hAnsi="宋体"/>
        </w:rPr>
        <w:t xml:space="preserve"> </w:t>
      </w:r>
      <w:r w:rsidRPr="00B62D42">
        <w:rPr>
          <w:rFonts w:ascii="宋体" w:eastAsia="宋体" w:hAnsi="宋体" w:hint="eastAsia"/>
        </w:rPr>
        <w:t>库，并生成vc</w:t>
      </w:r>
      <w:r w:rsidR="00D95713">
        <w:rPr>
          <w:rFonts w:ascii="宋体" w:eastAsia="宋体" w:hAnsi="宋体" w:hint="eastAsia"/>
        </w:rPr>
        <w:t>f</w:t>
      </w:r>
      <w:r w:rsidRPr="00B62D42">
        <w:rPr>
          <w:rFonts w:ascii="宋体" w:eastAsia="宋体" w:hAnsi="宋体" w:hint="eastAsia"/>
        </w:rPr>
        <w:t>lib库文件到指定目录</w:t>
      </w:r>
    </w:p>
    <w:p w14:paraId="20245AB2" w14:textId="3DB124C8" w:rsidR="00B62D42" w:rsidRPr="00B62D42" w:rsidRDefault="00B62D42">
      <w:pPr>
        <w:rPr>
          <w:rFonts w:ascii="宋体" w:eastAsia="宋体" w:hAnsi="宋体"/>
          <w:b/>
          <w:bCs/>
        </w:rPr>
      </w:pPr>
      <w:r w:rsidRPr="00B62D42">
        <w:rPr>
          <w:rFonts w:ascii="宋体" w:eastAsia="宋体" w:hAnsi="宋体" w:hint="eastAsia"/>
          <w:b/>
          <w:bCs/>
        </w:rPr>
        <w:t>m</w:t>
      </w:r>
      <w:r w:rsidRPr="00B62D42">
        <w:rPr>
          <w:rFonts w:ascii="宋体" w:eastAsia="宋体" w:hAnsi="宋体"/>
          <w:b/>
          <w:bCs/>
        </w:rPr>
        <w:t>ake vcflib</w:t>
      </w:r>
    </w:p>
    <w:p w14:paraId="4FDCE213" w14:textId="4AB392AB" w:rsidR="00B62D42" w:rsidRPr="00B62D42" w:rsidRDefault="00B62D42">
      <w:pPr>
        <w:rPr>
          <w:rFonts w:ascii="宋体" w:eastAsia="宋体" w:hAnsi="宋体"/>
        </w:rPr>
      </w:pPr>
      <w:r w:rsidRPr="00B62D42">
        <w:rPr>
          <w:rFonts w:ascii="宋体" w:eastAsia="宋体" w:hAnsi="宋体" w:hint="eastAsia"/>
        </w:rPr>
        <w:t>编译并生成zM</w:t>
      </w:r>
      <w:r w:rsidRPr="00B62D42">
        <w:rPr>
          <w:rFonts w:ascii="宋体" w:eastAsia="宋体" w:hAnsi="宋体"/>
        </w:rPr>
        <w:t>3</w:t>
      </w:r>
      <w:r w:rsidRPr="00B62D42">
        <w:rPr>
          <w:rFonts w:ascii="宋体" w:eastAsia="宋体" w:hAnsi="宋体" w:hint="eastAsia"/>
        </w:rPr>
        <w:t>vcf工具</w:t>
      </w:r>
      <w:ins w:id="0" w:author="zuo Oliver" w:date="2023-05-16T11:55:00Z">
        <w:r w:rsidR="00922CF0">
          <w:rPr>
            <w:rFonts w:ascii="宋体" w:eastAsia="宋体" w:hAnsi="宋体" w:hint="eastAsia"/>
          </w:rPr>
          <w:t>和m</w:t>
        </w:r>
        <w:r w:rsidR="00922CF0">
          <w:rPr>
            <w:rFonts w:ascii="宋体" w:eastAsia="宋体" w:hAnsi="宋体"/>
          </w:rPr>
          <w:t>3vcf</w:t>
        </w:r>
        <w:r w:rsidR="00922CF0">
          <w:rPr>
            <w:rFonts w:ascii="宋体" w:eastAsia="宋体" w:hAnsi="宋体" w:hint="eastAsia"/>
          </w:rPr>
          <w:t>接口测试程序m</w:t>
        </w:r>
        <w:r w:rsidR="00922CF0">
          <w:rPr>
            <w:rFonts w:ascii="宋体" w:eastAsia="宋体" w:hAnsi="宋体"/>
          </w:rPr>
          <w:t>3vcfTest</w:t>
        </w:r>
      </w:ins>
    </w:p>
    <w:p w14:paraId="44897B68" w14:textId="770F6F65" w:rsidR="00B62D42" w:rsidRPr="00B62D42" w:rsidRDefault="00B62D42">
      <w:pPr>
        <w:rPr>
          <w:rFonts w:ascii="宋体" w:eastAsia="宋体" w:hAnsi="宋体"/>
          <w:b/>
          <w:bCs/>
        </w:rPr>
      </w:pPr>
      <w:r w:rsidRPr="00B62D42">
        <w:rPr>
          <w:rFonts w:ascii="宋体" w:eastAsia="宋体" w:hAnsi="宋体" w:hint="eastAsia"/>
          <w:b/>
          <w:bCs/>
        </w:rPr>
        <w:t>m</w:t>
      </w:r>
      <w:r w:rsidRPr="00B62D42">
        <w:rPr>
          <w:rFonts w:ascii="宋体" w:eastAsia="宋体" w:hAnsi="宋体"/>
          <w:b/>
          <w:bCs/>
        </w:rPr>
        <w:t>ake</w:t>
      </w:r>
    </w:p>
    <w:p w14:paraId="74E59406" w14:textId="34D734C4" w:rsidR="004F2A80" w:rsidRDefault="004F2A80" w:rsidP="004F2A80">
      <w:pPr>
        <w:rPr>
          <w:rFonts w:ascii="宋体" w:eastAsia="宋体" w:hAnsi="宋体"/>
        </w:rPr>
      </w:pPr>
      <w:r>
        <w:rPr>
          <w:rFonts w:ascii="宋体" w:eastAsia="宋体" w:hAnsi="宋体"/>
        </w:rPr>
        <w:t>3</w:t>
      </w:r>
      <w:r w:rsidRPr="00B62D42">
        <w:rPr>
          <w:rFonts w:ascii="宋体" w:eastAsia="宋体" w:hAnsi="宋体" w:hint="eastAsia"/>
        </w:rPr>
        <w:t>）</w:t>
      </w:r>
      <w:r>
        <w:rPr>
          <w:rFonts w:ascii="宋体" w:eastAsia="宋体" w:hAnsi="宋体"/>
        </w:rPr>
        <w:t>Windows</w:t>
      </w:r>
      <w:r>
        <w:rPr>
          <w:rFonts w:ascii="宋体" w:eastAsia="宋体" w:hAnsi="宋体" w:hint="eastAsia"/>
        </w:rPr>
        <w:t>平台下：</w:t>
      </w:r>
    </w:p>
    <w:p w14:paraId="3F1012A1" w14:textId="4EA2A148" w:rsidR="004F2A80" w:rsidRDefault="004F2A80" w:rsidP="004F2A80">
      <w:pPr>
        <w:rPr>
          <w:rFonts w:ascii="宋体" w:eastAsia="宋体" w:hAnsi="宋体"/>
        </w:rPr>
      </w:pPr>
      <w:r>
        <w:rPr>
          <w:rFonts w:ascii="宋体" w:eastAsia="宋体" w:hAnsi="宋体" w:hint="eastAsia"/>
        </w:rPr>
        <w:t>首先，需要安装tdm</w:t>
      </w:r>
      <w:r>
        <w:rPr>
          <w:rFonts w:ascii="宋体" w:eastAsia="宋体" w:hAnsi="宋体"/>
        </w:rPr>
        <w:t>64-</w:t>
      </w:r>
      <w:r>
        <w:rPr>
          <w:rFonts w:ascii="宋体" w:eastAsia="宋体" w:hAnsi="宋体" w:hint="eastAsia"/>
        </w:rPr>
        <w:t>gcc编译器（下载网址</w:t>
      </w:r>
      <w:hyperlink r:id="rId6" w:history="1">
        <w:r>
          <w:rPr>
            <w:rStyle w:val="a8"/>
          </w:rPr>
          <w:t>https://jmeubank.github.io/tdm-gcc/</w:t>
        </w:r>
      </w:hyperlink>
      <w:r>
        <w:rPr>
          <w:rFonts w:hint="eastAsia"/>
        </w:rPr>
        <w:t>，另在win_supportPackage中有下载好的安装包</w:t>
      </w:r>
      <w:r w:rsidR="00D175BA" w:rsidRPr="00D175BA">
        <w:t>tdm64-gcc-10.3.0-2.exe</w:t>
      </w:r>
      <w:r>
        <w:rPr>
          <w:rFonts w:ascii="宋体" w:eastAsia="宋体" w:hAnsi="宋体" w:hint="eastAsia"/>
        </w:rPr>
        <w:t>），在安装该编译器时，一定要在安装选项时勾选安装openMP，否则无法正常编译本项目</w:t>
      </w:r>
      <w:r w:rsidR="004A7407">
        <w:rPr>
          <w:rFonts w:ascii="宋体" w:eastAsia="宋体" w:hAnsi="宋体" w:hint="eastAsia"/>
        </w:rPr>
        <w:t>（</w:t>
      </w:r>
      <w:r w:rsidR="003D1D6D" w:rsidRPr="004A7407">
        <w:rPr>
          <w:rFonts w:ascii="宋体" w:eastAsia="宋体" w:hAnsi="宋体" w:hint="eastAsia"/>
        </w:rPr>
        <w:t>安装详细介绍</w:t>
      </w:r>
      <w:r w:rsidR="004A7407" w:rsidRPr="004A7407">
        <w:rPr>
          <w:rFonts w:ascii="宋体" w:eastAsia="宋体" w:hAnsi="宋体" w:hint="eastAsia"/>
        </w:rPr>
        <w:t>见附录1</w:t>
      </w:r>
      <w:r w:rsidR="004A7407">
        <w:rPr>
          <w:rFonts w:ascii="宋体" w:eastAsia="宋体" w:hAnsi="宋体" w:hint="eastAsia"/>
        </w:rPr>
        <w:t>）。</w:t>
      </w:r>
    </w:p>
    <w:p w14:paraId="1B105828" w14:textId="6BE69292" w:rsidR="004F2A80" w:rsidRPr="00B62D42" w:rsidRDefault="004F2A80" w:rsidP="004F2A80">
      <w:pPr>
        <w:rPr>
          <w:rFonts w:ascii="宋体" w:eastAsia="宋体" w:hAnsi="宋体"/>
        </w:rPr>
      </w:pPr>
      <w:r>
        <w:rPr>
          <w:rFonts w:ascii="宋体" w:eastAsia="宋体" w:hAnsi="宋体" w:hint="eastAsia"/>
        </w:rPr>
        <w:t>另外，需要下载并用tdm</w:t>
      </w:r>
      <w:r>
        <w:rPr>
          <w:rFonts w:ascii="宋体" w:eastAsia="宋体" w:hAnsi="宋体"/>
        </w:rPr>
        <w:t>64-</w:t>
      </w:r>
      <w:r>
        <w:rPr>
          <w:rFonts w:ascii="宋体" w:eastAsia="宋体" w:hAnsi="宋体" w:hint="eastAsia"/>
        </w:rPr>
        <w:t>gcc编译zlib库（下载网址</w:t>
      </w:r>
      <w:hyperlink r:id="rId7" w:history="1">
        <w:r w:rsidR="003D1D6D">
          <w:rPr>
            <w:rStyle w:val="a8"/>
          </w:rPr>
          <w:t>https://www.zlib.net/</w:t>
        </w:r>
      </w:hyperlink>
      <w:r w:rsidR="003D1D6D">
        <w:rPr>
          <w:rFonts w:hint="eastAsia"/>
        </w:rPr>
        <w:t>，win_supportPackage中有下载好的源码包</w:t>
      </w:r>
      <w:r w:rsidR="00D175BA" w:rsidRPr="00D175BA">
        <w:t>zlib-1.2.13.tar.gz</w:t>
      </w:r>
      <w:r>
        <w:rPr>
          <w:rFonts w:ascii="宋体" w:eastAsia="宋体" w:hAnsi="宋体" w:hint="eastAsia"/>
        </w:rPr>
        <w:t>），</w:t>
      </w:r>
      <w:r w:rsidR="003D1D6D">
        <w:rPr>
          <w:rFonts w:ascii="宋体" w:eastAsia="宋体" w:hAnsi="宋体" w:hint="eastAsia"/>
        </w:rPr>
        <w:t>将编译成功的z</w:t>
      </w:r>
      <w:r w:rsidR="003D1D6D">
        <w:rPr>
          <w:rFonts w:ascii="宋体" w:eastAsia="宋体" w:hAnsi="宋体"/>
        </w:rPr>
        <w:t>conf.h zlib.h</w:t>
      </w:r>
      <w:r w:rsidR="003D1D6D">
        <w:rPr>
          <w:rFonts w:ascii="宋体" w:eastAsia="宋体" w:hAnsi="宋体" w:hint="eastAsia"/>
        </w:rPr>
        <w:t>拷贝至tdm</w:t>
      </w:r>
      <w:r w:rsidR="003D1D6D">
        <w:rPr>
          <w:rFonts w:ascii="宋体" w:eastAsia="宋体" w:hAnsi="宋体"/>
        </w:rPr>
        <w:t>64-</w:t>
      </w:r>
      <w:r w:rsidR="003D1D6D">
        <w:rPr>
          <w:rFonts w:ascii="宋体" w:eastAsia="宋体" w:hAnsi="宋体" w:hint="eastAsia"/>
        </w:rPr>
        <w:t>gcc安装目录中的include文件夹，将编译成功的libz.</w:t>
      </w:r>
      <w:r w:rsidR="003D1D6D">
        <w:rPr>
          <w:rFonts w:ascii="宋体" w:eastAsia="宋体" w:hAnsi="宋体"/>
        </w:rPr>
        <w:t>a</w:t>
      </w:r>
      <w:r w:rsidR="003D1D6D">
        <w:rPr>
          <w:rFonts w:ascii="宋体" w:eastAsia="宋体" w:hAnsi="宋体" w:hint="eastAsia"/>
        </w:rPr>
        <w:t>拷贝至tdm</w:t>
      </w:r>
      <w:r w:rsidR="003D1D6D">
        <w:rPr>
          <w:rFonts w:ascii="宋体" w:eastAsia="宋体" w:hAnsi="宋体"/>
        </w:rPr>
        <w:t>64-</w:t>
      </w:r>
      <w:r w:rsidR="003D1D6D">
        <w:rPr>
          <w:rFonts w:ascii="宋体" w:eastAsia="宋体" w:hAnsi="宋体" w:hint="eastAsia"/>
        </w:rPr>
        <w:t>gcc安装目录中的lib文件夹即可</w:t>
      </w:r>
      <w:r w:rsidR="004A7407">
        <w:rPr>
          <w:rFonts w:ascii="宋体" w:eastAsia="宋体" w:hAnsi="宋体" w:hint="eastAsia"/>
        </w:rPr>
        <w:t>（</w:t>
      </w:r>
      <w:r w:rsidR="004A7407" w:rsidRPr="004A7407">
        <w:rPr>
          <w:rFonts w:ascii="宋体" w:eastAsia="宋体" w:hAnsi="宋体" w:hint="eastAsia"/>
        </w:rPr>
        <w:t>安装详细介绍见附录1</w:t>
      </w:r>
      <w:r w:rsidR="004A7407">
        <w:rPr>
          <w:rFonts w:ascii="宋体" w:eastAsia="宋体" w:hAnsi="宋体" w:hint="eastAsia"/>
        </w:rPr>
        <w:t>）。</w:t>
      </w:r>
    </w:p>
    <w:p w14:paraId="266C9854" w14:textId="10AC2F4B" w:rsidR="004F2A80" w:rsidRPr="00B62D42" w:rsidRDefault="004F2A80" w:rsidP="004F2A80">
      <w:pPr>
        <w:rPr>
          <w:rFonts w:ascii="宋体" w:eastAsia="宋体" w:hAnsi="宋体"/>
        </w:rPr>
      </w:pPr>
      <w:r>
        <w:rPr>
          <w:rFonts w:ascii="宋体" w:eastAsia="宋体" w:hAnsi="宋体" w:hint="eastAsia"/>
        </w:rPr>
        <w:t>进入cmd命令窗口，</w:t>
      </w:r>
      <w:r w:rsidRPr="00B62D42">
        <w:rPr>
          <w:rFonts w:ascii="宋体" w:eastAsia="宋体" w:hAnsi="宋体" w:hint="eastAsia"/>
        </w:rPr>
        <w:t>解压项目源码</w:t>
      </w:r>
    </w:p>
    <w:p w14:paraId="2F1C8298" w14:textId="0A17189E" w:rsidR="004F2A80" w:rsidRPr="00B62D42" w:rsidRDefault="004F2A80" w:rsidP="004F2A80">
      <w:pPr>
        <w:rPr>
          <w:rFonts w:ascii="宋体" w:eastAsia="宋体" w:hAnsi="宋体"/>
          <w:b/>
          <w:bCs/>
        </w:rPr>
      </w:pPr>
      <w:r w:rsidRPr="00B62D42">
        <w:rPr>
          <w:rFonts w:ascii="宋体" w:eastAsia="宋体" w:hAnsi="宋体" w:hint="eastAsia"/>
          <w:b/>
          <w:bCs/>
        </w:rPr>
        <w:t>tar</w:t>
      </w:r>
      <w:r w:rsidRPr="00B62D42">
        <w:rPr>
          <w:rFonts w:ascii="宋体" w:eastAsia="宋体" w:hAnsi="宋体"/>
          <w:b/>
          <w:bCs/>
        </w:rPr>
        <w:t xml:space="preserve"> xzvf zM3vcf</w:t>
      </w:r>
      <w:r>
        <w:rPr>
          <w:rFonts w:ascii="宋体" w:eastAsia="宋体" w:hAnsi="宋体"/>
          <w:b/>
          <w:bCs/>
        </w:rPr>
        <w:t>_win</w:t>
      </w:r>
      <w:r>
        <w:rPr>
          <w:rFonts w:ascii="宋体" w:eastAsia="宋体" w:hAnsi="宋体" w:hint="eastAsia"/>
          <w:b/>
          <w:bCs/>
        </w:rPr>
        <w:t>.</w:t>
      </w:r>
      <w:r>
        <w:rPr>
          <w:rFonts w:ascii="宋体" w:eastAsia="宋体" w:hAnsi="宋体"/>
          <w:b/>
          <w:bCs/>
        </w:rPr>
        <w:t>tar.gz</w:t>
      </w:r>
    </w:p>
    <w:p w14:paraId="73CABDE8" w14:textId="77777777" w:rsidR="004F2A80" w:rsidRPr="00B62D42" w:rsidRDefault="004F2A80" w:rsidP="004F2A80">
      <w:pPr>
        <w:rPr>
          <w:rFonts w:ascii="宋体" w:eastAsia="宋体" w:hAnsi="宋体"/>
        </w:rPr>
      </w:pPr>
      <w:r w:rsidRPr="00B62D42">
        <w:rPr>
          <w:rFonts w:ascii="宋体" w:eastAsia="宋体" w:hAnsi="宋体" w:hint="eastAsia"/>
        </w:rPr>
        <w:t>进入项目文件夹</w:t>
      </w:r>
    </w:p>
    <w:p w14:paraId="43E4726E" w14:textId="018A61D1" w:rsidR="004F2A80" w:rsidRPr="00B62D42" w:rsidRDefault="004F2A80" w:rsidP="004F2A80">
      <w:pPr>
        <w:rPr>
          <w:rFonts w:ascii="宋体" w:eastAsia="宋体" w:hAnsi="宋体"/>
          <w:b/>
          <w:bCs/>
        </w:rPr>
      </w:pPr>
      <w:r w:rsidRPr="00B62D42">
        <w:rPr>
          <w:rFonts w:ascii="宋体" w:eastAsia="宋体" w:hAnsi="宋体" w:hint="eastAsia"/>
          <w:b/>
          <w:bCs/>
        </w:rPr>
        <w:t>c</w:t>
      </w:r>
      <w:r w:rsidRPr="00B62D42">
        <w:rPr>
          <w:rFonts w:ascii="宋体" w:eastAsia="宋体" w:hAnsi="宋体"/>
          <w:b/>
          <w:bCs/>
        </w:rPr>
        <w:t>d zM3vcf</w:t>
      </w:r>
      <w:r>
        <w:rPr>
          <w:rFonts w:ascii="宋体" w:eastAsia="宋体" w:hAnsi="宋体" w:hint="eastAsia"/>
          <w:b/>
          <w:bCs/>
        </w:rPr>
        <w:t>_</w:t>
      </w:r>
      <w:r>
        <w:rPr>
          <w:rFonts w:ascii="宋体" w:eastAsia="宋体" w:hAnsi="宋体"/>
          <w:b/>
          <w:bCs/>
        </w:rPr>
        <w:t>win</w:t>
      </w:r>
    </w:p>
    <w:p w14:paraId="2E06B742" w14:textId="0D1E2219" w:rsidR="004F2A80" w:rsidRPr="00B62D42" w:rsidRDefault="004F2A80" w:rsidP="004F2A80">
      <w:pPr>
        <w:rPr>
          <w:rFonts w:ascii="宋体" w:eastAsia="宋体" w:hAnsi="宋体"/>
        </w:rPr>
      </w:pPr>
      <w:r w:rsidRPr="00B62D42">
        <w:rPr>
          <w:rFonts w:ascii="宋体" w:eastAsia="宋体" w:hAnsi="宋体" w:hint="eastAsia"/>
        </w:rPr>
        <w:t>编译 vcflib</w:t>
      </w:r>
      <w:r w:rsidRPr="00B62D42">
        <w:rPr>
          <w:rFonts w:ascii="宋体" w:eastAsia="宋体" w:hAnsi="宋体"/>
        </w:rPr>
        <w:t xml:space="preserve"> </w:t>
      </w:r>
      <w:r w:rsidRPr="00B62D42">
        <w:rPr>
          <w:rFonts w:ascii="宋体" w:eastAsia="宋体" w:hAnsi="宋体" w:hint="eastAsia"/>
        </w:rPr>
        <w:t>库，并生成vclib库文件到指定目录</w:t>
      </w:r>
    </w:p>
    <w:p w14:paraId="52B13BE3" w14:textId="24747D6D" w:rsidR="004F2A80" w:rsidRPr="00B62D42" w:rsidRDefault="00D175BA" w:rsidP="004F2A80">
      <w:pPr>
        <w:rPr>
          <w:rFonts w:ascii="宋体" w:eastAsia="宋体" w:hAnsi="宋体"/>
          <w:b/>
          <w:bCs/>
        </w:rPr>
      </w:pPr>
      <w:r>
        <w:rPr>
          <w:rFonts w:ascii="宋体" w:eastAsia="宋体" w:hAnsi="宋体" w:hint="eastAsia"/>
          <w:b/>
          <w:bCs/>
        </w:rPr>
        <w:t>min</w:t>
      </w:r>
      <w:r>
        <w:rPr>
          <w:rFonts w:ascii="宋体" w:eastAsia="宋体" w:hAnsi="宋体"/>
          <w:b/>
          <w:bCs/>
        </w:rPr>
        <w:t>gw32-</w:t>
      </w:r>
      <w:r w:rsidR="004F2A80" w:rsidRPr="00B62D42">
        <w:rPr>
          <w:rFonts w:ascii="宋体" w:eastAsia="宋体" w:hAnsi="宋体" w:hint="eastAsia"/>
          <w:b/>
          <w:bCs/>
        </w:rPr>
        <w:t>m</w:t>
      </w:r>
      <w:r w:rsidR="004F2A80" w:rsidRPr="00B62D42">
        <w:rPr>
          <w:rFonts w:ascii="宋体" w:eastAsia="宋体" w:hAnsi="宋体"/>
          <w:b/>
          <w:bCs/>
        </w:rPr>
        <w:t>ake vcflib</w:t>
      </w:r>
    </w:p>
    <w:p w14:paraId="7453564B" w14:textId="26FD54BE" w:rsidR="004F2A80" w:rsidRPr="00B62D42" w:rsidRDefault="004F2A80" w:rsidP="004F2A80">
      <w:pPr>
        <w:rPr>
          <w:rFonts w:ascii="宋体" w:eastAsia="宋体" w:hAnsi="宋体"/>
        </w:rPr>
      </w:pPr>
      <w:r w:rsidRPr="00B62D42">
        <w:rPr>
          <w:rFonts w:ascii="宋体" w:eastAsia="宋体" w:hAnsi="宋体" w:hint="eastAsia"/>
        </w:rPr>
        <w:t>编译并生成zM</w:t>
      </w:r>
      <w:r w:rsidRPr="00B62D42">
        <w:rPr>
          <w:rFonts w:ascii="宋体" w:eastAsia="宋体" w:hAnsi="宋体"/>
        </w:rPr>
        <w:t>3</w:t>
      </w:r>
      <w:r w:rsidRPr="00B62D42">
        <w:rPr>
          <w:rFonts w:ascii="宋体" w:eastAsia="宋体" w:hAnsi="宋体" w:hint="eastAsia"/>
        </w:rPr>
        <w:t>vcf</w:t>
      </w:r>
      <w:r w:rsidR="00D175BA">
        <w:rPr>
          <w:rFonts w:ascii="宋体" w:eastAsia="宋体" w:hAnsi="宋体"/>
        </w:rPr>
        <w:t>.exe</w:t>
      </w:r>
      <w:ins w:id="1" w:author="zuo Oliver" w:date="2023-05-16T12:12:00Z">
        <w:r w:rsidR="00D95D62">
          <w:rPr>
            <w:rFonts w:ascii="宋体" w:eastAsia="宋体" w:hAnsi="宋体" w:hint="eastAsia"/>
          </w:rPr>
          <w:t>命令行</w:t>
        </w:r>
      </w:ins>
      <w:r w:rsidRPr="00B62D42">
        <w:rPr>
          <w:rFonts w:ascii="宋体" w:eastAsia="宋体" w:hAnsi="宋体" w:hint="eastAsia"/>
        </w:rPr>
        <w:t>工具</w:t>
      </w:r>
      <w:ins w:id="2" w:author="zuo Oliver" w:date="2023-05-16T11:57:00Z">
        <w:r w:rsidR="00922CF0">
          <w:rPr>
            <w:rFonts w:ascii="宋体" w:eastAsia="宋体" w:hAnsi="宋体" w:hint="eastAsia"/>
          </w:rPr>
          <w:t>和m</w:t>
        </w:r>
        <w:r w:rsidR="00922CF0">
          <w:rPr>
            <w:rFonts w:ascii="宋体" w:eastAsia="宋体" w:hAnsi="宋体"/>
          </w:rPr>
          <w:t>3vcf</w:t>
        </w:r>
        <w:r w:rsidR="00922CF0">
          <w:rPr>
            <w:rFonts w:ascii="宋体" w:eastAsia="宋体" w:hAnsi="宋体" w:hint="eastAsia"/>
          </w:rPr>
          <w:t>接口测试程序m</w:t>
        </w:r>
        <w:r w:rsidR="00922CF0">
          <w:rPr>
            <w:rFonts w:ascii="宋体" w:eastAsia="宋体" w:hAnsi="宋体"/>
          </w:rPr>
          <w:t>3vcfTest.exe</w:t>
        </w:r>
      </w:ins>
    </w:p>
    <w:p w14:paraId="3C226B7D" w14:textId="2464370C" w:rsidR="004F2A80" w:rsidRPr="00B62D42" w:rsidRDefault="00D175BA" w:rsidP="004F2A80">
      <w:pPr>
        <w:rPr>
          <w:rFonts w:ascii="宋体" w:eastAsia="宋体" w:hAnsi="宋体"/>
          <w:b/>
          <w:bCs/>
        </w:rPr>
      </w:pPr>
      <w:r>
        <w:rPr>
          <w:rFonts w:ascii="宋体" w:eastAsia="宋体" w:hAnsi="宋体" w:hint="eastAsia"/>
          <w:b/>
          <w:bCs/>
        </w:rPr>
        <w:t>min</w:t>
      </w:r>
      <w:r>
        <w:rPr>
          <w:rFonts w:ascii="宋体" w:eastAsia="宋体" w:hAnsi="宋体"/>
          <w:b/>
          <w:bCs/>
        </w:rPr>
        <w:t>gw32-</w:t>
      </w:r>
      <w:r w:rsidRPr="00B62D42">
        <w:rPr>
          <w:rFonts w:ascii="宋体" w:eastAsia="宋体" w:hAnsi="宋体" w:hint="eastAsia"/>
          <w:b/>
          <w:bCs/>
        </w:rPr>
        <w:t>m</w:t>
      </w:r>
      <w:r w:rsidRPr="00B62D42">
        <w:rPr>
          <w:rFonts w:ascii="宋体" w:eastAsia="宋体" w:hAnsi="宋体"/>
          <w:b/>
          <w:bCs/>
        </w:rPr>
        <w:t>ake</w:t>
      </w:r>
    </w:p>
    <w:p w14:paraId="263169FB" w14:textId="10FC8203" w:rsidR="00B62D42" w:rsidRPr="001B1A67" w:rsidRDefault="00B62D42" w:rsidP="001B1A67">
      <w:pPr>
        <w:pStyle w:val="2"/>
      </w:pPr>
      <w:r w:rsidRPr="001B1A67">
        <w:rPr>
          <w:rFonts w:hint="eastAsia"/>
        </w:rPr>
        <w:t>2，命令</w:t>
      </w:r>
      <w:ins w:id="3" w:author="zuo Oliver" w:date="2023-05-16T12:06:00Z">
        <w:r w:rsidR="00F85EA0">
          <w:rPr>
            <w:rFonts w:hint="eastAsia"/>
          </w:rPr>
          <w:t>行工具</w:t>
        </w:r>
      </w:ins>
      <w:r w:rsidRPr="001B1A67">
        <w:rPr>
          <w:rFonts w:hint="eastAsia"/>
        </w:rPr>
        <w:t>功能</w:t>
      </w:r>
    </w:p>
    <w:p w14:paraId="20D2A8A6" w14:textId="4D6A08CF" w:rsidR="00B62D42" w:rsidRDefault="00B62D42">
      <w:pPr>
        <w:rPr>
          <w:rFonts w:ascii="宋体" w:eastAsia="宋体" w:hAnsi="宋体"/>
        </w:rPr>
      </w:pPr>
      <w:r>
        <w:rPr>
          <w:rFonts w:ascii="宋体" w:eastAsia="宋体" w:hAnsi="宋体"/>
        </w:rPr>
        <w:t>1</w:t>
      </w:r>
      <w:r>
        <w:rPr>
          <w:rFonts w:ascii="宋体" w:eastAsia="宋体" w:hAnsi="宋体" w:hint="eastAsia"/>
        </w:rPr>
        <w:t>）Linux平台下：</w:t>
      </w:r>
    </w:p>
    <w:p w14:paraId="54A904BF" w14:textId="6DE982AB" w:rsidR="00B62D42" w:rsidRDefault="00B62D42">
      <w:pPr>
        <w:rPr>
          <w:rFonts w:ascii="宋体" w:eastAsia="宋体" w:hAnsi="宋体"/>
        </w:rPr>
      </w:pPr>
      <w:r>
        <w:rPr>
          <w:rFonts w:ascii="宋体" w:eastAsia="宋体" w:hAnsi="宋体" w:hint="eastAsia"/>
        </w:rPr>
        <w:t>compress</w:t>
      </w:r>
      <w:r>
        <w:rPr>
          <w:rFonts w:ascii="宋体" w:eastAsia="宋体" w:hAnsi="宋体"/>
        </w:rPr>
        <w:t xml:space="preserve">: </w:t>
      </w:r>
      <w:r>
        <w:rPr>
          <w:rFonts w:ascii="宋体" w:eastAsia="宋体" w:hAnsi="宋体" w:hint="eastAsia"/>
        </w:rPr>
        <w:t>vcf</w:t>
      </w:r>
      <w:r>
        <w:rPr>
          <w:rFonts w:ascii="宋体" w:eastAsia="宋体" w:hAnsi="宋体"/>
        </w:rPr>
        <w:t>-</w:t>
      </w:r>
      <w:r>
        <w:rPr>
          <w:rFonts w:ascii="宋体" w:eastAsia="宋体" w:hAnsi="宋体" w:hint="eastAsia"/>
        </w:rPr>
        <w:t>&gt;</w:t>
      </w:r>
      <w:r>
        <w:rPr>
          <w:rFonts w:ascii="宋体" w:eastAsia="宋体" w:hAnsi="宋体"/>
        </w:rPr>
        <w:t>m3vcf</w:t>
      </w:r>
    </w:p>
    <w:p w14:paraId="3246C01A" w14:textId="3A9F629C" w:rsidR="00072941" w:rsidRDefault="00072941">
      <w:pPr>
        <w:rPr>
          <w:rFonts w:ascii="宋体" w:eastAsia="宋体" w:hAnsi="宋体"/>
        </w:rPr>
      </w:pPr>
      <w:r>
        <w:rPr>
          <w:rFonts w:ascii="宋体" w:eastAsia="宋体" w:hAnsi="宋体" w:hint="eastAsia"/>
        </w:rPr>
        <w:t>-b</w:t>
      </w:r>
      <w:r>
        <w:rPr>
          <w:rFonts w:ascii="宋体" w:eastAsia="宋体" w:hAnsi="宋体"/>
        </w:rPr>
        <w:t xml:space="preserve"> </w:t>
      </w:r>
      <w:r>
        <w:rPr>
          <w:rFonts w:ascii="宋体" w:eastAsia="宋体" w:hAnsi="宋体" w:hint="eastAsia"/>
        </w:rPr>
        <w:t>压缩块的记录数[</w:t>
      </w:r>
      <w:r>
        <w:rPr>
          <w:rFonts w:ascii="宋体" w:eastAsia="宋体" w:hAnsi="宋体"/>
        </w:rPr>
        <w:t>1000]</w:t>
      </w:r>
    </w:p>
    <w:p w14:paraId="1D6695DA" w14:textId="77777777" w:rsidR="00B62D42" w:rsidRDefault="00B62D42">
      <w:pPr>
        <w:rPr>
          <w:rFonts w:ascii="宋体" w:eastAsia="宋体" w:hAnsi="宋体"/>
        </w:rPr>
      </w:pPr>
      <w:r>
        <w:rPr>
          <w:rFonts w:ascii="宋体" w:eastAsia="宋体" w:hAnsi="宋体" w:hint="eastAsia"/>
        </w:rPr>
        <w:t>-</w:t>
      </w:r>
      <w:r>
        <w:rPr>
          <w:rFonts w:ascii="宋体" w:eastAsia="宋体" w:hAnsi="宋体"/>
        </w:rPr>
        <w:t xml:space="preserve">o </w:t>
      </w:r>
      <w:r>
        <w:rPr>
          <w:rFonts w:ascii="宋体" w:eastAsia="宋体" w:hAnsi="宋体" w:hint="eastAsia"/>
        </w:rPr>
        <w:t xml:space="preserve">输出文件名 </w:t>
      </w:r>
    </w:p>
    <w:p w14:paraId="41E3A649" w14:textId="15100B01" w:rsidR="00B62D42" w:rsidRDefault="00B62D42">
      <w:pPr>
        <w:rPr>
          <w:rFonts w:ascii="宋体" w:eastAsia="宋体" w:hAnsi="宋体"/>
        </w:rPr>
      </w:pPr>
      <w:r>
        <w:rPr>
          <w:rFonts w:ascii="宋体" w:eastAsia="宋体" w:hAnsi="宋体"/>
        </w:rPr>
        <w:t>-</w:t>
      </w:r>
      <w:r>
        <w:rPr>
          <w:rFonts w:ascii="宋体" w:eastAsia="宋体" w:hAnsi="宋体" w:hint="eastAsia"/>
        </w:rPr>
        <w:t>O</w:t>
      </w:r>
      <w:r>
        <w:rPr>
          <w:rFonts w:ascii="宋体" w:eastAsia="宋体" w:hAnsi="宋体"/>
        </w:rPr>
        <w:t xml:space="preserve"> </w:t>
      </w:r>
      <w:r>
        <w:rPr>
          <w:rFonts w:ascii="宋体" w:eastAsia="宋体" w:hAnsi="宋体" w:hint="eastAsia"/>
        </w:rPr>
        <w:t xml:space="preserve">输出文件类型：M不压缩 </w:t>
      </w:r>
      <w:r>
        <w:rPr>
          <w:rFonts w:ascii="宋体" w:eastAsia="宋体" w:hAnsi="宋体"/>
        </w:rPr>
        <w:t xml:space="preserve">  </w:t>
      </w:r>
      <w:r>
        <w:rPr>
          <w:rFonts w:ascii="宋体" w:eastAsia="宋体" w:hAnsi="宋体" w:hint="eastAsia"/>
        </w:rPr>
        <w:t>m压缩</w:t>
      </w:r>
    </w:p>
    <w:p w14:paraId="2382E248" w14:textId="3F37AAAC" w:rsidR="00B62D42" w:rsidRDefault="00B62D42">
      <w:pPr>
        <w:rPr>
          <w:rFonts w:ascii="宋体" w:eastAsia="宋体" w:hAnsi="宋体"/>
        </w:rPr>
      </w:pPr>
      <w:r>
        <w:rPr>
          <w:rFonts w:ascii="宋体" w:eastAsia="宋体" w:hAnsi="宋体" w:hint="eastAsia"/>
        </w:rPr>
        <w:t>-t</w:t>
      </w:r>
      <w:r>
        <w:rPr>
          <w:rFonts w:ascii="宋体" w:eastAsia="宋体" w:hAnsi="宋体"/>
        </w:rPr>
        <w:t xml:space="preserve"> </w:t>
      </w:r>
      <w:ins w:id="4" w:author="zuo Oliver" w:date="2023-05-16T11:59:00Z">
        <w:r w:rsidR="004D6B00">
          <w:rPr>
            <w:rFonts w:ascii="宋体" w:eastAsia="宋体" w:hAnsi="宋体" w:hint="eastAsia"/>
          </w:rPr>
          <w:t>用户指定的（读，写，压缩）</w:t>
        </w:r>
      </w:ins>
      <w:r w:rsidR="00072941">
        <w:rPr>
          <w:rFonts w:ascii="宋体" w:eastAsia="宋体" w:hAnsi="宋体" w:hint="eastAsia"/>
        </w:rPr>
        <w:t>最大pthread数量</w:t>
      </w:r>
      <w:ins w:id="5" w:author="zuo Oliver" w:date="2023-05-16T11:59:00Z">
        <w:r w:rsidR="004D6B00">
          <w:rPr>
            <w:rFonts w:ascii="宋体" w:eastAsia="宋体" w:hAnsi="宋体" w:hint="eastAsia"/>
          </w:rPr>
          <w:t>,</w:t>
        </w:r>
        <w:r w:rsidR="004D6B00" w:rsidRPr="004D6B00">
          <w:rPr>
            <w:rFonts w:ascii="宋体" w:eastAsia="宋体" w:hAnsi="宋体" w:hint="eastAsia"/>
          </w:rPr>
          <w:t xml:space="preserve"> </w:t>
        </w:r>
        <w:r w:rsidR="004D6B00">
          <w:rPr>
            <w:rFonts w:ascii="宋体" w:eastAsia="宋体" w:hAnsi="宋体" w:hint="eastAsia"/>
          </w:rPr>
          <w:t>该值不得小于3，不指定时默认为8（1个读线程，1个写线程，6个压缩线程）。</w:t>
        </w:r>
        <w:r w:rsidR="004D6B00" w:rsidRPr="00075EBA">
          <w:rPr>
            <w:rFonts w:ascii="宋体" w:eastAsia="宋体" w:hAnsi="宋体" w:hint="eastAsia"/>
            <w:b/>
            <w:bCs/>
          </w:rPr>
          <w:t>注：该线程数不包含vcflib所使用的openMP线程</w:t>
        </w:r>
        <w:r w:rsidR="004D6B00" w:rsidRPr="00075EBA">
          <w:rPr>
            <w:rFonts w:ascii="宋体" w:eastAsia="宋体" w:hAnsi="宋体" w:hint="eastAsia"/>
            <w:b/>
            <w:bCs/>
          </w:rPr>
          <w:lastRenderedPageBreak/>
          <w:t>数</w:t>
        </w:r>
      </w:ins>
    </w:p>
    <w:p w14:paraId="7FCA27FC" w14:textId="2154C89D" w:rsidR="00072941" w:rsidRDefault="00072941">
      <w:pPr>
        <w:rPr>
          <w:rFonts w:ascii="宋体" w:eastAsia="宋体" w:hAnsi="宋体"/>
        </w:rPr>
      </w:pPr>
      <w:r>
        <w:rPr>
          <w:rFonts w:ascii="宋体" w:eastAsia="宋体" w:hAnsi="宋体" w:hint="eastAsia"/>
        </w:rPr>
        <w:t>-m</w:t>
      </w:r>
      <w:r>
        <w:rPr>
          <w:rFonts w:ascii="宋体" w:eastAsia="宋体" w:hAnsi="宋体"/>
        </w:rPr>
        <w:t xml:space="preserve"> </w:t>
      </w:r>
      <w:ins w:id="6" w:author="zuo Oliver" w:date="2023-05-16T12:00:00Z">
        <w:r w:rsidR="004D6B00">
          <w:rPr>
            <w:rFonts w:ascii="宋体" w:eastAsia="宋体" w:hAnsi="宋体" w:hint="eastAsia"/>
          </w:rPr>
          <w:t>用户指定的</w:t>
        </w:r>
      </w:ins>
      <w:r>
        <w:rPr>
          <w:rFonts w:ascii="宋体" w:eastAsia="宋体" w:hAnsi="宋体" w:hint="eastAsia"/>
        </w:rPr>
        <w:t>最大内存数量 GB</w:t>
      </w:r>
      <w:ins w:id="7" w:author="zuo Oliver" w:date="2023-05-16T12:00:00Z">
        <w:r w:rsidR="004D6B00">
          <w:rPr>
            <w:rFonts w:ascii="宋体" w:eastAsia="宋体" w:hAnsi="宋体" w:hint="eastAsia"/>
          </w:rPr>
          <w:t>（建议不指定）</w:t>
        </w:r>
      </w:ins>
    </w:p>
    <w:p w14:paraId="6099F8E6" w14:textId="5A5E0728" w:rsidR="00B62D42" w:rsidRDefault="00B62D42">
      <w:pPr>
        <w:rPr>
          <w:rFonts w:ascii="宋体" w:eastAsia="宋体" w:hAnsi="宋体"/>
        </w:rPr>
      </w:pPr>
      <w:r>
        <w:rPr>
          <w:rFonts w:ascii="宋体" w:eastAsia="宋体" w:hAnsi="宋体" w:hint="eastAsia"/>
        </w:rPr>
        <w:t>convert：</w:t>
      </w:r>
      <w:r w:rsidR="00072941">
        <w:rPr>
          <w:rFonts w:ascii="宋体" w:eastAsia="宋体" w:hAnsi="宋体" w:hint="eastAsia"/>
        </w:rPr>
        <w:t>m</w:t>
      </w:r>
      <w:r w:rsidR="00072941">
        <w:rPr>
          <w:rFonts w:ascii="宋体" w:eastAsia="宋体" w:hAnsi="宋体"/>
        </w:rPr>
        <w:t>3vcf-&gt;vcf</w:t>
      </w:r>
    </w:p>
    <w:p w14:paraId="64456F5B" w14:textId="282DC37C" w:rsidR="00072941" w:rsidRDefault="00072941">
      <w:pPr>
        <w:rPr>
          <w:rFonts w:ascii="宋体" w:eastAsia="宋体" w:hAnsi="宋体"/>
        </w:rPr>
      </w:pPr>
      <w:r>
        <w:rPr>
          <w:rFonts w:ascii="宋体" w:eastAsia="宋体" w:hAnsi="宋体" w:hint="eastAsia"/>
        </w:rPr>
        <w:t>-</w:t>
      </w:r>
      <w:r>
        <w:rPr>
          <w:rFonts w:ascii="宋体" w:eastAsia="宋体" w:hAnsi="宋体"/>
        </w:rPr>
        <w:t xml:space="preserve">o </w:t>
      </w:r>
      <w:r>
        <w:rPr>
          <w:rFonts w:ascii="宋体" w:eastAsia="宋体" w:hAnsi="宋体" w:hint="eastAsia"/>
        </w:rPr>
        <w:t>输出文件名</w:t>
      </w:r>
    </w:p>
    <w:p w14:paraId="7EB12750" w14:textId="6A133995" w:rsidR="00072941" w:rsidRDefault="00072941">
      <w:pPr>
        <w:rPr>
          <w:rFonts w:ascii="宋体" w:eastAsia="宋体" w:hAnsi="宋体"/>
        </w:rPr>
      </w:pPr>
      <w:r>
        <w:rPr>
          <w:rFonts w:ascii="宋体" w:eastAsia="宋体" w:hAnsi="宋体" w:hint="eastAsia"/>
        </w:rPr>
        <w:t>-</w:t>
      </w:r>
      <w:r>
        <w:rPr>
          <w:rFonts w:ascii="宋体" w:eastAsia="宋体" w:hAnsi="宋体"/>
        </w:rPr>
        <w:t xml:space="preserve">O </w:t>
      </w:r>
      <w:r>
        <w:rPr>
          <w:rFonts w:ascii="宋体" w:eastAsia="宋体" w:hAnsi="宋体" w:hint="eastAsia"/>
        </w:rPr>
        <w:t xml:space="preserve">输出文件类型：M不压缩 </w:t>
      </w:r>
      <w:r>
        <w:rPr>
          <w:rFonts w:ascii="宋体" w:eastAsia="宋体" w:hAnsi="宋体"/>
        </w:rPr>
        <w:t xml:space="preserve">  </w:t>
      </w:r>
      <w:r>
        <w:rPr>
          <w:rFonts w:ascii="宋体" w:eastAsia="宋体" w:hAnsi="宋体" w:hint="eastAsia"/>
        </w:rPr>
        <w:t>m压缩</w:t>
      </w:r>
    </w:p>
    <w:p w14:paraId="64628BC9" w14:textId="3B8AD83A" w:rsidR="00D175BA" w:rsidRDefault="00D175BA" w:rsidP="00D175BA">
      <w:pPr>
        <w:rPr>
          <w:rFonts w:ascii="宋体" w:eastAsia="宋体" w:hAnsi="宋体"/>
        </w:rPr>
      </w:pPr>
      <w:r>
        <w:rPr>
          <w:rFonts w:ascii="宋体" w:eastAsia="宋体" w:hAnsi="宋体"/>
        </w:rPr>
        <w:t>2</w:t>
      </w:r>
      <w:r w:rsidRPr="00B62D42">
        <w:rPr>
          <w:rFonts w:ascii="宋体" w:eastAsia="宋体" w:hAnsi="宋体" w:hint="eastAsia"/>
        </w:rPr>
        <w:t>）</w:t>
      </w:r>
      <w:r>
        <w:rPr>
          <w:rFonts w:ascii="宋体" w:eastAsia="宋体" w:hAnsi="宋体"/>
        </w:rPr>
        <w:t>Windows</w:t>
      </w:r>
      <w:r>
        <w:rPr>
          <w:rFonts w:ascii="宋体" w:eastAsia="宋体" w:hAnsi="宋体" w:hint="eastAsia"/>
        </w:rPr>
        <w:t>平台下：</w:t>
      </w:r>
    </w:p>
    <w:p w14:paraId="7E94E74F" w14:textId="5B5F4098" w:rsidR="00072941" w:rsidRPr="00D175BA" w:rsidRDefault="00D175BA">
      <w:pPr>
        <w:rPr>
          <w:rFonts w:ascii="宋体" w:eastAsia="宋体" w:hAnsi="宋体"/>
        </w:rPr>
      </w:pPr>
      <w:r>
        <w:rPr>
          <w:rFonts w:ascii="宋体" w:eastAsia="宋体" w:hAnsi="宋体" w:hint="eastAsia"/>
        </w:rPr>
        <w:t>与Linux功能及参数相同。</w:t>
      </w:r>
    </w:p>
    <w:p w14:paraId="4F47D740" w14:textId="55325539" w:rsidR="00072941" w:rsidRPr="001B1A67" w:rsidRDefault="00072941" w:rsidP="001B1A67">
      <w:pPr>
        <w:pStyle w:val="2"/>
      </w:pPr>
      <w:r w:rsidRPr="001B1A67">
        <w:rPr>
          <w:rFonts w:hint="eastAsia"/>
        </w:rPr>
        <w:t>3，示例</w:t>
      </w:r>
    </w:p>
    <w:p w14:paraId="19D87FE2" w14:textId="3C78F713" w:rsidR="00A722B6" w:rsidRDefault="00A722B6" w:rsidP="00A722B6">
      <w:pPr>
        <w:rPr>
          <w:rFonts w:ascii="宋体" w:eastAsia="宋体" w:hAnsi="宋体"/>
        </w:rPr>
      </w:pPr>
      <w:r>
        <w:rPr>
          <w:rFonts w:ascii="宋体" w:eastAsia="宋体" w:hAnsi="宋体"/>
        </w:rPr>
        <w:t>1</w:t>
      </w:r>
      <w:r>
        <w:rPr>
          <w:rFonts w:ascii="宋体" w:eastAsia="宋体" w:hAnsi="宋体" w:hint="eastAsia"/>
        </w:rPr>
        <w:t>）</w:t>
      </w:r>
      <w:r w:rsidR="00D175BA">
        <w:rPr>
          <w:rFonts w:ascii="宋体" w:eastAsia="宋体" w:hAnsi="宋体" w:hint="eastAsia"/>
        </w:rPr>
        <w:t>在</w:t>
      </w:r>
      <w:ins w:id="8" w:author="zuo Oliver" w:date="2023-05-16T12:14:00Z">
        <w:r w:rsidR="00D95D62" w:rsidRPr="00B62D42">
          <w:rPr>
            <w:rFonts w:ascii="宋体" w:eastAsia="宋体" w:hAnsi="宋体" w:hint="eastAsia"/>
          </w:rPr>
          <w:t>项目文件夹</w:t>
        </w:r>
      </w:ins>
      <w:ins w:id="9" w:author="zuo Oliver" w:date="2023-05-16T12:16:00Z">
        <w:r w:rsidR="00D95D62">
          <w:rPr>
            <w:rFonts w:ascii="宋体" w:eastAsia="宋体" w:hAnsi="宋体" w:hint="eastAsia"/>
          </w:rPr>
          <w:t>中</w:t>
        </w:r>
      </w:ins>
      <w:del w:id="10" w:author="zuo Oliver" w:date="2023-05-16T12:14:00Z">
        <w:r w:rsidR="00D175BA" w:rsidDel="00D95D62">
          <w:rPr>
            <w:rFonts w:ascii="宋体" w:eastAsia="宋体" w:hAnsi="宋体" w:hint="eastAsia"/>
          </w:rPr>
          <w:delText>工具所在目录</w:delText>
        </w:r>
      </w:del>
      <w:r w:rsidR="00D175BA">
        <w:rPr>
          <w:rFonts w:ascii="宋体" w:eastAsia="宋体" w:hAnsi="宋体" w:hint="eastAsia"/>
        </w:rPr>
        <w:t>，</w:t>
      </w:r>
      <w:r>
        <w:rPr>
          <w:rFonts w:ascii="宋体" w:eastAsia="宋体" w:hAnsi="宋体" w:hint="eastAsia"/>
        </w:rPr>
        <w:t>用zM</w:t>
      </w:r>
      <w:r>
        <w:rPr>
          <w:rFonts w:ascii="宋体" w:eastAsia="宋体" w:hAnsi="宋体"/>
        </w:rPr>
        <w:t>3</w:t>
      </w:r>
      <w:r>
        <w:rPr>
          <w:rFonts w:ascii="宋体" w:eastAsia="宋体" w:hAnsi="宋体" w:hint="eastAsia"/>
        </w:rPr>
        <w:t>vcf</w:t>
      </w:r>
      <w:ins w:id="11" w:author="zuo Oliver" w:date="2023-05-16T12:05:00Z">
        <w:r w:rsidR="00F85EA0">
          <w:rPr>
            <w:rFonts w:ascii="宋体" w:eastAsia="宋体" w:hAnsi="宋体" w:hint="eastAsia"/>
          </w:rPr>
          <w:t>命令行</w:t>
        </w:r>
      </w:ins>
      <w:r>
        <w:rPr>
          <w:rFonts w:ascii="宋体" w:eastAsia="宋体" w:hAnsi="宋体" w:hint="eastAsia"/>
        </w:rPr>
        <w:t>工具将</w:t>
      </w:r>
      <w:r w:rsidR="00D175BA">
        <w:rPr>
          <w:rFonts w:ascii="宋体" w:eastAsia="宋体" w:hAnsi="宋体" w:hint="eastAsia"/>
        </w:rPr>
        <w:t>测试文件夹testfile中的</w:t>
      </w:r>
      <w:r>
        <w:rPr>
          <w:rFonts w:ascii="宋体" w:eastAsia="宋体" w:hAnsi="宋体" w:hint="eastAsia"/>
        </w:rPr>
        <w:t>vcf文件</w:t>
      </w:r>
      <w:ins w:id="12" w:author="zuo Oliver" w:date="2023-05-16T12:01:00Z">
        <w:r w:rsidR="004D6B00" w:rsidRPr="00075EBA">
          <w:rPr>
            <w:rFonts w:ascii="宋体" w:eastAsia="宋体" w:hAnsi="宋体" w:hint="eastAsia"/>
          </w:rPr>
          <w:t>（该文件为截取</w:t>
        </w:r>
        <w:r w:rsidR="004D6B00">
          <w:fldChar w:fldCharType="begin"/>
        </w:r>
        <w:r w:rsidR="004D6B00">
          <w:instrText>HYPERLINK "ftp://ftp.1000genomes.ebi.ac.uk/vol1/ftp/release/20110521/ALL.chr22.phase1_release_v3.20101123.snps_indels_svs.genotypes.vcf.gz文件的前10000个Markers"</w:instrText>
        </w:r>
        <w:r w:rsidR="004D6B00">
          <w:fldChar w:fldCharType="separate"/>
        </w:r>
        <w:r w:rsidR="004D6B00" w:rsidRPr="00075EBA">
          <w:rPr>
            <w:rFonts w:ascii="宋体" w:eastAsia="宋体" w:hAnsi="宋体"/>
          </w:rPr>
          <w:t>ftp://ftp.1000genomes.ebi.ac.uk/vol1/ftp/release/20110521/</w:t>
        </w:r>
        <w:r w:rsidR="004D6B00" w:rsidRPr="00075EBA">
          <w:rPr>
            <w:rFonts w:ascii="宋体" w:eastAsia="宋体" w:hAnsi="宋体" w:hint="eastAsia"/>
          </w:rPr>
          <w:t>ALL.chr22.phase1_release_v3.20101123.snps_indels_svs.genotypes.vcf.gz文件的前1</w:t>
        </w:r>
        <w:r w:rsidR="004D6B00" w:rsidRPr="00075EBA">
          <w:rPr>
            <w:rFonts w:ascii="宋体" w:eastAsia="宋体" w:hAnsi="宋体"/>
          </w:rPr>
          <w:t>0000个Markers</w:t>
        </w:r>
        <w:r w:rsidR="004D6B00">
          <w:rPr>
            <w:rFonts w:ascii="宋体" w:eastAsia="宋体" w:hAnsi="宋体"/>
          </w:rPr>
          <w:fldChar w:fldCharType="end"/>
        </w:r>
        <w:r w:rsidR="004D6B00" w:rsidRPr="00075EBA">
          <w:rPr>
            <w:rFonts w:ascii="宋体" w:eastAsia="宋体" w:hAnsi="宋体" w:hint="eastAsia"/>
          </w:rPr>
          <w:t>生成的）</w:t>
        </w:r>
      </w:ins>
      <w:r>
        <w:rPr>
          <w:rFonts w:ascii="宋体" w:eastAsia="宋体" w:hAnsi="宋体" w:hint="eastAsia"/>
        </w:rPr>
        <w:t>：</w:t>
      </w:r>
    </w:p>
    <w:p w14:paraId="4701BB8C" w14:textId="42C9D463" w:rsidR="00A722B6" w:rsidRDefault="004D6B00" w:rsidP="00A722B6">
      <w:pPr>
        <w:ind w:left="420" w:firstLine="420"/>
        <w:rPr>
          <w:rFonts w:ascii="宋体" w:eastAsia="宋体" w:hAnsi="宋体"/>
          <w:b/>
          <w:bCs/>
        </w:rPr>
      </w:pPr>
      <w:ins w:id="13" w:author="zuo Oliver" w:date="2023-05-16T12:01:00Z">
        <w:r w:rsidRPr="00075EBA">
          <w:rPr>
            <w:rFonts w:ascii="宋体" w:eastAsia="宋体" w:hAnsi="宋体"/>
            <w:b/>
            <w:bCs/>
          </w:rPr>
          <w:t>ALL.chr22.10000Markers.vcf</w:t>
        </w:r>
      </w:ins>
      <w:del w:id="14" w:author="zuo Oliver" w:date="2023-05-16T12:01:00Z">
        <w:r w:rsidR="00A722B6" w:rsidRPr="00A722B6" w:rsidDel="004D6B00">
          <w:rPr>
            <w:rFonts w:ascii="宋体" w:eastAsia="宋体" w:hAnsi="宋体"/>
            <w:b/>
            <w:bCs/>
          </w:rPr>
          <w:delText>chr22.12345Markers.vcf</w:delText>
        </w:r>
      </w:del>
      <w:r w:rsidR="00A722B6" w:rsidRPr="00A722B6">
        <w:rPr>
          <w:rFonts w:ascii="宋体" w:eastAsia="宋体" w:hAnsi="宋体"/>
          <w:b/>
          <w:bCs/>
        </w:rPr>
        <w:t>.gz</w:t>
      </w:r>
    </w:p>
    <w:p w14:paraId="0AD57EDD" w14:textId="1B5516AB" w:rsidR="00A722B6" w:rsidRDefault="00A722B6" w:rsidP="00A722B6">
      <w:pPr>
        <w:rPr>
          <w:rFonts w:ascii="宋体" w:eastAsia="宋体" w:hAnsi="宋体"/>
        </w:rPr>
      </w:pPr>
      <w:r>
        <w:rPr>
          <w:rFonts w:ascii="宋体" w:eastAsia="宋体" w:hAnsi="宋体" w:hint="eastAsia"/>
        </w:rPr>
        <w:t>压缩成</w:t>
      </w:r>
      <w:r w:rsidR="00D175BA">
        <w:rPr>
          <w:rFonts w:ascii="宋体" w:eastAsia="宋体" w:hAnsi="宋体" w:hint="eastAsia"/>
        </w:rPr>
        <w:t>当前工作目录下的</w:t>
      </w:r>
      <w:r>
        <w:rPr>
          <w:rFonts w:ascii="宋体" w:eastAsia="宋体" w:hAnsi="宋体" w:hint="eastAsia"/>
        </w:rPr>
        <w:t>m</w:t>
      </w:r>
      <w:r>
        <w:rPr>
          <w:rFonts w:ascii="宋体" w:eastAsia="宋体" w:hAnsi="宋体"/>
        </w:rPr>
        <w:t>3</w:t>
      </w:r>
      <w:r>
        <w:rPr>
          <w:rFonts w:ascii="宋体" w:eastAsia="宋体" w:hAnsi="宋体" w:hint="eastAsia"/>
        </w:rPr>
        <w:t>vcf文件</w:t>
      </w:r>
    </w:p>
    <w:p w14:paraId="7D70B41E" w14:textId="123AC958" w:rsidR="00A722B6" w:rsidRDefault="004D6B00" w:rsidP="00A722B6">
      <w:pPr>
        <w:ind w:left="420" w:firstLine="420"/>
        <w:rPr>
          <w:rFonts w:ascii="宋体" w:eastAsia="宋体" w:hAnsi="宋体"/>
        </w:rPr>
      </w:pPr>
      <w:ins w:id="15" w:author="zuo Oliver" w:date="2023-05-16T12:03:00Z">
        <w:r w:rsidRPr="00075EBA">
          <w:rPr>
            <w:rFonts w:ascii="宋体" w:eastAsia="宋体" w:hAnsi="宋体"/>
            <w:b/>
            <w:bCs/>
          </w:rPr>
          <w:t>ALL.chr22.10000Markers.</w:t>
        </w:r>
        <w:r>
          <w:rPr>
            <w:rFonts w:ascii="宋体" w:eastAsia="宋体" w:hAnsi="宋体" w:hint="eastAsia"/>
            <w:b/>
            <w:bCs/>
          </w:rPr>
          <w:t>m</w:t>
        </w:r>
        <w:r>
          <w:rPr>
            <w:rFonts w:ascii="宋体" w:eastAsia="宋体" w:hAnsi="宋体"/>
            <w:b/>
            <w:bCs/>
          </w:rPr>
          <w:t>3</w:t>
        </w:r>
        <w:r w:rsidRPr="00075EBA">
          <w:rPr>
            <w:rFonts w:ascii="宋体" w:eastAsia="宋体" w:hAnsi="宋体"/>
            <w:b/>
            <w:bCs/>
          </w:rPr>
          <w:t>vcf.</w:t>
        </w:r>
      </w:ins>
      <w:del w:id="16" w:author="zuo Oliver" w:date="2023-05-16T12:03:00Z">
        <w:r w:rsidR="00A722B6" w:rsidRPr="00A722B6" w:rsidDel="004D6B00">
          <w:rPr>
            <w:rFonts w:ascii="宋体" w:eastAsia="宋体" w:hAnsi="宋体"/>
            <w:b/>
            <w:bCs/>
          </w:rPr>
          <w:delText>chr22.12345Markers.</w:delText>
        </w:r>
        <w:r w:rsidR="00A722B6" w:rsidDel="004D6B00">
          <w:rPr>
            <w:rFonts w:ascii="宋体" w:eastAsia="宋体" w:hAnsi="宋体"/>
            <w:b/>
            <w:bCs/>
          </w:rPr>
          <w:delText>m3</w:delText>
        </w:r>
        <w:r w:rsidR="00A722B6" w:rsidRPr="00A722B6" w:rsidDel="004D6B00">
          <w:rPr>
            <w:rFonts w:ascii="宋体" w:eastAsia="宋体" w:hAnsi="宋体"/>
            <w:b/>
            <w:bCs/>
          </w:rPr>
          <w:delText>vcf.</w:delText>
        </w:r>
      </w:del>
      <w:r w:rsidR="00A722B6" w:rsidRPr="00A722B6">
        <w:rPr>
          <w:rFonts w:ascii="宋体" w:eastAsia="宋体" w:hAnsi="宋体"/>
          <w:b/>
          <w:bCs/>
        </w:rPr>
        <w:t>gz</w:t>
      </w:r>
    </w:p>
    <w:p w14:paraId="06FC5309" w14:textId="3F66E854" w:rsidR="008B4468" w:rsidRDefault="00D175BA" w:rsidP="00A722B6">
      <w:pPr>
        <w:rPr>
          <w:rFonts w:ascii="宋体" w:eastAsia="宋体" w:hAnsi="宋体"/>
        </w:rPr>
      </w:pPr>
      <w:r>
        <w:rPr>
          <w:rFonts w:ascii="宋体" w:eastAsia="宋体" w:hAnsi="宋体" w:hint="eastAsia"/>
        </w:rPr>
        <w:t>Linux下</w:t>
      </w:r>
      <w:r w:rsidR="00A722B6" w:rsidRPr="00A722B6">
        <w:rPr>
          <w:rFonts w:ascii="宋体" w:eastAsia="宋体" w:hAnsi="宋体" w:hint="eastAsia"/>
        </w:rPr>
        <w:t>执行如下命令</w:t>
      </w:r>
      <w:r w:rsidR="00A722B6">
        <w:rPr>
          <w:rFonts w:ascii="宋体" w:eastAsia="宋体" w:hAnsi="宋体" w:hint="eastAsia"/>
        </w:rPr>
        <w:t>：</w:t>
      </w:r>
    </w:p>
    <w:p w14:paraId="68EE4DEB" w14:textId="49248970" w:rsidR="00A722B6" w:rsidRPr="00A722B6" w:rsidRDefault="00A722B6" w:rsidP="00A722B6">
      <w:pPr>
        <w:rPr>
          <w:rFonts w:ascii="宋体" w:eastAsia="宋体" w:hAnsi="宋体"/>
          <w:b/>
          <w:bCs/>
        </w:rPr>
      </w:pPr>
      <w:r w:rsidRPr="00A722B6">
        <w:rPr>
          <w:rFonts w:ascii="宋体" w:eastAsia="宋体" w:hAnsi="宋体" w:hint="eastAsia"/>
          <w:b/>
          <w:bCs/>
        </w:rPr>
        <w:t>.</w:t>
      </w:r>
      <w:r w:rsidRPr="00A722B6">
        <w:rPr>
          <w:rFonts w:ascii="宋体" w:eastAsia="宋体" w:hAnsi="宋体"/>
          <w:b/>
          <w:bCs/>
        </w:rPr>
        <w:t xml:space="preserve">/zM3vcf compress </w:t>
      </w:r>
      <w:r w:rsidR="00D175BA">
        <w:rPr>
          <w:rFonts w:ascii="宋体" w:eastAsia="宋体" w:hAnsi="宋体"/>
          <w:b/>
          <w:bCs/>
        </w:rPr>
        <w:t>testfile/</w:t>
      </w:r>
      <w:ins w:id="17" w:author="zuo Oliver" w:date="2023-05-16T12:02:00Z">
        <w:r w:rsidR="004D6B00" w:rsidRPr="00075EBA">
          <w:rPr>
            <w:rFonts w:ascii="宋体" w:eastAsia="宋体" w:hAnsi="宋体"/>
            <w:b/>
            <w:bCs/>
          </w:rPr>
          <w:t>ALL.chr22.10000Markers.vcf.</w:t>
        </w:r>
      </w:ins>
      <w:del w:id="18" w:author="zuo Oliver" w:date="2023-05-16T12:02:00Z">
        <w:r w:rsidRPr="00A722B6" w:rsidDel="004D6B00">
          <w:rPr>
            <w:rFonts w:ascii="宋体" w:eastAsia="宋体" w:hAnsi="宋体"/>
            <w:b/>
            <w:bCs/>
          </w:rPr>
          <w:delText>chr22.12345Markers.vcf.</w:delText>
        </w:r>
      </w:del>
      <w:r w:rsidRPr="00A722B6">
        <w:rPr>
          <w:rFonts w:ascii="宋体" w:eastAsia="宋体" w:hAnsi="宋体"/>
          <w:b/>
          <w:bCs/>
        </w:rPr>
        <w:t>gz -O m -</w:t>
      </w:r>
      <w:r w:rsidRPr="00A722B6">
        <w:rPr>
          <w:rFonts w:ascii="宋体" w:eastAsia="宋体" w:hAnsi="宋体" w:hint="eastAsia"/>
          <w:b/>
          <w:bCs/>
        </w:rPr>
        <w:t>o</w:t>
      </w:r>
      <w:r w:rsidRPr="00A722B6">
        <w:rPr>
          <w:rFonts w:ascii="宋体" w:eastAsia="宋体" w:hAnsi="宋体"/>
          <w:b/>
          <w:bCs/>
        </w:rPr>
        <w:t xml:space="preserve"> </w:t>
      </w:r>
      <w:ins w:id="19" w:author="zuo Oliver" w:date="2023-05-16T12:03:00Z">
        <w:r w:rsidR="004D6B00" w:rsidRPr="00075EBA">
          <w:rPr>
            <w:rFonts w:ascii="宋体" w:eastAsia="宋体" w:hAnsi="宋体"/>
            <w:b/>
            <w:bCs/>
          </w:rPr>
          <w:t>ALL.chr22.10000Markers.</w:t>
        </w:r>
        <w:r w:rsidR="004D6B00">
          <w:rPr>
            <w:rFonts w:ascii="宋体" w:eastAsia="宋体" w:hAnsi="宋体" w:hint="eastAsia"/>
            <w:b/>
            <w:bCs/>
          </w:rPr>
          <w:t>m</w:t>
        </w:r>
        <w:r w:rsidR="004D6B00">
          <w:rPr>
            <w:rFonts w:ascii="宋体" w:eastAsia="宋体" w:hAnsi="宋体"/>
            <w:b/>
            <w:bCs/>
          </w:rPr>
          <w:t>3</w:t>
        </w:r>
        <w:r w:rsidR="004D6B00" w:rsidRPr="00075EBA">
          <w:rPr>
            <w:rFonts w:ascii="宋体" w:eastAsia="宋体" w:hAnsi="宋体"/>
            <w:b/>
            <w:bCs/>
          </w:rPr>
          <w:t>vcf.</w:t>
        </w:r>
      </w:ins>
      <w:del w:id="20"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m3vcf.</w:delText>
        </w:r>
      </w:del>
      <w:r w:rsidRPr="00A722B6">
        <w:rPr>
          <w:rFonts w:ascii="宋体" w:eastAsia="宋体" w:hAnsi="宋体"/>
          <w:b/>
          <w:bCs/>
        </w:rPr>
        <w:t>gz</w:t>
      </w:r>
    </w:p>
    <w:p w14:paraId="01561A1B" w14:textId="7F84620C" w:rsidR="00A722B6" w:rsidRDefault="00D175BA">
      <w:pPr>
        <w:rPr>
          <w:rFonts w:ascii="宋体" w:eastAsia="宋体" w:hAnsi="宋体"/>
        </w:rPr>
      </w:pPr>
      <w:r>
        <w:rPr>
          <w:rFonts w:ascii="宋体" w:eastAsia="宋体" w:hAnsi="宋体" w:hint="eastAsia"/>
        </w:rPr>
        <w:t>Windows下执行如下命令：</w:t>
      </w:r>
    </w:p>
    <w:p w14:paraId="636BA102" w14:textId="28060476" w:rsidR="00D175BA" w:rsidRPr="00A722B6" w:rsidRDefault="00D175BA" w:rsidP="00D175BA">
      <w:pPr>
        <w:rPr>
          <w:rFonts w:ascii="宋体" w:eastAsia="宋体" w:hAnsi="宋体"/>
          <w:b/>
          <w:bCs/>
        </w:rPr>
      </w:pPr>
      <w:r w:rsidRPr="00A722B6">
        <w:rPr>
          <w:rFonts w:ascii="宋体" w:eastAsia="宋体" w:hAnsi="宋体"/>
          <w:b/>
          <w:bCs/>
        </w:rPr>
        <w:t>zM3vcf</w:t>
      </w:r>
      <w:r>
        <w:rPr>
          <w:rFonts w:ascii="宋体" w:eastAsia="宋体" w:hAnsi="宋体" w:hint="eastAsia"/>
          <w:b/>
          <w:bCs/>
        </w:rPr>
        <w:t>.</w:t>
      </w:r>
      <w:r>
        <w:rPr>
          <w:rFonts w:ascii="宋体" w:eastAsia="宋体" w:hAnsi="宋体"/>
          <w:b/>
          <w:bCs/>
        </w:rPr>
        <w:t>exe</w:t>
      </w:r>
      <w:r w:rsidRPr="00A722B6">
        <w:rPr>
          <w:rFonts w:ascii="宋体" w:eastAsia="宋体" w:hAnsi="宋体"/>
          <w:b/>
          <w:bCs/>
        </w:rPr>
        <w:t xml:space="preserve"> compress </w:t>
      </w:r>
      <w:r>
        <w:rPr>
          <w:rFonts w:ascii="宋体" w:eastAsia="宋体" w:hAnsi="宋体"/>
          <w:b/>
          <w:bCs/>
        </w:rPr>
        <w:t>testfile\</w:t>
      </w:r>
      <w:ins w:id="21" w:author="zuo Oliver" w:date="2023-05-16T12:02:00Z">
        <w:r w:rsidR="004D6B00" w:rsidRPr="00075EBA">
          <w:rPr>
            <w:rFonts w:ascii="宋体" w:eastAsia="宋体" w:hAnsi="宋体"/>
            <w:b/>
            <w:bCs/>
          </w:rPr>
          <w:t>ALL.chr22.10000Markers.vcf.</w:t>
        </w:r>
      </w:ins>
      <w:del w:id="22" w:author="zuo Oliver" w:date="2023-05-16T12:02:00Z">
        <w:r w:rsidRPr="00A722B6" w:rsidDel="004D6B00">
          <w:rPr>
            <w:rFonts w:ascii="宋体" w:eastAsia="宋体" w:hAnsi="宋体"/>
            <w:b/>
            <w:bCs/>
          </w:rPr>
          <w:delText>chr22.12345Markers.vcf.</w:delText>
        </w:r>
      </w:del>
      <w:r w:rsidRPr="00A722B6">
        <w:rPr>
          <w:rFonts w:ascii="宋体" w:eastAsia="宋体" w:hAnsi="宋体"/>
          <w:b/>
          <w:bCs/>
        </w:rPr>
        <w:t>gz -O m -</w:t>
      </w:r>
      <w:r w:rsidRPr="00A722B6">
        <w:rPr>
          <w:rFonts w:ascii="宋体" w:eastAsia="宋体" w:hAnsi="宋体" w:hint="eastAsia"/>
          <w:b/>
          <w:bCs/>
        </w:rPr>
        <w:t>o</w:t>
      </w:r>
      <w:r w:rsidRPr="00A722B6">
        <w:rPr>
          <w:rFonts w:ascii="宋体" w:eastAsia="宋体" w:hAnsi="宋体"/>
          <w:b/>
          <w:bCs/>
        </w:rPr>
        <w:t xml:space="preserve"> </w:t>
      </w:r>
      <w:ins w:id="23" w:author="zuo Oliver" w:date="2023-05-16T12:03:00Z">
        <w:r w:rsidR="004D6B00" w:rsidRPr="00075EBA">
          <w:rPr>
            <w:rFonts w:ascii="宋体" w:eastAsia="宋体" w:hAnsi="宋体"/>
            <w:b/>
            <w:bCs/>
          </w:rPr>
          <w:t>ALL.chr22.10000Markers.</w:t>
        </w:r>
        <w:r w:rsidR="004D6B00">
          <w:rPr>
            <w:rFonts w:ascii="宋体" w:eastAsia="宋体" w:hAnsi="宋体" w:hint="eastAsia"/>
            <w:b/>
            <w:bCs/>
          </w:rPr>
          <w:t>m</w:t>
        </w:r>
        <w:r w:rsidR="004D6B00">
          <w:rPr>
            <w:rFonts w:ascii="宋体" w:eastAsia="宋体" w:hAnsi="宋体"/>
            <w:b/>
            <w:bCs/>
          </w:rPr>
          <w:t>3</w:t>
        </w:r>
        <w:r w:rsidR="004D6B00" w:rsidRPr="00075EBA">
          <w:rPr>
            <w:rFonts w:ascii="宋体" w:eastAsia="宋体" w:hAnsi="宋体"/>
            <w:b/>
            <w:bCs/>
          </w:rPr>
          <w:t>vcf.</w:t>
        </w:r>
      </w:ins>
      <w:del w:id="24"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m3vcf.</w:delText>
        </w:r>
      </w:del>
      <w:r w:rsidRPr="00A722B6">
        <w:rPr>
          <w:rFonts w:ascii="宋体" w:eastAsia="宋体" w:hAnsi="宋体"/>
          <w:b/>
          <w:bCs/>
        </w:rPr>
        <w:t>gz</w:t>
      </w:r>
    </w:p>
    <w:p w14:paraId="3A35F81E" w14:textId="2F18788F" w:rsidR="008B4468" w:rsidRDefault="009752A6">
      <w:pPr>
        <w:rPr>
          <w:rFonts w:ascii="宋体" w:eastAsia="宋体" w:hAnsi="宋体"/>
        </w:rPr>
      </w:pPr>
      <w:r>
        <w:rPr>
          <w:rFonts w:ascii="宋体" w:eastAsia="宋体" w:hAnsi="宋体" w:hint="eastAsia"/>
        </w:rPr>
        <w:t>2）</w:t>
      </w:r>
      <w:r w:rsidR="00D175BA">
        <w:rPr>
          <w:rFonts w:ascii="宋体" w:eastAsia="宋体" w:hAnsi="宋体" w:hint="eastAsia"/>
        </w:rPr>
        <w:t>在</w:t>
      </w:r>
      <w:ins w:id="25" w:author="zuo Oliver" w:date="2023-05-16T12:16:00Z">
        <w:r w:rsidR="00D95D62" w:rsidRPr="00B62D42">
          <w:rPr>
            <w:rFonts w:ascii="宋体" w:eastAsia="宋体" w:hAnsi="宋体" w:hint="eastAsia"/>
          </w:rPr>
          <w:t>项目文件夹</w:t>
        </w:r>
        <w:r w:rsidR="00D95D62">
          <w:rPr>
            <w:rFonts w:ascii="宋体" w:eastAsia="宋体" w:hAnsi="宋体" w:hint="eastAsia"/>
          </w:rPr>
          <w:t>中</w:t>
        </w:r>
      </w:ins>
      <w:del w:id="26" w:author="zuo Oliver" w:date="2023-05-16T12:16:00Z">
        <w:r w:rsidR="00D175BA" w:rsidDel="00D95D62">
          <w:rPr>
            <w:rFonts w:ascii="宋体" w:eastAsia="宋体" w:hAnsi="宋体" w:hint="eastAsia"/>
          </w:rPr>
          <w:delText>工具所在目录</w:delText>
        </w:r>
      </w:del>
      <w:r w:rsidR="00D175BA">
        <w:rPr>
          <w:rFonts w:ascii="宋体" w:eastAsia="宋体" w:hAnsi="宋体" w:hint="eastAsia"/>
        </w:rPr>
        <w:t>，</w:t>
      </w:r>
      <w:r>
        <w:rPr>
          <w:rFonts w:ascii="宋体" w:eastAsia="宋体" w:hAnsi="宋体" w:hint="eastAsia"/>
        </w:rPr>
        <w:t>用zM</w:t>
      </w:r>
      <w:r>
        <w:rPr>
          <w:rFonts w:ascii="宋体" w:eastAsia="宋体" w:hAnsi="宋体"/>
        </w:rPr>
        <w:t>3</w:t>
      </w:r>
      <w:r>
        <w:rPr>
          <w:rFonts w:ascii="宋体" w:eastAsia="宋体" w:hAnsi="宋体" w:hint="eastAsia"/>
        </w:rPr>
        <w:t>vcf</w:t>
      </w:r>
      <w:ins w:id="27" w:author="zuo Oliver" w:date="2023-05-16T12:07:00Z">
        <w:r w:rsidR="00F85EA0">
          <w:rPr>
            <w:rFonts w:ascii="宋体" w:eastAsia="宋体" w:hAnsi="宋体" w:hint="eastAsia"/>
          </w:rPr>
          <w:t>命令行</w:t>
        </w:r>
      </w:ins>
      <w:r>
        <w:rPr>
          <w:rFonts w:ascii="宋体" w:eastAsia="宋体" w:hAnsi="宋体" w:hint="eastAsia"/>
        </w:rPr>
        <w:t>工具将</w:t>
      </w:r>
      <w:r w:rsidR="00D175BA">
        <w:rPr>
          <w:rFonts w:ascii="宋体" w:eastAsia="宋体" w:hAnsi="宋体" w:hint="eastAsia"/>
        </w:rPr>
        <w:t>测试文件夹testfile中的</w:t>
      </w:r>
      <w:r>
        <w:rPr>
          <w:rFonts w:ascii="宋体" w:eastAsia="宋体" w:hAnsi="宋体" w:hint="eastAsia"/>
        </w:rPr>
        <w:t>m</w:t>
      </w:r>
      <w:r>
        <w:rPr>
          <w:rFonts w:ascii="宋体" w:eastAsia="宋体" w:hAnsi="宋体"/>
        </w:rPr>
        <w:t>3</w:t>
      </w:r>
      <w:r>
        <w:rPr>
          <w:rFonts w:ascii="宋体" w:eastAsia="宋体" w:hAnsi="宋体" w:hint="eastAsia"/>
        </w:rPr>
        <w:t>vcf文件</w:t>
      </w:r>
      <w:ins w:id="28" w:author="zuo Oliver" w:date="2023-05-16T12:08:00Z">
        <w:r w:rsidR="00F85EA0">
          <w:rPr>
            <w:rFonts w:ascii="宋体" w:eastAsia="宋体" w:hAnsi="宋体" w:hint="eastAsia"/>
          </w:rPr>
          <w:t>（该文件为上面</w:t>
        </w:r>
      </w:ins>
      <w:ins w:id="29" w:author="zuo Oliver" w:date="2023-05-16T12:10:00Z">
        <w:r w:rsidR="00D95D62">
          <w:rPr>
            <w:rFonts w:ascii="宋体" w:eastAsia="宋体" w:hAnsi="宋体" w:hint="eastAsia"/>
          </w:rPr>
          <w:t>正确操作后由</w:t>
        </w:r>
        <w:r w:rsidR="00D95D62" w:rsidRPr="00D95D62">
          <w:rPr>
            <w:rFonts w:ascii="宋体" w:eastAsia="宋体" w:hAnsi="宋体"/>
            <w:rPrChange w:id="30" w:author="zuo Oliver" w:date="2023-05-16T12:11:00Z">
              <w:rPr>
                <w:rFonts w:ascii="宋体" w:eastAsia="宋体" w:hAnsi="宋体"/>
                <w:b/>
                <w:bCs/>
              </w:rPr>
            </w:rPrChange>
          </w:rPr>
          <w:t>ALL.chr22.10000Markers.vcf.gz文件</w:t>
        </w:r>
      </w:ins>
      <w:ins w:id="31" w:author="zuo Oliver" w:date="2023-05-16T12:11:00Z">
        <w:r w:rsidR="00D95D62">
          <w:rPr>
            <w:rFonts w:ascii="宋体" w:eastAsia="宋体" w:hAnsi="宋体" w:hint="eastAsia"/>
          </w:rPr>
          <w:t>压缩生成的m</w:t>
        </w:r>
        <w:r w:rsidR="00D95D62">
          <w:rPr>
            <w:rFonts w:ascii="宋体" w:eastAsia="宋体" w:hAnsi="宋体"/>
          </w:rPr>
          <w:t>3vcf</w:t>
        </w:r>
        <w:r w:rsidR="00D95D62">
          <w:rPr>
            <w:rFonts w:ascii="宋体" w:eastAsia="宋体" w:hAnsi="宋体" w:hint="eastAsia"/>
          </w:rPr>
          <w:t>文件</w:t>
        </w:r>
      </w:ins>
      <w:ins w:id="32" w:author="zuo Oliver" w:date="2023-05-16T12:08:00Z">
        <w:r w:rsidR="00F85EA0">
          <w:rPr>
            <w:rFonts w:ascii="宋体" w:eastAsia="宋体" w:hAnsi="宋体" w:hint="eastAsia"/>
          </w:rPr>
          <w:t>）</w:t>
        </w:r>
      </w:ins>
      <w:r>
        <w:rPr>
          <w:rFonts w:ascii="宋体" w:eastAsia="宋体" w:hAnsi="宋体" w:hint="eastAsia"/>
        </w:rPr>
        <w:t>：</w:t>
      </w:r>
    </w:p>
    <w:p w14:paraId="150F77C3" w14:textId="46F8D12F" w:rsidR="009752A6" w:rsidRDefault="004D6B00" w:rsidP="009752A6">
      <w:pPr>
        <w:ind w:left="420" w:firstLine="420"/>
        <w:rPr>
          <w:rFonts w:ascii="宋体" w:eastAsia="宋体" w:hAnsi="宋体"/>
        </w:rPr>
      </w:pPr>
      <w:ins w:id="33" w:author="zuo Oliver" w:date="2023-05-16T12:03:00Z">
        <w:r w:rsidRPr="00075EBA">
          <w:rPr>
            <w:rFonts w:ascii="宋体" w:eastAsia="宋体" w:hAnsi="宋体"/>
            <w:b/>
            <w:bCs/>
          </w:rPr>
          <w:t>ALL.chr22.10000Markers.</w:t>
        </w:r>
        <w:r>
          <w:rPr>
            <w:rFonts w:ascii="宋体" w:eastAsia="宋体" w:hAnsi="宋体" w:hint="eastAsia"/>
            <w:b/>
            <w:bCs/>
          </w:rPr>
          <w:t>m</w:t>
        </w:r>
        <w:r>
          <w:rPr>
            <w:rFonts w:ascii="宋体" w:eastAsia="宋体" w:hAnsi="宋体"/>
            <w:b/>
            <w:bCs/>
          </w:rPr>
          <w:t>3</w:t>
        </w:r>
        <w:r w:rsidRPr="00075EBA">
          <w:rPr>
            <w:rFonts w:ascii="宋体" w:eastAsia="宋体" w:hAnsi="宋体"/>
            <w:b/>
            <w:bCs/>
          </w:rPr>
          <w:t>vcf.</w:t>
        </w:r>
      </w:ins>
      <w:del w:id="34" w:author="zuo Oliver" w:date="2023-05-16T12:03:00Z">
        <w:r w:rsidR="009752A6" w:rsidRPr="00A722B6" w:rsidDel="004D6B00">
          <w:rPr>
            <w:rFonts w:ascii="宋体" w:eastAsia="宋体" w:hAnsi="宋体"/>
            <w:b/>
            <w:bCs/>
          </w:rPr>
          <w:delText>chr22.12345Markers.</w:delText>
        </w:r>
        <w:r w:rsidR="009752A6" w:rsidDel="004D6B00">
          <w:rPr>
            <w:rFonts w:ascii="宋体" w:eastAsia="宋体" w:hAnsi="宋体"/>
            <w:b/>
            <w:bCs/>
          </w:rPr>
          <w:delText>m3</w:delText>
        </w:r>
        <w:r w:rsidR="009752A6" w:rsidRPr="00A722B6" w:rsidDel="004D6B00">
          <w:rPr>
            <w:rFonts w:ascii="宋体" w:eastAsia="宋体" w:hAnsi="宋体"/>
            <w:b/>
            <w:bCs/>
          </w:rPr>
          <w:delText>vcf.</w:delText>
        </w:r>
      </w:del>
      <w:r w:rsidR="009752A6" w:rsidRPr="00A722B6">
        <w:rPr>
          <w:rFonts w:ascii="宋体" w:eastAsia="宋体" w:hAnsi="宋体"/>
          <w:b/>
          <w:bCs/>
        </w:rPr>
        <w:t>gz</w:t>
      </w:r>
    </w:p>
    <w:p w14:paraId="31826A7A" w14:textId="0CF16E4D" w:rsidR="009752A6" w:rsidRDefault="009752A6">
      <w:pPr>
        <w:rPr>
          <w:rFonts w:ascii="宋体" w:eastAsia="宋体" w:hAnsi="宋体"/>
        </w:rPr>
      </w:pPr>
      <w:r>
        <w:rPr>
          <w:rFonts w:ascii="宋体" w:eastAsia="宋体" w:hAnsi="宋体" w:hint="eastAsia"/>
        </w:rPr>
        <w:t>还原</w:t>
      </w:r>
      <w:del w:id="35" w:author="zuo Oliver" w:date="2023-05-16T12:11:00Z">
        <w:r w:rsidDel="00D95D62">
          <w:rPr>
            <w:rFonts w:ascii="宋体" w:eastAsia="宋体" w:hAnsi="宋体" w:hint="eastAsia"/>
          </w:rPr>
          <w:delText>为</w:delText>
        </w:r>
      </w:del>
      <w:ins w:id="36" w:author="zuo Oliver" w:date="2023-05-16T12:11:00Z">
        <w:r w:rsidR="00D95D62">
          <w:rPr>
            <w:rFonts w:ascii="宋体" w:eastAsia="宋体" w:hAnsi="宋体" w:hint="eastAsia"/>
          </w:rPr>
          <w:t>到</w:t>
        </w:r>
      </w:ins>
      <w:r w:rsidR="00D175BA">
        <w:rPr>
          <w:rFonts w:ascii="宋体" w:eastAsia="宋体" w:hAnsi="宋体" w:hint="eastAsia"/>
        </w:rPr>
        <w:t>当前工作目录下的</w:t>
      </w:r>
      <w:r>
        <w:rPr>
          <w:rFonts w:ascii="宋体" w:eastAsia="宋体" w:hAnsi="宋体" w:hint="eastAsia"/>
        </w:rPr>
        <w:t>vcf文件：</w:t>
      </w:r>
    </w:p>
    <w:p w14:paraId="72CD9864" w14:textId="12DA4C64" w:rsidR="009752A6" w:rsidRDefault="004D6B00" w:rsidP="009752A6">
      <w:pPr>
        <w:ind w:left="420" w:firstLine="420"/>
        <w:rPr>
          <w:rFonts w:ascii="宋体" w:eastAsia="宋体" w:hAnsi="宋体"/>
          <w:b/>
          <w:bCs/>
        </w:rPr>
      </w:pPr>
      <w:ins w:id="37" w:author="zuo Oliver" w:date="2023-05-16T12:02:00Z">
        <w:r w:rsidRPr="00075EBA">
          <w:rPr>
            <w:rFonts w:ascii="宋体" w:eastAsia="宋体" w:hAnsi="宋体"/>
            <w:b/>
            <w:bCs/>
          </w:rPr>
          <w:t>ALL.chr22.10000Markers.vcf</w:t>
        </w:r>
      </w:ins>
      <w:del w:id="38" w:author="zuo Oliver" w:date="2023-05-16T12:02:00Z">
        <w:r w:rsidR="009752A6" w:rsidRPr="00A722B6" w:rsidDel="004D6B00">
          <w:rPr>
            <w:rFonts w:ascii="宋体" w:eastAsia="宋体" w:hAnsi="宋体"/>
            <w:b/>
            <w:bCs/>
          </w:rPr>
          <w:delText>chr22.12345Markers.vcf</w:delText>
        </w:r>
      </w:del>
      <w:r w:rsidR="009752A6" w:rsidRPr="00A722B6">
        <w:rPr>
          <w:rFonts w:ascii="宋体" w:eastAsia="宋体" w:hAnsi="宋体"/>
          <w:b/>
          <w:bCs/>
        </w:rPr>
        <w:t>.gz</w:t>
      </w:r>
    </w:p>
    <w:p w14:paraId="25DA451C" w14:textId="6D4A04AF" w:rsidR="009752A6" w:rsidRDefault="00D175BA" w:rsidP="009752A6">
      <w:pPr>
        <w:rPr>
          <w:rFonts w:ascii="宋体" w:eastAsia="宋体" w:hAnsi="宋体"/>
        </w:rPr>
      </w:pPr>
      <w:r>
        <w:rPr>
          <w:rFonts w:ascii="宋体" w:eastAsia="宋体" w:hAnsi="宋体" w:hint="eastAsia"/>
        </w:rPr>
        <w:t>L</w:t>
      </w:r>
      <w:r>
        <w:rPr>
          <w:rFonts w:ascii="宋体" w:eastAsia="宋体" w:hAnsi="宋体"/>
        </w:rPr>
        <w:t>inux</w:t>
      </w:r>
      <w:r>
        <w:rPr>
          <w:rFonts w:ascii="宋体" w:eastAsia="宋体" w:hAnsi="宋体" w:hint="eastAsia"/>
        </w:rPr>
        <w:t>下</w:t>
      </w:r>
      <w:r w:rsidR="009752A6" w:rsidRPr="00A722B6">
        <w:rPr>
          <w:rFonts w:ascii="宋体" w:eastAsia="宋体" w:hAnsi="宋体" w:hint="eastAsia"/>
        </w:rPr>
        <w:t>执行如下命令</w:t>
      </w:r>
      <w:r w:rsidR="009752A6">
        <w:rPr>
          <w:rFonts w:ascii="宋体" w:eastAsia="宋体" w:hAnsi="宋体" w:hint="eastAsia"/>
        </w:rPr>
        <w:t>：</w:t>
      </w:r>
    </w:p>
    <w:p w14:paraId="419A136C" w14:textId="5A61762D" w:rsidR="009752A6" w:rsidRPr="00A722B6" w:rsidRDefault="009752A6" w:rsidP="009752A6">
      <w:pPr>
        <w:rPr>
          <w:rFonts w:ascii="宋体" w:eastAsia="宋体" w:hAnsi="宋体"/>
          <w:b/>
          <w:bCs/>
        </w:rPr>
      </w:pPr>
      <w:r w:rsidRPr="00A722B6">
        <w:rPr>
          <w:rFonts w:ascii="宋体" w:eastAsia="宋体" w:hAnsi="宋体" w:hint="eastAsia"/>
          <w:b/>
          <w:bCs/>
        </w:rPr>
        <w:t>.</w:t>
      </w:r>
      <w:r w:rsidRPr="00A722B6">
        <w:rPr>
          <w:rFonts w:ascii="宋体" w:eastAsia="宋体" w:hAnsi="宋体"/>
          <w:b/>
          <w:bCs/>
        </w:rPr>
        <w:t>/zM3vcf co</w:t>
      </w:r>
      <w:r w:rsidR="00404D89">
        <w:rPr>
          <w:rFonts w:ascii="宋体" w:eastAsia="宋体" w:hAnsi="宋体" w:hint="eastAsia"/>
          <w:b/>
          <w:bCs/>
        </w:rPr>
        <w:t>nvert</w:t>
      </w:r>
      <w:r w:rsidRPr="00A722B6">
        <w:rPr>
          <w:rFonts w:ascii="宋体" w:eastAsia="宋体" w:hAnsi="宋体"/>
          <w:b/>
          <w:bCs/>
        </w:rPr>
        <w:t xml:space="preserve"> </w:t>
      </w:r>
      <w:r w:rsidR="00D175BA">
        <w:rPr>
          <w:rFonts w:ascii="宋体" w:eastAsia="宋体" w:hAnsi="宋体"/>
          <w:b/>
          <w:bCs/>
        </w:rPr>
        <w:t>testfile/</w:t>
      </w:r>
      <w:ins w:id="39" w:author="zuo Oliver" w:date="2023-05-16T12:03:00Z">
        <w:r w:rsidR="004D6B00" w:rsidRPr="00075EBA">
          <w:rPr>
            <w:rFonts w:ascii="宋体" w:eastAsia="宋体" w:hAnsi="宋体"/>
            <w:b/>
            <w:bCs/>
          </w:rPr>
          <w:t>ALL.chr22.10000Markers.</w:t>
        </w:r>
        <w:r w:rsidR="004D6B00">
          <w:rPr>
            <w:rFonts w:ascii="宋体" w:eastAsia="宋体" w:hAnsi="宋体" w:hint="eastAsia"/>
            <w:b/>
            <w:bCs/>
          </w:rPr>
          <w:t>m</w:t>
        </w:r>
        <w:r w:rsidR="004D6B00">
          <w:rPr>
            <w:rFonts w:ascii="宋体" w:eastAsia="宋体" w:hAnsi="宋体"/>
            <w:b/>
            <w:bCs/>
          </w:rPr>
          <w:t>3</w:t>
        </w:r>
        <w:r w:rsidR="004D6B00" w:rsidRPr="00075EBA">
          <w:rPr>
            <w:rFonts w:ascii="宋体" w:eastAsia="宋体" w:hAnsi="宋体"/>
            <w:b/>
            <w:bCs/>
          </w:rPr>
          <w:t>vcf.</w:t>
        </w:r>
      </w:ins>
      <w:del w:id="40" w:author="zuo Oliver" w:date="2023-05-16T12:03:00Z">
        <w:r w:rsidRPr="00A722B6" w:rsidDel="004D6B00">
          <w:rPr>
            <w:rFonts w:ascii="宋体" w:eastAsia="宋体" w:hAnsi="宋体"/>
            <w:b/>
            <w:bCs/>
          </w:rPr>
          <w:delText>chr22.12345Markers.</w:delText>
        </w:r>
        <w:r w:rsidR="00404D89" w:rsidDel="004D6B00">
          <w:rPr>
            <w:rFonts w:ascii="宋体" w:eastAsia="宋体" w:hAnsi="宋体" w:hint="eastAsia"/>
            <w:b/>
            <w:bCs/>
          </w:rPr>
          <w:delText>m</w:delText>
        </w:r>
        <w:r w:rsidR="00404D89" w:rsidDel="004D6B00">
          <w:rPr>
            <w:rFonts w:ascii="宋体" w:eastAsia="宋体" w:hAnsi="宋体"/>
            <w:b/>
            <w:bCs/>
          </w:rPr>
          <w:delText>3</w:delText>
        </w:r>
        <w:r w:rsidRPr="00A722B6" w:rsidDel="004D6B00">
          <w:rPr>
            <w:rFonts w:ascii="宋体" w:eastAsia="宋体" w:hAnsi="宋体"/>
            <w:b/>
            <w:bCs/>
          </w:rPr>
          <w:delText>vcf.</w:delText>
        </w:r>
      </w:del>
      <w:r w:rsidRPr="00A722B6">
        <w:rPr>
          <w:rFonts w:ascii="宋体" w:eastAsia="宋体" w:hAnsi="宋体"/>
          <w:b/>
          <w:bCs/>
        </w:rPr>
        <w:t>gz -O m -</w:t>
      </w:r>
      <w:r w:rsidRPr="00A722B6">
        <w:rPr>
          <w:rFonts w:ascii="宋体" w:eastAsia="宋体" w:hAnsi="宋体" w:hint="eastAsia"/>
          <w:b/>
          <w:bCs/>
        </w:rPr>
        <w:t>o</w:t>
      </w:r>
      <w:r w:rsidRPr="00A722B6">
        <w:rPr>
          <w:rFonts w:ascii="宋体" w:eastAsia="宋体" w:hAnsi="宋体"/>
          <w:b/>
          <w:bCs/>
        </w:rPr>
        <w:t xml:space="preserve"> </w:t>
      </w:r>
      <w:ins w:id="41" w:author="zuo Oliver" w:date="2023-05-16T12:03:00Z">
        <w:r w:rsidR="004D6B00" w:rsidRPr="00075EBA">
          <w:rPr>
            <w:rFonts w:ascii="宋体" w:eastAsia="宋体" w:hAnsi="宋体"/>
            <w:b/>
            <w:bCs/>
          </w:rPr>
          <w:t>ALL.chr22.10000Markers.vcf.</w:t>
        </w:r>
      </w:ins>
      <w:del w:id="42"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vcf.</w:delText>
        </w:r>
      </w:del>
      <w:r w:rsidRPr="00A722B6">
        <w:rPr>
          <w:rFonts w:ascii="宋体" w:eastAsia="宋体" w:hAnsi="宋体"/>
          <w:b/>
          <w:bCs/>
        </w:rPr>
        <w:t>gz</w:t>
      </w:r>
    </w:p>
    <w:p w14:paraId="22E20FC8" w14:textId="77777777" w:rsidR="00D175BA" w:rsidRDefault="00D175BA" w:rsidP="00D175BA">
      <w:pPr>
        <w:rPr>
          <w:rFonts w:ascii="宋体" w:eastAsia="宋体" w:hAnsi="宋体"/>
        </w:rPr>
      </w:pPr>
      <w:r>
        <w:rPr>
          <w:rFonts w:ascii="宋体" w:eastAsia="宋体" w:hAnsi="宋体" w:hint="eastAsia"/>
        </w:rPr>
        <w:t>Windows下执行如下命令：</w:t>
      </w:r>
    </w:p>
    <w:p w14:paraId="2D721895" w14:textId="584C7E28" w:rsidR="00D175BA" w:rsidRPr="00A722B6" w:rsidRDefault="00D175BA" w:rsidP="00D175BA">
      <w:pPr>
        <w:rPr>
          <w:rFonts w:ascii="宋体" w:eastAsia="宋体" w:hAnsi="宋体"/>
          <w:b/>
          <w:bCs/>
        </w:rPr>
      </w:pPr>
      <w:r w:rsidRPr="00A722B6">
        <w:rPr>
          <w:rFonts w:ascii="宋体" w:eastAsia="宋体" w:hAnsi="宋体"/>
          <w:b/>
          <w:bCs/>
        </w:rPr>
        <w:t>zM3vcf</w:t>
      </w:r>
      <w:r>
        <w:rPr>
          <w:rFonts w:ascii="宋体" w:eastAsia="宋体" w:hAnsi="宋体"/>
          <w:b/>
          <w:bCs/>
        </w:rPr>
        <w:t>.exe</w:t>
      </w:r>
      <w:r w:rsidRPr="00A722B6">
        <w:rPr>
          <w:rFonts w:ascii="宋体" w:eastAsia="宋体" w:hAnsi="宋体"/>
          <w:b/>
          <w:bCs/>
        </w:rPr>
        <w:t xml:space="preserve"> co</w:t>
      </w:r>
      <w:r>
        <w:rPr>
          <w:rFonts w:ascii="宋体" w:eastAsia="宋体" w:hAnsi="宋体" w:hint="eastAsia"/>
          <w:b/>
          <w:bCs/>
        </w:rPr>
        <w:t>nvert</w:t>
      </w:r>
      <w:r w:rsidRPr="00A722B6">
        <w:rPr>
          <w:rFonts w:ascii="宋体" w:eastAsia="宋体" w:hAnsi="宋体"/>
          <w:b/>
          <w:bCs/>
        </w:rPr>
        <w:t xml:space="preserve"> </w:t>
      </w:r>
      <w:r>
        <w:rPr>
          <w:rFonts w:ascii="宋体" w:eastAsia="宋体" w:hAnsi="宋体"/>
          <w:b/>
          <w:bCs/>
        </w:rPr>
        <w:t>testfile</w:t>
      </w:r>
      <w:r>
        <w:rPr>
          <w:rFonts w:ascii="宋体" w:eastAsia="宋体" w:hAnsi="宋体" w:hint="eastAsia"/>
          <w:b/>
          <w:bCs/>
        </w:rPr>
        <w:t>\</w:t>
      </w:r>
      <w:ins w:id="43" w:author="zuo Oliver" w:date="2023-05-16T12:03:00Z">
        <w:r w:rsidR="004D6B00" w:rsidRPr="00075EBA">
          <w:rPr>
            <w:rFonts w:ascii="宋体" w:eastAsia="宋体" w:hAnsi="宋体"/>
            <w:b/>
            <w:bCs/>
          </w:rPr>
          <w:t>ALL.chr22.10000Markers.</w:t>
        </w:r>
        <w:r w:rsidR="004D6B00">
          <w:rPr>
            <w:rFonts w:ascii="宋体" w:eastAsia="宋体" w:hAnsi="宋体" w:hint="eastAsia"/>
            <w:b/>
            <w:bCs/>
          </w:rPr>
          <w:t>m</w:t>
        </w:r>
        <w:r w:rsidR="004D6B00">
          <w:rPr>
            <w:rFonts w:ascii="宋体" w:eastAsia="宋体" w:hAnsi="宋体"/>
            <w:b/>
            <w:bCs/>
          </w:rPr>
          <w:t>3</w:t>
        </w:r>
        <w:r w:rsidR="004D6B00" w:rsidRPr="00075EBA">
          <w:rPr>
            <w:rFonts w:ascii="宋体" w:eastAsia="宋体" w:hAnsi="宋体"/>
            <w:b/>
            <w:bCs/>
          </w:rPr>
          <w:t>vcf.</w:t>
        </w:r>
      </w:ins>
      <w:del w:id="44" w:author="zuo Oliver" w:date="2023-05-16T12:03:00Z">
        <w:r w:rsidRPr="00A722B6" w:rsidDel="004D6B00">
          <w:rPr>
            <w:rFonts w:ascii="宋体" w:eastAsia="宋体" w:hAnsi="宋体"/>
            <w:b/>
            <w:bCs/>
          </w:rPr>
          <w:delText>chr22.12345Markers.</w:delText>
        </w:r>
        <w:r w:rsidDel="004D6B00">
          <w:rPr>
            <w:rFonts w:ascii="宋体" w:eastAsia="宋体" w:hAnsi="宋体" w:hint="eastAsia"/>
            <w:b/>
            <w:bCs/>
          </w:rPr>
          <w:delText>m</w:delText>
        </w:r>
        <w:r w:rsidDel="004D6B00">
          <w:rPr>
            <w:rFonts w:ascii="宋体" w:eastAsia="宋体" w:hAnsi="宋体"/>
            <w:b/>
            <w:bCs/>
          </w:rPr>
          <w:delText>3</w:delText>
        </w:r>
        <w:r w:rsidRPr="00A722B6" w:rsidDel="004D6B00">
          <w:rPr>
            <w:rFonts w:ascii="宋体" w:eastAsia="宋体" w:hAnsi="宋体"/>
            <w:b/>
            <w:bCs/>
          </w:rPr>
          <w:delText>vcf.</w:delText>
        </w:r>
      </w:del>
      <w:r w:rsidRPr="00A722B6">
        <w:rPr>
          <w:rFonts w:ascii="宋体" w:eastAsia="宋体" w:hAnsi="宋体"/>
          <w:b/>
          <w:bCs/>
        </w:rPr>
        <w:t>gz -O m -</w:t>
      </w:r>
      <w:r w:rsidRPr="00A722B6">
        <w:rPr>
          <w:rFonts w:ascii="宋体" w:eastAsia="宋体" w:hAnsi="宋体" w:hint="eastAsia"/>
          <w:b/>
          <w:bCs/>
        </w:rPr>
        <w:t>o</w:t>
      </w:r>
      <w:r w:rsidRPr="00A722B6">
        <w:rPr>
          <w:rFonts w:ascii="宋体" w:eastAsia="宋体" w:hAnsi="宋体"/>
          <w:b/>
          <w:bCs/>
        </w:rPr>
        <w:t xml:space="preserve"> </w:t>
      </w:r>
      <w:ins w:id="45" w:author="zuo Oliver" w:date="2023-05-16T12:03:00Z">
        <w:r w:rsidR="004D6B00" w:rsidRPr="00075EBA">
          <w:rPr>
            <w:rFonts w:ascii="宋体" w:eastAsia="宋体" w:hAnsi="宋体"/>
            <w:b/>
            <w:bCs/>
          </w:rPr>
          <w:t>ALL.chr22.10000Markers.vcf.</w:t>
        </w:r>
      </w:ins>
      <w:del w:id="46" w:author="zuo Oliver" w:date="2023-05-16T12:03:00Z">
        <w:r w:rsidRPr="00A722B6" w:rsidDel="004D6B00">
          <w:rPr>
            <w:rFonts w:ascii="宋体" w:eastAsia="宋体" w:hAnsi="宋体" w:hint="eastAsia"/>
            <w:b/>
            <w:bCs/>
          </w:rPr>
          <w:delText>chr</w:delText>
        </w:r>
        <w:r w:rsidRPr="00A722B6" w:rsidDel="004D6B00">
          <w:rPr>
            <w:rFonts w:ascii="宋体" w:eastAsia="宋体" w:hAnsi="宋体"/>
            <w:b/>
            <w:bCs/>
          </w:rPr>
          <w:delText>22.12345</w:delText>
        </w:r>
        <w:r w:rsidRPr="00A722B6" w:rsidDel="004D6B00">
          <w:rPr>
            <w:rFonts w:ascii="宋体" w:eastAsia="宋体" w:hAnsi="宋体" w:hint="eastAsia"/>
            <w:b/>
            <w:bCs/>
          </w:rPr>
          <w:delText>Markers.</w:delText>
        </w:r>
        <w:r w:rsidRPr="00A722B6" w:rsidDel="004D6B00">
          <w:rPr>
            <w:rFonts w:ascii="宋体" w:eastAsia="宋体" w:hAnsi="宋体"/>
            <w:b/>
            <w:bCs/>
          </w:rPr>
          <w:delText>vcf.</w:delText>
        </w:r>
      </w:del>
      <w:r w:rsidRPr="00A722B6">
        <w:rPr>
          <w:rFonts w:ascii="宋体" w:eastAsia="宋体" w:hAnsi="宋体"/>
          <w:b/>
          <w:bCs/>
        </w:rPr>
        <w:t>gz</w:t>
      </w:r>
    </w:p>
    <w:p w14:paraId="6DE4CC9A" w14:textId="52201223" w:rsidR="008B4468" w:rsidRPr="00D95D62" w:rsidRDefault="00D95D62">
      <w:pPr>
        <w:pStyle w:val="2"/>
        <w:rPr>
          <w:ins w:id="47" w:author="zuo Oliver" w:date="2023-05-16T12:13:00Z"/>
          <w:rPrChange w:id="48" w:author="zuo Oliver" w:date="2023-05-16T12:13:00Z">
            <w:rPr>
              <w:ins w:id="49" w:author="zuo Oliver" w:date="2023-05-16T12:13:00Z"/>
              <w:rFonts w:ascii="宋体" w:eastAsia="宋体" w:hAnsi="宋体"/>
            </w:rPr>
          </w:rPrChange>
        </w:rPr>
        <w:pPrChange w:id="50" w:author="zuo Oliver" w:date="2023-05-16T12:13:00Z">
          <w:pPr/>
        </w:pPrChange>
      </w:pPr>
      <w:ins w:id="51" w:author="zuo Oliver" w:date="2023-05-16T12:12:00Z">
        <w:r w:rsidRPr="00D95D62">
          <w:rPr>
            <w:rPrChange w:id="52" w:author="zuo Oliver" w:date="2023-05-16T12:13:00Z">
              <w:rPr>
                <w:rFonts w:ascii="宋体" w:eastAsia="宋体" w:hAnsi="宋体"/>
              </w:rPr>
            </w:rPrChange>
          </w:rPr>
          <w:t>4</w:t>
        </w:r>
      </w:ins>
      <w:ins w:id="53" w:author="zuo Oliver" w:date="2023-05-16T21:17:00Z">
        <w:r w:rsidR="00261346" w:rsidRPr="001B1A67">
          <w:rPr>
            <w:rFonts w:hint="eastAsia"/>
          </w:rPr>
          <w:t>，</w:t>
        </w:r>
      </w:ins>
      <w:ins w:id="54" w:author="zuo Oliver" w:date="2023-05-16T12:13:00Z">
        <w:r w:rsidRPr="00D95D62">
          <w:rPr>
            <w:rFonts w:hint="eastAsia"/>
            <w:rPrChange w:id="55" w:author="zuo Oliver" w:date="2023-05-16T12:13:00Z">
              <w:rPr>
                <w:rFonts w:ascii="宋体" w:eastAsia="宋体" w:hAnsi="宋体" w:hint="eastAsia"/>
              </w:rPr>
            </w:rPrChange>
          </w:rPr>
          <w:t>接口测试程序</w:t>
        </w:r>
      </w:ins>
    </w:p>
    <w:p w14:paraId="761DF841" w14:textId="092C3F22" w:rsidR="00D95D62" w:rsidRPr="00D95D62" w:rsidRDefault="00D95D62">
      <w:pPr>
        <w:rPr>
          <w:ins w:id="56" w:author="zuo Oliver" w:date="2023-05-16T12:12:00Z"/>
          <w:rFonts w:ascii="宋体" w:eastAsia="宋体" w:hAnsi="宋体"/>
        </w:rPr>
      </w:pPr>
      <w:ins w:id="57" w:author="zuo Oliver" w:date="2023-05-16T12:17:00Z">
        <w:r>
          <w:rPr>
            <w:rFonts w:ascii="宋体" w:eastAsia="宋体" w:hAnsi="宋体" w:hint="eastAsia"/>
          </w:rPr>
          <w:t>项目文件夹中的m</w:t>
        </w:r>
        <w:r>
          <w:rPr>
            <w:rFonts w:ascii="宋体" w:eastAsia="宋体" w:hAnsi="宋体"/>
          </w:rPr>
          <w:t>3vcfTest(Windows</w:t>
        </w:r>
        <w:r>
          <w:rPr>
            <w:rFonts w:ascii="宋体" w:eastAsia="宋体" w:hAnsi="宋体" w:hint="eastAsia"/>
          </w:rPr>
          <w:t>平台下是m</w:t>
        </w:r>
        <w:r>
          <w:rPr>
            <w:rFonts w:ascii="宋体" w:eastAsia="宋体" w:hAnsi="宋体"/>
          </w:rPr>
          <w:t>3vcfTest.ex</w:t>
        </w:r>
      </w:ins>
      <w:ins w:id="58" w:author="zuo Oliver" w:date="2023-05-16T12:27:00Z">
        <w:r>
          <w:rPr>
            <w:rFonts w:ascii="宋体" w:eastAsia="宋体" w:hAnsi="宋体" w:hint="eastAsia"/>
          </w:rPr>
          <w:t>e</w:t>
        </w:r>
      </w:ins>
      <w:ins w:id="59" w:author="zuo Oliver" w:date="2023-05-16T12:17:00Z">
        <w:r>
          <w:rPr>
            <w:rFonts w:ascii="宋体" w:eastAsia="宋体" w:hAnsi="宋体"/>
          </w:rPr>
          <w:t>)</w:t>
        </w:r>
      </w:ins>
      <w:ins w:id="60" w:author="zuo Oliver" w:date="2023-05-16T12:19:00Z">
        <w:r>
          <w:rPr>
            <w:rFonts w:ascii="宋体" w:eastAsia="宋体" w:hAnsi="宋体" w:hint="eastAsia"/>
          </w:rPr>
          <w:t>测试</w:t>
        </w:r>
      </w:ins>
      <w:ins w:id="61" w:author="zuo Oliver" w:date="2023-05-16T12:18:00Z">
        <w:r>
          <w:rPr>
            <w:rFonts w:ascii="宋体" w:eastAsia="宋体" w:hAnsi="宋体" w:hint="eastAsia"/>
          </w:rPr>
          <w:t>程序，</w:t>
        </w:r>
      </w:ins>
      <w:ins w:id="62" w:author="zuo Oliver" w:date="2023-05-16T12:19:00Z">
        <w:r>
          <w:rPr>
            <w:rFonts w:ascii="宋体" w:eastAsia="宋体" w:hAnsi="宋体" w:hint="eastAsia"/>
          </w:rPr>
          <w:t>演示的是</w:t>
        </w:r>
      </w:ins>
      <w:ins w:id="63" w:author="zuo Oliver" w:date="2023-05-16T12:24:00Z">
        <w:r>
          <w:rPr>
            <w:rFonts w:ascii="宋体" w:eastAsia="宋体" w:hAnsi="宋体" w:hint="eastAsia"/>
          </w:rPr>
          <w:t>利用m</w:t>
        </w:r>
        <w:r>
          <w:rPr>
            <w:rFonts w:ascii="宋体" w:eastAsia="宋体" w:hAnsi="宋体"/>
          </w:rPr>
          <w:t>3vcf</w:t>
        </w:r>
        <w:r>
          <w:rPr>
            <w:rFonts w:ascii="宋体" w:eastAsia="宋体" w:hAnsi="宋体" w:hint="eastAsia"/>
          </w:rPr>
          <w:t>功能库</w:t>
        </w:r>
      </w:ins>
      <w:ins w:id="64" w:author="zuo Oliver" w:date="2023-05-16T12:25:00Z">
        <w:r>
          <w:rPr>
            <w:rFonts w:ascii="宋体" w:eastAsia="宋体" w:hAnsi="宋体" w:hint="eastAsia"/>
          </w:rPr>
          <w:t>中的接口函数</w:t>
        </w:r>
      </w:ins>
      <w:ins w:id="65" w:author="zuo Oliver" w:date="2023-05-16T12:24:00Z">
        <w:r>
          <w:rPr>
            <w:rFonts w:ascii="宋体" w:eastAsia="宋体" w:hAnsi="宋体" w:hint="eastAsia"/>
          </w:rPr>
          <w:t>，</w:t>
        </w:r>
      </w:ins>
      <w:ins w:id="66" w:author="zuo Oliver" w:date="2023-05-16T12:19:00Z">
        <w:r>
          <w:rPr>
            <w:rFonts w:ascii="宋体" w:eastAsia="宋体" w:hAnsi="宋体" w:hint="eastAsia"/>
          </w:rPr>
          <w:t>将</w:t>
        </w:r>
        <w:r w:rsidRPr="00D95D62">
          <w:rPr>
            <w:rFonts w:ascii="宋体" w:eastAsia="宋体" w:hAnsi="宋体" w:hint="eastAsia"/>
            <w:rPrChange w:id="67" w:author="zuo Oliver" w:date="2023-05-16T12:19:00Z">
              <w:rPr>
                <w:rFonts w:ascii="Times New Roman" w:hAnsi="Times New Roman" w:cs="Times New Roman" w:hint="eastAsia"/>
                <w:color w:val="0070C0"/>
              </w:rPr>
            </w:rPrChange>
          </w:rPr>
          <w:t>测试文件</w:t>
        </w:r>
      </w:ins>
      <w:ins w:id="68" w:author="zuo Oliver" w:date="2023-05-16T12:25:00Z">
        <w:r>
          <w:rPr>
            <w:rFonts w:ascii="宋体" w:eastAsia="宋体" w:hAnsi="宋体" w:hint="eastAsia"/>
          </w:rPr>
          <w:t>夹</w:t>
        </w:r>
      </w:ins>
      <w:ins w:id="69" w:author="zuo Oliver" w:date="2023-05-16T12:19:00Z">
        <w:r w:rsidRPr="00D95D62">
          <w:rPr>
            <w:rFonts w:ascii="宋体" w:eastAsia="宋体" w:hAnsi="宋体"/>
            <w:rPrChange w:id="70" w:author="zuo Oliver" w:date="2023-05-16T12:19:00Z">
              <w:rPr>
                <w:rFonts w:ascii="Times New Roman" w:hAnsi="Times New Roman" w:cs="Times New Roman"/>
                <w:color w:val="0070C0"/>
              </w:rPr>
            </w:rPrChange>
          </w:rPr>
          <w:t>testFile</w:t>
        </w:r>
      </w:ins>
      <w:ins w:id="71" w:author="zuo Oliver" w:date="2023-05-16T12:20:00Z">
        <w:r>
          <w:rPr>
            <w:rFonts w:ascii="宋体" w:eastAsia="宋体" w:hAnsi="宋体" w:hint="eastAsia"/>
          </w:rPr>
          <w:t>中的vcf文件</w:t>
        </w:r>
      </w:ins>
      <w:ins w:id="72" w:author="zuo Oliver" w:date="2023-05-16T12:19:00Z">
        <w:r w:rsidRPr="00D95D62">
          <w:rPr>
            <w:rFonts w:ascii="宋体" w:eastAsia="宋体" w:hAnsi="宋体"/>
            <w:rPrChange w:id="73" w:author="zuo Oliver" w:date="2023-05-16T12:19:00Z">
              <w:rPr>
                <w:rFonts w:ascii="Times New Roman" w:hAnsi="Times New Roman" w:cs="Times New Roman"/>
                <w:color w:val="0070C0"/>
              </w:rPr>
            </w:rPrChange>
          </w:rPr>
          <w:t>ALL.chr22.10000Markers.vcf.gz</w:t>
        </w:r>
        <w:r w:rsidRPr="00D95D62">
          <w:rPr>
            <w:rFonts w:ascii="宋体" w:eastAsia="宋体" w:hAnsi="宋体" w:hint="eastAsia"/>
            <w:rPrChange w:id="74" w:author="zuo Oliver" w:date="2023-05-16T12:19:00Z">
              <w:rPr>
                <w:rFonts w:ascii="Times New Roman" w:hAnsi="Times New Roman" w:cs="Times New Roman" w:hint="eastAsia"/>
                <w:color w:val="0070C0"/>
              </w:rPr>
            </w:rPrChange>
          </w:rPr>
          <w:t>压缩成</w:t>
        </w:r>
      </w:ins>
      <w:ins w:id="75" w:author="zuo Oliver" w:date="2023-05-16T12:22:00Z">
        <w:r w:rsidRPr="00A410E4">
          <w:rPr>
            <w:rFonts w:ascii="宋体" w:eastAsia="宋体" w:hAnsi="宋体" w:hint="eastAsia"/>
          </w:rPr>
          <w:t>测试文件</w:t>
        </w:r>
      </w:ins>
      <w:ins w:id="76" w:author="zuo Oliver" w:date="2023-05-16T12:25:00Z">
        <w:r>
          <w:rPr>
            <w:rFonts w:ascii="宋体" w:eastAsia="宋体" w:hAnsi="宋体" w:hint="eastAsia"/>
          </w:rPr>
          <w:t>夹</w:t>
        </w:r>
      </w:ins>
      <w:ins w:id="77" w:author="zuo Oliver" w:date="2023-05-16T12:19:00Z">
        <w:r w:rsidRPr="00D95D62">
          <w:rPr>
            <w:rFonts w:ascii="宋体" w:eastAsia="宋体" w:hAnsi="宋体"/>
            <w:rPrChange w:id="78" w:author="zuo Oliver" w:date="2023-05-16T12:19:00Z">
              <w:rPr>
                <w:rFonts w:ascii="Times New Roman" w:hAnsi="Times New Roman" w:cs="Times New Roman"/>
                <w:color w:val="0070C0"/>
              </w:rPr>
            </w:rPrChange>
          </w:rPr>
          <w:t>testFile</w:t>
        </w:r>
      </w:ins>
      <w:ins w:id="79" w:author="zuo Oliver" w:date="2023-05-16T12:20:00Z">
        <w:r>
          <w:rPr>
            <w:rFonts w:ascii="宋体" w:eastAsia="宋体" w:hAnsi="宋体" w:hint="eastAsia"/>
          </w:rPr>
          <w:t>中</w:t>
        </w:r>
      </w:ins>
      <w:ins w:id="80" w:author="zuo Oliver" w:date="2023-05-16T12:28:00Z">
        <w:r>
          <w:rPr>
            <w:rFonts w:ascii="宋体" w:eastAsia="宋体" w:hAnsi="宋体" w:hint="eastAsia"/>
          </w:rPr>
          <w:t>的</w:t>
        </w:r>
      </w:ins>
      <w:ins w:id="81" w:author="zuo Oliver" w:date="2023-05-16T12:25:00Z">
        <w:r>
          <w:rPr>
            <w:rFonts w:ascii="宋体" w:eastAsia="宋体" w:hAnsi="宋体" w:hint="eastAsia"/>
          </w:rPr>
          <w:t>m</w:t>
        </w:r>
        <w:r>
          <w:rPr>
            <w:rFonts w:ascii="宋体" w:eastAsia="宋体" w:hAnsi="宋体"/>
          </w:rPr>
          <w:t>3vcf</w:t>
        </w:r>
        <w:r>
          <w:rPr>
            <w:rFonts w:ascii="宋体" w:eastAsia="宋体" w:hAnsi="宋体" w:hint="eastAsia"/>
          </w:rPr>
          <w:t>文件</w:t>
        </w:r>
      </w:ins>
      <w:ins w:id="82" w:author="zuo Oliver" w:date="2023-05-16T12:19:00Z">
        <w:r w:rsidRPr="00D95D62">
          <w:rPr>
            <w:rFonts w:ascii="宋体" w:eastAsia="宋体" w:hAnsi="宋体"/>
            <w:rPrChange w:id="83" w:author="zuo Oliver" w:date="2023-05-16T12:19:00Z">
              <w:rPr>
                <w:rFonts w:ascii="Times New Roman" w:hAnsi="Times New Roman" w:cs="Times New Roman"/>
                <w:color w:val="0070C0"/>
              </w:rPr>
            </w:rPrChange>
          </w:rPr>
          <w:t>ALL.chr22.10000Markers.m3vcf.gz</w:t>
        </w:r>
        <w:r w:rsidRPr="00D95D62">
          <w:rPr>
            <w:rFonts w:ascii="宋体" w:eastAsia="宋体" w:hAnsi="宋体" w:hint="eastAsia"/>
            <w:rPrChange w:id="84" w:author="zuo Oliver" w:date="2023-05-16T12:19:00Z">
              <w:rPr>
                <w:rFonts w:ascii="Times New Roman" w:hAnsi="Times New Roman" w:cs="Times New Roman" w:hint="eastAsia"/>
                <w:color w:val="0070C0"/>
              </w:rPr>
            </w:rPrChange>
          </w:rPr>
          <w:t>的整个流程</w:t>
        </w:r>
      </w:ins>
      <w:ins w:id="85" w:author="zuo Oliver" w:date="2023-05-16T12:26:00Z">
        <w:r>
          <w:rPr>
            <w:rFonts w:ascii="宋体" w:eastAsia="宋体" w:hAnsi="宋体" w:hint="eastAsia"/>
          </w:rPr>
          <w:t>，</w:t>
        </w:r>
      </w:ins>
      <w:ins w:id="86" w:author="zuo Oliver" w:date="2023-05-16T12:21:00Z">
        <w:r>
          <w:rPr>
            <w:rFonts w:ascii="宋体" w:eastAsia="宋体" w:hAnsi="宋体" w:hint="eastAsia"/>
          </w:rPr>
          <w:t xml:space="preserve"> 和</w:t>
        </w:r>
        <w:r w:rsidRPr="00D95D62">
          <w:rPr>
            <w:rFonts w:ascii="宋体" w:eastAsia="宋体" w:hAnsi="宋体" w:hint="eastAsia"/>
            <w:rPrChange w:id="87" w:author="zuo Oliver" w:date="2023-05-16T12:22:00Z">
              <w:rPr>
                <w:rFonts w:ascii="Times New Roman" w:hAnsi="Times New Roman" w:cs="Times New Roman" w:hint="eastAsia"/>
                <w:color w:val="0070C0"/>
              </w:rPr>
            </w:rPrChange>
          </w:rPr>
          <w:t>将生成的</w:t>
        </w:r>
      </w:ins>
      <w:ins w:id="88" w:author="zuo Oliver" w:date="2023-05-16T12:22:00Z">
        <w:r w:rsidRPr="00A410E4">
          <w:rPr>
            <w:rFonts w:ascii="宋体" w:eastAsia="宋体" w:hAnsi="宋体" w:hint="eastAsia"/>
          </w:rPr>
          <w:t>测试文件</w:t>
        </w:r>
        <w:r>
          <w:rPr>
            <w:rFonts w:ascii="宋体" w:eastAsia="宋体" w:hAnsi="宋体" w:hint="eastAsia"/>
          </w:rPr>
          <w:t>夹</w:t>
        </w:r>
      </w:ins>
      <w:ins w:id="89" w:author="zuo Oliver" w:date="2023-05-16T12:21:00Z">
        <w:r w:rsidRPr="00D95D62">
          <w:rPr>
            <w:rFonts w:ascii="宋体" w:eastAsia="宋体" w:hAnsi="宋体"/>
            <w:rPrChange w:id="90" w:author="zuo Oliver" w:date="2023-05-16T12:22:00Z">
              <w:rPr>
                <w:rFonts w:ascii="Times New Roman" w:hAnsi="Times New Roman" w:cs="Times New Roman"/>
                <w:color w:val="0070C0"/>
              </w:rPr>
            </w:rPrChange>
          </w:rPr>
          <w:t>testFile</w:t>
        </w:r>
      </w:ins>
      <w:ins w:id="91" w:author="zuo Oliver" w:date="2023-05-16T12:23:00Z">
        <w:r>
          <w:rPr>
            <w:rFonts w:ascii="宋体" w:eastAsia="宋体" w:hAnsi="宋体" w:hint="eastAsia"/>
          </w:rPr>
          <w:t>中的</w:t>
        </w:r>
      </w:ins>
      <w:ins w:id="92" w:author="zuo Oliver" w:date="2023-05-16T12:27:00Z">
        <w:r>
          <w:rPr>
            <w:rFonts w:ascii="宋体" w:eastAsia="宋体" w:hAnsi="宋体" w:hint="eastAsia"/>
          </w:rPr>
          <w:t>m</w:t>
        </w:r>
        <w:r>
          <w:rPr>
            <w:rFonts w:ascii="宋体" w:eastAsia="宋体" w:hAnsi="宋体"/>
          </w:rPr>
          <w:t>3vcf</w:t>
        </w:r>
        <w:r>
          <w:rPr>
            <w:rFonts w:ascii="宋体" w:eastAsia="宋体" w:hAnsi="宋体" w:hint="eastAsia"/>
          </w:rPr>
          <w:t>文件</w:t>
        </w:r>
      </w:ins>
      <w:ins w:id="93" w:author="zuo Oliver" w:date="2023-05-16T12:21:00Z">
        <w:r w:rsidRPr="00D95D62">
          <w:rPr>
            <w:rFonts w:ascii="宋体" w:eastAsia="宋体" w:hAnsi="宋体"/>
            <w:rPrChange w:id="94" w:author="zuo Oliver" w:date="2023-05-16T12:22:00Z">
              <w:rPr>
                <w:rFonts w:ascii="Times New Roman" w:hAnsi="Times New Roman" w:cs="Times New Roman"/>
                <w:color w:val="0070C0"/>
              </w:rPr>
            </w:rPrChange>
          </w:rPr>
          <w:t>ALL.chr22.10000Markers.m3vcf.gz</w:t>
        </w:r>
        <w:r w:rsidRPr="00D95D62">
          <w:rPr>
            <w:rFonts w:ascii="宋体" w:eastAsia="宋体" w:hAnsi="宋体" w:hint="eastAsia"/>
            <w:rPrChange w:id="95" w:author="zuo Oliver" w:date="2023-05-16T12:22:00Z">
              <w:rPr>
                <w:rFonts w:ascii="Times New Roman" w:hAnsi="Times New Roman" w:cs="Times New Roman" w:hint="eastAsia"/>
                <w:color w:val="0070C0"/>
              </w:rPr>
            </w:rPrChange>
          </w:rPr>
          <w:t>解压</w:t>
        </w:r>
      </w:ins>
      <w:ins w:id="96" w:author="zuo Oliver" w:date="2023-05-16T12:29:00Z">
        <w:r>
          <w:rPr>
            <w:rFonts w:ascii="宋体" w:eastAsia="宋体" w:hAnsi="宋体" w:hint="eastAsia"/>
          </w:rPr>
          <w:t>还原</w:t>
        </w:r>
      </w:ins>
      <w:ins w:id="97" w:author="zuo Oliver" w:date="2023-05-16T12:21:00Z">
        <w:r w:rsidRPr="00D95D62">
          <w:rPr>
            <w:rFonts w:ascii="宋体" w:eastAsia="宋体" w:hAnsi="宋体" w:hint="eastAsia"/>
            <w:rPrChange w:id="98" w:author="zuo Oliver" w:date="2023-05-16T12:22:00Z">
              <w:rPr>
                <w:rFonts w:ascii="Times New Roman" w:hAnsi="Times New Roman" w:cs="Times New Roman" w:hint="eastAsia"/>
                <w:color w:val="0070C0"/>
              </w:rPr>
            </w:rPrChange>
          </w:rPr>
          <w:t>成</w:t>
        </w:r>
      </w:ins>
      <w:ins w:id="99" w:author="zuo Oliver" w:date="2023-05-16T12:23:00Z">
        <w:r w:rsidRPr="00A410E4">
          <w:rPr>
            <w:rFonts w:ascii="宋体" w:eastAsia="宋体" w:hAnsi="宋体" w:hint="eastAsia"/>
          </w:rPr>
          <w:t>测试文件</w:t>
        </w:r>
        <w:r>
          <w:rPr>
            <w:rFonts w:ascii="宋体" w:eastAsia="宋体" w:hAnsi="宋体" w:hint="eastAsia"/>
          </w:rPr>
          <w:t>夹</w:t>
        </w:r>
      </w:ins>
      <w:ins w:id="100" w:author="zuo Oliver" w:date="2023-05-16T12:21:00Z">
        <w:r w:rsidRPr="00D95D62">
          <w:rPr>
            <w:rFonts w:ascii="宋体" w:eastAsia="宋体" w:hAnsi="宋体"/>
            <w:rPrChange w:id="101" w:author="zuo Oliver" w:date="2023-05-16T12:22:00Z">
              <w:rPr>
                <w:rFonts w:ascii="Times New Roman" w:hAnsi="Times New Roman" w:cs="Times New Roman"/>
                <w:color w:val="0070C0"/>
              </w:rPr>
            </w:rPrChange>
          </w:rPr>
          <w:t>testFile</w:t>
        </w:r>
      </w:ins>
      <w:ins w:id="102" w:author="zuo Oliver" w:date="2023-05-16T12:23:00Z">
        <w:r>
          <w:rPr>
            <w:rFonts w:ascii="宋体" w:eastAsia="宋体" w:hAnsi="宋体" w:hint="eastAsia"/>
          </w:rPr>
          <w:t>中的</w:t>
        </w:r>
      </w:ins>
      <w:ins w:id="103" w:author="zuo Oliver" w:date="2023-05-16T12:27:00Z">
        <w:r>
          <w:rPr>
            <w:rFonts w:ascii="宋体" w:eastAsia="宋体" w:hAnsi="宋体" w:hint="eastAsia"/>
          </w:rPr>
          <w:t>vcf文件</w:t>
        </w:r>
      </w:ins>
      <w:ins w:id="104" w:author="zuo Oliver" w:date="2023-05-16T12:21:00Z">
        <w:r w:rsidRPr="00D95D62">
          <w:rPr>
            <w:rFonts w:ascii="宋体" w:eastAsia="宋体" w:hAnsi="宋体"/>
            <w:rPrChange w:id="105" w:author="zuo Oliver" w:date="2023-05-16T12:22:00Z">
              <w:rPr>
                <w:rFonts w:ascii="Times New Roman" w:hAnsi="Times New Roman" w:cs="Times New Roman"/>
                <w:color w:val="0070C0"/>
              </w:rPr>
            </w:rPrChange>
          </w:rPr>
          <w:t>ALL.chr22.10000Markers.IF.vcf.gz</w:t>
        </w:r>
        <w:r w:rsidRPr="00D95D62">
          <w:rPr>
            <w:rFonts w:ascii="宋体" w:eastAsia="宋体" w:hAnsi="宋体" w:hint="eastAsia"/>
            <w:rPrChange w:id="106" w:author="zuo Oliver" w:date="2023-05-16T12:22:00Z">
              <w:rPr>
                <w:rFonts w:ascii="Times New Roman" w:hAnsi="Times New Roman" w:cs="Times New Roman" w:hint="eastAsia"/>
                <w:color w:val="0070C0"/>
              </w:rPr>
            </w:rPrChange>
          </w:rPr>
          <w:t>的整个流程</w:t>
        </w:r>
      </w:ins>
      <w:ins w:id="107" w:author="zuo Oliver" w:date="2023-05-16T12:23:00Z">
        <w:r>
          <w:rPr>
            <w:rFonts w:ascii="宋体" w:eastAsia="宋体" w:hAnsi="宋体" w:hint="eastAsia"/>
          </w:rPr>
          <w:t>。</w:t>
        </w:r>
      </w:ins>
      <w:ins w:id="108" w:author="zuo Oliver" w:date="2023-05-16T12:29:00Z">
        <w:r>
          <w:rPr>
            <w:rFonts w:ascii="宋体" w:eastAsia="宋体" w:hAnsi="宋体" w:hint="eastAsia"/>
          </w:rPr>
          <w:t>用户可以通过这个</w:t>
        </w:r>
      </w:ins>
      <w:ins w:id="109" w:author="zuo Oliver" w:date="2023-05-16T12:30:00Z">
        <w:r>
          <w:rPr>
            <w:rFonts w:ascii="宋体" w:eastAsia="宋体" w:hAnsi="宋体" w:hint="eastAsia"/>
          </w:rPr>
          <w:t>测试程序，学习</w:t>
        </w:r>
        <w:r>
          <w:rPr>
            <w:rFonts w:ascii="宋体" w:eastAsia="宋体" w:hAnsi="宋体" w:hint="eastAsia"/>
          </w:rPr>
          <w:lastRenderedPageBreak/>
          <w:t>如何</w:t>
        </w:r>
      </w:ins>
      <w:ins w:id="110" w:author="zuo Oliver" w:date="2023-05-16T12:31:00Z">
        <w:r>
          <w:rPr>
            <w:rFonts w:ascii="宋体" w:eastAsia="宋体" w:hAnsi="宋体" w:hint="eastAsia"/>
          </w:rPr>
          <w:t>使</w:t>
        </w:r>
      </w:ins>
      <w:ins w:id="111" w:author="zuo Oliver" w:date="2023-05-16T12:30:00Z">
        <w:r>
          <w:rPr>
            <w:rFonts w:ascii="宋体" w:eastAsia="宋体" w:hAnsi="宋体" w:hint="eastAsia"/>
          </w:rPr>
          <w:t>用接口函数的方式</w:t>
        </w:r>
      </w:ins>
      <w:ins w:id="112" w:author="zuo Oliver" w:date="2023-05-16T12:31:00Z">
        <w:r>
          <w:rPr>
            <w:rFonts w:ascii="宋体" w:eastAsia="宋体" w:hAnsi="宋体" w:hint="eastAsia"/>
          </w:rPr>
          <w:t>调用</w:t>
        </w:r>
      </w:ins>
      <w:ins w:id="113" w:author="zuo Oliver" w:date="2023-05-16T12:30:00Z">
        <w:r>
          <w:rPr>
            <w:rFonts w:ascii="宋体" w:eastAsia="宋体" w:hAnsi="宋体" w:hint="eastAsia"/>
          </w:rPr>
          <w:t>m</w:t>
        </w:r>
        <w:r>
          <w:rPr>
            <w:rFonts w:ascii="宋体" w:eastAsia="宋体" w:hAnsi="宋体"/>
          </w:rPr>
          <w:t>3vcf</w:t>
        </w:r>
        <w:r>
          <w:rPr>
            <w:rFonts w:ascii="宋体" w:eastAsia="宋体" w:hAnsi="宋体" w:hint="eastAsia"/>
          </w:rPr>
          <w:t>功能库</w:t>
        </w:r>
      </w:ins>
      <w:ins w:id="114" w:author="zuo Oliver" w:date="2023-05-16T12:32:00Z">
        <w:r>
          <w:rPr>
            <w:rFonts w:ascii="宋体" w:eastAsia="宋体" w:hAnsi="宋体" w:hint="eastAsia"/>
          </w:rPr>
          <w:t>，</w:t>
        </w:r>
      </w:ins>
      <w:ins w:id="115" w:author="zuo Oliver" w:date="2023-05-16T12:33:00Z">
        <w:r>
          <w:rPr>
            <w:rFonts w:ascii="宋体" w:eastAsia="宋体" w:hAnsi="宋体" w:hint="eastAsia"/>
          </w:rPr>
          <w:t>在自己的代码中</w:t>
        </w:r>
      </w:ins>
      <w:ins w:id="116" w:author="zuo Oliver" w:date="2023-05-16T12:34:00Z">
        <w:r>
          <w:rPr>
            <w:rFonts w:ascii="宋体" w:eastAsia="宋体" w:hAnsi="宋体" w:hint="eastAsia"/>
          </w:rPr>
          <w:t>简洁方便的</w:t>
        </w:r>
      </w:ins>
      <w:ins w:id="117" w:author="zuo Oliver" w:date="2023-05-16T12:32:00Z">
        <w:r>
          <w:rPr>
            <w:rFonts w:ascii="宋体" w:eastAsia="宋体" w:hAnsi="宋体" w:hint="eastAsia"/>
          </w:rPr>
          <w:t>完成vcf文件与m</w:t>
        </w:r>
        <w:r>
          <w:rPr>
            <w:rFonts w:ascii="宋体" w:eastAsia="宋体" w:hAnsi="宋体"/>
          </w:rPr>
          <w:t>3vcf</w:t>
        </w:r>
        <w:r>
          <w:rPr>
            <w:rFonts w:ascii="宋体" w:eastAsia="宋体" w:hAnsi="宋体" w:hint="eastAsia"/>
          </w:rPr>
          <w:t>文件之间的高速转换</w:t>
        </w:r>
      </w:ins>
      <w:ins w:id="118" w:author="zuo Oliver" w:date="2023-05-16T12:31:00Z">
        <w:r>
          <w:rPr>
            <w:rFonts w:ascii="宋体" w:eastAsia="宋体" w:hAnsi="宋体" w:hint="eastAsia"/>
          </w:rPr>
          <w:t>。</w:t>
        </w:r>
      </w:ins>
    </w:p>
    <w:p w14:paraId="725100A4" w14:textId="66786188" w:rsidR="00D95D62" w:rsidDel="00D95D62" w:rsidRDefault="00D95D62">
      <w:pPr>
        <w:rPr>
          <w:del w:id="119" w:author="zuo Oliver" w:date="2023-05-16T12:34:00Z"/>
          <w:rFonts w:ascii="宋体" w:eastAsia="宋体" w:hAnsi="宋体"/>
        </w:rPr>
      </w:pPr>
    </w:p>
    <w:p w14:paraId="5C01A79B" w14:textId="3AEC8CF0" w:rsidR="00D175BA" w:rsidRPr="00120882" w:rsidRDefault="0098182C" w:rsidP="00120882">
      <w:pPr>
        <w:pStyle w:val="2"/>
      </w:pPr>
      <w:del w:id="120" w:author="zuo Oliver" w:date="2023-05-16T12:13:00Z">
        <w:r w:rsidRPr="00120882" w:rsidDel="00D95D62">
          <w:rPr>
            <w:rFonts w:hint="eastAsia"/>
          </w:rPr>
          <w:delText>4</w:delText>
        </w:r>
      </w:del>
      <w:ins w:id="121" w:author="zuo Oliver" w:date="2023-05-16T12:13:00Z">
        <w:r w:rsidR="00D95D62">
          <w:t>5</w:t>
        </w:r>
      </w:ins>
      <w:ins w:id="122" w:author="zuo Oliver" w:date="2023-05-16T21:17:00Z">
        <w:r w:rsidR="00261346" w:rsidRPr="001B1A67">
          <w:rPr>
            <w:rFonts w:hint="eastAsia"/>
          </w:rPr>
          <w:t>，</w:t>
        </w:r>
      </w:ins>
      <w:del w:id="123" w:author="zuo Oliver" w:date="2023-05-16T21:17:00Z">
        <w:r w:rsidRPr="00120882" w:rsidDel="00261346">
          <w:delText>.</w:delText>
        </w:r>
      </w:del>
      <w:r w:rsidRPr="00120882">
        <w:rPr>
          <w:rFonts w:hint="eastAsia"/>
        </w:rPr>
        <w:t>软件加速原理</w:t>
      </w:r>
    </w:p>
    <w:p w14:paraId="0A9721AF" w14:textId="1681CA0C" w:rsidR="0098182C" w:rsidRDefault="00BF2C90">
      <w:pPr>
        <w:rPr>
          <w:rFonts w:ascii="宋体" w:eastAsia="宋体" w:hAnsi="宋体"/>
        </w:rPr>
      </w:pPr>
      <w:r>
        <w:rPr>
          <w:rFonts w:ascii="宋体" w:eastAsia="宋体" w:hAnsi="宋体" w:hint="eastAsia"/>
        </w:rPr>
        <w:t>1）</w:t>
      </w:r>
      <w:r w:rsidR="0098182C">
        <w:rPr>
          <w:rFonts w:ascii="宋体" w:eastAsia="宋体" w:hAnsi="宋体" w:hint="eastAsia"/>
        </w:rPr>
        <w:t>原</w:t>
      </w:r>
      <w:r w:rsidR="0098182C">
        <w:rPr>
          <w:rFonts w:ascii="宋体" w:eastAsia="宋体" w:hAnsi="宋体"/>
        </w:rPr>
        <w:t>M3vcftools</w:t>
      </w:r>
      <w:r w:rsidR="0098182C">
        <w:rPr>
          <w:rFonts w:ascii="宋体" w:eastAsia="宋体" w:hAnsi="宋体" w:hint="eastAsia"/>
        </w:rPr>
        <w:t>完成一次压缩工作的主要步骤为：</w:t>
      </w:r>
    </w:p>
    <w:p w14:paraId="55E06460" w14:textId="20F27E1D" w:rsidR="0098182C" w:rsidRDefault="0098182C">
      <w:pPr>
        <w:rPr>
          <w:rFonts w:ascii="宋体" w:eastAsia="宋体" w:hAnsi="宋体"/>
        </w:rPr>
      </w:pPr>
      <w:r>
        <w:rPr>
          <w:rFonts w:ascii="宋体" w:eastAsia="宋体" w:hAnsi="宋体"/>
        </w:rPr>
        <w:t>R</w:t>
      </w:r>
      <w:r>
        <w:rPr>
          <w:rFonts w:ascii="宋体" w:eastAsia="宋体" w:hAnsi="宋体" w:hint="eastAsia"/>
        </w:rPr>
        <w:t>ead：从vcf文件中读取数据</w:t>
      </w:r>
      <w:r w:rsidR="00BF2C90">
        <w:rPr>
          <w:rFonts w:ascii="宋体" w:eastAsia="宋体" w:hAnsi="宋体" w:hint="eastAsia"/>
        </w:rPr>
        <w:t>并解析至对应内存结构中</w:t>
      </w:r>
    </w:p>
    <w:p w14:paraId="5C2DF0D2" w14:textId="18D09579" w:rsidR="0098182C" w:rsidRDefault="0098182C">
      <w:pPr>
        <w:rPr>
          <w:rFonts w:ascii="宋体" w:eastAsia="宋体" w:hAnsi="宋体"/>
        </w:rPr>
      </w:pPr>
      <w:r>
        <w:rPr>
          <w:rFonts w:ascii="宋体" w:eastAsia="宋体" w:hAnsi="宋体" w:hint="eastAsia"/>
        </w:rPr>
        <w:t>Compress：将vcf文件记录压缩转成m</w:t>
      </w:r>
      <w:r>
        <w:rPr>
          <w:rFonts w:ascii="宋体" w:eastAsia="宋体" w:hAnsi="宋体"/>
        </w:rPr>
        <w:t>3vcf</w:t>
      </w:r>
      <w:r>
        <w:rPr>
          <w:rFonts w:ascii="宋体" w:eastAsia="宋体" w:hAnsi="宋体" w:hint="eastAsia"/>
        </w:rPr>
        <w:t>文件记录</w:t>
      </w:r>
    </w:p>
    <w:p w14:paraId="49694EFE" w14:textId="0CDEF4D4" w:rsidR="0098182C" w:rsidRDefault="0098182C">
      <w:pPr>
        <w:rPr>
          <w:rFonts w:ascii="宋体" w:eastAsia="宋体" w:hAnsi="宋体"/>
        </w:rPr>
      </w:pPr>
      <w:r>
        <w:rPr>
          <w:rFonts w:ascii="宋体" w:eastAsia="宋体" w:hAnsi="宋体"/>
        </w:rPr>
        <w:t>W</w:t>
      </w:r>
      <w:r>
        <w:rPr>
          <w:rFonts w:ascii="宋体" w:eastAsia="宋体" w:hAnsi="宋体" w:hint="eastAsia"/>
        </w:rPr>
        <w:t>rite：将生成的数据写入m</w:t>
      </w:r>
      <w:r>
        <w:rPr>
          <w:rFonts w:ascii="宋体" w:eastAsia="宋体" w:hAnsi="宋体"/>
        </w:rPr>
        <w:t>3</w:t>
      </w:r>
      <w:r>
        <w:rPr>
          <w:rFonts w:ascii="宋体" w:eastAsia="宋体" w:hAnsi="宋体" w:hint="eastAsia"/>
        </w:rPr>
        <w:t>vcf文件中</w:t>
      </w:r>
    </w:p>
    <w:p w14:paraId="629FD0BF" w14:textId="2EE8F4BD" w:rsidR="00D175BA" w:rsidRDefault="0098182C">
      <w:pPr>
        <w:rPr>
          <w:rFonts w:ascii="宋体" w:eastAsia="宋体" w:hAnsi="宋体"/>
        </w:rPr>
      </w:pPr>
      <w:r>
        <w:rPr>
          <w:rFonts w:ascii="宋体" w:eastAsia="宋体" w:hAnsi="宋体" w:hint="eastAsia"/>
        </w:rPr>
        <w:t>由于原程序为单线程，故完成三次压缩工作</w:t>
      </w:r>
      <w:r w:rsidR="00BF2C90">
        <w:rPr>
          <w:rFonts w:ascii="宋体" w:eastAsia="宋体" w:hAnsi="宋体" w:hint="eastAsia"/>
        </w:rPr>
        <w:t>在cpu中的一个核内</w:t>
      </w:r>
      <w:r>
        <w:rPr>
          <w:rFonts w:ascii="宋体" w:eastAsia="宋体" w:hAnsi="宋体" w:hint="eastAsia"/>
        </w:rPr>
        <w:t>流程如下：</w:t>
      </w:r>
    </w:p>
    <w:p w14:paraId="42904968" w14:textId="3178D5F3" w:rsidR="00D175BA" w:rsidRPr="0098182C" w:rsidRDefault="0098182C">
      <w:pPr>
        <w:rPr>
          <w:rFonts w:ascii="宋体" w:eastAsia="宋体" w:hAnsi="宋体"/>
        </w:rPr>
      </w:pPr>
      <w:r>
        <w:object w:dxaOrig="23016" w:dyaOrig="764" w14:anchorId="52D9B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3.5pt" o:ole="">
            <v:imagedata r:id="rId8" o:title=""/>
          </v:shape>
          <o:OLEObject Type="Embed" ProgID="Visio.Drawing.11" ShapeID="_x0000_i1025" DrawAspect="Content" ObjectID="_1745777028" r:id="rId9"/>
        </w:object>
      </w:r>
    </w:p>
    <w:p w14:paraId="6E57BB77" w14:textId="4C9F0608" w:rsidR="00D175BA" w:rsidRDefault="00BF2C90">
      <w:pPr>
        <w:rPr>
          <w:rFonts w:ascii="宋体" w:eastAsia="宋体" w:hAnsi="宋体"/>
        </w:rPr>
      </w:pPr>
      <w:r>
        <w:rPr>
          <w:rFonts w:ascii="宋体" w:eastAsia="宋体" w:hAnsi="宋体"/>
        </w:rPr>
        <w:t>2</w:t>
      </w:r>
      <w:r>
        <w:rPr>
          <w:rFonts w:ascii="宋体" w:eastAsia="宋体" w:hAnsi="宋体" w:hint="eastAsia"/>
        </w:rPr>
        <w:t>）</w:t>
      </w:r>
      <w:r w:rsidR="0098182C">
        <w:rPr>
          <w:rFonts w:ascii="宋体" w:eastAsia="宋体" w:hAnsi="宋体" w:hint="eastAsia"/>
        </w:rPr>
        <w:t>zM</w:t>
      </w:r>
      <w:r w:rsidR="0098182C">
        <w:rPr>
          <w:rFonts w:ascii="宋体" w:eastAsia="宋体" w:hAnsi="宋体"/>
        </w:rPr>
        <w:t>3</w:t>
      </w:r>
      <w:r w:rsidR="0098182C">
        <w:rPr>
          <w:rFonts w:ascii="宋体" w:eastAsia="宋体" w:hAnsi="宋体" w:hint="eastAsia"/>
        </w:rPr>
        <w:t>vcf</w:t>
      </w:r>
      <w:r>
        <w:rPr>
          <w:rFonts w:ascii="宋体" w:eastAsia="宋体" w:hAnsi="宋体" w:hint="eastAsia"/>
        </w:rPr>
        <w:t>，首先</w:t>
      </w:r>
      <w:r w:rsidR="0098182C">
        <w:rPr>
          <w:rFonts w:ascii="宋体" w:eastAsia="宋体" w:hAnsi="宋体" w:hint="eastAsia"/>
        </w:rPr>
        <w:t>是将Read，Compress，Write三个步骤分别独立出来，放到不同的线程中完成。</w:t>
      </w:r>
      <w:r w:rsidR="0098182C">
        <w:rPr>
          <w:rFonts w:ascii="宋体" w:eastAsia="宋体" w:hAnsi="宋体"/>
        </w:rPr>
        <w:t xml:space="preserve"> </w:t>
      </w:r>
    </w:p>
    <w:p w14:paraId="725910AD" w14:textId="6822EC3A" w:rsidR="00D175BA" w:rsidRDefault="00BF2C90" w:rsidP="00BF2C90">
      <w:pPr>
        <w:jc w:val="center"/>
        <w:rPr>
          <w:rFonts w:ascii="宋体" w:eastAsia="宋体" w:hAnsi="宋体"/>
        </w:rPr>
      </w:pPr>
      <w:r>
        <w:object w:dxaOrig="10827" w:dyaOrig="764" w14:anchorId="78E5D255">
          <v:shape id="_x0000_i1026" type="#_x0000_t75" style="width:231pt;height:16.5pt" o:ole="">
            <v:imagedata r:id="rId10" o:title=""/>
          </v:shape>
          <o:OLEObject Type="Embed" ProgID="Visio.Drawing.11" ShapeID="_x0000_i1026" DrawAspect="Content" ObjectID="_1745777029" r:id="rId11"/>
        </w:object>
      </w:r>
    </w:p>
    <w:p w14:paraId="378BD3FE" w14:textId="6B924289" w:rsidR="00D175BA" w:rsidRDefault="00BF2C90">
      <w:pPr>
        <w:rPr>
          <w:rFonts w:ascii="宋体" w:eastAsia="宋体" w:hAnsi="宋体"/>
        </w:rPr>
      </w:pPr>
      <w:r>
        <w:rPr>
          <w:rFonts w:ascii="宋体" w:eastAsia="宋体" w:hAnsi="宋体" w:hint="eastAsia"/>
        </w:rPr>
        <w:t>故完成同样三次压缩工作是在cpu中的多个核内并行完成的，流程如下：</w:t>
      </w:r>
    </w:p>
    <w:p w14:paraId="4CCB1A83" w14:textId="6F689523" w:rsidR="00D175BA" w:rsidRDefault="00BF2C90">
      <w:pPr>
        <w:rPr>
          <w:rFonts w:ascii="宋体" w:eastAsia="宋体" w:hAnsi="宋体"/>
        </w:rPr>
      </w:pPr>
      <w:r>
        <w:object w:dxaOrig="12812" w:dyaOrig="2182" w14:anchorId="5DCEF66D">
          <v:shape id="_x0000_i1027" type="#_x0000_t75" style="width:227.25pt;height:39pt" o:ole="">
            <v:imagedata r:id="rId12" o:title=""/>
          </v:shape>
          <o:OLEObject Type="Embed" ProgID="Visio.Drawing.11" ShapeID="_x0000_i1027" DrawAspect="Content" ObjectID="_1745777030" r:id="rId13"/>
        </w:object>
      </w:r>
    </w:p>
    <w:p w14:paraId="6DA431CF" w14:textId="45F1D7FA" w:rsidR="00D175BA" w:rsidRDefault="00BF2C90">
      <w:pPr>
        <w:rPr>
          <w:rFonts w:ascii="宋体" w:eastAsia="宋体" w:hAnsi="宋体"/>
        </w:rPr>
      </w:pPr>
      <w:r w:rsidRPr="00BF2C90">
        <w:rPr>
          <w:rFonts w:ascii="宋体" w:eastAsia="宋体" w:hAnsi="宋体" w:hint="eastAsia"/>
        </w:rPr>
        <w:t>与上面</w:t>
      </w:r>
      <w:r>
        <w:rPr>
          <w:rFonts w:ascii="宋体" w:eastAsia="宋体" w:hAnsi="宋体" w:hint="eastAsia"/>
        </w:rPr>
        <w:t>图的纵向</w:t>
      </w:r>
      <w:r w:rsidRPr="00BF2C90">
        <w:rPr>
          <w:rFonts w:ascii="宋体" w:eastAsia="宋体" w:hAnsi="宋体" w:hint="eastAsia"/>
        </w:rPr>
        <w:t>对比可以发现，同样完成三次压缩工作，</w:t>
      </w:r>
      <w:r>
        <w:rPr>
          <w:rFonts w:ascii="宋体" w:eastAsia="宋体" w:hAnsi="宋体" w:hint="eastAsia"/>
        </w:rPr>
        <w:t>原程序需要9个步骤的时间，而本程序只需要5个步骤的时间就可以完成，</w:t>
      </w:r>
      <w:r w:rsidRPr="00BF2C90">
        <w:rPr>
          <w:rFonts w:ascii="宋体" w:eastAsia="宋体" w:hAnsi="宋体" w:hint="eastAsia"/>
        </w:rPr>
        <w:t>速度会有大幅的提高</w:t>
      </w:r>
      <w:r>
        <w:rPr>
          <w:rFonts w:ascii="宋体" w:eastAsia="宋体" w:hAnsi="宋体" w:hint="eastAsia"/>
        </w:rPr>
        <w:t>，而且压缩次数越多，效果显著</w:t>
      </w:r>
      <w:r w:rsidRPr="00BF2C90">
        <w:rPr>
          <w:rFonts w:ascii="宋体" w:eastAsia="宋体" w:hAnsi="宋体" w:hint="eastAsia"/>
        </w:rPr>
        <w:t>。</w:t>
      </w:r>
      <w:r w:rsidRPr="00BF2C90">
        <w:rPr>
          <w:rFonts w:ascii="宋体" w:eastAsia="宋体" w:hAnsi="宋体" w:hint="eastAsia"/>
          <w:highlight w:val="green"/>
        </w:rPr>
        <w:t>通过这种方法可以完成一部分提速</w:t>
      </w:r>
      <w:r>
        <w:rPr>
          <w:rFonts w:ascii="宋体" w:eastAsia="宋体" w:hAnsi="宋体" w:hint="eastAsia"/>
        </w:rPr>
        <w:t>。</w:t>
      </w:r>
    </w:p>
    <w:p w14:paraId="69D06F9D" w14:textId="13F8095A" w:rsidR="00BF2C90" w:rsidRDefault="00BF2C90">
      <w:pPr>
        <w:rPr>
          <w:rFonts w:ascii="宋体" w:eastAsia="宋体" w:hAnsi="宋体"/>
        </w:rPr>
      </w:pPr>
      <w:r>
        <w:rPr>
          <w:rFonts w:ascii="宋体" w:eastAsia="宋体" w:hAnsi="宋体"/>
        </w:rPr>
        <w:t>3</w:t>
      </w:r>
      <w:r>
        <w:rPr>
          <w:rFonts w:ascii="宋体" w:eastAsia="宋体" w:hAnsi="宋体" w:hint="eastAsia"/>
        </w:rPr>
        <w:t>）通过实验获得，Read，Compress，Write三个步骤中，Compress占用时间最大，故采用多线程pthread的方法，将Compress步骤并行运行在cpu的多个核中。使Read，Compress，Write三个步骤的时间接近相等匹配。</w:t>
      </w:r>
    </w:p>
    <w:p w14:paraId="281F48F1" w14:textId="6419776A" w:rsidR="00BF2C90" w:rsidRDefault="0059546E" w:rsidP="0059546E">
      <w:pPr>
        <w:jc w:val="center"/>
        <w:rPr>
          <w:rFonts w:ascii="宋体" w:eastAsia="宋体" w:hAnsi="宋体"/>
        </w:rPr>
      </w:pPr>
      <w:r>
        <w:object w:dxaOrig="11111" w:dyaOrig="4420" w14:anchorId="6D431A04">
          <v:shape id="_x0000_i1028" type="#_x0000_t75" style="width:252.75pt;height:100.5pt" o:ole="">
            <v:imagedata r:id="rId14" o:title=""/>
          </v:shape>
          <o:OLEObject Type="Embed" ProgID="Visio.Drawing.11" ShapeID="_x0000_i1028" DrawAspect="Content" ObjectID="_1745777031" r:id="rId15"/>
        </w:object>
      </w:r>
    </w:p>
    <w:p w14:paraId="2D8B89C7" w14:textId="413E3A49" w:rsidR="0059546E" w:rsidRDefault="0059546E" w:rsidP="0059546E">
      <w:pPr>
        <w:rPr>
          <w:rFonts w:ascii="宋体" w:eastAsia="宋体" w:hAnsi="宋体"/>
        </w:rPr>
      </w:pPr>
      <w:r w:rsidRPr="00BF2C90">
        <w:rPr>
          <w:rFonts w:ascii="宋体" w:eastAsia="宋体" w:hAnsi="宋体" w:hint="eastAsia"/>
          <w:highlight w:val="green"/>
        </w:rPr>
        <w:t>通过这种方法可以</w:t>
      </w:r>
      <w:r>
        <w:rPr>
          <w:rFonts w:ascii="宋体" w:eastAsia="宋体" w:hAnsi="宋体" w:hint="eastAsia"/>
          <w:highlight w:val="green"/>
        </w:rPr>
        <w:t>进一步</w:t>
      </w:r>
      <w:r w:rsidRPr="00BF2C90">
        <w:rPr>
          <w:rFonts w:ascii="宋体" w:eastAsia="宋体" w:hAnsi="宋体" w:hint="eastAsia"/>
          <w:highlight w:val="green"/>
        </w:rPr>
        <w:t>完成提速</w:t>
      </w:r>
      <w:r>
        <w:rPr>
          <w:rFonts w:ascii="宋体" w:eastAsia="宋体" w:hAnsi="宋体" w:hint="eastAsia"/>
        </w:rPr>
        <w:t>。</w:t>
      </w:r>
    </w:p>
    <w:p w14:paraId="4ED2841C" w14:textId="77777777" w:rsidR="00BF2C90" w:rsidRDefault="00BF2C90" w:rsidP="00BF2C90">
      <w:pPr>
        <w:rPr>
          <w:rFonts w:ascii="宋体" w:eastAsia="宋体" w:hAnsi="宋体"/>
        </w:rPr>
      </w:pPr>
      <w:r>
        <w:rPr>
          <w:rFonts w:ascii="宋体" w:eastAsia="宋体" w:hAnsi="宋体"/>
        </w:rPr>
        <w:t>4</w:t>
      </w:r>
      <w:r>
        <w:rPr>
          <w:rFonts w:ascii="宋体" w:eastAsia="宋体" w:hAnsi="宋体" w:hint="eastAsia"/>
        </w:rPr>
        <w:t>）由于Read步骤中，可以细分为：</w:t>
      </w:r>
    </w:p>
    <w:p w14:paraId="7D231895" w14:textId="77777777" w:rsidR="00BF2C90" w:rsidRDefault="00BF2C90" w:rsidP="00BF2C90">
      <w:pPr>
        <w:rPr>
          <w:rFonts w:ascii="宋体" w:eastAsia="宋体" w:hAnsi="宋体"/>
        </w:rPr>
      </w:pPr>
      <w:r>
        <w:rPr>
          <w:rFonts w:ascii="宋体" w:eastAsia="宋体" w:hAnsi="宋体" w:hint="eastAsia"/>
        </w:rPr>
        <w:t>Read</w:t>
      </w:r>
      <w:r>
        <w:rPr>
          <w:rFonts w:ascii="宋体" w:eastAsia="宋体" w:hAnsi="宋体"/>
        </w:rPr>
        <w:t xml:space="preserve"> </w:t>
      </w:r>
      <w:r>
        <w:rPr>
          <w:rFonts w:ascii="宋体" w:eastAsia="宋体" w:hAnsi="宋体" w:hint="eastAsia"/>
        </w:rPr>
        <w:t>Data：从硬盘中将数据读入内存</w:t>
      </w:r>
    </w:p>
    <w:p w14:paraId="46731A58" w14:textId="77777777" w:rsidR="00BF2C90" w:rsidRDefault="00BF2C90" w:rsidP="00BF2C90">
      <w:pPr>
        <w:rPr>
          <w:rFonts w:ascii="宋体" w:eastAsia="宋体" w:hAnsi="宋体"/>
        </w:rPr>
      </w:pPr>
      <w:r>
        <w:rPr>
          <w:rFonts w:ascii="宋体" w:eastAsia="宋体" w:hAnsi="宋体" w:hint="eastAsia"/>
        </w:rPr>
        <w:t>Parsing：将内存中的原始数据解析到对应的结构体内存中</w:t>
      </w:r>
    </w:p>
    <w:p w14:paraId="4B4CC85A" w14:textId="77777777" w:rsidR="0059546E" w:rsidRDefault="00BF2C90" w:rsidP="00BF2C90">
      <w:pPr>
        <w:rPr>
          <w:rFonts w:ascii="宋体" w:eastAsia="宋体" w:hAnsi="宋体"/>
        </w:rPr>
      </w:pPr>
      <w:r>
        <w:rPr>
          <w:rFonts w:ascii="宋体" w:eastAsia="宋体" w:hAnsi="宋体" w:hint="eastAsia"/>
        </w:rPr>
        <w:t>Parsing部分占据了整个Read步骤的绝大部分时间，故在Parsing部分采用了openMP的多线程形式进行加速。</w:t>
      </w:r>
    </w:p>
    <w:p w14:paraId="659B0617" w14:textId="53A2C955" w:rsidR="0059546E" w:rsidRDefault="0059546E" w:rsidP="0059546E">
      <w:pPr>
        <w:jc w:val="center"/>
        <w:rPr>
          <w:rFonts w:ascii="宋体" w:eastAsia="宋体" w:hAnsi="宋体"/>
        </w:rPr>
      </w:pPr>
      <w:r>
        <w:object w:dxaOrig="15788" w:dyaOrig="4449" w14:anchorId="0193A1E9">
          <v:shape id="_x0000_i1029" type="#_x0000_t75" style="width:355.5pt;height:99.75pt" o:ole="">
            <v:imagedata r:id="rId16" o:title=""/>
          </v:shape>
          <o:OLEObject Type="Embed" ProgID="Visio.Drawing.11" ShapeID="_x0000_i1029" DrawAspect="Content" ObjectID="_1745777032" r:id="rId17"/>
        </w:object>
      </w:r>
    </w:p>
    <w:p w14:paraId="48C67284" w14:textId="29A9173F" w:rsidR="00BF2C90" w:rsidRDefault="0059546E" w:rsidP="00BF2C90">
      <w:pPr>
        <w:rPr>
          <w:rFonts w:ascii="宋体" w:eastAsia="宋体" w:hAnsi="宋体"/>
        </w:rPr>
      </w:pPr>
      <w:r>
        <w:rPr>
          <w:rFonts w:ascii="宋体" w:eastAsia="宋体" w:hAnsi="宋体" w:hint="eastAsia"/>
        </w:rPr>
        <w:t>软件中由</w:t>
      </w:r>
      <w:del w:id="124" w:author="zuo Oliver" w:date="2023-05-16T14:53:00Z">
        <w:r w:rsidR="00BF2C90" w:rsidDel="008502BB">
          <w:rPr>
            <w:rFonts w:ascii="宋体" w:eastAsia="宋体" w:hAnsi="宋体" w:hint="eastAsia"/>
          </w:rPr>
          <w:delText>V</w:delText>
        </w:r>
      </w:del>
      <w:ins w:id="125" w:author="zuo Oliver" w:date="2023-05-16T14:53:00Z">
        <w:r w:rsidR="008502BB">
          <w:rPr>
            <w:rFonts w:ascii="宋体" w:eastAsia="宋体" w:hAnsi="宋体" w:hint="eastAsia"/>
          </w:rPr>
          <w:t>v</w:t>
        </w:r>
      </w:ins>
      <w:r w:rsidR="00BF2C90">
        <w:rPr>
          <w:rFonts w:ascii="宋体" w:eastAsia="宋体" w:hAnsi="宋体" w:hint="eastAsia"/>
        </w:rPr>
        <w:t>cflib部分完成这部分功能。</w:t>
      </w:r>
      <w:r w:rsidR="00BF2C90" w:rsidRPr="00BF2C90">
        <w:rPr>
          <w:rFonts w:ascii="宋体" w:eastAsia="宋体" w:hAnsi="宋体" w:hint="eastAsia"/>
          <w:highlight w:val="green"/>
        </w:rPr>
        <w:t>通过这种方法，可以完成</w:t>
      </w:r>
      <w:r w:rsidR="00BF2C90" w:rsidRPr="00BF2C90">
        <w:rPr>
          <w:rFonts w:ascii="宋体" w:eastAsia="宋体" w:hAnsi="宋体"/>
          <w:highlight w:val="green"/>
        </w:rPr>
        <w:t>R</w:t>
      </w:r>
      <w:r w:rsidR="00BF2C90" w:rsidRPr="00BF2C90">
        <w:rPr>
          <w:rFonts w:ascii="宋体" w:eastAsia="宋体" w:hAnsi="宋体" w:hint="eastAsia"/>
          <w:highlight w:val="green"/>
        </w:rPr>
        <w:t>ead步骤的进一步提速。</w:t>
      </w:r>
    </w:p>
    <w:p w14:paraId="3C66CCFB" w14:textId="77777777" w:rsidR="00BF2C90" w:rsidRPr="00BF2C90" w:rsidRDefault="00BF2C90">
      <w:pPr>
        <w:rPr>
          <w:rFonts w:ascii="宋体" w:eastAsia="宋体" w:hAnsi="宋体"/>
        </w:rPr>
      </w:pPr>
    </w:p>
    <w:p w14:paraId="315EF9D2" w14:textId="23A2AD5B" w:rsidR="00BF2C90" w:rsidRDefault="00BF2C90">
      <w:pPr>
        <w:rPr>
          <w:rFonts w:ascii="宋体" w:eastAsia="宋体" w:hAnsi="宋体"/>
        </w:rPr>
      </w:pPr>
    </w:p>
    <w:p w14:paraId="32E13B26" w14:textId="05A6F866" w:rsidR="00BF2C90" w:rsidRDefault="00BF2C90">
      <w:pPr>
        <w:rPr>
          <w:rFonts w:ascii="宋体" w:eastAsia="宋体" w:hAnsi="宋体"/>
        </w:rPr>
      </w:pPr>
    </w:p>
    <w:p w14:paraId="7194217E" w14:textId="5AD5C0B4" w:rsidR="00BF2C90" w:rsidRDefault="00BF2C90">
      <w:pPr>
        <w:rPr>
          <w:rFonts w:ascii="宋体" w:eastAsia="宋体" w:hAnsi="宋体"/>
        </w:rPr>
      </w:pPr>
    </w:p>
    <w:p w14:paraId="554EA2D0" w14:textId="44C8F535" w:rsidR="00BF2C90" w:rsidRDefault="00BF2C90">
      <w:pPr>
        <w:rPr>
          <w:rFonts w:ascii="宋体" w:eastAsia="宋体" w:hAnsi="宋体"/>
        </w:rPr>
      </w:pPr>
    </w:p>
    <w:p w14:paraId="6C73BE74" w14:textId="2F5E5DEE" w:rsidR="00BF2C90" w:rsidRDefault="00BF2C90">
      <w:pPr>
        <w:rPr>
          <w:rFonts w:ascii="宋体" w:eastAsia="宋体" w:hAnsi="宋体"/>
        </w:rPr>
      </w:pPr>
    </w:p>
    <w:p w14:paraId="52463B9E" w14:textId="77777777" w:rsidR="00BF2C90" w:rsidRDefault="00BF2C90">
      <w:pPr>
        <w:rPr>
          <w:rFonts w:ascii="宋体" w:eastAsia="宋体" w:hAnsi="宋体"/>
        </w:rPr>
      </w:pPr>
    </w:p>
    <w:p w14:paraId="28D0DB31" w14:textId="197CB903" w:rsidR="00FE1DB3" w:rsidRDefault="00FE1DB3">
      <w:pPr>
        <w:widowControl/>
        <w:jc w:val="left"/>
        <w:rPr>
          <w:rFonts w:ascii="宋体" w:eastAsia="宋体" w:hAnsi="宋体"/>
        </w:rPr>
      </w:pPr>
      <w:r>
        <w:rPr>
          <w:rFonts w:ascii="宋体" w:eastAsia="宋体" w:hAnsi="宋体"/>
        </w:rPr>
        <w:br w:type="page"/>
      </w:r>
    </w:p>
    <w:p w14:paraId="14DB622C" w14:textId="24716F0B" w:rsidR="0018677F" w:rsidRDefault="0018677F" w:rsidP="0018677F">
      <w:pPr>
        <w:pStyle w:val="1"/>
      </w:pPr>
      <w:r>
        <w:lastRenderedPageBreak/>
        <w:t>V</w:t>
      </w:r>
      <w:r>
        <w:rPr>
          <w:rFonts w:hint="eastAsia"/>
        </w:rPr>
        <w:t>cflib库说明</w:t>
      </w:r>
    </w:p>
    <w:p w14:paraId="20C7BCF7" w14:textId="3C3BF002" w:rsidR="0018677F" w:rsidRDefault="0018677F" w:rsidP="0018677F">
      <w:pPr>
        <w:pStyle w:val="2"/>
      </w:pPr>
      <w:r>
        <w:rPr>
          <w:rFonts w:hint="eastAsia"/>
        </w:rPr>
        <w:t>vcflib功能</w:t>
      </w:r>
    </w:p>
    <w:p w14:paraId="0F98A4F3" w14:textId="377221D9" w:rsidR="0018677F" w:rsidRDefault="0018677F">
      <w:pPr>
        <w:rPr>
          <w:rFonts w:ascii="宋体" w:eastAsia="宋体" w:hAnsi="宋体"/>
        </w:rPr>
      </w:pPr>
      <w:r>
        <w:rPr>
          <w:rFonts w:ascii="宋体" w:eastAsia="宋体" w:hAnsi="宋体" w:hint="eastAsia"/>
        </w:rPr>
        <w:t>该库主要功能是可以高速读取vcf文件进内存中。支持未压缩的vcf文件和zlib压缩过的gz格式文件。</w:t>
      </w:r>
    </w:p>
    <w:p w14:paraId="60D25D70" w14:textId="0ED92A64" w:rsidR="00FE1DB3" w:rsidRDefault="00A11B93" w:rsidP="0018677F">
      <w:pPr>
        <w:pStyle w:val="2"/>
      </w:pPr>
      <w:r>
        <w:rPr>
          <w:rFonts w:hint="eastAsia"/>
        </w:rPr>
        <w:t>v</w:t>
      </w:r>
      <w:r w:rsidR="00FE1DB3">
        <w:rPr>
          <w:rFonts w:hint="eastAsia"/>
        </w:rPr>
        <w:t>cflib</w:t>
      </w:r>
      <w:r w:rsidR="00FE1DB3">
        <w:t xml:space="preserve"> </w:t>
      </w:r>
      <w:r w:rsidR="00FE1DB3">
        <w:rPr>
          <w:rFonts w:hint="eastAsia"/>
        </w:rPr>
        <w:t>文件结构</w:t>
      </w:r>
    </w:p>
    <w:p w14:paraId="68E3854C" w14:textId="0F86DECD" w:rsidR="00FE1DB3" w:rsidRDefault="00FE1DB3">
      <w:pPr>
        <w:rPr>
          <w:rFonts w:ascii="宋体" w:eastAsia="宋体" w:hAnsi="宋体"/>
        </w:rPr>
      </w:pPr>
      <w:r w:rsidRPr="00D4729C">
        <w:rPr>
          <w:rFonts w:ascii="宋体" w:eastAsia="宋体" w:hAnsi="宋体" w:hint="eastAsia"/>
          <w:b/>
          <w:bCs/>
        </w:rPr>
        <w:t>Makefile：</w:t>
      </w:r>
      <w:r>
        <w:rPr>
          <w:rFonts w:ascii="宋体" w:eastAsia="宋体" w:hAnsi="宋体" w:hint="eastAsia"/>
        </w:rPr>
        <w:t>该库的</w:t>
      </w:r>
      <w:r w:rsidR="00A11B93">
        <w:rPr>
          <w:rFonts w:ascii="宋体" w:eastAsia="宋体" w:hAnsi="宋体" w:hint="eastAsia"/>
        </w:rPr>
        <w:t>编译规则文件，通过make完成对该库的编译</w:t>
      </w:r>
    </w:p>
    <w:p w14:paraId="650BFAB6" w14:textId="505E6C0D" w:rsidR="00FE1DB3" w:rsidRDefault="00FE1DB3">
      <w:pPr>
        <w:rPr>
          <w:rFonts w:ascii="宋体" w:eastAsia="宋体" w:hAnsi="宋体"/>
        </w:rPr>
      </w:pPr>
      <w:r w:rsidRPr="00D4729C">
        <w:rPr>
          <w:rFonts w:ascii="宋体" w:eastAsia="宋体" w:hAnsi="宋体" w:hint="eastAsia"/>
          <w:b/>
          <w:bCs/>
        </w:rPr>
        <w:t>bin：</w:t>
      </w:r>
      <w:r w:rsidR="00A11B93">
        <w:rPr>
          <w:rFonts w:ascii="宋体" w:eastAsia="宋体" w:hAnsi="宋体" w:hint="eastAsia"/>
        </w:rPr>
        <w:t>存放正确编译完毕后，生成的该库相关文件</w:t>
      </w:r>
      <w:r w:rsidR="00A11B93" w:rsidRPr="00A11B93">
        <w:rPr>
          <w:rFonts w:ascii="宋体" w:eastAsia="宋体" w:hAnsi="宋体" w:hint="eastAsia"/>
          <w:b/>
          <w:bCs/>
        </w:rPr>
        <w:t>（未编译前为空）</w:t>
      </w:r>
    </w:p>
    <w:p w14:paraId="5E4BAB5C" w14:textId="0F2C6A80" w:rsidR="00A11B93" w:rsidRDefault="00A11B9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vcflib.h</w:t>
      </w:r>
      <w:r>
        <w:rPr>
          <w:rFonts w:ascii="宋体" w:eastAsia="宋体" w:hAnsi="宋体"/>
        </w:rPr>
        <w:t>:</w:t>
      </w:r>
      <w:r>
        <w:rPr>
          <w:rFonts w:ascii="宋体" w:eastAsia="宋体" w:hAnsi="宋体" w:hint="eastAsia"/>
        </w:rPr>
        <w:t>该库的头文件，其中有该库提供的所有函数接口的相关声明</w:t>
      </w:r>
      <w:r w:rsidR="00D4729C">
        <w:rPr>
          <w:rFonts w:ascii="宋体" w:eastAsia="宋体" w:hAnsi="宋体" w:hint="eastAsia"/>
        </w:rPr>
        <w:t>,及相关用户可调节的宏参数</w:t>
      </w:r>
    </w:p>
    <w:p w14:paraId="3922EB3F" w14:textId="2869ACEB" w:rsidR="00A11B93" w:rsidRDefault="00A11B9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libvcf</w:t>
      </w:r>
      <w:r>
        <w:rPr>
          <w:rFonts w:ascii="宋体" w:eastAsia="宋体" w:hAnsi="宋体"/>
        </w:rPr>
        <w:t>.so:</w:t>
      </w:r>
      <w:r>
        <w:rPr>
          <w:rFonts w:ascii="宋体" w:eastAsia="宋体" w:hAnsi="宋体" w:hint="eastAsia"/>
        </w:rPr>
        <w:t>该库的动态库文件</w:t>
      </w:r>
    </w:p>
    <w:p w14:paraId="2760AEC4" w14:textId="55E1883A" w:rsidR="00A11B93" w:rsidRDefault="00A11B93" w:rsidP="00A11B9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libvcf.</w:t>
      </w:r>
      <w:r>
        <w:rPr>
          <w:rFonts w:ascii="宋体" w:eastAsia="宋体" w:hAnsi="宋体"/>
        </w:rPr>
        <w:t>a:</w:t>
      </w:r>
      <w:r w:rsidRPr="00A11B93">
        <w:rPr>
          <w:rFonts w:ascii="宋体" w:eastAsia="宋体" w:hAnsi="宋体" w:hint="eastAsia"/>
        </w:rPr>
        <w:t xml:space="preserve"> </w:t>
      </w:r>
      <w:r>
        <w:rPr>
          <w:rFonts w:ascii="宋体" w:eastAsia="宋体" w:hAnsi="宋体" w:hint="eastAsia"/>
        </w:rPr>
        <w:t>该库的静态库文件</w:t>
      </w:r>
    </w:p>
    <w:p w14:paraId="1277D03F" w14:textId="240D1962" w:rsidR="00FE1DB3" w:rsidRDefault="00A11B93" w:rsidP="00A11B93">
      <w:pPr>
        <w:rPr>
          <w:rFonts w:ascii="宋体" w:eastAsia="宋体" w:hAnsi="宋体"/>
        </w:rPr>
      </w:pPr>
      <w:r w:rsidRPr="00D4729C">
        <w:rPr>
          <w:rFonts w:ascii="宋体" w:eastAsia="宋体" w:hAnsi="宋体" w:hint="eastAsia"/>
          <w:b/>
          <w:bCs/>
        </w:rPr>
        <w:t>inc：</w:t>
      </w:r>
      <w:r w:rsidR="00D4729C">
        <w:rPr>
          <w:rFonts w:ascii="宋体" w:eastAsia="宋体" w:hAnsi="宋体" w:hint="eastAsia"/>
        </w:rPr>
        <w:t>存放该库的头文件</w:t>
      </w:r>
    </w:p>
    <w:p w14:paraId="25938A10" w14:textId="5711A43C" w:rsidR="00D4729C" w:rsidRDefault="00D4729C" w:rsidP="00A11B93">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baseTool.</w:t>
      </w:r>
      <w:r>
        <w:rPr>
          <w:rFonts w:ascii="宋体" w:eastAsia="宋体" w:hAnsi="宋体"/>
        </w:rPr>
        <w:t>h:</w:t>
      </w:r>
      <w:r w:rsidRPr="00D4729C">
        <w:rPr>
          <w:rFonts w:ascii="宋体" w:eastAsia="宋体" w:hAnsi="宋体" w:hint="eastAsia"/>
        </w:rPr>
        <w:t xml:space="preserve"> </w:t>
      </w:r>
      <w:r>
        <w:rPr>
          <w:rFonts w:ascii="宋体" w:eastAsia="宋体" w:hAnsi="宋体" w:hint="eastAsia"/>
        </w:rPr>
        <w:t>该库中用到的内部基本功能函数的声明</w:t>
      </w:r>
    </w:p>
    <w:p w14:paraId="3EEB6FFB" w14:textId="77777777" w:rsidR="00D4729C" w:rsidRDefault="00D4729C" w:rsidP="00D4729C">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vcflib.h</w:t>
      </w:r>
      <w:r>
        <w:rPr>
          <w:rFonts w:ascii="宋体" w:eastAsia="宋体" w:hAnsi="宋体"/>
        </w:rPr>
        <w:t>:</w:t>
      </w:r>
      <w:r>
        <w:rPr>
          <w:rFonts w:ascii="宋体" w:eastAsia="宋体" w:hAnsi="宋体" w:hint="eastAsia"/>
        </w:rPr>
        <w:t>该库的头文件，其中有该库提供的所有函数接口的相关声明,及相关用户可调节的宏参数</w:t>
      </w:r>
    </w:p>
    <w:p w14:paraId="1CF15B3E" w14:textId="20F86C0A" w:rsidR="00A11B93" w:rsidRDefault="00A11B93" w:rsidP="00A11B93">
      <w:pPr>
        <w:rPr>
          <w:rFonts w:ascii="宋体" w:eastAsia="宋体" w:hAnsi="宋体"/>
        </w:rPr>
      </w:pPr>
      <w:r w:rsidRPr="00D4729C">
        <w:rPr>
          <w:rFonts w:ascii="宋体" w:eastAsia="宋体" w:hAnsi="宋体" w:hint="eastAsia"/>
          <w:b/>
          <w:bCs/>
        </w:rPr>
        <w:t>obj：</w:t>
      </w:r>
      <w:r w:rsidR="00D4729C" w:rsidRPr="00D4729C">
        <w:rPr>
          <w:rFonts w:ascii="宋体" w:eastAsia="宋体" w:hAnsi="宋体" w:hint="eastAsia"/>
        </w:rPr>
        <w:t>存放</w:t>
      </w:r>
      <w:r w:rsidR="00D4729C">
        <w:rPr>
          <w:rFonts w:ascii="宋体" w:eastAsia="宋体" w:hAnsi="宋体" w:hint="eastAsia"/>
        </w:rPr>
        <w:t>该库在编译过程中产生的中间文件</w:t>
      </w:r>
      <w:r w:rsidR="0018677F" w:rsidRPr="00A11B93">
        <w:rPr>
          <w:rFonts w:ascii="宋体" w:eastAsia="宋体" w:hAnsi="宋体" w:hint="eastAsia"/>
          <w:b/>
          <w:bCs/>
        </w:rPr>
        <w:t>（未编译前为空）</w:t>
      </w:r>
    </w:p>
    <w:p w14:paraId="02CA2D92" w14:textId="57B31FEE" w:rsidR="00A11B93" w:rsidRDefault="00A11B93" w:rsidP="00A11B93">
      <w:pPr>
        <w:rPr>
          <w:rFonts w:ascii="宋体" w:eastAsia="宋体" w:hAnsi="宋体"/>
        </w:rPr>
      </w:pPr>
      <w:r w:rsidRPr="004C70ED">
        <w:rPr>
          <w:rFonts w:ascii="宋体" w:eastAsia="宋体" w:hAnsi="宋体" w:hint="eastAsia"/>
          <w:b/>
          <w:bCs/>
        </w:rPr>
        <w:t>src：</w:t>
      </w:r>
      <w:r>
        <w:rPr>
          <w:rFonts w:ascii="宋体" w:eastAsia="宋体" w:hAnsi="宋体" w:hint="eastAsia"/>
        </w:rPr>
        <w:t>存放该库的源码文件</w:t>
      </w:r>
    </w:p>
    <w:p w14:paraId="0DDCD1F1" w14:textId="485BE92C" w:rsidR="00A11B93" w:rsidRDefault="00A11B93" w:rsidP="00A11B93">
      <w:pPr>
        <w:rPr>
          <w:rFonts w:ascii="宋体" w:eastAsia="宋体" w:hAnsi="宋体"/>
        </w:rPr>
      </w:pPr>
      <w:r>
        <w:rPr>
          <w:rFonts w:ascii="宋体" w:eastAsia="宋体" w:hAnsi="宋体"/>
        </w:rPr>
        <w:tab/>
      </w:r>
      <w:r>
        <w:rPr>
          <w:rFonts w:ascii="宋体" w:eastAsia="宋体" w:hAnsi="宋体"/>
        </w:rPr>
        <w:tab/>
      </w:r>
      <w:r w:rsidRPr="00A11B93">
        <w:rPr>
          <w:rFonts w:ascii="宋体" w:eastAsia="宋体" w:hAnsi="宋体"/>
        </w:rPr>
        <w:t>baseTools</w:t>
      </w:r>
      <w:r>
        <w:rPr>
          <w:rFonts w:ascii="宋体" w:eastAsia="宋体" w:hAnsi="宋体" w:hint="eastAsia"/>
        </w:rPr>
        <w:t>.</w:t>
      </w:r>
      <w:r>
        <w:rPr>
          <w:rFonts w:ascii="宋体" w:eastAsia="宋体" w:hAnsi="宋体"/>
        </w:rPr>
        <w:t>c:</w:t>
      </w:r>
      <w:r>
        <w:rPr>
          <w:rFonts w:ascii="宋体" w:eastAsia="宋体" w:hAnsi="宋体" w:hint="eastAsia"/>
        </w:rPr>
        <w:t>该库中用到的</w:t>
      </w:r>
      <w:r w:rsidR="00D4729C">
        <w:rPr>
          <w:rFonts w:ascii="宋体" w:eastAsia="宋体" w:hAnsi="宋体" w:hint="eastAsia"/>
        </w:rPr>
        <w:t>内部</w:t>
      </w:r>
      <w:r>
        <w:rPr>
          <w:rFonts w:ascii="宋体" w:eastAsia="宋体" w:hAnsi="宋体" w:hint="eastAsia"/>
        </w:rPr>
        <w:t>基本功能函数</w:t>
      </w:r>
    </w:p>
    <w:p w14:paraId="3FCFCF0F" w14:textId="0167F131" w:rsidR="00A11B93" w:rsidRDefault="00A11B93" w:rsidP="00A11B93">
      <w:pPr>
        <w:rPr>
          <w:rFonts w:ascii="宋体" w:eastAsia="宋体" w:hAnsi="宋体"/>
        </w:rPr>
      </w:pPr>
      <w:r>
        <w:rPr>
          <w:rFonts w:ascii="宋体" w:eastAsia="宋体" w:hAnsi="宋体"/>
        </w:rPr>
        <w:tab/>
      </w:r>
      <w:r>
        <w:rPr>
          <w:rFonts w:ascii="宋体" w:eastAsia="宋体" w:hAnsi="宋体"/>
        </w:rPr>
        <w:tab/>
      </w:r>
      <w:r w:rsidRPr="00A11B93">
        <w:rPr>
          <w:rFonts w:ascii="宋体" w:eastAsia="宋体" w:hAnsi="宋体"/>
        </w:rPr>
        <w:t>vcfFile.c</w:t>
      </w:r>
      <w:r>
        <w:rPr>
          <w:rFonts w:ascii="宋体" w:eastAsia="宋体" w:hAnsi="宋体" w:hint="eastAsia"/>
        </w:rPr>
        <w:t>：该库中的主要功能接口函数</w:t>
      </w:r>
    </w:p>
    <w:p w14:paraId="16595D6A" w14:textId="01904A4E" w:rsidR="00A11B93" w:rsidRDefault="00A11B93" w:rsidP="00A11B93">
      <w:pPr>
        <w:rPr>
          <w:rFonts w:ascii="宋体" w:eastAsia="宋体" w:hAnsi="宋体"/>
        </w:rPr>
      </w:pPr>
      <w:r w:rsidRPr="004C70ED">
        <w:rPr>
          <w:rFonts w:ascii="宋体" w:eastAsia="宋体" w:hAnsi="宋体" w:hint="eastAsia"/>
          <w:b/>
          <w:bCs/>
        </w:rPr>
        <w:t>tst：</w:t>
      </w:r>
      <w:r w:rsidR="003F294D" w:rsidRPr="003F294D">
        <w:rPr>
          <w:rFonts w:ascii="宋体" w:eastAsia="宋体" w:hAnsi="宋体" w:hint="eastAsia"/>
        </w:rPr>
        <w:t>存放该库的示例代码，包含一个</w:t>
      </w:r>
      <w:ins w:id="126" w:author="zuo Oliver" w:date="2023-05-16T12:35:00Z">
        <w:r w:rsidR="00D95D62">
          <w:rPr>
            <w:rFonts w:ascii="宋体" w:eastAsia="宋体" w:hAnsi="宋体" w:hint="eastAsia"/>
          </w:rPr>
          <w:t>test</w:t>
        </w:r>
      </w:ins>
      <w:ins w:id="127" w:author="zuo Oliver" w:date="2023-05-16T12:36:00Z">
        <w:r w:rsidR="00D95D62">
          <w:rPr>
            <w:rFonts w:ascii="宋体" w:eastAsia="宋体" w:hAnsi="宋体" w:hint="eastAsia"/>
          </w:rPr>
          <w:t>（</w:t>
        </w:r>
      </w:ins>
      <w:r w:rsidR="003F294D" w:rsidRPr="003F294D">
        <w:rPr>
          <w:rFonts w:ascii="宋体" w:eastAsia="宋体" w:hAnsi="宋体" w:hint="eastAsia"/>
        </w:rPr>
        <w:t>读操作和一个读写操作</w:t>
      </w:r>
      <w:ins w:id="128" w:author="zuo Oliver" w:date="2023-05-16T12:36:00Z">
        <w:r w:rsidR="00D95D62">
          <w:rPr>
            <w:rFonts w:ascii="宋体" w:eastAsia="宋体" w:hAnsi="宋体" w:hint="eastAsia"/>
          </w:rPr>
          <w:t>）</w:t>
        </w:r>
      </w:ins>
      <w:r w:rsidR="003F294D" w:rsidRPr="003F294D">
        <w:rPr>
          <w:rFonts w:ascii="宋体" w:eastAsia="宋体" w:hAnsi="宋体" w:hint="eastAsia"/>
        </w:rPr>
        <w:t>的示例</w:t>
      </w:r>
      <w:ins w:id="129" w:author="zuo Oliver" w:date="2023-05-16T12:36:00Z">
        <w:r w:rsidR="00D95D62">
          <w:rPr>
            <w:rFonts w:ascii="宋体" w:eastAsia="宋体" w:hAnsi="宋体" w:hint="eastAsia"/>
          </w:rPr>
          <w:t>程序和一个simpleRead（最简读操作）的示例程序</w:t>
        </w:r>
      </w:ins>
      <w:r w:rsidR="003F294D" w:rsidRPr="003F294D">
        <w:rPr>
          <w:rFonts w:ascii="宋体" w:eastAsia="宋体" w:hAnsi="宋体" w:hint="eastAsia"/>
        </w:rPr>
        <w:t>。</w:t>
      </w:r>
    </w:p>
    <w:p w14:paraId="682A75EA" w14:textId="6273409C" w:rsidR="008B4468" w:rsidRPr="00D175BA" w:rsidRDefault="00A11B93" w:rsidP="0018677F">
      <w:pPr>
        <w:pStyle w:val="2"/>
        <w:rPr>
          <w:b w:val="0"/>
          <w:bCs w:val="0"/>
        </w:rPr>
      </w:pPr>
      <w:r>
        <w:t>v</w:t>
      </w:r>
      <w:r w:rsidR="008B4468">
        <w:rPr>
          <w:rFonts w:hint="eastAsia"/>
        </w:rPr>
        <w:t>cflib</w:t>
      </w:r>
      <w:r w:rsidR="008B4468">
        <w:t xml:space="preserve"> </w:t>
      </w:r>
      <w:r w:rsidR="008B4468">
        <w:rPr>
          <w:rFonts w:hint="eastAsia"/>
        </w:rPr>
        <w:t>接口</w:t>
      </w:r>
    </w:p>
    <w:p w14:paraId="3515B0CA" w14:textId="44D4514B" w:rsidR="00E157D2" w:rsidRPr="001B1A67" w:rsidRDefault="00E157D2" w:rsidP="0018677F">
      <w:pPr>
        <w:pStyle w:val="3"/>
      </w:pPr>
      <w:r w:rsidRPr="001B1A67">
        <w:rPr>
          <w:rFonts w:hint="eastAsia"/>
        </w:rPr>
        <w:t>1．文件打开关闭接口</w:t>
      </w:r>
    </w:p>
    <w:p w14:paraId="62144695" w14:textId="55FB9756" w:rsidR="00E157D2" w:rsidRPr="00E157D2" w:rsidRDefault="00E157D2" w:rsidP="00E157D2">
      <w:pPr>
        <w:rPr>
          <w:rFonts w:ascii="宋体" w:eastAsia="宋体" w:hAnsi="宋体"/>
          <w:b/>
          <w:bCs/>
        </w:rPr>
      </w:pPr>
      <w:r w:rsidRPr="00E157D2">
        <w:rPr>
          <w:rFonts w:ascii="宋体" w:eastAsia="宋体" w:hAnsi="宋体"/>
          <w:b/>
          <w:bCs/>
        </w:rPr>
        <w:t>VCF_STATUS vcfFileOpen(VCF_FILE *fp,const char *fileName</w:t>
      </w:r>
      <w:ins w:id="130" w:author="zuo Oliver" w:date="2023-05-16T12:36:00Z">
        <w:r w:rsidR="00D95D62" w:rsidRPr="00211A7E">
          <w:rPr>
            <w:rFonts w:ascii="宋体" w:eastAsia="宋体" w:hAnsi="宋体"/>
            <w:b/>
            <w:bCs/>
          </w:rPr>
          <w:t>,</w:t>
        </w:r>
        <w:r w:rsidR="00D95D62">
          <w:rPr>
            <w:rFonts w:ascii="宋体" w:eastAsia="宋体" w:hAnsi="宋体"/>
            <w:b/>
            <w:bCs/>
          </w:rPr>
          <w:t xml:space="preserve"> </w:t>
        </w:r>
        <w:r w:rsidR="00D95D62" w:rsidRPr="00211A7E">
          <w:rPr>
            <w:rFonts w:ascii="宋体" w:eastAsia="宋体" w:hAnsi="宋体"/>
            <w:b/>
            <w:bCs/>
          </w:rPr>
          <w:t>FILE_MODE fileMode,</w:t>
        </w:r>
        <w:r w:rsidR="00D95D62">
          <w:rPr>
            <w:rFonts w:ascii="宋体" w:eastAsia="宋体" w:hAnsi="宋体"/>
            <w:b/>
            <w:bCs/>
          </w:rPr>
          <w:t xml:space="preserve"> </w:t>
        </w:r>
        <w:r w:rsidR="00D95D62" w:rsidRPr="00211A7E">
          <w:rPr>
            <w:rFonts w:ascii="宋体" w:eastAsia="宋体" w:hAnsi="宋体"/>
            <w:b/>
            <w:bCs/>
          </w:rPr>
          <w:t>unsigned int parseItem</w:t>
        </w:r>
      </w:ins>
      <w:r w:rsidRPr="00E157D2">
        <w:rPr>
          <w:rFonts w:ascii="宋体" w:eastAsia="宋体" w:hAnsi="宋体"/>
          <w:b/>
          <w:bCs/>
        </w:rPr>
        <w:t>);</w:t>
      </w:r>
    </w:p>
    <w:p w14:paraId="4CCF80B6" w14:textId="77777777" w:rsidR="006E2320" w:rsidRPr="006E2320" w:rsidRDefault="006E2320" w:rsidP="00E157D2">
      <w:pPr>
        <w:rPr>
          <w:rFonts w:ascii="宋体" w:eastAsia="宋体" w:hAnsi="宋体"/>
          <w:b/>
          <w:bCs/>
        </w:rPr>
      </w:pPr>
      <w:r w:rsidRPr="006E2320">
        <w:rPr>
          <w:rFonts w:ascii="宋体" w:eastAsia="宋体" w:hAnsi="宋体" w:hint="eastAsia"/>
          <w:b/>
          <w:bCs/>
        </w:rPr>
        <w:t>功能：</w:t>
      </w:r>
    </w:p>
    <w:p w14:paraId="7B2280F9" w14:textId="36A9E859" w:rsidR="00E157D2" w:rsidRDefault="00E157D2" w:rsidP="00E157D2">
      <w:pPr>
        <w:rPr>
          <w:rFonts w:ascii="宋体" w:eastAsia="宋体" w:hAnsi="宋体"/>
        </w:rPr>
      </w:pPr>
      <w:r>
        <w:rPr>
          <w:rFonts w:ascii="宋体" w:eastAsia="宋体" w:hAnsi="宋体" w:hint="eastAsia"/>
        </w:rPr>
        <w:t>以读的方式打开一个存在的vcf文件，</w:t>
      </w:r>
      <w:r w:rsidR="006E2320">
        <w:rPr>
          <w:rFonts w:ascii="宋体" w:eastAsia="宋体" w:hAnsi="宋体" w:hint="eastAsia"/>
        </w:rPr>
        <w:t>支持</w:t>
      </w:r>
      <w:r>
        <w:rPr>
          <w:rFonts w:ascii="宋体" w:eastAsia="宋体" w:hAnsi="宋体" w:hint="eastAsia"/>
        </w:rPr>
        <w:t>未压缩的文本文件格式，</w:t>
      </w:r>
      <w:r w:rsidR="006E2320">
        <w:rPr>
          <w:rFonts w:ascii="宋体" w:eastAsia="宋体" w:hAnsi="宋体" w:hint="eastAsia"/>
        </w:rPr>
        <w:t>支持</w:t>
      </w:r>
      <w:r>
        <w:rPr>
          <w:rFonts w:ascii="宋体" w:eastAsia="宋体" w:hAnsi="宋体" w:hint="eastAsia"/>
        </w:rPr>
        <w:t>zlib压缩的gz格式。</w:t>
      </w:r>
      <w:r w:rsidR="004C44F3">
        <w:rPr>
          <w:rFonts w:ascii="宋体" w:eastAsia="宋体" w:hAnsi="宋体" w:hint="eastAsia"/>
        </w:rPr>
        <w:t>并开启vcflib日志</w:t>
      </w:r>
    </w:p>
    <w:p w14:paraId="1937687D" w14:textId="73DAE782" w:rsidR="00E157D2" w:rsidRPr="006E2320" w:rsidRDefault="00E157D2" w:rsidP="00E157D2">
      <w:pPr>
        <w:rPr>
          <w:rFonts w:ascii="宋体" w:eastAsia="宋体" w:hAnsi="宋体"/>
          <w:b/>
          <w:bCs/>
        </w:rPr>
      </w:pPr>
      <w:r w:rsidRPr="006E2320">
        <w:rPr>
          <w:rFonts w:ascii="宋体" w:eastAsia="宋体" w:hAnsi="宋体" w:hint="eastAsia"/>
          <w:b/>
          <w:bCs/>
        </w:rPr>
        <w:t>参数：</w:t>
      </w:r>
    </w:p>
    <w:p w14:paraId="0F3B3A74" w14:textId="75F65DCE" w:rsidR="00E157D2" w:rsidRDefault="00E157D2" w:rsidP="00E157D2">
      <w:pPr>
        <w:rPr>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w:t>
      </w:r>
      <w:r w:rsidR="00EF5388">
        <w:rPr>
          <w:rFonts w:ascii="宋体" w:eastAsia="宋体" w:hAnsi="宋体" w:hint="eastAsia"/>
        </w:rPr>
        <w:t>。</w:t>
      </w:r>
      <w:r>
        <w:rPr>
          <w:rFonts w:ascii="宋体" w:eastAsia="宋体" w:hAnsi="宋体" w:hint="eastAsia"/>
        </w:rPr>
        <w:t>vcflib库中的文件handle，结构体定义如下：</w:t>
      </w:r>
    </w:p>
    <w:p w14:paraId="20C4EFE2" w14:textId="3E3376A3" w:rsidR="006E2320" w:rsidRDefault="00E157D2" w:rsidP="006E2320">
      <w:pPr>
        <w:ind w:firstLine="420"/>
        <w:rPr>
          <w:rFonts w:ascii="宋体" w:eastAsia="宋体" w:hAnsi="宋体"/>
        </w:rPr>
      </w:pPr>
      <w:r w:rsidRPr="00E157D2">
        <w:rPr>
          <w:rFonts w:ascii="宋体" w:eastAsia="宋体" w:hAnsi="宋体"/>
        </w:rPr>
        <w:t>typedef struct</w:t>
      </w:r>
    </w:p>
    <w:p w14:paraId="0FABB775" w14:textId="77777777" w:rsidR="006E2320" w:rsidRDefault="00E157D2" w:rsidP="006E2320">
      <w:pPr>
        <w:ind w:firstLine="420"/>
        <w:rPr>
          <w:rFonts w:ascii="宋体" w:eastAsia="宋体" w:hAnsi="宋体"/>
        </w:rPr>
      </w:pPr>
      <w:r w:rsidRPr="00E157D2">
        <w:rPr>
          <w:rFonts w:ascii="宋体" w:eastAsia="宋体" w:hAnsi="宋体"/>
        </w:rPr>
        <w:t>{</w:t>
      </w:r>
    </w:p>
    <w:p w14:paraId="7F957C92" w14:textId="2495535C" w:rsidR="00E157D2" w:rsidRPr="00E157D2" w:rsidRDefault="00E157D2" w:rsidP="006E2320">
      <w:pPr>
        <w:ind w:left="420" w:firstLine="420"/>
        <w:rPr>
          <w:rFonts w:ascii="宋体" w:eastAsia="宋体" w:hAnsi="宋体"/>
        </w:rPr>
      </w:pPr>
      <w:r w:rsidRPr="00E157D2">
        <w:rPr>
          <w:rFonts w:ascii="宋体" w:eastAsia="宋体" w:hAnsi="宋体"/>
        </w:rPr>
        <w:t>union</w:t>
      </w:r>
    </w:p>
    <w:p w14:paraId="24D8E59A" w14:textId="49A9BE79" w:rsidR="00E157D2" w:rsidRPr="00E157D2" w:rsidRDefault="00E157D2" w:rsidP="006E2320">
      <w:pPr>
        <w:ind w:left="420" w:firstLine="420"/>
        <w:rPr>
          <w:rFonts w:ascii="宋体" w:eastAsia="宋体" w:hAnsi="宋体"/>
        </w:rPr>
      </w:pPr>
      <w:r w:rsidRPr="00E157D2">
        <w:rPr>
          <w:rFonts w:ascii="宋体" w:eastAsia="宋体" w:hAnsi="宋体"/>
        </w:rPr>
        <w:lastRenderedPageBreak/>
        <w:t>{</w:t>
      </w:r>
    </w:p>
    <w:p w14:paraId="2FED0276" w14:textId="77F2E403" w:rsidR="00E157D2" w:rsidRPr="00E157D2" w:rsidRDefault="00E157D2" w:rsidP="006E2320">
      <w:pPr>
        <w:ind w:left="840" w:firstLine="420"/>
        <w:rPr>
          <w:rFonts w:ascii="宋体" w:eastAsia="宋体" w:hAnsi="宋体"/>
        </w:rPr>
      </w:pPr>
      <w:r w:rsidRPr="00E157D2">
        <w:rPr>
          <w:rFonts w:ascii="宋体" w:eastAsia="宋体" w:hAnsi="宋体"/>
        </w:rPr>
        <w:t>FILE * fp;</w:t>
      </w:r>
      <w:r>
        <w:rPr>
          <w:rFonts w:ascii="宋体" w:eastAsia="宋体" w:hAnsi="宋体"/>
        </w:rPr>
        <w:t xml:space="preserve">        </w:t>
      </w:r>
      <w:r w:rsidR="006E2320">
        <w:rPr>
          <w:rFonts w:ascii="宋体" w:eastAsia="宋体" w:hAnsi="宋体"/>
        </w:rPr>
        <w:t xml:space="preserve">  </w:t>
      </w:r>
      <w:r>
        <w:rPr>
          <w:rFonts w:ascii="宋体" w:eastAsia="宋体" w:hAnsi="宋体"/>
        </w:rPr>
        <w:t>//</w:t>
      </w:r>
      <w:r>
        <w:rPr>
          <w:rFonts w:ascii="宋体" w:eastAsia="宋体" w:hAnsi="宋体" w:hint="eastAsia"/>
        </w:rPr>
        <w:t>未压缩格式文件指针</w:t>
      </w:r>
    </w:p>
    <w:p w14:paraId="32844794" w14:textId="1FE5AD0B" w:rsidR="00E157D2" w:rsidRPr="00E157D2" w:rsidRDefault="00E157D2" w:rsidP="006E2320">
      <w:pPr>
        <w:ind w:left="840" w:firstLine="420"/>
        <w:rPr>
          <w:rFonts w:ascii="宋体" w:eastAsia="宋体" w:hAnsi="宋体"/>
        </w:rPr>
      </w:pPr>
      <w:r w:rsidRPr="00E157D2">
        <w:rPr>
          <w:rFonts w:ascii="宋体" w:eastAsia="宋体" w:hAnsi="宋体"/>
        </w:rPr>
        <w:t xml:space="preserve">gzFile </w:t>
      </w:r>
      <w:r w:rsidR="00D95713" w:rsidRPr="00D95713">
        <w:rPr>
          <w:rFonts w:ascii="宋体" w:eastAsia="宋体" w:hAnsi="宋体"/>
        </w:rPr>
        <w:t>gfp</w:t>
      </w:r>
      <w:r w:rsidRPr="00E157D2">
        <w:rPr>
          <w:rFonts w:ascii="宋体" w:eastAsia="宋体" w:hAnsi="宋体"/>
        </w:rPr>
        <w:t>;</w:t>
      </w:r>
      <w:r>
        <w:rPr>
          <w:rFonts w:ascii="宋体" w:eastAsia="宋体" w:hAnsi="宋体"/>
        </w:rPr>
        <w:t xml:space="preserve">      </w:t>
      </w:r>
      <w:r w:rsidR="006E2320">
        <w:rPr>
          <w:rFonts w:ascii="宋体" w:eastAsia="宋体" w:hAnsi="宋体"/>
        </w:rPr>
        <w:t xml:space="preserve">  </w:t>
      </w:r>
      <w:r>
        <w:rPr>
          <w:rFonts w:ascii="宋体" w:eastAsia="宋体" w:hAnsi="宋体" w:hint="eastAsia"/>
        </w:rPr>
        <w:t>/</w:t>
      </w:r>
      <w:r>
        <w:rPr>
          <w:rFonts w:ascii="宋体" w:eastAsia="宋体" w:hAnsi="宋体"/>
        </w:rPr>
        <w:t>/zlib</w:t>
      </w:r>
      <w:r>
        <w:rPr>
          <w:rFonts w:ascii="宋体" w:eastAsia="宋体" w:hAnsi="宋体" w:hint="eastAsia"/>
        </w:rPr>
        <w:t>压缩格式文件指针</w:t>
      </w:r>
    </w:p>
    <w:p w14:paraId="17BAC306" w14:textId="1366D206" w:rsidR="00E157D2" w:rsidRPr="00E157D2" w:rsidRDefault="00E157D2" w:rsidP="006E2320">
      <w:pPr>
        <w:ind w:left="420" w:firstLine="420"/>
        <w:rPr>
          <w:rFonts w:ascii="宋体" w:eastAsia="宋体" w:hAnsi="宋体"/>
        </w:rPr>
      </w:pPr>
      <w:r w:rsidRPr="00E157D2">
        <w:rPr>
          <w:rFonts w:ascii="宋体" w:eastAsia="宋体" w:hAnsi="宋体"/>
        </w:rPr>
        <w:t>}fp;</w:t>
      </w:r>
    </w:p>
    <w:p w14:paraId="45725C00" w14:textId="77777777" w:rsidR="00DC73C1" w:rsidRDefault="00E157D2" w:rsidP="006E2320">
      <w:pPr>
        <w:ind w:left="420" w:firstLine="420"/>
        <w:rPr>
          <w:ins w:id="131" w:author="zuo Oliver" w:date="2023-05-16T12:56:00Z"/>
          <w:rFonts w:ascii="宋体" w:eastAsia="宋体" w:hAnsi="宋体"/>
        </w:rPr>
      </w:pPr>
      <w:r w:rsidRPr="00E157D2">
        <w:rPr>
          <w:rFonts w:ascii="宋体" w:eastAsia="宋体" w:hAnsi="宋体"/>
        </w:rPr>
        <w:t>FILE_MODE mode;</w:t>
      </w:r>
      <w:r w:rsidR="006E2320">
        <w:rPr>
          <w:rFonts w:ascii="宋体" w:eastAsia="宋体" w:hAnsi="宋体"/>
        </w:rPr>
        <w:tab/>
      </w:r>
      <w:r w:rsidR="006E2320">
        <w:rPr>
          <w:rFonts w:ascii="宋体" w:eastAsia="宋体" w:hAnsi="宋体"/>
        </w:rPr>
        <w:tab/>
      </w:r>
      <w:r w:rsidR="006E2320">
        <w:rPr>
          <w:rFonts w:ascii="宋体" w:eastAsia="宋体" w:hAnsi="宋体"/>
        </w:rPr>
        <w:tab/>
      </w:r>
      <w:r w:rsidR="006E2320">
        <w:rPr>
          <w:rFonts w:ascii="宋体" w:eastAsia="宋体" w:hAnsi="宋体" w:hint="eastAsia"/>
        </w:rPr>
        <w:t>/</w:t>
      </w:r>
      <w:r w:rsidR="006E2320">
        <w:rPr>
          <w:rFonts w:ascii="宋体" w:eastAsia="宋体" w:hAnsi="宋体"/>
        </w:rPr>
        <w:t>/</w:t>
      </w:r>
      <w:ins w:id="132" w:author="zuo Oliver" w:date="2023-05-16T12:55:00Z">
        <w:r w:rsidR="00DC73C1">
          <w:rPr>
            <w:rFonts w:ascii="宋体" w:eastAsia="宋体" w:hAnsi="宋体" w:hint="eastAsia"/>
          </w:rPr>
          <w:t>存储</w:t>
        </w:r>
      </w:ins>
      <w:ins w:id="133" w:author="zuo Oliver" w:date="2023-05-16T12:56:00Z">
        <w:r w:rsidR="00DC73C1">
          <w:rPr>
            <w:rFonts w:ascii="宋体" w:eastAsia="宋体" w:hAnsi="宋体" w:hint="eastAsia"/>
          </w:rPr>
          <w:t>第3个参数fileMode的内容</w:t>
        </w:r>
      </w:ins>
    </w:p>
    <w:p w14:paraId="4840C643" w14:textId="44DC6749" w:rsidR="006E2320" w:rsidRDefault="00DC73C1">
      <w:pPr>
        <w:ind w:left="2940" w:firstLine="420"/>
        <w:rPr>
          <w:rFonts w:ascii="宋体" w:eastAsia="宋体" w:hAnsi="宋体"/>
        </w:rPr>
        <w:pPrChange w:id="134" w:author="zuo Oliver" w:date="2023-05-16T12:56:00Z">
          <w:pPr>
            <w:ind w:left="420" w:firstLine="420"/>
          </w:pPr>
        </w:pPrChange>
      </w:pPr>
      <w:ins w:id="135" w:author="zuo Oliver" w:date="2023-05-16T12:56:00Z">
        <w:r>
          <w:rPr>
            <w:rFonts w:ascii="宋体" w:eastAsia="宋体" w:hAnsi="宋体" w:hint="eastAsia"/>
          </w:rPr>
          <w:t>/</w:t>
        </w:r>
        <w:r>
          <w:rPr>
            <w:rFonts w:ascii="宋体" w:eastAsia="宋体" w:hAnsi="宋体"/>
          </w:rPr>
          <w:t>/</w:t>
        </w:r>
        <w:r>
          <w:rPr>
            <w:rFonts w:ascii="宋体" w:eastAsia="宋体" w:hAnsi="宋体" w:hint="eastAsia"/>
          </w:rPr>
          <w:t>记录</w:t>
        </w:r>
      </w:ins>
      <w:ins w:id="136" w:author="zuo Oliver" w:date="2023-05-16T12:55:00Z">
        <w:r>
          <w:rPr>
            <w:rFonts w:ascii="宋体" w:eastAsia="宋体" w:hAnsi="宋体" w:hint="eastAsia"/>
          </w:rPr>
          <w:t>该文件</w:t>
        </w:r>
      </w:ins>
      <w:del w:id="137" w:author="zuo Oliver" w:date="2023-05-16T12:55:00Z">
        <w:r w:rsidR="006E2320" w:rsidDel="00DC73C1">
          <w:rPr>
            <w:rFonts w:ascii="宋体" w:eastAsia="宋体" w:hAnsi="宋体" w:hint="eastAsia"/>
          </w:rPr>
          <w:delText>指定打开文件</w:delText>
        </w:r>
      </w:del>
      <w:r w:rsidR="006E2320">
        <w:rPr>
          <w:rFonts w:ascii="宋体" w:eastAsia="宋体" w:hAnsi="宋体" w:hint="eastAsia"/>
        </w:rPr>
        <w:t>的压缩格式</w:t>
      </w:r>
    </w:p>
    <w:p w14:paraId="72D870E1" w14:textId="7CC185FA" w:rsidR="00E157D2" w:rsidRDefault="006E2320" w:rsidP="006E2320">
      <w:pPr>
        <w:ind w:left="2940" w:firstLine="420"/>
        <w:rPr>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FILE_MODE_NORMAL</w:t>
      </w:r>
      <w:r>
        <w:rPr>
          <w:rFonts w:ascii="宋体" w:eastAsia="宋体" w:hAnsi="宋体"/>
        </w:rPr>
        <w:t xml:space="preserve"> :</w:t>
      </w:r>
      <w:r>
        <w:rPr>
          <w:rFonts w:ascii="宋体" w:eastAsia="宋体" w:hAnsi="宋体" w:hint="eastAsia"/>
        </w:rPr>
        <w:t>未压缩</w:t>
      </w:r>
    </w:p>
    <w:p w14:paraId="273DD4B0" w14:textId="36F7B3F5" w:rsidR="006E2320" w:rsidRPr="00E157D2" w:rsidRDefault="006E2320" w:rsidP="006E2320">
      <w:pPr>
        <w:ind w:left="2940" w:firstLine="420"/>
        <w:rPr>
          <w:rFonts w:ascii="宋体" w:eastAsia="宋体" w:hAnsi="宋体"/>
        </w:rPr>
      </w:pPr>
      <w:r>
        <w:rPr>
          <w:rFonts w:ascii="宋体" w:eastAsia="宋体" w:hAnsi="宋体" w:hint="eastAsia"/>
        </w:rPr>
        <w:t>/</w:t>
      </w:r>
      <w:r>
        <w:rPr>
          <w:rFonts w:ascii="宋体" w:eastAsia="宋体" w:hAnsi="宋体"/>
        </w:rPr>
        <w:t>/</w:t>
      </w:r>
      <w:r w:rsidRPr="006E2320">
        <w:rPr>
          <w:rFonts w:ascii="宋体" w:eastAsia="宋体" w:hAnsi="宋体"/>
        </w:rPr>
        <w:t>FILE_MODE_GZ</w:t>
      </w:r>
      <w:r>
        <w:rPr>
          <w:rFonts w:ascii="宋体" w:eastAsia="宋体" w:hAnsi="宋体"/>
        </w:rPr>
        <w:t>: zlib</w:t>
      </w:r>
      <w:r>
        <w:rPr>
          <w:rFonts w:ascii="宋体" w:eastAsia="宋体" w:hAnsi="宋体" w:hint="eastAsia"/>
        </w:rPr>
        <w:t>压缩gz格式</w:t>
      </w:r>
    </w:p>
    <w:p w14:paraId="12BBC9B9" w14:textId="3F70AA19" w:rsidR="00A108A1" w:rsidRDefault="00A108A1" w:rsidP="006E2320">
      <w:pPr>
        <w:ind w:left="420" w:firstLine="420"/>
        <w:rPr>
          <w:ins w:id="138" w:author="zuo Oliver" w:date="2023-05-16T12:45:00Z"/>
          <w:rFonts w:ascii="宋体" w:eastAsia="宋体" w:hAnsi="宋体"/>
        </w:rPr>
      </w:pPr>
      <w:ins w:id="139" w:author="zuo Oliver" w:date="2023-05-16T12:39:00Z">
        <w:r w:rsidRPr="00A108A1">
          <w:rPr>
            <w:rFonts w:ascii="宋体" w:eastAsia="宋体" w:hAnsi="宋体"/>
          </w:rPr>
          <w:t>FILE_HEAD head;</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ins>
      <w:ins w:id="140" w:author="zuo Oliver" w:date="2023-05-16T12:43:00Z">
        <w:r>
          <w:rPr>
            <w:rFonts w:ascii="宋体" w:eastAsia="宋体" w:hAnsi="宋体" w:hint="eastAsia"/>
          </w:rPr>
          <w:t>用于存储该vcf文件的文件头</w:t>
        </w:r>
      </w:ins>
      <w:ins w:id="141" w:author="zuo Oliver" w:date="2023-05-16T12:44:00Z">
        <w:r>
          <w:rPr>
            <w:rFonts w:ascii="宋体" w:eastAsia="宋体" w:hAnsi="宋体" w:hint="eastAsia"/>
          </w:rPr>
          <w:t>数据</w:t>
        </w:r>
      </w:ins>
    </w:p>
    <w:p w14:paraId="1DCAA8AE" w14:textId="5026031D" w:rsidR="00A108A1" w:rsidRPr="00A108A1" w:rsidRDefault="00A108A1">
      <w:pPr>
        <w:ind w:left="2940" w:firstLine="420"/>
        <w:rPr>
          <w:ins w:id="142" w:author="zuo Oliver" w:date="2023-05-16T12:39:00Z"/>
          <w:rFonts w:ascii="宋体" w:eastAsia="宋体" w:hAnsi="宋体"/>
        </w:rPr>
        <w:pPrChange w:id="143" w:author="zuo Oliver" w:date="2023-05-16T12:46:00Z">
          <w:pPr>
            <w:ind w:left="420" w:firstLine="420"/>
          </w:pPr>
        </w:pPrChange>
      </w:pPr>
      <w:ins w:id="144" w:author="zuo Oliver" w:date="2023-05-16T12:45:00Z">
        <w:r>
          <w:rPr>
            <w:rFonts w:ascii="宋体" w:eastAsia="宋体" w:hAnsi="宋体" w:hint="eastAsia"/>
          </w:rPr>
          <w:t>/</w:t>
        </w:r>
        <w:r>
          <w:rPr>
            <w:rFonts w:ascii="宋体" w:eastAsia="宋体" w:hAnsi="宋体"/>
          </w:rPr>
          <w:t>/</w:t>
        </w:r>
        <w:r>
          <w:rPr>
            <w:rFonts w:ascii="宋体" w:eastAsia="宋体" w:hAnsi="宋体" w:hint="eastAsia"/>
          </w:rPr>
          <w:t>在未作读文件头操作之前，内容为空</w:t>
        </w:r>
      </w:ins>
    </w:p>
    <w:p w14:paraId="17D38C81" w14:textId="77777777" w:rsidR="00A108A1" w:rsidRDefault="00E157D2" w:rsidP="006E2320">
      <w:pPr>
        <w:ind w:left="420" w:firstLine="420"/>
        <w:rPr>
          <w:ins w:id="145" w:author="zuo Oliver" w:date="2023-05-16T12:41:00Z"/>
          <w:rFonts w:ascii="宋体" w:eastAsia="宋体" w:hAnsi="宋体"/>
        </w:rPr>
      </w:pPr>
      <w:r w:rsidRPr="00E157D2">
        <w:rPr>
          <w:rFonts w:ascii="宋体" w:eastAsia="宋体" w:hAnsi="宋体"/>
        </w:rPr>
        <w:t>int numSamples;</w:t>
      </w:r>
      <w:ins w:id="146" w:author="zuo Oliver" w:date="2023-05-16T12:39:00Z">
        <w:r w:rsidR="00A108A1">
          <w:rPr>
            <w:rFonts w:ascii="宋体" w:eastAsia="宋体" w:hAnsi="宋体"/>
          </w:rPr>
          <w:tab/>
        </w:r>
        <w:r w:rsidR="00A108A1">
          <w:rPr>
            <w:rFonts w:ascii="宋体" w:eastAsia="宋体" w:hAnsi="宋体"/>
          </w:rPr>
          <w:tab/>
        </w:r>
        <w:r w:rsidR="00A108A1">
          <w:rPr>
            <w:rFonts w:ascii="宋体" w:eastAsia="宋体" w:hAnsi="宋体"/>
          </w:rPr>
          <w:tab/>
          <w:t>//</w:t>
        </w:r>
      </w:ins>
      <w:ins w:id="147" w:author="zuo Oliver" w:date="2023-05-16T12:40:00Z">
        <w:r w:rsidR="00A108A1">
          <w:rPr>
            <w:rFonts w:ascii="宋体" w:eastAsia="宋体" w:hAnsi="宋体" w:hint="eastAsia"/>
          </w:rPr>
          <w:t>该vcf文件的sample个数</w:t>
        </w:r>
      </w:ins>
    </w:p>
    <w:p w14:paraId="746F4E50" w14:textId="5425DF8F" w:rsidR="00E157D2" w:rsidRDefault="00A108A1" w:rsidP="00A108A1">
      <w:pPr>
        <w:ind w:left="2940" w:firstLine="420"/>
        <w:rPr>
          <w:ins w:id="148" w:author="zuo Oliver" w:date="2023-05-16T12:41:00Z"/>
          <w:rFonts w:ascii="宋体" w:eastAsia="宋体" w:hAnsi="宋体"/>
        </w:rPr>
      </w:pPr>
      <w:ins w:id="149" w:author="zuo Oliver" w:date="2023-05-16T12:41:00Z">
        <w:r>
          <w:rPr>
            <w:rFonts w:ascii="宋体" w:eastAsia="宋体" w:hAnsi="宋体" w:hint="eastAsia"/>
          </w:rPr>
          <w:t>/</w:t>
        </w:r>
        <w:r>
          <w:rPr>
            <w:rFonts w:ascii="宋体" w:eastAsia="宋体" w:hAnsi="宋体"/>
          </w:rPr>
          <w:t>/</w:t>
        </w:r>
      </w:ins>
      <w:ins w:id="150" w:author="zuo Oliver" w:date="2023-05-16T12:40:00Z">
        <w:r>
          <w:rPr>
            <w:rFonts w:ascii="宋体" w:eastAsia="宋体" w:hAnsi="宋体" w:hint="eastAsia"/>
          </w:rPr>
          <w:t>在未作读文件头操作之前，该值为0</w:t>
        </w:r>
      </w:ins>
    </w:p>
    <w:p w14:paraId="74AAA303" w14:textId="73B065DA" w:rsidR="00A108A1" w:rsidRDefault="00A108A1">
      <w:pPr>
        <w:ind w:left="2940" w:firstLine="420"/>
        <w:rPr>
          <w:rFonts w:ascii="宋体" w:eastAsia="宋体" w:hAnsi="宋体"/>
        </w:rPr>
        <w:pPrChange w:id="151" w:author="zuo Oliver" w:date="2023-05-16T12:41:00Z">
          <w:pPr>
            <w:ind w:left="420" w:firstLine="420"/>
          </w:pPr>
        </w:pPrChange>
      </w:pPr>
      <w:ins w:id="152" w:author="zuo Oliver" w:date="2023-05-16T12:41:00Z">
        <w:r>
          <w:rPr>
            <w:rFonts w:ascii="宋体" w:eastAsia="宋体" w:hAnsi="宋体" w:hint="eastAsia"/>
          </w:rPr>
          <w:t>/</w:t>
        </w:r>
        <w:r>
          <w:rPr>
            <w:rFonts w:ascii="宋体" w:eastAsia="宋体" w:hAnsi="宋体"/>
          </w:rPr>
          <w:t>/</w:t>
        </w:r>
        <w:r>
          <w:rPr>
            <w:rFonts w:ascii="宋体" w:eastAsia="宋体" w:hAnsi="宋体" w:hint="eastAsia"/>
          </w:rPr>
          <w:t>读过文件头后，该值为文件的sample个数</w:t>
        </w:r>
      </w:ins>
    </w:p>
    <w:p w14:paraId="35B56EC6" w14:textId="658F2921" w:rsidR="00F455BE" w:rsidRDefault="00D95713" w:rsidP="006E2320">
      <w:pPr>
        <w:ind w:left="420" w:firstLine="420"/>
        <w:rPr>
          <w:rFonts w:ascii="宋体" w:eastAsia="宋体" w:hAnsi="宋体"/>
        </w:rPr>
      </w:pPr>
      <w:r w:rsidRPr="00D95713">
        <w:rPr>
          <w:rFonts w:ascii="宋体" w:eastAsia="宋体" w:hAnsi="宋体"/>
        </w:rPr>
        <w:t>unsigned int parsingItems;</w:t>
      </w:r>
      <w:r>
        <w:rPr>
          <w:rFonts w:ascii="宋体" w:eastAsia="宋体" w:hAnsi="宋体"/>
        </w:rPr>
        <w:t xml:space="preserve">  //</w:t>
      </w:r>
      <w:r>
        <w:rPr>
          <w:rFonts w:ascii="宋体" w:eastAsia="宋体" w:hAnsi="宋体" w:hint="eastAsia"/>
        </w:rPr>
        <w:t>用户设置解析marker中的字段选项</w:t>
      </w:r>
      <w:r w:rsidR="00F455BE">
        <w:rPr>
          <w:rFonts w:ascii="宋体" w:eastAsia="宋体" w:hAnsi="宋体" w:hint="eastAsia"/>
        </w:rPr>
        <w:t>bit</w:t>
      </w:r>
    </w:p>
    <w:p w14:paraId="42819C22" w14:textId="35BBB69F" w:rsidR="00D95713"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w:t>
      </w:r>
      <w:r>
        <w:rPr>
          <w:rFonts w:ascii="宋体" w:eastAsia="宋体" w:hAnsi="宋体"/>
        </w:rPr>
        <w:t>GT</w:t>
      </w:r>
      <w:r>
        <w:rPr>
          <w:rFonts w:ascii="宋体" w:eastAsia="宋体" w:hAnsi="宋体" w:hint="eastAsia"/>
        </w:rPr>
        <w:t>是解析GT字段(当前为默认解析</w:t>
      </w:r>
      <w:r>
        <w:rPr>
          <w:rFonts w:ascii="宋体" w:eastAsia="宋体" w:hAnsi="宋体"/>
        </w:rPr>
        <w:t>)</w:t>
      </w:r>
    </w:p>
    <w:p w14:paraId="14636E30" w14:textId="313A252E" w:rsidR="00F455BE" w:rsidRPr="00E157D2" w:rsidRDefault="00F455BE" w:rsidP="00F455BE">
      <w:pPr>
        <w:ind w:left="3360" w:firstLine="420"/>
        <w:rPr>
          <w:rFonts w:ascii="宋体" w:eastAsia="宋体" w:hAnsi="宋体"/>
        </w:rPr>
      </w:pPr>
      <w:r>
        <w:rPr>
          <w:rFonts w:ascii="宋体" w:eastAsia="宋体" w:hAnsi="宋体" w:hint="eastAsia"/>
        </w:rPr>
        <w:t>/</w:t>
      </w:r>
      <w:r>
        <w:rPr>
          <w:rFonts w:ascii="宋体" w:eastAsia="宋体" w:hAnsi="宋体"/>
        </w:rPr>
        <w:t>/</w:t>
      </w:r>
      <w:r>
        <w:rPr>
          <w:rFonts w:ascii="宋体" w:eastAsia="宋体" w:hAnsi="宋体" w:hint="eastAsia"/>
        </w:rPr>
        <w:t>P_DS是解析DS字段</w:t>
      </w:r>
    </w:p>
    <w:p w14:paraId="6E7B6BF0" w14:textId="253FBA19" w:rsidR="00E157D2" w:rsidRDefault="00E157D2" w:rsidP="006E2320">
      <w:pPr>
        <w:ind w:firstLine="420"/>
        <w:rPr>
          <w:rFonts w:ascii="宋体" w:eastAsia="宋体" w:hAnsi="宋体"/>
        </w:rPr>
      </w:pPr>
      <w:r w:rsidRPr="00E157D2">
        <w:rPr>
          <w:rFonts w:ascii="宋体" w:eastAsia="宋体" w:hAnsi="宋体"/>
        </w:rPr>
        <w:t>}VCF_FILE;</w:t>
      </w:r>
    </w:p>
    <w:p w14:paraId="71E012CC" w14:textId="7348E288" w:rsidR="00E157D2" w:rsidRDefault="00E157D2" w:rsidP="00E157D2">
      <w:pPr>
        <w:rPr>
          <w:ins w:id="153" w:author="zuo Oliver" w:date="2023-05-16T12:52:00Z"/>
          <w:rFonts w:ascii="宋体" w:eastAsia="宋体" w:hAnsi="宋体"/>
        </w:rPr>
      </w:pPr>
      <w:r w:rsidRPr="00E157D2">
        <w:rPr>
          <w:rFonts w:ascii="宋体" w:eastAsia="宋体" w:hAnsi="宋体"/>
        </w:rPr>
        <w:t>fileName</w:t>
      </w:r>
      <w:r>
        <w:rPr>
          <w:rFonts w:ascii="宋体" w:eastAsia="宋体" w:hAnsi="宋体" w:hint="eastAsia"/>
        </w:rPr>
        <w:t>：要打开的vcf文件路径及名称</w:t>
      </w:r>
    </w:p>
    <w:p w14:paraId="24A323EF" w14:textId="7DD98D66" w:rsidR="00DC73C1" w:rsidRPr="00E157D2" w:rsidRDefault="00DC73C1">
      <w:pPr>
        <w:rPr>
          <w:ins w:id="154" w:author="zuo Oliver" w:date="2023-05-16T12:53:00Z"/>
          <w:rFonts w:ascii="宋体" w:eastAsia="宋体" w:hAnsi="宋体"/>
        </w:rPr>
        <w:pPrChange w:id="155" w:author="zuo Oliver" w:date="2023-05-16T12:54:00Z">
          <w:pPr>
            <w:ind w:left="2940" w:firstLine="420"/>
          </w:pPr>
        </w:pPrChange>
      </w:pPr>
      <w:ins w:id="156" w:author="zuo Oliver" w:date="2023-05-16T12:52:00Z">
        <w:r>
          <w:rPr>
            <w:rFonts w:ascii="宋体" w:eastAsia="宋体" w:hAnsi="宋体" w:hint="eastAsia"/>
          </w:rPr>
          <w:t>fileMode：</w:t>
        </w:r>
      </w:ins>
      <w:ins w:id="157" w:author="zuo Oliver" w:date="2023-05-16T12:53:00Z">
        <w:r>
          <w:rPr>
            <w:rFonts w:ascii="宋体" w:eastAsia="宋体" w:hAnsi="宋体" w:hint="eastAsia"/>
          </w:rPr>
          <w:t>指定打开文件的压缩格式</w:t>
        </w:r>
      </w:ins>
      <w:ins w:id="158" w:author="zuo Oliver" w:date="2023-05-16T12:54:00Z">
        <w:r>
          <w:rPr>
            <w:rFonts w:ascii="宋体" w:eastAsia="宋体" w:hAnsi="宋体" w:hint="eastAsia"/>
          </w:rPr>
          <w:t>，</w:t>
        </w:r>
      </w:ins>
      <w:ins w:id="159" w:author="zuo Oliver" w:date="2023-05-16T12:53:00Z">
        <w:r w:rsidRPr="006E2320">
          <w:rPr>
            <w:rFonts w:ascii="宋体" w:eastAsia="宋体" w:hAnsi="宋体"/>
          </w:rPr>
          <w:t>FILE_MODE_NORMAL</w:t>
        </w:r>
      </w:ins>
      <w:ins w:id="160" w:author="zuo Oliver" w:date="2023-05-16T12:54:00Z">
        <w:r>
          <w:rPr>
            <w:rFonts w:ascii="宋体" w:eastAsia="宋体" w:hAnsi="宋体" w:hint="eastAsia"/>
          </w:rPr>
          <w:t>表示</w:t>
        </w:r>
      </w:ins>
      <w:ins w:id="161" w:author="zuo Oliver" w:date="2023-05-16T12:53:00Z">
        <w:r>
          <w:rPr>
            <w:rFonts w:ascii="宋体" w:eastAsia="宋体" w:hAnsi="宋体" w:hint="eastAsia"/>
          </w:rPr>
          <w:t>未压缩</w:t>
        </w:r>
      </w:ins>
      <w:ins w:id="162" w:author="zuo Oliver" w:date="2023-05-16T12:54:00Z">
        <w:r>
          <w:rPr>
            <w:rFonts w:ascii="宋体" w:eastAsia="宋体" w:hAnsi="宋体" w:hint="eastAsia"/>
          </w:rPr>
          <w:t>；</w:t>
        </w:r>
      </w:ins>
      <w:ins w:id="163" w:author="zuo Oliver" w:date="2023-05-16T12:53:00Z">
        <w:r w:rsidRPr="006E2320">
          <w:rPr>
            <w:rFonts w:ascii="宋体" w:eastAsia="宋体" w:hAnsi="宋体"/>
          </w:rPr>
          <w:t>FILE_MODE_GZ</w:t>
        </w:r>
      </w:ins>
      <w:ins w:id="164" w:author="zuo Oliver" w:date="2023-05-16T12:54:00Z">
        <w:r>
          <w:rPr>
            <w:rFonts w:ascii="宋体" w:eastAsia="宋体" w:hAnsi="宋体" w:hint="eastAsia"/>
          </w:rPr>
          <w:t>表示</w:t>
        </w:r>
      </w:ins>
      <w:ins w:id="165" w:author="zuo Oliver" w:date="2023-05-16T12:53:00Z">
        <w:r>
          <w:rPr>
            <w:rFonts w:ascii="宋体" w:eastAsia="宋体" w:hAnsi="宋体"/>
          </w:rPr>
          <w:t>zlib</w:t>
        </w:r>
        <w:r>
          <w:rPr>
            <w:rFonts w:ascii="宋体" w:eastAsia="宋体" w:hAnsi="宋体" w:hint="eastAsia"/>
          </w:rPr>
          <w:t>压缩gz格式</w:t>
        </w:r>
      </w:ins>
    </w:p>
    <w:p w14:paraId="4AB12CE4" w14:textId="54017720" w:rsidR="00DC73C1" w:rsidRDefault="00DC73C1" w:rsidP="00E157D2">
      <w:pPr>
        <w:rPr>
          <w:rFonts w:ascii="宋体" w:eastAsia="宋体" w:hAnsi="宋体"/>
        </w:rPr>
      </w:pPr>
      <w:ins w:id="166" w:author="zuo Oliver" w:date="2023-05-16T12:57:00Z">
        <w:r>
          <w:rPr>
            <w:rFonts w:ascii="宋体" w:eastAsia="宋体" w:hAnsi="宋体" w:hint="eastAsia"/>
          </w:rPr>
          <w:t>parseItem：指定对文件进行读操作时，解析哪些字段</w:t>
        </w:r>
      </w:ins>
      <w:ins w:id="167" w:author="zuo Oliver" w:date="2023-05-16T12:58:00Z">
        <w:r>
          <w:rPr>
            <w:rFonts w:ascii="宋体" w:eastAsia="宋体" w:hAnsi="宋体" w:hint="eastAsia"/>
          </w:rPr>
          <w:t>。</w:t>
        </w:r>
        <w:r w:rsidRPr="00DC73C1">
          <w:rPr>
            <w:rFonts w:ascii="宋体" w:eastAsia="宋体" w:hAnsi="宋体"/>
            <w:rPrChange w:id="168" w:author="zuo Oliver" w:date="2023-05-16T13:00:00Z">
              <w:rPr>
                <w:rFonts w:ascii="Times New Roman" w:hAnsi="Times New Roman" w:cs="Times New Roman"/>
                <w:color w:val="0070C0"/>
              </w:rPr>
            </w:rPrChange>
          </w:rPr>
          <w:t>P_DS|P_GT</w:t>
        </w:r>
      </w:ins>
      <w:ins w:id="169" w:author="zuo Oliver" w:date="2023-05-16T13:00:00Z">
        <w:r>
          <w:rPr>
            <w:rFonts w:ascii="宋体" w:eastAsia="宋体" w:hAnsi="宋体" w:hint="eastAsia"/>
          </w:rPr>
          <w:t>表示</w:t>
        </w:r>
      </w:ins>
      <w:ins w:id="170" w:author="zuo Oliver" w:date="2023-05-16T12:58:00Z">
        <w:r w:rsidRPr="00DC73C1">
          <w:rPr>
            <w:rFonts w:ascii="宋体" w:eastAsia="宋体" w:hAnsi="宋体" w:hint="eastAsia"/>
            <w:rPrChange w:id="171" w:author="zuo Oliver" w:date="2023-05-16T13:00:00Z">
              <w:rPr>
                <w:rFonts w:ascii="Times New Roman" w:hAnsi="Times New Roman" w:cs="Times New Roman" w:hint="eastAsia"/>
                <w:color w:val="0070C0"/>
              </w:rPr>
            </w:rPrChange>
          </w:rPr>
          <w:t>读操作</w:t>
        </w:r>
      </w:ins>
      <w:ins w:id="172" w:author="zuo Oliver" w:date="2023-05-16T13:00:00Z">
        <w:r>
          <w:rPr>
            <w:rFonts w:ascii="宋体" w:eastAsia="宋体" w:hAnsi="宋体" w:hint="eastAsia"/>
          </w:rPr>
          <w:t>时</w:t>
        </w:r>
      </w:ins>
      <w:ins w:id="173" w:author="zuo Oliver" w:date="2023-05-16T12:58:00Z">
        <w:r w:rsidRPr="00DC73C1">
          <w:rPr>
            <w:rFonts w:ascii="宋体" w:eastAsia="宋体" w:hAnsi="宋体" w:hint="eastAsia"/>
            <w:rPrChange w:id="174" w:author="zuo Oliver" w:date="2023-05-16T13:00:00Z">
              <w:rPr>
                <w:rFonts w:ascii="Times New Roman" w:hAnsi="Times New Roman" w:cs="Times New Roman" w:hint="eastAsia"/>
                <w:color w:val="0070C0"/>
              </w:rPr>
            </w:rPrChange>
          </w:rPr>
          <w:t>将同时解析</w:t>
        </w:r>
        <w:r w:rsidRPr="00DC73C1">
          <w:rPr>
            <w:rFonts w:ascii="宋体" w:eastAsia="宋体" w:hAnsi="宋体"/>
            <w:rPrChange w:id="175" w:author="zuo Oliver" w:date="2023-05-16T13:00:00Z">
              <w:rPr>
                <w:rFonts w:ascii="Times New Roman" w:hAnsi="Times New Roman" w:cs="Times New Roman"/>
                <w:color w:val="0070C0"/>
              </w:rPr>
            </w:rPrChange>
          </w:rPr>
          <w:t>DS</w:t>
        </w:r>
        <w:r w:rsidRPr="00DC73C1">
          <w:rPr>
            <w:rFonts w:ascii="宋体" w:eastAsia="宋体" w:hAnsi="宋体" w:hint="eastAsia"/>
            <w:rPrChange w:id="176" w:author="zuo Oliver" w:date="2023-05-16T13:00:00Z">
              <w:rPr>
                <w:rFonts w:ascii="Times New Roman" w:hAnsi="Times New Roman" w:cs="Times New Roman" w:hint="eastAsia"/>
                <w:color w:val="0070C0"/>
              </w:rPr>
            </w:rPrChange>
          </w:rPr>
          <w:t>和</w:t>
        </w:r>
        <w:r w:rsidRPr="00DC73C1">
          <w:rPr>
            <w:rFonts w:ascii="宋体" w:eastAsia="宋体" w:hAnsi="宋体"/>
            <w:rPrChange w:id="177" w:author="zuo Oliver" w:date="2023-05-16T13:00:00Z">
              <w:rPr>
                <w:rFonts w:ascii="Times New Roman" w:hAnsi="Times New Roman" w:cs="Times New Roman"/>
                <w:color w:val="0070C0"/>
              </w:rPr>
            </w:rPrChange>
          </w:rPr>
          <w:t>GT</w:t>
        </w:r>
        <w:r w:rsidRPr="00DC73C1">
          <w:rPr>
            <w:rFonts w:ascii="宋体" w:eastAsia="宋体" w:hAnsi="宋体" w:hint="eastAsia"/>
            <w:rPrChange w:id="178" w:author="zuo Oliver" w:date="2023-05-16T13:00:00Z">
              <w:rPr>
                <w:rFonts w:ascii="Times New Roman" w:hAnsi="Times New Roman" w:cs="Times New Roman" w:hint="eastAsia"/>
                <w:color w:val="0070C0"/>
              </w:rPr>
            </w:rPrChange>
          </w:rPr>
          <w:t>字段；</w:t>
        </w:r>
        <w:r w:rsidRPr="00DC73C1">
          <w:rPr>
            <w:rFonts w:ascii="宋体" w:eastAsia="宋体" w:hAnsi="宋体"/>
            <w:rPrChange w:id="179" w:author="zuo Oliver" w:date="2023-05-16T13:00:00Z">
              <w:rPr>
                <w:rFonts w:ascii="Times New Roman" w:hAnsi="Times New Roman" w:cs="Times New Roman"/>
                <w:color w:val="0070C0"/>
              </w:rPr>
            </w:rPrChange>
          </w:rPr>
          <w:t>P_G</w:t>
        </w:r>
      </w:ins>
      <w:ins w:id="180" w:author="zuo Oliver" w:date="2023-05-16T12:59:00Z">
        <w:r w:rsidRPr="00DC73C1">
          <w:rPr>
            <w:rFonts w:ascii="宋体" w:eastAsia="宋体" w:hAnsi="宋体"/>
            <w:rPrChange w:id="181" w:author="zuo Oliver" w:date="2023-05-16T13:00:00Z">
              <w:rPr>
                <w:rFonts w:ascii="Times New Roman" w:hAnsi="Times New Roman" w:cs="Times New Roman"/>
                <w:color w:val="0070C0"/>
              </w:rPr>
            </w:rPrChange>
          </w:rPr>
          <w:t>T</w:t>
        </w:r>
      </w:ins>
      <w:ins w:id="182" w:author="zuo Oliver" w:date="2023-05-16T13:01:00Z">
        <w:r>
          <w:rPr>
            <w:rFonts w:ascii="宋体" w:eastAsia="宋体" w:hAnsi="宋体" w:hint="eastAsia"/>
          </w:rPr>
          <w:t>表示</w:t>
        </w:r>
      </w:ins>
      <w:ins w:id="183" w:author="zuo Oliver" w:date="2023-05-16T13:00:00Z">
        <w:r w:rsidRPr="00A410E4">
          <w:rPr>
            <w:rFonts w:ascii="宋体" w:eastAsia="宋体" w:hAnsi="宋体" w:hint="eastAsia"/>
          </w:rPr>
          <w:t>读操作</w:t>
        </w:r>
        <w:r>
          <w:rPr>
            <w:rFonts w:ascii="宋体" w:eastAsia="宋体" w:hAnsi="宋体" w:hint="eastAsia"/>
          </w:rPr>
          <w:t>时</w:t>
        </w:r>
        <w:r w:rsidRPr="00A410E4">
          <w:rPr>
            <w:rFonts w:ascii="宋体" w:eastAsia="宋体" w:hAnsi="宋体" w:hint="eastAsia"/>
          </w:rPr>
          <w:t>将</w:t>
        </w:r>
      </w:ins>
      <w:ins w:id="184" w:author="zuo Oliver" w:date="2023-05-16T12:58:00Z">
        <w:r w:rsidRPr="00DC73C1">
          <w:rPr>
            <w:rFonts w:ascii="宋体" w:eastAsia="宋体" w:hAnsi="宋体" w:hint="eastAsia"/>
            <w:rPrChange w:id="185" w:author="zuo Oliver" w:date="2023-05-16T13:00:00Z">
              <w:rPr>
                <w:rFonts w:ascii="Times New Roman" w:hAnsi="Times New Roman" w:cs="Times New Roman" w:hint="eastAsia"/>
                <w:color w:val="0070C0"/>
              </w:rPr>
            </w:rPrChange>
          </w:rPr>
          <w:t>只解析</w:t>
        </w:r>
        <w:r w:rsidRPr="00DC73C1">
          <w:rPr>
            <w:rFonts w:ascii="宋体" w:eastAsia="宋体" w:hAnsi="宋体"/>
            <w:rPrChange w:id="186" w:author="zuo Oliver" w:date="2023-05-16T13:00:00Z">
              <w:rPr>
                <w:rFonts w:ascii="Times New Roman" w:hAnsi="Times New Roman" w:cs="Times New Roman"/>
                <w:color w:val="0070C0"/>
              </w:rPr>
            </w:rPrChange>
          </w:rPr>
          <w:t>GT</w:t>
        </w:r>
      </w:ins>
      <w:ins w:id="187" w:author="zuo Oliver" w:date="2023-05-16T12:59:00Z">
        <w:r w:rsidRPr="00DC73C1">
          <w:rPr>
            <w:rFonts w:ascii="宋体" w:eastAsia="宋体" w:hAnsi="宋体" w:hint="eastAsia"/>
            <w:rPrChange w:id="188" w:author="zuo Oliver" w:date="2023-05-16T13:00:00Z">
              <w:rPr>
                <w:rFonts w:ascii="Times New Roman" w:hAnsi="Times New Roman" w:cs="Times New Roman" w:hint="eastAsia"/>
                <w:color w:val="0070C0"/>
              </w:rPr>
            </w:rPrChange>
          </w:rPr>
          <w:t>字段</w:t>
        </w:r>
      </w:ins>
    </w:p>
    <w:p w14:paraId="4E277BC2" w14:textId="2FB5728A" w:rsidR="00E157D2" w:rsidRPr="006E2320" w:rsidRDefault="006E2320" w:rsidP="00E157D2">
      <w:pPr>
        <w:rPr>
          <w:rFonts w:ascii="宋体" w:eastAsia="宋体" w:hAnsi="宋体"/>
          <w:b/>
          <w:bCs/>
        </w:rPr>
      </w:pPr>
      <w:r w:rsidRPr="006E2320">
        <w:rPr>
          <w:rFonts w:ascii="宋体" w:eastAsia="宋体" w:hAnsi="宋体" w:hint="eastAsia"/>
          <w:b/>
          <w:bCs/>
        </w:rPr>
        <w:t>返回值：</w:t>
      </w:r>
    </w:p>
    <w:p w14:paraId="5EF7E070" w14:textId="01E2FAE5" w:rsidR="006E2320" w:rsidRDefault="006E2320" w:rsidP="00E157D2">
      <w:pPr>
        <w:rPr>
          <w:rFonts w:ascii="宋体" w:eastAsia="宋体" w:hAnsi="宋体"/>
        </w:rPr>
      </w:pPr>
      <w:r w:rsidRPr="006E2320">
        <w:rPr>
          <w:rFonts w:ascii="宋体" w:eastAsia="宋体" w:hAnsi="宋体"/>
        </w:rPr>
        <w:t>VCF_ERROR</w:t>
      </w:r>
      <w:r>
        <w:rPr>
          <w:rFonts w:ascii="宋体" w:eastAsia="宋体" w:hAnsi="宋体" w:hint="eastAsia"/>
        </w:rPr>
        <w:t>：打开失败</w:t>
      </w:r>
    </w:p>
    <w:p w14:paraId="7BBFC654" w14:textId="5B643F03" w:rsidR="006E2320" w:rsidRDefault="006E2320" w:rsidP="00E157D2">
      <w:pPr>
        <w:rPr>
          <w:rFonts w:ascii="宋体" w:eastAsia="宋体" w:hAnsi="宋体"/>
        </w:rPr>
      </w:pPr>
      <w:r w:rsidRPr="006E2320">
        <w:rPr>
          <w:rFonts w:ascii="宋体" w:eastAsia="宋体" w:hAnsi="宋体"/>
        </w:rPr>
        <w:t>VCF_OK</w:t>
      </w:r>
      <w:r>
        <w:rPr>
          <w:rFonts w:ascii="宋体" w:eastAsia="宋体" w:hAnsi="宋体" w:hint="eastAsia"/>
        </w:rPr>
        <w:t>：打开成功</w:t>
      </w:r>
    </w:p>
    <w:p w14:paraId="7B0A7A02" w14:textId="77777777" w:rsidR="00E157D2" w:rsidRDefault="00E157D2" w:rsidP="00E157D2">
      <w:pPr>
        <w:rPr>
          <w:rFonts w:ascii="宋体" w:eastAsia="宋体" w:hAnsi="宋体"/>
        </w:rPr>
      </w:pPr>
    </w:p>
    <w:p w14:paraId="672E5D80" w14:textId="7BA2208C" w:rsidR="00E157D2" w:rsidRPr="006E2320" w:rsidRDefault="00E157D2" w:rsidP="00E157D2">
      <w:pPr>
        <w:rPr>
          <w:rFonts w:ascii="宋体" w:eastAsia="宋体" w:hAnsi="宋体"/>
          <w:b/>
          <w:bCs/>
        </w:rPr>
      </w:pPr>
      <w:r w:rsidRPr="006E2320">
        <w:rPr>
          <w:rFonts w:ascii="宋体" w:eastAsia="宋体" w:hAnsi="宋体"/>
          <w:b/>
          <w:bCs/>
        </w:rPr>
        <w:t>VCF_STATUS vcfFileCreate(VCF_FILE *fp,const char *fileName</w:t>
      </w:r>
      <w:ins w:id="189" w:author="zuo Oliver" w:date="2023-05-16T12:51:00Z">
        <w:r w:rsidR="00C41DB1" w:rsidRPr="00C41DB1">
          <w:rPr>
            <w:rFonts w:ascii="宋体" w:eastAsia="宋体" w:hAnsi="宋体"/>
            <w:b/>
            <w:bCs/>
          </w:rPr>
          <w:t>,FILE_MODE fileMode</w:t>
        </w:r>
      </w:ins>
      <w:r w:rsidRPr="006E2320">
        <w:rPr>
          <w:rFonts w:ascii="宋体" w:eastAsia="宋体" w:hAnsi="宋体"/>
          <w:b/>
          <w:bCs/>
        </w:rPr>
        <w:t>);</w:t>
      </w:r>
    </w:p>
    <w:p w14:paraId="06DDE980" w14:textId="77777777" w:rsidR="006E2320" w:rsidRPr="006E2320" w:rsidRDefault="006E2320" w:rsidP="00E157D2">
      <w:pPr>
        <w:rPr>
          <w:rFonts w:ascii="宋体" w:eastAsia="宋体" w:hAnsi="宋体"/>
          <w:b/>
          <w:bCs/>
        </w:rPr>
      </w:pPr>
      <w:r w:rsidRPr="006E2320">
        <w:rPr>
          <w:rFonts w:ascii="宋体" w:eastAsia="宋体" w:hAnsi="宋体" w:hint="eastAsia"/>
          <w:b/>
          <w:bCs/>
        </w:rPr>
        <w:t>功能：</w:t>
      </w:r>
    </w:p>
    <w:p w14:paraId="31C41E40" w14:textId="5AE5A2F8" w:rsidR="006E2320" w:rsidRDefault="006E2320" w:rsidP="00E157D2">
      <w:pPr>
        <w:rPr>
          <w:rFonts w:ascii="宋体" w:eastAsia="宋体" w:hAnsi="宋体"/>
        </w:rPr>
      </w:pPr>
      <w:r>
        <w:rPr>
          <w:rFonts w:ascii="宋体" w:eastAsia="宋体" w:hAnsi="宋体" w:hint="eastAsia"/>
        </w:rPr>
        <w:t>以写的方式创建一个vcf文件。若文件已经存在则清空其中内容。支持未压缩的文本文件格式，支持zlib压缩的gz格式。</w:t>
      </w:r>
      <w:r w:rsidR="004C44F3">
        <w:rPr>
          <w:rFonts w:ascii="宋体" w:eastAsia="宋体" w:hAnsi="宋体" w:hint="eastAsia"/>
        </w:rPr>
        <w:t>并开启vcflib日志</w:t>
      </w:r>
    </w:p>
    <w:p w14:paraId="3CF3D51E" w14:textId="77777777" w:rsidR="006E2320" w:rsidRPr="006E2320" w:rsidRDefault="006E2320" w:rsidP="006E2320">
      <w:pPr>
        <w:rPr>
          <w:rFonts w:ascii="宋体" w:eastAsia="宋体" w:hAnsi="宋体"/>
          <w:b/>
          <w:bCs/>
        </w:rPr>
      </w:pPr>
      <w:r w:rsidRPr="006E2320">
        <w:rPr>
          <w:rFonts w:ascii="宋体" w:eastAsia="宋体" w:hAnsi="宋体" w:hint="eastAsia"/>
          <w:b/>
          <w:bCs/>
        </w:rPr>
        <w:t>参数：</w:t>
      </w:r>
    </w:p>
    <w:p w14:paraId="7143C054" w14:textId="734AD7F7" w:rsidR="006E2320" w:rsidRDefault="006E2320" w:rsidP="006E2320">
      <w:pPr>
        <w:rPr>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的指针；详解见上（</w:t>
      </w:r>
      <w:r w:rsidRPr="00E157D2">
        <w:rPr>
          <w:rFonts w:ascii="宋体" w:eastAsia="宋体" w:hAnsi="宋体"/>
          <w:b/>
          <w:bCs/>
        </w:rPr>
        <w:t>vcfFileOpen</w:t>
      </w:r>
      <w:r>
        <w:rPr>
          <w:rFonts w:ascii="宋体" w:eastAsia="宋体" w:hAnsi="宋体" w:hint="eastAsia"/>
        </w:rPr>
        <w:t>）</w:t>
      </w:r>
    </w:p>
    <w:p w14:paraId="0E94737B" w14:textId="690B0681" w:rsidR="006E2320" w:rsidRDefault="006E2320" w:rsidP="006E2320">
      <w:pPr>
        <w:rPr>
          <w:ins w:id="190" w:author="zuo Oliver" w:date="2023-05-16T13:01:00Z"/>
          <w:rFonts w:ascii="宋体" w:eastAsia="宋体" w:hAnsi="宋体"/>
        </w:rPr>
      </w:pPr>
      <w:r w:rsidRPr="00E157D2">
        <w:rPr>
          <w:rFonts w:ascii="宋体" w:eastAsia="宋体" w:hAnsi="宋体"/>
        </w:rPr>
        <w:t>fileName</w:t>
      </w:r>
      <w:r>
        <w:rPr>
          <w:rFonts w:ascii="宋体" w:eastAsia="宋体" w:hAnsi="宋体" w:hint="eastAsia"/>
        </w:rPr>
        <w:t>：要打开的vcf文件路径及名称</w:t>
      </w:r>
    </w:p>
    <w:p w14:paraId="512289F8" w14:textId="77777777" w:rsidR="00DC73C1" w:rsidRPr="00E157D2" w:rsidRDefault="00DC73C1" w:rsidP="00DC73C1">
      <w:pPr>
        <w:rPr>
          <w:ins w:id="191" w:author="zuo Oliver" w:date="2023-05-16T13:01:00Z"/>
          <w:rFonts w:ascii="宋体" w:eastAsia="宋体" w:hAnsi="宋体"/>
        </w:rPr>
      </w:pPr>
      <w:ins w:id="192" w:author="zuo Oliver" w:date="2023-05-16T13:01:00Z">
        <w:r>
          <w:rPr>
            <w:rFonts w:ascii="宋体" w:eastAsia="宋体" w:hAnsi="宋体" w:hint="eastAsia"/>
          </w:rPr>
          <w:t>fileMode：指定打开文件的压缩格式，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r>
          <w:rPr>
            <w:rFonts w:ascii="宋体" w:eastAsia="宋体" w:hAnsi="宋体"/>
          </w:rPr>
          <w:t>zlib</w:t>
        </w:r>
        <w:r>
          <w:rPr>
            <w:rFonts w:ascii="宋体" w:eastAsia="宋体" w:hAnsi="宋体" w:hint="eastAsia"/>
          </w:rPr>
          <w:t>压缩gz格式</w:t>
        </w:r>
      </w:ins>
    </w:p>
    <w:p w14:paraId="647563B2" w14:textId="74454998" w:rsidR="00DC73C1" w:rsidRPr="00DC73C1" w:rsidDel="00DC73C1" w:rsidRDefault="00DC73C1" w:rsidP="006E2320">
      <w:pPr>
        <w:rPr>
          <w:del w:id="193" w:author="zuo Oliver" w:date="2023-05-16T13:01:00Z"/>
          <w:rFonts w:ascii="宋体" w:eastAsia="宋体" w:hAnsi="宋体"/>
        </w:rPr>
      </w:pPr>
    </w:p>
    <w:p w14:paraId="701EE423"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6C23043B" w14:textId="0CF5A33A"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：创建/打开失败</w:t>
      </w:r>
    </w:p>
    <w:p w14:paraId="16662C78" w14:textId="6402476B"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：创建/打开成功</w:t>
      </w:r>
    </w:p>
    <w:p w14:paraId="029287E6" w14:textId="4A74337C" w:rsidR="006E2320" w:rsidRDefault="006E2320" w:rsidP="00E157D2">
      <w:pPr>
        <w:rPr>
          <w:rFonts w:ascii="宋体" w:eastAsia="宋体" w:hAnsi="宋体"/>
        </w:rPr>
      </w:pPr>
    </w:p>
    <w:p w14:paraId="5A3BAE69" w14:textId="5123CA00" w:rsidR="00E157D2" w:rsidRPr="006E2320" w:rsidRDefault="00E157D2" w:rsidP="00E157D2">
      <w:pPr>
        <w:rPr>
          <w:rFonts w:ascii="宋体" w:eastAsia="宋体" w:hAnsi="宋体"/>
          <w:b/>
          <w:bCs/>
        </w:rPr>
      </w:pPr>
      <w:r w:rsidRPr="006E2320">
        <w:rPr>
          <w:rFonts w:ascii="宋体" w:eastAsia="宋体" w:hAnsi="宋体"/>
          <w:b/>
          <w:bCs/>
        </w:rPr>
        <w:t>VCF_STATUS vcfFileAppend(VCF_FILE *fp,const char *fileName</w:t>
      </w:r>
      <w:ins w:id="194" w:author="zuo Oliver" w:date="2023-05-16T13:02:00Z">
        <w:r w:rsidR="00FF3AC5" w:rsidRPr="00C41DB1">
          <w:rPr>
            <w:rFonts w:ascii="宋体" w:eastAsia="宋体" w:hAnsi="宋体"/>
            <w:b/>
            <w:bCs/>
          </w:rPr>
          <w:t>,FILE_MODE fileMode</w:t>
        </w:r>
      </w:ins>
      <w:r w:rsidRPr="006E2320">
        <w:rPr>
          <w:rFonts w:ascii="宋体" w:eastAsia="宋体" w:hAnsi="宋体"/>
          <w:b/>
          <w:bCs/>
        </w:rPr>
        <w:t>);</w:t>
      </w:r>
    </w:p>
    <w:p w14:paraId="4A135600" w14:textId="77777777" w:rsidR="006E2320" w:rsidRPr="006E2320" w:rsidRDefault="006E2320" w:rsidP="006E2320">
      <w:pPr>
        <w:rPr>
          <w:rFonts w:ascii="宋体" w:eastAsia="宋体" w:hAnsi="宋体"/>
          <w:b/>
          <w:bCs/>
        </w:rPr>
      </w:pPr>
      <w:r w:rsidRPr="006E2320">
        <w:rPr>
          <w:rFonts w:ascii="宋体" w:eastAsia="宋体" w:hAnsi="宋体" w:hint="eastAsia"/>
          <w:b/>
          <w:bCs/>
        </w:rPr>
        <w:t>功能：</w:t>
      </w:r>
    </w:p>
    <w:p w14:paraId="62D724F3" w14:textId="49BC6118" w:rsidR="006E2320" w:rsidRDefault="006E2320" w:rsidP="006E2320">
      <w:pPr>
        <w:rPr>
          <w:rFonts w:ascii="宋体" w:eastAsia="宋体" w:hAnsi="宋体"/>
        </w:rPr>
      </w:pPr>
      <w:r>
        <w:rPr>
          <w:rFonts w:ascii="宋体" w:eastAsia="宋体" w:hAnsi="宋体" w:hint="eastAsia"/>
        </w:rPr>
        <w:t>以写的方式创建一个vcf文件。若文件已经存在则</w:t>
      </w:r>
      <w:r w:rsidR="004C44F3">
        <w:rPr>
          <w:rFonts w:ascii="宋体" w:eastAsia="宋体" w:hAnsi="宋体" w:hint="eastAsia"/>
        </w:rPr>
        <w:t>将保留其中</w:t>
      </w:r>
      <w:r>
        <w:rPr>
          <w:rFonts w:ascii="宋体" w:eastAsia="宋体" w:hAnsi="宋体" w:hint="eastAsia"/>
        </w:rPr>
        <w:t>内容</w:t>
      </w:r>
      <w:r w:rsidR="004C44F3">
        <w:rPr>
          <w:rFonts w:ascii="宋体" w:eastAsia="宋体" w:hAnsi="宋体" w:hint="eastAsia"/>
        </w:rPr>
        <w:t>，并将文件写指针定位到文件尾</w:t>
      </w:r>
      <w:r>
        <w:rPr>
          <w:rFonts w:ascii="宋体" w:eastAsia="宋体" w:hAnsi="宋体" w:hint="eastAsia"/>
        </w:rPr>
        <w:t>。支持未压缩的文本文件格式，支持zlib压缩的gz格式。</w:t>
      </w:r>
      <w:r w:rsidR="004C44F3">
        <w:rPr>
          <w:rFonts w:ascii="宋体" w:eastAsia="宋体" w:hAnsi="宋体" w:hint="eastAsia"/>
        </w:rPr>
        <w:t>并开启vcflib日志</w:t>
      </w:r>
    </w:p>
    <w:p w14:paraId="72B16E24" w14:textId="77777777" w:rsidR="006E2320" w:rsidRPr="006E2320" w:rsidRDefault="006E2320" w:rsidP="006E2320">
      <w:pPr>
        <w:rPr>
          <w:rFonts w:ascii="宋体" w:eastAsia="宋体" w:hAnsi="宋体"/>
          <w:b/>
          <w:bCs/>
        </w:rPr>
      </w:pPr>
      <w:r w:rsidRPr="006E2320">
        <w:rPr>
          <w:rFonts w:ascii="宋体" w:eastAsia="宋体" w:hAnsi="宋体" w:hint="eastAsia"/>
          <w:b/>
          <w:bCs/>
        </w:rPr>
        <w:t>参数：</w:t>
      </w:r>
    </w:p>
    <w:p w14:paraId="1BDB628D" w14:textId="77777777" w:rsidR="006E2320" w:rsidRDefault="006E2320" w:rsidP="006E2320">
      <w:pPr>
        <w:rPr>
          <w:rFonts w:ascii="宋体" w:eastAsia="宋体" w:hAnsi="宋体"/>
        </w:rPr>
      </w:pPr>
      <w:r>
        <w:rPr>
          <w:rFonts w:ascii="宋体" w:eastAsia="宋体" w:hAnsi="宋体" w:hint="eastAsia"/>
        </w:rPr>
        <w:lastRenderedPageBreak/>
        <w:t>fp：结构体</w:t>
      </w:r>
      <w:r w:rsidRPr="00E157D2">
        <w:rPr>
          <w:rFonts w:ascii="宋体" w:eastAsia="宋体" w:hAnsi="宋体"/>
        </w:rPr>
        <w:t>VCF_FILE</w:t>
      </w:r>
      <w:r>
        <w:rPr>
          <w:rFonts w:ascii="宋体" w:eastAsia="宋体" w:hAnsi="宋体" w:hint="eastAsia"/>
        </w:rPr>
        <w:t>的指针；详解见上（</w:t>
      </w:r>
      <w:r w:rsidRPr="00E157D2">
        <w:rPr>
          <w:rFonts w:ascii="宋体" w:eastAsia="宋体" w:hAnsi="宋体"/>
          <w:b/>
          <w:bCs/>
        </w:rPr>
        <w:t>vcfFileOpen</w:t>
      </w:r>
      <w:r>
        <w:rPr>
          <w:rFonts w:ascii="宋体" w:eastAsia="宋体" w:hAnsi="宋体" w:hint="eastAsia"/>
        </w:rPr>
        <w:t>）</w:t>
      </w:r>
    </w:p>
    <w:p w14:paraId="4A607E48" w14:textId="77777777" w:rsidR="006E2320" w:rsidRDefault="006E2320" w:rsidP="006E2320">
      <w:pPr>
        <w:rPr>
          <w:ins w:id="195" w:author="zuo Oliver" w:date="2023-05-16T13:02:00Z"/>
          <w:rFonts w:ascii="宋体" w:eastAsia="宋体" w:hAnsi="宋体"/>
        </w:rPr>
      </w:pPr>
      <w:r w:rsidRPr="00E157D2">
        <w:rPr>
          <w:rFonts w:ascii="宋体" w:eastAsia="宋体" w:hAnsi="宋体"/>
        </w:rPr>
        <w:t>fileName</w:t>
      </w:r>
      <w:r>
        <w:rPr>
          <w:rFonts w:ascii="宋体" w:eastAsia="宋体" w:hAnsi="宋体" w:hint="eastAsia"/>
        </w:rPr>
        <w:t>：要打开的vcf文件路径及名称</w:t>
      </w:r>
    </w:p>
    <w:p w14:paraId="139670FD" w14:textId="77777777" w:rsidR="00FF3AC5" w:rsidRPr="00E157D2" w:rsidRDefault="00FF3AC5" w:rsidP="00FF3AC5">
      <w:pPr>
        <w:rPr>
          <w:ins w:id="196" w:author="zuo Oliver" w:date="2023-05-16T13:02:00Z"/>
          <w:rFonts w:ascii="宋体" w:eastAsia="宋体" w:hAnsi="宋体"/>
        </w:rPr>
      </w:pPr>
      <w:ins w:id="197" w:author="zuo Oliver" w:date="2023-05-16T13:02:00Z">
        <w:r>
          <w:rPr>
            <w:rFonts w:ascii="宋体" w:eastAsia="宋体" w:hAnsi="宋体" w:hint="eastAsia"/>
          </w:rPr>
          <w:t>fileMode：指定打开文件的压缩格式，</w:t>
        </w:r>
        <w:r w:rsidRPr="006E2320">
          <w:rPr>
            <w:rFonts w:ascii="宋体" w:eastAsia="宋体" w:hAnsi="宋体"/>
          </w:rPr>
          <w:t>FILE_MODE_NORMAL</w:t>
        </w:r>
        <w:r>
          <w:rPr>
            <w:rFonts w:ascii="宋体" w:eastAsia="宋体" w:hAnsi="宋体" w:hint="eastAsia"/>
          </w:rPr>
          <w:t>表示未压缩；</w:t>
        </w:r>
        <w:r w:rsidRPr="006E2320">
          <w:rPr>
            <w:rFonts w:ascii="宋体" w:eastAsia="宋体" w:hAnsi="宋体"/>
          </w:rPr>
          <w:t>FILE_MODE_GZ</w:t>
        </w:r>
        <w:r>
          <w:rPr>
            <w:rFonts w:ascii="宋体" w:eastAsia="宋体" w:hAnsi="宋体" w:hint="eastAsia"/>
          </w:rPr>
          <w:t>表示</w:t>
        </w:r>
        <w:r>
          <w:rPr>
            <w:rFonts w:ascii="宋体" w:eastAsia="宋体" w:hAnsi="宋体"/>
          </w:rPr>
          <w:t>zlib</w:t>
        </w:r>
        <w:r>
          <w:rPr>
            <w:rFonts w:ascii="宋体" w:eastAsia="宋体" w:hAnsi="宋体" w:hint="eastAsia"/>
          </w:rPr>
          <w:t>压缩gz格式</w:t>
        </w:r>
      </w:ins>
    </w:p>
    <w:p w14:paraId="4E594B6A" w14:textId="50BA3BD6" w:rsidR="00FF3AC5" w:rsidRPr="00FF3AC5" w:rsidDel="00FF3AC5" w:rsidRDefault="00FF3AC5" w:rsidP="006E2320">
      <w:pPr>
        <w:rPr>
          <w:del w:id="198" w:author="zuo Oliver" w:date="2023-05-16T13:02:00Z"/>
          <w:rFonts w:ascii="宋体" w:eastAsia="宋体" w:hAnsi="宋体"/>
        </w:rPr>
      </w:pPr>
    </w:p>
    <w:p w14:paraId="72D97FCC" w14:textId="77777777" w:rsidR="006E2320" w:rsidRPr="006E2320" w:rsidRDefault="006E2320" w:rsidP="006E2320">
      <w:pPr>
        <w:rPr>
          <w:rFonts w:ascii="宋体" w:eastAsia="宋体" w:hAnsi="宋体"/>
          <w:b/>
          <w:bCs/>
        </w:rPr>
      </w:pPr>
      <w:r w:rsidRPr="006E2320">
        <w:rPr>
          <w:rFonts w:ascii="宋体" w:eastAsia="宋体" w:hAnsi="宋体" w:hint="eastAsia"/>
          <w:b/>
          <w:bCs/>
        </w:rPr>
        <w:t>返回值：</w:t>
      </w:r>
    </w:p>
    <w:p w14:paraId="1D08A7AD" w14:textId="390FEBA5" w:rsidR="006E2320" w:rsidRDefault="006E2320" w:rsidP="006E2320">
      <w:pPr>
        <w:rPr>
          <w:rFonts w:ascii="宋体" w:eastAsia="宋体" w:hAnsi="宋体"/>
        </w:rPr>
      </w:pPr>
      <w:r w:rsidRPr="006E2320">
        <w:rPr>
          <w:rFonts w:ascii="宋体" w:eastAsia="宋体" w:hAnsi="宋体"/>
        </w:rPr>
        <w:t>VCF_ERROR</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/打开失败</w:t>
      </w:r>
    </w:p>
    <w:p w14:paraId="70156758" w14:textId="254DF842" w:rsidR="006E2320" w:rsidRDefault="006E2320" w:rsidP="006E2320">
      <w:pPr>
        <w:rPr>
          <w:rFonts w:ascii="宋体" w:eastAsia="宋体" w:hAnsi="宋体"/>
        </w:rPr>
      </w:pPr>
      <w:r w:rsidRPr="006E2320">
        <w:rPr>
          <w:rFonts w:ascii="宋体" w:eastAsia="宋体" w:hAnsi="宋体"/>
        </w:rPr>
        <w:t>VCF_OK</w:t>
      </w:r>
      <w:r>
        <w:rPr>
          <w:rFonts w:ascii="宋体" w:eastAsia="宋体" w:hAnsi="宋体" w:hint="eastAsia"/>
        </w:rPr>
        <w:t>：</w:t>
      </w:r>
      <w:r w:rsidR="00F455BE">
        <w:rPr>
          <w:rFonts w:ascii="宋体" w:eastAsia="宋体" w:hAnsi="宋体" w:hint="eastAsia"/>
        </w:rPr>
        <w:t>追加</w:t>
      </w:r>
      <w:r>
        <w:rPr>
          <w:rFonts w:ascii="宋体" w:eastAsia="宋体" w:hAnsi="宋体" w:hint="eastAsia"/>
        </w:rPr>
        <w:t>/打开成功</w:t>
      </w:r>
    </w:p>
    <w:p w14:paraId="6FE1DD2F" w14:textId="77777777" w:rsidR="006E2320" w:rsidRDefault="006E2320" w:rsidP="00E157D2">
      <w:pPr>
        <w:rPr>
          <w:rFonts w:ascii="宋体" w:eastAsia="宋体" w:hAnsi="宋体"/>
        </w:rPr>
      </w:pPr>
    </w:p>
    <w:p w14:paraId="6FEFB297" w14:textId="77777777" w:rsidR="00E157D2" w:rsidRPr="004C44F3" w:rsidRDefault="00E157D2" w:rsidP="00E157D2">
      <w:pPr>
        <w:rPr>
          <w:rFonts w:ascii="宋体" w:eastAsia="宋体" w:hAnsi="宋体"/>
          <w:b/>
          <w:bCs/>
        </w:rPr>
      </w:pPr>
      <w:r w:rsidRPr="004C44F3">
        <w:rPr>
          <w:rFonts w:ascii="宋体" w:eastAsia="宋体" w:hAnsi="宋体"/>
          <w:b/>
          <w:bCs/>
        </w:rPr>
        <w:t>VCF_STATUS vcfFileClose(VCF_FILE *fp);</w:t>
      </w:r>
    </w:p>
    <w:p w14:paraId="73D32A10" w14:textId="77777777" w:rsidR="004C44F3" w:rsidRPr="006E2320" w:rsidRDefault="004C44F3" w:rsidP="004C44F3">
      <w:pPr>
        <w:rPr>
          <w:rFonts w:ascii="宋体" w:eastAsia="宋体" w:hAnsi="宋体"/>
          <w:b/>
          <w:bCs/>
        </w:rPr>
      </w:pPr>
      <w:r w:rsidRPr="006E2320">
        <w:rPr>
          <w:rFonts w:ascii="宋体" w:eastAsia="宋体" w:hAnsi="宋体" w:hint="eastAsia"/>
          <w:b/>
          <w:bCs/>
        </w:rPr>
        <w:t>功能：</w:t>
      </w:r>
    </w:p>
    <w:p w14:paraId="070193B7" w14:textId="2C22D494" w:rsidR="004C44F3" w:rsidRDefault="004C44F3" w:rsidP="004C44F3">
      <w:pPr>
        <w:rPr>
          <w:rFonts w:ascii="宋体" w:eastAsia="宋体" w:hAnsi="宋体"/>
        </w:rPr>
      </w:pPr>
      <w:r>
        <w:rPr>
          <w:rFonts w:ascii="宋体" w:eastAsia="宋体" w:hAnsi="宋体" w:hint="eastAsia"/>
        </w:rPr>
        <w:t>关闭已经打开的文件</w:t>
      </w:r>
      <w:ins w:id="199" w:author="zuo Oliver" w:date="2023-05-16T13:05:00Z">
        <w:r w:rsidR="00FF3AC5">
          <w:rPr>
            <w:rFonts w:ascii="宋体" w:eastAsia="宋体" w:hAnsi="宋体" w:hint="eastAsia"/>
          </w:rPr>
          <w:t>，清空并释放文件头所占用的内存空间</w:t>
        </w:r>
      </w:ins>
      <w:r>
        <w:rPr>
          <w:rFonts w:ascii="宋体" w:eastAsia="宋体" w:hAnsi="宋体" w:hint="eastAsia"/>
        </w:rPr>
        <w:t>。并关闭vcflib日志</w:t>
      </w:r>
    </w:p>
    <w:p w14:paraId="628C762C"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19E53A5" w14:textId="77777777" w:rsidR="004C44F3" w:rsidRDefault="004C44F3" w:rsidP="004C44F3">
      <w:pPr>
        <w:rPr>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的指针；详解见上（</w:t>
      </w:r>
      <w:r w:rsidRPr="00E157D2">
        <w:rPr>
          <w:rFonts w:ascii="宋体" w:eastAsia="宋体" w:hAnsi="宋体"/>
          <w:b/>
          <w:bCs/>
        </w:rPr>
        <w:t>vcfFileOpen</w:t>
      </w:r>
      <w:r>
        <w:rPr>
          <w:rFonts w:ascii="宋体" w:eastAsia="宋体" w:hAnsi="宋体" w:hint="eastAsia"/>
        </w:rPr>
        <w:t>）</w:t>
      </w:r>
    </w:p>
    <w:p w14:paraId="618418F7"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23BE9D10" w14:textId="1C61521B"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：关闭失败</w:t>
      </w:r>
    </w:p>
    <w:p w14:paraId="629C46C7" w14:textId="66F0BA0A"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：关闭成功</w:t>
      </w:r>
    </w:p>
    <w:p w14:paraId="68D98C50" w14:textId="4D82270C" w:rsidR="00E157D2" w:rsidRPr="001B1A67" w:rsidRDefault="004C44F3" w:rsidP="0018677F">
      <w:pPr>
        <w:pStyle w:val="3"/>
      </w:pPr>
      <w:r w:rsidRPr="001B1A67">
        <w:t>2</w:t>
      </w:r>
      <w:r w:rsidRPr="001B1A67">
        <w:rPr>
          <w:rFonts w:hint="eastAsia"/>
        </w:rPr>
        <w:t>．文件读接口</w:t>
      </w:r>
    </w:p>
    <w:p w14:paraId="0B963ADF" w14:textId="2D3A5467" w:rsidR="00E157D2" w:rsidRPr="00EF5388" w:rsidRDefault="00E157D2" w:rsidP="00E157D2">
      <w:pPr>
        <w:rPr>
          <w:rFonts w:ascii="宋体" w:eastAsia="宋体" w:hAnsi="宋体"/>
          <w:b/>
          <w:bCs/>
        </w:rPr>
      </w:pPr>
      <w:r w:rsidRPr="00EF5388">
        <w:rPr>
          <w:rFonts w:ascii="宋体" w:eastAsia="宋体" w:hAnsi="宋体"/>
          <w:b/>
          <w:bCs/>
        </w:rPr>
        <w:t>VCF_STATUS vcfFileReadLine(VCF_FILE *fp,char *lineStr,int lineSize);</w:t>
      </w:r>
    </w:p>
    <w:p w14:paraId="503FC255" w14:textId="77777777" w:rsidR="004C44F3" w:rsidRPr="006E2320" w:rsidRDefault="004C44F3" w:rsidP="004C44F3">
      <w:pPr>
        <w:rPr>
          <w:rFonts w:ascii="宋体" w:eastAsia="宋体" w:hAnsi="宋体"/>
          <w:b/>
          <w:bCs/>
        </w:rPr>
      </w:pPr>
      <w:r w:rsidRPr="006E2320">
        <w:rPr>
          <w:rFonts w:ascii="宋体" w:eastAsia="宋体" w:hAnsi="宋体" w:hint="eastAsia"/>
          <w:b/>
          <w:bCs/>
        </w:rPr>
        <w:t>功能：</w:t>
      </w:r>
    </w:p>
    <w:p w14:paraId="390F2327" w14:textId="33BAB279" w:rsidR="004C44F3" w:rsidRDefault="004C44F3" w:rsidP="004C44F3">
      <w:pPr>
        <w:rPr>
          <w:rFonts w:ascii="宋体" w:eastAsia="宋体" w:hAnsi="宋体"/>
        </w:rPr>
      </w:pPr>
      <w:r>
        <w:rPr>
          <w:rFonts w:ascii="宋体" w:eastAsia="宋体" w:hAnsi="宋体" w:hint="eastAsia"/>
        </w:rPr>
        <w:t>从打开的fp所指向的vcf文件中</w:t>
      </w:r>
      <w:r w:rsidR="00EF5388">
        <w:rPr>
          <w:rFonts w:ascii="宋体" w:eastAsia="宋体" w:hAnsi="宋体" w:hint="eastAsia"/>
        </w:rPr>
        <w:t>，</w:t>
      </w:r>
      <w:r>
        <w:rPr>
          <w:rFonts w:ascii="宋体" w:eastAsia="宋体" w:hAnsi="宋体" w:hint="eastAsia"/>
        </w:rPr>
        <w:t>读取当前行，将内容存入</w:t>
      </w:r>
      <w:r w:rsidRPr="00E157D2">
        <w:rPr>
          <w:rFonts w:ascii="宋体" w:eastAsia="宋体" w:hAnsi="宋体"/>
        </w:rPr>
        <w:t>lineStr</w:t>
      </w:r>
      <w:r>
        <w:rPr>
          <w:rFonts w:ascii="宋体" w:eastAsia="宋体" w:hAnsi="宋体" w:hint="eastAsia"/>
        </w:rPr>
        <w:t>中。</w:t>
      </w:r>
    </w:p>
    <w:p w14:paraId="14C454B4" w14:textId="77777777" w:rsidR="004C44F3" w:rsidRPr="006E2320" w:rsidRDefault="004C44F3" w:rsidP="004C44F3">
      <w:pPr>
        <w:rPr>
          <w:rFonts w:ascii="宋体" w:eastAsia="宋体" w:hAnsi="宋体"/>
          <w:b/>
          <w:bCs/>
        </w:rPr>
      </w:pPr>
      <w:r w:rsidRPr="006E2320">
        <w:rPr>
          <w:rFonts w:ascii="宋体" w:eastAsia="宋体" w:hAnsi="宋体" w:hint="eastAsia"/>
          <w:b/>
          <w:bCs/>
        </w:rPr>
        <w:t>参数：</w:t>
      </w:r>
    </w:p>
    <w:p w14:paraId="4AF24672" w14:textId="1738D3C8" w:rsidR="004C44F3" w:rsidRDefault="004C44F3" w:rsidP="004C44F3">
      <w:pPr>
        <w:rPr>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w:t>
      </w:r>
    </w:p>
    <w:p w14:paraId="432F7B08" w14:textId="7F626770" w:rsidR="004C44F3" w:rsidRDefault="004C44F3" w:rsidP="004C44F3">
      <w:pPr>
        <w:rPr>
          <w:rFonts w:ascii="宋体" w:eastAsia="宋体" w:hAnsi="宋体"/>
        </w:rPr>
      </w:pPr>
      <w:r>
        <w:rPr>
          <w:rFonts w:ascii="宋体" w:eastAsia="宋体" w:hAnsi="宋体" w:hint="eastAsia"/>
        </w:rPr>
        <w:t>lineStr：存储读取</w:t>
      </w:r>
      <w:r w:rsidR="00EF5388">
        <w:rPr>
          <w:rFonts w:ascii="宋体" w:eastAsia="宋体" w:hAnsi="宋体" w:hint="eastAsia"/>
        </w:rPr>
        <w:t>文件内容的内存指针</w:t>
      </w:r>
    </w:p>
    <w:p w14:paraId="7D2726B3" w14:textId="684D1C9C" w:rsidR="00EF5388" w:rsidRDefault="00EF5388" w:rsidP="004C44F3">
      <w:pPr>
        <w:rPr>
          <w:rFonts w:ascii="宋体" w:eastAsia="宋体" w:hAnsi="宋体"/>
        </w:rPr>
      </w:pPr>
      <w:r>
        <w:rPr>
          <w:rFonts w:ascii="宋体" w:eastAsia="宋体" w:hAnsi="宋体" w:hint="eastAsia"/>
        </w:rPr>
        <w:t>lineSize：lineStr所指向的内存长度</w:t>
      </w:r>
    </w:p>
    <w:p w14:paraId="4B856113" w14:textId="77777777" w:rsidR="004C44F3" w:rsidRPr="006E2320" w:rsidRDefault="004C44F3" w:rsidP="004C44F3">
      <w:pPr>
        <w:rPr>
          <w:rFonts w:ascii="宋体" w:eastAsia="宋体" w:hAnsi="宋体"/>
          <w:b/>
          <w:bCs/>
        </w:rPr>
      </w:pPr>
      <w:r w:rsidRPr="006E2320">
        <w:rPr>
          <w:rFonts w:ascii="宋体" w:eastAsia="宋体" w:hAnsi="宋体" w:hint="eastAsia"/>
          <w:b/>
          <w:bCs/>
        </w:rPr>
        <w:t>返回值：</w:t>
      </w:r>
    </w:p>
    <w:p w14:paraId="56E9F1B0" w14:textId="33739FE0" w:rsidR="004C44F3" w:rsidRDefault="004C44F3" w:rsidP="004C44F3">
      <w:pPr>
        <w:rPr>
          <w:rFonts w:ascii="宋体" w:eastAsia="宋体" w:hAnsi="宋体"/>
        </w:rPr>
      </w:pPr>
      <w:r w:rsidRPr="006E2320">
        <w:rPr>
          <w:rFonts w:ascii="宋体" w:eastAsia="宋体" w:hAnsi="宋体"/>
        </w:rPr>
        <w:t>VCF_ERROR</w:t>
      </w:r>
      <w:r>
        <w:rPr>
          <w:rFonts w:ascii="宋体" w:eastAsia="宋体" w:hAnsi="宋体" w:hint="eastAsia"/>
        </w:rPr>
        <w:t>：</w:t>
      </w:r>
      <w:r w:rsidR="00EF5388">
        <w:rPr>
          <w:rFonts w:ascii="宋体" w:eastAsia="宋体" w:hAnsi="宋体" w:hint="eastAsia"/>
        </w:rPr>
        <w:t>读取</w:t>
      </w:r>
      <w:r>
        <w:rPr>
          <w:rFonts w:ascii="宋体" w:eastAsia="宋体" w:hAnsi="宋体" w:hint="eastAsia"/>
        </w:rPr>
        <w:t>失败</w:t>
      </w:r>
    </w:p>
    <w:p w14:paraId="67E9DA55" w14:textId="217C89ED" w:rsidR="004C44F3" w:rsidRDefault="004C44F3" w:rsidP="004C44F3">
      <w:pPr>
        <w:rPr>
          <w:rFonts w:ascii="宋体" w:eastAsia="宋体" w:hAnsi="宋体"/>
        </w:rPr>
      </w:pPr>
      <w:r w:rsidRPr="006E2320">
        <w:rPr>
          <w:rFonts w:ascii="宋体" w:eastAsia="宋体" w:hAnsi="宋体"/>
        </w:rPr>
        <w:t>VCF_OK</w:t>
      </w:r>
      <w:r>
        <w:rPr>
          <w:rFonts w:ascii="宋体" w:eastAsia="宋体" w:hAnsi="宋体" w:hint="eastAsia"/>
        </w:rPr>
        <w:t>：</w:t>
      </w:r>
      <w:r w:rsidR="00EF5388">
        <w:rPr>
          <w:rFonts w:ascii="宋体" w:eastAsia="宋体" w:hAnsi="宋体" w:hint="eastAsia"/>
        </w:rPr>
        <w:t>读取</w:t>
      </w:r>
      <w:r>
        <w:rPr>
          <w:rFonts w:ascii="宋体" w:eastAsia="宋体" w:hAnsi="宋体" w:hint="eastAsia"/>
        </w:rPr>
        <w:t>成功</w:t>
      </w:r>
    </w:p>
    <w:p w14:paraId="01B444A6" w14:textId="7BBA5869" w:rsidR="004C44F3" w:rsidRDefault="004C44F3" w:rsidP="00E157D2">
      <w:pPr>
        <w:rPr>
          <w:rFonts w:ascii="宋体" w:eastAsia="宋体" w:hAnsi="宋体"/>
        </w:rPr>
      </w:pPr>
    </w:p>
    <w:p w14:paraId="1A790454" w14:textId="0C6F41E4" w:rsidR="00E157D2" w:rsidRPr="00197F52" w:rsidRDefault="00E157D2" w:rsidP="00E157D2">
      <w:pPr>
        <w:rPr>
          <w:rFonts w:ascii="宋体" w:eastAsia="宋体" w:hAnsi="宋体"/>
          <w:b/>
          <w:bCs/>
        </w:rPr>
      </w:pPr>
      <w:r w:rsidRPr="00197F52">
        <w:rPr>
          <w:rFonts w:ascii="宋体" w:eastAsia="宋体" w:hAnsi="宋体"/>
          <w:b/>
          <w:bCs/>
        </w:rPr>
        <w:t>VCF_STATUS vcfFileReadHead(VCF_FILE *fp</w:t>
      </w:r>
      <w:del w:id="200" w:author="zuo Oliver" w:date="2023-05-16T13:06:00Z">
        <w:r w:rsidRPr="00197F52" w:rsidDel="00FF3AC5">
          <w:rPr>
            <w:rFonts w:ascii="宋体" w:eastAsia="宋体" w:hAnsi="宋体"/>
            <w:b/>
            <w:bCs/>
          </w:rPr>
          <w:delText>,FILE_HEAD *fhp</w:delText>
        </w:r>
      </w:del>
      <w:r w:rsidRPr="00197F52">
        <w:rPr>
          <w:rFonts w:ascii="宋体" w:eastAsia="宋体" w:hAnsi="宋体"/>
          <w:b/>
          <w:bCs/>
        </w:rPr>
        <w:t>);</w:t>
      </w:r>
    </w:p>
    <w:p w14:paraId="27EB3044" w14:textId="77777777" w:rsidR="00EF5388" w:rsidRPr="006E2320" w:rsidRDefault="00EF5388" w:rsidP="00EF5388">
      <w:pPr>
        <w:rPr>
          <w:rFonts w:ascii="宋体" w:eastAsia="宋体" w:hAnsi="宋体"/>
          <w:b/>
          <w:bCs/>
        </w:rPr>
      </w:pPr>
      <w:r w:rsidRPr="006E2320">
        <w:rPr>
          <w:rFonts w:ascii="宋体" w:eastAsia="宋体" w:hAnsi="宋体" w:hint="eastAsia"/>
          <w:b/>
          <w:bCs/>
        </w:rPr>
        <w:t>功能：</w:t>
      </w:r>
    </w:p>
    <w:p w14:paraId="04A779CC" w14:textId="35887F79" w:rsidR="00EF5388" w:rsidRDefault="00EF5388" w:rsidP="00EF5388">
      <w:pPr>
        <w:rPr>
          <w:rFonts w:ascii="宋体" w:eastAsia="宋体" w:hAnsi="宋体"/>
        </w:rPr>
      </w:pPr>
      <w:r>
        <w:rPr>
          <w:rFonts w:ascii="宋体" w:eastAsia="宋体" w:hAnsi="宋体" w:hint="eastAsia"/>
        </w:rPr>
        <w:t>从打开的fp所指向的vcf文件中，读取vcf文件头部分，将内容存入</w:t>
      </w:r>
      <w:del w:id="201" w:author="zuo Oliver" w:date="2023-05-16T13:06:00Z">
        <w:r w:rsidRPr="00E157D2" w:rsidDel="00FF3AC5">
          <w:rPr>
            <w:rFonts w:ascii="宋体" w:eastAsia="宋体" w:hAnsi="宋体" w:hint="eastAsia"/>
          </w:rPr>
          <w:delText>fhp</w:delText>
        </w:r>
      </w:del>
      <w:ins w:id="202" w:author="zuo Oliver" w:date="2023-05-16T13:06:00Z">
        <w:r w:rsidR="00FF3AC5">
          <w:rPr>
            <w:rFonts w:ascii="宋体" w:eastAsia="宋体" w:hAnsi="宋体" w:hint="eastAsia"/>
          </w:rPr>
          <w:t>fp</w:t>
        </w:r>
        <w:r w:rsidR="00FF3AC5">
          <w:rPr>
            <w:rFonts w:ascii="宋体" w:eastAsia="宋体" w:hAnsi="宋体"/>
          </w:rPr>
          <w:t>-&gt;head</w:t>
        </w:r>
      </w:ins>
      <w:r>
        <w:rPr>
          <w:rFonts w:ascii="宋体" w:eastAsia="宋体" w:hAnsi="宋体" w:hint="eastAsia"/>
        </w:rPr>
        <w:t>所指向的结构体中。</w:t>
      </w:r>
    </w:p>
    <w:p w14:paraId="27F83977" w14:textId="77777777" w:rsidR="00EF5388" w:rsidRPr="006E2320" w:rsidRDefault="00EF5388" w:rsidP="00EF5388">
      <w:pPr>
        <w:rPr>
          <w:rFonts w:ascii="宋体" w:eastAsia="宋体" w:hAnsi="宋体"/>
          <w:b/>
          <w:bCs/>
        </w:rPr>
      </w:pPr>
      <w:r w:rsidRPr="006E2320">
        <w:rPr>
          <w:rFonts w:ascii="宋体" w:eastAsia="宋体" w:hAnsi="宋体" w:hint="eastAsia"/>
          <w:b/>
          <w:bCs/>
        </w:rPr>
        <w:t>参数：</w:t>
      </w:r>
    </w:p>
    <w:p w14:paraId="78C1401A" w14:textId="2119FF7E" w:rsidR="00EF5388" w:rsidDel="00FF3AC5" w:rsidRDefault="00EF5388" w:rsidP="00EF5388">
      <w:pPr>
        <w:rPr>
          <w:del w:id="203" w:author="zuo Oliver" w:date="2023-05-16T13:07:00Z"/>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w:t>
      </w:r>
      <w:ins w:id="204" w:author="zuo Oliver" w:date="2023-05-16T13:06:00Z">
        <w:r w:rsidR="00FF3AC5">
          <w:rPr>
            <w:rFonts w:ascii="宋体" w:eastAsia="宋体" w:hAnsi="宋体" w:hint="eastAsia"/>
          </w:rPr>
          <w:t>,</w:t>
        </w:r>
      </w:ins>
      <w:ins w:id="205" w:author="zuo Oliver" w:date="2023-05-16T13:07:00Z">
        <w:r w:rsidR="00FF3AC5">
          <w:rPr>
            <w:rFonts w:ascii="宋体" w:eastAsia="宋体" w:hAnsi="宋体" w:hint="eastAsia"/>
          </w:rPr>
          <w:t>其中的成员变量head为</w:t>
        </w:r>
      </w:ins>
    </w:p>
    <w:p w14:paraId="3CFEB1E1" w14:textId="5FA06C5B" w:rsidR="00EF5388" w:rsidRDefault="00EF5388" w:rsidP="00EF5388">
      <w:pPr>
        <w:rPr>
          <w:rFonts w:ascii="宋体" w:eastAsia="宋体" w:hAnsi="宋体"/>
        </w:rPr>
      </w:pPr>
      <w:del w:id="206" w:author="zuo Oliver" w:date="2023-05-16T13:07:00Z">
        <w:r w:rsidRPr="00E157D2" w:rsidDel="00FF3AC5">
          <w:rPr>
            <w:rFonts w:ascii="宋体" w:eastAsia="宋体" w:hAnsi="宋体"/>
          </w:rPr>
          <w:delText>fhp</w:delText>
        </w:r>
        <w:r w:rsidDel="00FF3AC5">
          <w:rPr>
            <w:rFonts w:ascii="宋体" w:eastAsia="宋体" w:hAnsi="宋体" w:hint="eastAsia"/>
          </w:rPr>
          <w:delText>：</w:delText>
        </w:r>
      </w:del>
      <w:r>
        <w:rPr>
          <w:rFonts w:ascii="宋体" w:eastAsia="宋体" w:hAnsi="宋体" w:hint="eastAsia"/>
        </w:rPr>
        <w:t>结构体</w:t>
      </w:r>
      <w:r w:rsidRPr="00EF5388">
        <w:rPr>
          <w:rFonts w:ascii="宋体" w:eastAsia="宋体" w:hAnsi="宋体"/>
        </w:rPr>
        <w:t>FILE_HEAD</w:t>
      </w:r>
      <w:ins w:id="207" w:author="zuo Oliver" w:date="2023-05-16T13:07:00Z">
        <w:r w:rsidR="00FF3AC5">
          <w:rPr>
            <w:rFonts w:ascii="宋体" w:eastAsia="宋体" w:hAnsi="宋体" w:hint="eastAsia"/>
          </w:rPr>
          <w:t>类型</w:t>
        </w:r>
      </w:ins>
      <w:r>
        <w:rPr>
          <w:rFonts w:ascii="宋体" w:eastAsia="宋体" w:hAnsi="宋体" w:hint="eastAsia"/>
        </w:rPr>
        <w:t>的</w:t>
      </w:r>
      <w:del w:id="208" w:author="zuo Oliver" w:date="2023-05-16T13:07:00Z">
        <w:r w:rsidDel="00FF3AC5">
          <w:rPr>
            <w:rFonts w:ascii="宋体" w:eastAsia="宋体" w:hAnsi="宋体" w:hint="eastAsia"/>
          </w:rPr>
          <w:delText>指针</w:delText>
        </w:r>
      </w:del>
      <w:ins w:id="209" w:author="zuo Oliver" w:date="2023-05-16T13:07:00Z">
        <w:r w:rsidR="00FF3AC5">
          <w:rPr>
            <w:rFonts w:ascii="宋体" w:eastAsia="宋体" w:hAnsi="宋体" w:hint="eastAsia"/>
          </w:rPr>
          <w:t>变量</w:t>
        </w:r>
      </w:ins>
      <w:r>
        <w:rPr>
          <w:rFonts w:ascii="宋体" w:eastAsia="宋体" w:hAnsi="宋体" w:hint="eastAsia"/>
        </w:rPr>
        <w:t>。</w:t>
      </w:r>
      <w:del w:id="210" w:author="zuo Oliver" w:date="2023-05-16T13:08:00Z">
        <w:r w:rsidDel="00FF3AC5">
          <w:rPr>
            <w:rFonts w:ascii="宋体" w:eastAsia="宋体" w:hAnsi="宋体" w:hint="eastAsia"/>
          </w:rPr>
          <w:delText>vcflib库中</w:delText>
        </w:r>
      </w:del>
      <w:r>
        <w:rPr>
          <w:rFonts w:ascii="宋体" w:eastAsia="宋体" w:hAnsi="宋体" w:hint="eastAsia"/>
        </w:rPr>
        <w:t>用于存储</w:t>
      </w:r>
      <w:ins w:id="211" w:author="zuo Oliver" w:date="2023-05-16T13:08:00Z">
        <w:r w:rsidR="00FF3AC5">
          <w:rPr>
            <w:rFonts w:ascii="宋体" w:eastAsia="宋体" w:hAnsi="宋体" w:hint="eastAsia"/>
          </w:rPr>
          <w:t>该</w:t>
        </w:r>
      </w:ins>
      <w:r>
        <w:rPr>
          <w:rFonts w:ascii="宋体" w:eastAsia="宋体" w:hAnsi="宋体" w:hint="eastAsia"/>
        </w:rPr>
        <w:t>vcf文件的文件头，结构体定义如下：</w:t>
      </w:r>
    </w:p>
    <w:p w14:paraId="4A733B9E" w14:textId="301F54A3" w:rsidR="00EF5388" w:rsidRPr="00EF5388" w:rsidRDefault="00EF5388" w:rsidP="00EF5388">
      <w:pPr>
        <w:ind w:firstLineChars="200" w:firstLine="420"/>
        <w:rPr>
          <w:rFonts w:ascii="宋体" w:eastAsia="宋体" w:hAnsi="宋体"/>
        </w:rPr>
      </w:pPr>
      <w:r w:rsidRPr="00EF5388">
        <w:rPr>
          <w:rFonts w:ascii="宋体" w:eastAsia="宋体" w:hAnsi="宋体"/>
        </w:rPr>
        <w:t>typedef struct</w:t>
      </w:r>
    </w:p>
    <w:p w14:paraId="41C2F198" w14:textId="77777777" w:rsidR="00EF5388" w:rsidRPr="00EF5388" w:rsidRDefault="00EF5388" w:rsidP="00EF5388">
      <w:pPr>
        <w:ind w:firstLine="420"/>
        <w:rPr>
          <w:rFonts w:ascii="宋体" w:eastAsia="宋体" w:hAnsi="宋体"/>
        </w:rPr>
      </w:pPr>
      <w:r w:rsidRPr="00EF5388">
        <w:rPr>
          <w:rFonts w:ascii="宋体" w:eastAsia="宋体" w:hAnsi="宋体"/>
        </w:rPr>
        <w:t>{</w:t>
      </w:r>
    </w:p>
    <w:p w14:paraId="6EBB1BD9" w14:textId="3B986023"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char **metaInfoLines;</w:t>
      </w:r>
      <w:r>
        <w:rPr>
          <w:rFonts w:ascii="宋体" w:eastAsia="宋体" w:hAnsi="宋体"/>
        </w:rPr>
        <w:tab/>
      </w:r>
      <w:r>
        <w:rPr>
          <w:rFonts w:ascii="宋体" w:eastAsia="宋体" w:hAnsi="宋体"/>
        </w:rPr>
        <w:tab/>
        <w:t>//</w:t>
      </w:r>
      <w:r>
        <w:rPr>
          <w:rFonts w:ascii="宋体" w:eastAsia="宋体" w:hAnsi="宋体" w:hint="eastAsia"/>
        </w:rPr>
        <w:t>用于存储vcf文件头的meta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w:t>
      </w:r>
    </w:p>
    <w:p w14:paraId="1B28468D" w14:textId="1640276E" w:rsidR="00EF5388" w:rsidRPr="00EF5388" w:rsidRDefault="00EF5388" w:rsidP="00EF5388">
      <w:pPr>
        <w:rPr>
          <w:rFonts w:ascii="宋体" w:eastAsia="宋体" w:hAnsi="宋体"/>
        </w:rPr>
      </w:pPr>
      <w:r>
        <w:rPr>
          <w:rFonts w:ascii="宋体" w:eastAsia="宋体" w:hAnsi="宋体"/>
        </w:rPr>
        <w:tab/>
      </w:r>
      <w:r w:rsidRPr="00EF5388">
        <w:rPr>
          <w:rFonts w:ascii="宋体" w:eastAsia="宋体" w:hAnsi="宋体"/>
        </w:rPr>
        <w:tab/>
        <w:t>int numMetaInfoLines;</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vcf文件头的meta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4FD3C789" w14:textId="77777777" w:rsidR="00EF5388" w:rsidRPr="00EF5388" w:rsidRDefault="00EF5388" w:rsidP="00EF5388">
      <w:pPr>
        <w:rPr>
          <w:rFonts w:ascii="宋体" w:eastAsia="宋体" w:hAnsi="宋体"/>
        </w:rPr>
      </w:pPr>
      <w:r w:rsidRPr="00EF5388">
        <w:rPr>
          <w:rFonts w:ascii="宋体" w:eastAsia="宋体" w:hAnsi="宋体"/>
        </w:rPr>
        <w:tab/>
      </w:r>
      <w:r>
        <w:rPr>
          <w:rFonts w:ascii="宋体" w:eastAsia="宋体" w:hAnsi="宋体"/>
        </w:rPr>
        <w:tab/>
      </w:r>
      <w:r w:rsidRPr="00EF5388">
        <w:rPr>
          <w:rFonts w:ascii="宋体" w:eastAsia="宋体" w:hAnsi="宋体"/>
        </w:rPr>
        <w:t>char *headerLine;</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用于存储vcf文件头的header</w:t>
      </w:r>
      <w:r>
        <w:rPr>
          <w:rFonts w:ascii="宋体" w:eastAsia="宋体" w:hAnsi="宋体"/>
        </w:rPr>
        <w:t xml:space="preserve"> </w:t>
      </w:r>
      <w:r>
        <w:rPr>
          <w:rFonts w:ascii="宋体" w:eastAsia="宋体" w:hAnsi="宋体" w:hint="eastAsia"/>
        </w:rPr>
        <w:t>line</w:t>
      </w:r>
    </w:p>
    <w:p w14:paraId="28C5164A" w14:textId="2BA6ED52" w:rsidR="00EF5388" w:rsidRDefault="00EF5388" w:rsidP="00EF5388">
      <w:pPr>
        <w:ind w:firstLine="420"/>
        <w:rPr>
          <w:rFonts w:ascii="宋体" w:eastAsia="宋体" w:hAnsi="宋体"/>
        </w:rPr>
      </w:pPr>
      <w:r w:rsidRPr="00EF5388">
        <w:rPr>
          <w:rFonts w:ascii="宋体" w:eastAsia="宋体" w:hAnsi="宋体"/>
        </w:rPr>
        <w:t>}FILE_HEAD;</w:t>
      </w:r>
    </w:p>
    <w:p w14:paraId="6BE79E5D" w14:textId="77777777" w:rsidR="00EF5388" w:rsidRPr="006E2320" w:rsidRDefault="00EF5388" w:rsidP="00EF5388">
      <w:pPr>
        <w:rPr>
          <w:rFonts w:ascii="宋体" w:eastAsia="宋体" w:hAnsi="宋体"/>
          <w:b/>
          <w:bCs/>
        </w:rPr>
      </w:pPr>
      <w:r w:rsidRPr="006E2320">
        <w:rPr>
          <w:rFonts w:ascii="宋体" w:eastAsia="宋体" w:hAnsi="宋体" w:hint="eastAsia"/>
          <w:b/>
          <w:bCs/>
        </w:rPr>
        <w:t>返回值：</w:t>
      </w:r>
    </w:p>
    <w:p w14:paraId="2FB3420F" w14:textId="77777777" w:rsidR="00EF5388" w:rsidRDefault="00EF5388" w:rsidP="00EF5388">
      <w:pPr>
        <w:rPr>
          <w:rFonts w:ascii="宋体" w:eastAsia="宋体" w:hAnsi="宋体"/>
        </w:rPr>
      </w:pPr>
      <w:r w:rsidRPr="006E2320">
        <w:rPr>
          <w:rFonts w:ascii="宋体" w:eastAsia="宋体" w:hAnsi="宋体"/>
        </w:rPr>
        <w:lastRenderedPageBreak/>
        <w:t>VCF_ERROR</w:t>
      </w:r>
      <w:r>
        <w:rPr>
          <w:rFonts w:ascii="宋体" w:eastAsia="宋体" w:hAnsi="宋体" w:hint="eastAsia"/>
        </w:rPr>
        <w:t>：读取失败</w:t>
      </w:r>
    </w:p>
    <w:p w14:paraId="0AF9FF10" w14:textId="77777777" w:rsidR="00EF5388" w:rsidRDefault="00EF5388" w:rsidP="00EF5388">
      <w:pPr>
        <w:rPr>
          <w:rFonts w:ascii="宋体" w:eastAsia="宋体" w:hAnsi="宋体"/>
        </w:rPr>
      </w:pPr>
      <w:r w:rsidRPr="006E2320">
        <w:rPr>
          <w:rFonts w:ascii="宋体" w:eastAsia="宋体" w:hAnsi="宋体"/>
        </w:rPr>
        <w:t>VCF_OK</w:t>
      </w:r>
      <w:r>
        <w:rPr>
          <w:rFonts w:ascii="宋体" w:eastAsia="宋体" w:hAnsi="宋体" w:hint="eastAsia"/>
        </w:rPr>
        <w:t>：读取成功</w:t>
      </w:r>
    </w:p>
    <w:p w14:paraId="19D6C162" w14:textId="5EC58D1D" w:rsidR="00EF5388" w:rsidRDefault="00EF5388" w:rsidP="00E157D2">
      <w:pPr>
        <w:rPr>
          <w:rFonts w:ascii="宋体" w:eastAsia="宋体" w:hAnsi="宋体"/>
        </w:rPr>
      </w:pPr>
    </w:p>
    <w:p w14:paraId="51364AB0" w14:textId="394BAA90" w:rsidR="00E157D2" w:rsidRPr="00197F52" w:rsidRDefault="00E157D2" w:rsidP="00E157D2">
      <w:pPr>
        <w:rPr>
          <w:rFonts w:ascii="宋体" w:eastAsia="宋体" w:hAnsi="宋体"/>
          <w:b/>
          <w:bCs/>
        </w:rPr>
      </w:pPr>
      <w:r w:rsidRPr="00197F52">
        <w:rPr>
          <w:rFonts w:ascii="宋体" w:eastAsia="宋体" w:hAnsi="宋体"/>
          <w:b/>
          <w:bCs/>
        </w:rPr>
        <w:t>VCF_STATUS getNumMetaInfoLines(FILE_HEAD *fhp,int *NumMetaInfoLines);</w:t>
      </w:r>
    </w:p>
    <w:p w14:paraId="77B53471" w14:textId="77777777" w:rsidR="00197F52" w:rsidRPr="006E2320" w:rsidRDefault="00197F52" w:rsidP="00197F52">
      <w:pPr>
        <w:rPr>
          <w:rFonts w:ascii="宋体" w:eastAsia="宋体" w:hAnsi="宋体"/>
          <w:b/>
          <w:bCs/>
        </w:rPr>
      </w:pPr>
      <w:r w:rsidRPr="006E2320">
        <w:rPr>
          <w:rFonts w:ascii="宋体" w:eastAsia="宋体" w:hAnsi="宋体" w:hint="eastAsia"/>
          <w:b/>
          <w:bCs/>
        </w:rPr>
        <w:t>功能：</w:t>
      </w:r>
    </w:p>
    <w:p w14:paraId="7DA9C16B" w14:textId="7CC4713B" w:rsidR="00197F52" w:rsidRDefault="00197F52" w:rsidP="00197F52">
      <w:pPr>
        <w:rPr>
          <w:rFonts w:ascii="宋体" w:eastAsia="宋体" w:hAnsi="宋体"/>
        </w:rPr>
      </w:pPr>
      <w:r>
        <w:rPr>
          <w:rFonts w:ascii="宋体" w:eastAsia="宋体" w:hAnsi="宋体" w:hint="eastAsia"/>
        </w:rPr>
        <w:t>从fhp所指向的vcf文件</w:t>
      </w:r>
      <w:r w:rsidR="00FB07C3">
        <w:rPr>
          <w:rFonts w:ascii="宋体" w:eastAsia="宋体" w:hAnsi="宋体" w:hint="eastAsia"/>
        </w:rPr>
        <w:t>头</w:t>
      </w:r>
      <w:r>
        <w:rPr>
          <w:rFonts w:ascii="宋体" w:eastAsia="宋体" w:hAnsi="宋体" w:hint="eastAsia"/>
        </w:rPr>
        <w:t>中，</w:t>
      </w:r>
      <w:r w:rsidR="00FB07C3">
        <w:rPr>
          <w:rFonts w:ascii="宋体" w:eastAsia="宋体" w:hAnsi="宋体" w:hint="eastAsia"/>
        </w:rPr>
        <w:t>获</w:t>
      </w:r>
      <w:r>
        <w:rPr>
          <w:rFonts w:ascii="宋体" w:eastAsia="宋体" w:hAnsi="宋体" w:hint="eastAsia"/>
        </w:rPr>
        <w:t>取</w:t>
      </w:r>
      <w:r w:rsidR="00FB07C3">
        <w:rPr>
          <w:rFonts w:ascii="宋体" w:eastAsia="宋体" w:hAnsi="宋体" w:hint="eastAsia"/>
        </w:rPr>
        <w:t>meta</w:t>
      </w:r>
      <w:r w:rsidR="00FB07C3">
        <w:rPr>
          <w:rFonts w:ascii="宋体" w:eastAsia="宋体" w:hAnsi="宋体"/>
        </w:rPr>
        <w:t xml:space="preserve"> </w:t>
      </w:r>
      <w:r w:rsidR="00FB07C3">
        <w:rPr>
          <w:rFonts w:ascii="宋体" w:eastAsia="宋体" w:hAnsi="宋体" w:hint="eastAsia"/>
        </w:rPr>
        <w:t>information</w:t>
      </w:r>
      <w:r w:rsidR="00FB07C3">
        <w:rPr>
          <w:rFonts w:ascii="宋体" w:eastAsia="宋体" w:hAnsi="宋体"/>
        </w:rPr>
        <w:t xml:space="preserve"> </w:t>
      </w:r>
      <w:r w:rsidR="00FB07C3">
        <w:rPr>
          <w:rFonts w:ascii="宋体" w:eastAsia="宋体" w:hAnsi="宋体" w:hint="eastAsia"/>
        </w:rPr>
        <w:t>line行数</w:t>
      </w:r>
    </w:p>
    <w:p w14:paraId="746E1523" w14:textId="77777777" w:rsidR="00197F52" w:rsidRPr="006E2320" w:rsidRDefault="00197F52" w:rsidP="00197F52">
      <w:pPr>
        <w:rPr>
          <w:rFonts w:ascii="宋体" w:eastAsia="宋体" w:hAnsi="宋体"/>
          <w:b/>
          <w:bCs/>
        </w:rPr>
      </w:pPr>
      <w:r w:rsidRPr="006E2320">
        <w:rPr>
          <w:rFonts w:ascii="宋体" w:eastAsia="宋体" w:hAnsi="宋体" w:hint="eastAsia"/>
          <w:b/>
          <w:bCs/>
        </w:rPr>
        <w:t>参数：</w:t>
      </w:r>
    </w:p>
    <w:p w14:paraId="2904F48A" w14:textId="3AA08725" w:rsidR="00FB07C3" w:rsidRDefault="00197F52" w:rsidP="00FB07C3">
      <w:pPr>
        <w:rPr>
          <w:rFonts w:ascii="宋体" w:eastAsia="宋体" w:hAnsi="宋体"/>
        </w:rPr>
      </w:pPr>
      <w:r w:rsidRPr="00E157D2">
        <w:rPr>
          <w:rFonts w:ascii="宋体" w:eastAsia="宋体" w:hAnsi="宋体"/>
        </w:rPr>
        <w:t>fhp</w:t>
      </w:r>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r w:rsidR="00FB07C3">
        <w:rPr>
          <w:rFonts w:ascii="宋体" w:eastAsia="宋体" w:hAnsi="宋体" w:hint="eastAsia"/>
        </w:rPr>
        <w:t>详解见上（</w:t>
      </w:r>
      <w:r w:rsidR="00FB07C3" w:rsidRPr="00197F52">
        <w:rPr>
          <w:rFonts w:ascii="宋体" w:eastAsia="宋体" w:hAnsi="宋体"/>
          <w:b/>
          <w:bCs/>
        </w:rPr>
        <w:t>vcfFileReadHead</w:t>
      </w:r>
      <w:r w:rsidR="00FB07C3">
        <w:rPr>
          <w:rFonts w:ascii="宋体" w:eastAsia="宋体" w:hAnsi="宋体" w:hint="eastAsia"/>
        </w:rPr>
        <w:t>）</w:t>
      </w:r>
    </w:p>
    <w:p w14:paraId="3B6D7035" w14:textId="16ED59F3" w:rsidR="00FB07C3" w:rsidRPr="00FB07C3" w:rsidRDefault="00FB07C3" w:rsidP="00FB07C3">
      <w:pPr>
        <w:rPr>
          <w:rFonts w:ascii="宋体" w:eastAsia="宋体" w:hAnsi="宋体"/>
        </w:rPr>
      </w:pPr>
      <w:r w:rsidRPr="00FB07C3">
        <w:rPr>
          <w:rFonts w:ascii="宋体" w:eastAsia="宋体" w:hAnsi="宋体"/>
        </w:rPr>
        <w:t>NumMetaInfoLines</w:t>
      </w:r>
      <w:r>
        <w:rPr>
          <w:rFonts w:ascii="宋体" w:eastAsia="宋体" w:hAnsi="宋体" w:hint="eastAsia"/>
        </w:rPr>
        <w:t>：所得到的fhp所指向的vcf文件头中meta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line行数</w:t>
      </w:r>
    </w:p>
    <w:p w14:paraId="1C961A9A" w14:textId="3E261100" w:rsidR="00197F52" w:rsidRPr="006E2320" w:rsidRDefault="00197F52" w:rsidP="00FB07C3">
      <w:pPr>
        <w:rPr>
          <w:rFonts w:ascii="宋体" w:eastAsia="宋体" w:hAnsi="宋体"/>
          <w:b/>
          <w:bCs/>
        </w:rPr>
      </w:pPr>
      <w:r w:rsidRPr="006E2320">
        <w:rPr>
          <w:rFonts w:ascii="宋体" w:eastAsia="宋体" w:hAnsi="宋体" w:hint="eastAsia"/>
          <w:b/>
          <w:bCs/>
        </w:rPr>
        <w:t>返回值：</w:t>
      </w:r>
    </w:p>
    <w:p w14:paraId="4587536C" w14:textId="77777777" w:rsidR="00197F52" w:rsidRDefault="00197F52" w:rsidP="00197F52">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3982907" w14:textId="77777777" w:rsidR="00197F52" w:rsidRDefault="00197F52" w:rsidP="00197F52">
      <w:pPr>
        <w:rPr>
          <w:rFonts w:ascii="宋体" w:eastAsia="宋体" w:hAnsi="宋体"/>
        </w:rPr>
      </w:pPr>
      <w:r w:rsidRPr="006E2320">
        <w:rPr>
          <w:rFonts w:ascii="宋体" w:eastAsia="宋体" w:hAnsi="宋体"/>
        </w:rPr>
        <w:t>VCF_OK</w:t>
      </w:r>
      <w:r>
        <w:rPr>
          <w:rFonts w:ascii="宋体" w:eastAsia="宋体" w:hAnsi="宋体" w:hint="eastAsia"/>
        </w:rPr>
        <w:t>：读取成功</w:t>
      </w:r>
    </w:p>
    <w:p w14:paraId="26DB1CD2" w14:textId="77777777" w:rsidR="00197F52" w:rsidRPr="00197F52" w:rsidRDefault="00197F52" w:rsidP="00E157D2">
      <w:pPr>
        <w:rPr>
          <w:rFonts w:ascii="宋体" w:eastAsia="宋体" w:hAnsi="宋体"/>
        </w:rPr>
      </w:pPr>
    </w:p>
    <w:p w14:paraId="57D501F7" w14:textId="77777777" w:rsidR="00E157D2" w:rsidRPr="00FB07C3" w:rsidRDefault="00E157D2" w:rsidP="00E157D2">
      <w:pPr>
        <w:rPr>
          <w:rFonts w:ascii="宋体" w:eastAsia="宋体" w:hAnsi="宋体"/>
          <w:b/>
          <w:bCs/>
        </w:rPr>
      </w:pPr>
      <w:r w:rsidRPr="00FB07C3">
        <w:rPr>
          <w:rFonts w:ascii="宋体" w:eastAsia="宋体" w:hAnsi="宋体"/>
          <w:b/>
          <w:bCs/>
        </w:rPr>
        <w:t>VCF_STATUS getNumSamples(VCF_FILE *fp,int *NumSamples);</w:t>
      </w:r>
    </w:p>
    <w:p w14:paraId="178D85C8" w14:textId="77777777" w:rsidR="00FB07C3" w:rsidRPr="006E2320" w:rsidRDefault="00FB07C3" w:rsidP="00FB07C3">
      <w:pPr>
        <w:rPr>
          <w:rFonts w:ascii="宋体" w:eastAsia="宋体" w:hAnsi="宋体"/>
          <w:b/>
          <w:bCs/>
        </w:rPr>
      </w:pPr>
      <w:r w:rsidRPr="006E2320">
        <w:rPr>
          <w:rFonts w:ascii="宋体" w:eastAsia="宋体" w:hAnsi="宋体" w:hint="eastAsia"/>
          <w:b/>
          <w:bCs/>
        </w:rPr>
        <w:t>功能：</w:t>
      </w:r>
    </w:p>
    <w:p w14:paraId="2B521410" w14:textId="7050212A" w:rsidR="00FB07C3" w:rsidRDefault="00FB07C3" w:rsidP="00FB07C3">
      <w:pPr>
        <w:rPr>
          <w:rFonts w:ascii="宋体" w:eastAsia="宋体" w:hAnsi="宋体"/>
        </w:rPr>
      </w:pPr>
      <w:r>
        <w:rPr>
          <w:rFonts w:ascii="宋体" w:eastAsia="宋体" w:hAnsi="宋体" w:hint="eastAsia"/>
        </w:rPr>
        <w:t>从打开的fp所指向的vcf文件中，获取该文件的sample个数</w:t>
      </w:r>
    </w:p>
    <w:p w14:paraId="06D86B74" w14:textId="77777777" w:rsidR="00FB07C3" w:rsidRPr="006E2320" w:rsidRDefault="00FB07C3" w:rsidP="00FB07C3">
      <w:pPr>
        <w:rPr>
          <w:rFonts w:ascii="宋体" w:eastAsia="宋体" w:hAnsi="宋体"/>
          <w:b/>
          <w:bCs/>
        </w:rPr>
      </w:pPr>
      <w:r w:rsidRPr="006E2320">
        <w:rPr>
          <w:rFonts w:ascii="宋体" w:eastAsia="宋体" w:hAnsi="宋体" w:hint="eastAsia"/>
          <w:b/>
          <w:bCs/>
        </w:rPr>
        <w:t>参数：</w:t>
      </w:r>
    </w:p>
    <w:p w14:paraId="379EF91D" w14:textId="6229E85F" w:rsidR="00FB07C3" w:rsidRDefault="00FB07C3" w:rsidP="00FB07C3">
      <w:pPr>
        <w:rPr>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w:t>
      </w:r>
    </w:p>
    <w:p w14:paraId="2C2387D4" w14:textId="618E0CF8" w:rsidR="00FB07C3" w:rsidRDefault="00FB07C3" w:rsidP="00FB07C3">
      <w:pPr>
        <w:rPr>
          <w:rFonts w:ascii="宋体" w:eastAsia="宋体" w:hAnsi="宋体"/>
        </w:rPr>
      </w:pPr>
      <w:r w:rsidRPr="00FB07C3">
        <w:rPr>
          <w:rFonts w:ascii="宋体" w:eastAsia="宋体" w:hAnsi="宋体"/>
        </w:rPr>
        <w:t>NumSamples</w:t>
      </w:r>
      <w:r>
        <w:rPr>
          <w:rFonts w:ascii="宋体" w:eastAsia="宋体" w:hAnsi="宋体" w:hint="eastAsia"/>
        </w:rPr>
        <w:t>：所获得的sample个数</w:t>
      </w:r>
    </w:p>
    <w:p w14:paraId="6A1EA788" w14:textId="77777777" w:rsidR="00FB07C3" w:rsidRPr="006E2320" w:rsidRDefault="00FB07C3" w:rsidP="00FB07C3">
      <w:pPr>
        <w:rPr>
          <w:rFonts w:ascii="宋体" w:eastAsia="宋体" w:hAnsi="宋体"/>
          <w:b/>
          <w:bCs/>
        </w:rPr>
      </w:pPr>
      <w:r w:rsidRPr="006E2320">
        <w:rPr>
          <w:rFonts w:ascii="宋体" w:eastAsia="宋体" w:hAnsi="宋体" w:hint="eastAsia"/>
          <w:b/>
          <w:bCs/>
        </w:rPr>
        <w:t>返回值：</w:t>
      </w:r>
    </w:p>
    <w:p w14:paraId="350DEC3E" w14:textId="77777777" w:rsidR="00FB07C3" w:rsidRDefault="00FB07C3" w:rsidP="00FB07C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22CC636" w14:textId="77777777" w:rsidR="00FB07C3" w:rsidRDefault="00FB07C3" w:rsidP="00FB07C3">
      <w:pPr>
        <w:rPr>
          <w:rFonts w:ascii="宋体" w:eastAsia="宋体" w:hAnsi="宋体"/>
        </w:rPr>
      </w:pPr>
      <w:r w:rsidRPr="006E2320">
        <w:rPr>
          <w:rFonts w:ascii="宋体" w:eastAsia="宋体" w:hAnsi="宋体"/>
        </w:rPr>
        <w:t>VCF_OK</w:t>
      </w:r>
      <w:r>
        <w:rPr>
          <w:rFonts w:ascii="宋体" w:eastAsia="宋体" w:hAnsi="宋体" w:hint="eastAsia"/>
        </w:rPr>
        <w:t>：读取成功</w:t>
      </w:r>
    </w:p>
    <w:p w14:paraId="2CEA63FD" w14:textId="1ACFC835" w:rsidR="00FB07C3" w:rsidRDefault="00FB07C3" w:rsidP="00E157D2">
      <w:pPr>
        <w:rPr>
          <w:rFonts w:ascii="宋体" w:eastAsia="宋体" w:hAnsi="宋体"/>
        </w:rPr>
      </w:pPr>
    </w:p>
    <w:p w14:paraId="5C9DE6F7" w14:textId="56F1BFA3" w:rsidR="00E157D2" w:rsidRPr="00FC2552" w:rsidRDefault="00E157D2" w:rsidP="00E157D2">
      <w:pPr>
        <w:rPr>
          <w:rFonts w:ascii="宋体" w:eastAsia="宋体" w:hAnsi="宋体"/>
          <w:b/>
          <w:bCs/>
        </w:rPr>
      </w:pPr>
      <w:r w:rsidRPr="00FC2552">
        <w:rPr>
          <w:rFonts w:ascii="宋体" w:eastAsia="宋体" w:hAnsi="宋体"/>
          <w:b/>
          <w:bCs/>
        </w:rPr>
        <w:t>char* vcfFileParseDataLineInfo(char *lineStr,DATA_INFO *dataInfo);</w:t>
      </w:r>
    </w:p>
    <w:p w14:paraId="6DBF6805" w14:textId="617E82AA" w:rsidR="0056745B" w:rsidRDefault="0056745B" w:rsidP="0056745B">
      <w:pPr>
        <w:rPr>
          <w:rFonts w:ascii="宋体" w:eastAsia="宋体" w:hAnsi="宋体"/>
          <w:b/>
          <w:bCs/>
        </w:rPr>
      </w:pPr>
      <w:r w:rsidRPr="006E2320">
        <w:rPr>
          <w:rFonts w:ascii="宋体" w:eastAsia="宋体" w:hAnsi="宋体" w:hint="eastAsia"/>
          <w:b/>
          <w:bCs/>
        </w:rPr>
        <w:t>功能：</w:t>
      </w:r>
    </w:p>
    <w:p w14:paraId="56A86F6B" w14:textId="5E72500D" w:rsidR="00FC2552" w:rsidRDefault="00FC2552" w:rsidP="00FC2552">
      <w:pPr>
        <w:rPr>
          <w:rFonts w:ascii="宋体" w:eastAsia="宋体" w:hAnsi="宋体"/>
        </w:rPr>
      </w:pPr>
      <w:r>
        <w:rPr>
          <w:rFonts w:ascii="宋体" w:eastAsia="宋体" w:hAnsi="宋体" w:hint="eastAsia"/>
        </w:rPr>
        <w:t>将</w:t>
      </w:r>
      <w:r w:rsidRPr="00E157D2">
        <w:rPr>
          <w:rFonts w:ascii="宋体" w:eastAsia="宋体" w:hAnsi="宋体"/>
        </w:rPr>
        <w:t>lineStr</w:t>
      </w:r>
      <w:r>
        <w:rPr>
          <w:rFonts w:ascii="宋体" w:eastAsia="宋体" w:hAnsi="宋体" w:hint="eastAsia"/>
        </w:rPr>
        <w:t>内的一行vcf文件的数据中的前九项，解析到</w:t>
      </w:r>
      <w:r w:rsidRPr="00E157D2">
        <w:rPr>
          <w:rFonts w:ascii="宋体" w:eastAsia="宋体" w:hAnsi="宋体"/>
        </w:rPr>
        <w:t>dataInfo</w:t>
      </w:r>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结构体中。操作后</w:t>
      </w:r>
      <w:r w:rsidRPr="00E157D2">
        <w:rPr>
          <w:rFonts w:ascii="宋体" w:eastAsia="宋体" w:hAnsi="宋体"/>
        </w:rPr>
        <w:t>lineStr</w:t>
      </w:r>
      <w:r>
        <w:rPr>
          <w:rFonts w:ascii="宋体" w:eastAsia="宋体" w:hAnsi="宋体" w:hint="eastAsia"/>
        </w:rPr>
        <w:t>中去掉前九项</w:t>
      </w:r>
    </w:p>
    <w:p w14:paraId="0883C8D9" w14:textId="77777777" w:rsidR="0056745B" w:rsidRPr="006E2320" w:rsidRDefault="0056745B" w:rsidP="0056745B">
      <w:pPr>
        <w:rPr>
          <w:rFonts w:ascii="宋体" w:eastAsia="宋体" w:hAnsi="宋体"/>
          <w:b/>
          <w:bCs/>
        </w:rPr>
      </w:pPr>
      <w:r w:rsidRPr="006E2320">
        <w:rPr>
          <w:rFonts w:ascii="宋体" w:eastAsia="宋体" w:hAnsi="宋体" w:hint="eastAsia"/>
          <w:b/>
          <w:bCs/>
        </w:rPr>
        <w:t>参数：</w:t>
      </w:r>
    </w:p>
    <w:p w14:paraId="46735DB1" w14:textId="6875F510" w:rsidR="00FC2552" w:rsidRDefault="00FC2552" w:rsidP="00FC2552">
      <w:pPr>
        <w:rPr>
          <w:rFonts w:ascii="宋体" w:eastAsia="宋体" w:hAnsi="宋体"/>
        </w:rPr>
      </w:pPr>
      <w:r w:rsidRPr="00E157D2">
        <w:rPr>
          <w:rFonts w:ascii="宋体" w:eastAsia="宋体" w:hAnsi="宋体"/>
        </w:rPr>
        <w:t>lineStr</w:t>
      </w:r>
      <w:r>
        <w:rPr>
          <w:rFonts w:ascii="宋体" w:eastAsia="宋体" w:hAnsi="宋体" w:hint="eastAsia"/>
        </w:rPr>
        <w:t>：vcf文件的一行数据</w:t>
      </w:r>
    </w:p>
    <w:p w14:paraId="606F4578" w14:textId="492A987E" w:rsidR="0056745B" w:rsidRDefault="00FC2552" w:rsidP="0056745B">
      <w:pPr>
        <w:rPr>
          <w:rFonts w:ascii="宋体" w:eastAsia="宋体" w:hAnsi="宋体"/>
        </w:rPr>
      </w:pPr>
      <w:r w:rsidRPr="00E157D2">
        <w:rPr>
          <w:rFonts w:ascii="宋体" w:eastAsia="宋体" w:hAnsi="宋体"/>
        </w:rPr>
        <w:t>dataInfo</w:t>
      </w:r>
      <w:r w:rsidR="0056745B">
        <w:rPr>
          <w:rFonts w:ascii="宋体" w:eastAsia="宋体" w:hAnsi="宋体" w:hint="eastAsia"/>
        </w:rPr>
        <w:t>：</w:t>
      </w:r>
      <w:r>
        <w:rPr>
          <w:rFonts w:ascii="宋体" w:eastAsia="宋体" w:hAnsi="宋体" w:hint="eastAsia"/>
        </w:rPr>
        <w:t>指向的</w:t>
      </w:r>
      <w:r w:rsidRPr="00E157D2">
        <w:rPr>
          <w:rFonts w:ascii="宋体" w:eastAsia="宋体" w:hAnsi="宋体"/>
        </w:rPr>
        <w:t>DATA_INFO</w:t>
      </w:r>
      <w:r>
        <w:rPr>
          <w:rFonts w:ascii="宋体" w:eastAsia="宋体" w:hAnsi="宋体" w:hint="eastAsia"/>
        </w:rPr>
        <w:t>结构体指针。vcflib库中用于存储vcf文件中每行数据的前九项，结构体定义如下：</w:t>
      </w:r>
    </w:p>
    <w:p w14:paraId="35646ED1" w14:textId="77777777" w:rsidR="00FC2552" w:rsidRPr="00FC2552" w:rsidRDefault="00FC2552" w:rsidP="00FC2552">
      <w:pPr>
        <w:ind w:firstLine="420"/>
        <w:rPr>
          <w:rFonts w:ascii="宋体" w:eastAsia="宋体" w:hAnsi="宋体"/>
        </w:rPr>
      </w:pPr>
      <w:r w:rsidRPr="00FC2552">
        <w:rPr>
          <w:rFonts w:ascii="宋体" w:eastAsia="宋体" w:hAnsi="宋体"/>
        </w:rPr>
        <w:t>typedef struct</w:t>
      </w:r>
    </w:p>
    <w:p w14:paraId="68FC2090" w14:textId="77777777" w:rsidR="00FC2552" w:rsidRPr="00FC2552" w:rsidRDefault="00FC2552" w:rsidP="00FC2552">
      <w:pPr>
        <w:ind w:firstLine="420"/>
        <w:rPr>
          <w:rFonts w:ascii="宋体" w:eastAsia="宋体" w:hAnsi="宋体"/>
        </w:rPr>
      </w:pPr>
      <w:r w:rsidRPr="00FC2552">
        <w:rPr>
          <w:rFonts w:ascii="宋体" w:eastAsia="宋体" w:hAnsi="宋体"/>
        </w:rPr>
        <w:t>{</w:t>
      </w:r>
    </w:p>
    <w:p w14:paraId="2B7A2FF2" w14:textId="64BFEB9A" w:rsidR="00FC2552" w:rsidRPr="00FC2552" w:rsidRDefault="00FC2552" w:rsidP="00FC2552">
      <w:pPr>
        <w:rPr>
          <w:rFonts w:ascii="宋体" w:eastAsia="宋体" w:hAnsi="宋体"/>
        </w:rPr>
      </w:pPr>
      <w:r>
        <w:rPr>
          <w:rFonts w:ascii="宋体" w:eastAsia="宋体" w:hAnsi="宋体"/>
        </w:rPr>
        <w:tab/>
      </w:r>
      <w:r w:rsidRPr="00FC2552">
        <w:rPr>
          <w:rFonts w:ascii="宋体" w:eastAsia="宋体" w:hAnsi="宋体"/>
        </w:rPr>
        <w:tab/>
        <w:t>char *chrom;</w:t>
      </w:r>
    </w:p>
    <w:p w14:paraId="098E2584"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*pos;</w:t>
      </w:r>
    </w:p>
    <w:p w14:paraId="2D42012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*ID;</w:t>
      </w:r>
    </w:p>
    <w:p w14:paraId="583445CF" w14:textId="77777777" w:rsidR="00FC2552" w:rsidRPr="00FC2552" w:rsidRDefault="00FC2552" w:rsidP="00FC2552">
      <w:pPr>
        <w:ind w:firstLine="420"/>
        <w:rPr>
          <w:rFonts w:ascii="宋体" w:eastAsia="宋体" w:hAnsi="宋体"/>
        </w:rPr>
      </w:pPr>
      <w:r w:rsidRPr="00FC2552">
        <w:rPr>
          <w:rFonts w:ascii="宋体" w:eastAsia="宋体" w:hAnsi="宋体"/>
        </w:rPr>
        <w:t xml:space="preserve">    char *ref;</w:t>
      </w:r>
    </w:p>
    <w:p w14:paraId="6866F8F4" w14:textId="64597960"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*alt;</w:t>
      </w:r>
    </w:p>
    <w:p w14:paraId="516991EA" w14:textId="57923B3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*qual;</w:t>
      </w:r>
    </w:p>
    <w:p w14:paraId="5A0F9FB7" w14:textId="1FF71AB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*filter;</w:t>
      </w:r>
    </w:p>
    <w:p w14:paraId="246F03ED" w14:textId="65C938AB" w:rsidR="00FC2552" w:rsidRPr="00FC2552" w:rsidRDefault="00FC2552" w:rsidP="00FC2552">
      <w:pPr>
        <w:rPr>
          <w:rFonts w:ascii="宋体" w:eastAsia="宋体" w:hAnsi="宋体"/>
        </w:rPr>
      </w:pPr>
      <w:r w:rsidRPr="00FC2552">
        <w:rPr>
          <w:rFonts w:ascii="宋体" w:eastAsia="宋体" w:hAnsi="宋体"/>
        </w:rPr>
        <w:t xml:space="preserve">  </w:t>
      </w:r>
      <w:r>
        <w:rPr>
          <w:rFonts w:ascii="宋体" w:eastAsia="宋体" w:hAnsi="宋体"/>
        </w:rPr>
        <w:tab/>
      </w:r>
      <w:r w:rsidRPr="00FC2552">
        <w:rPr>
          <w:rFonts w:ascii="宋体" w:eastAsia="宋体" w:hAnsi="宋体"/>
        </w:rPr>
        <w:t xml:space="preserve">  </w:t>
      </w:r>
      <w:r>
        <w:rPr>
          <w:rFonts w:ascii="宋体" w:eastAsia="宋体" w:hAnsi="宋体"/>
        </w:rPr>
        <w:tab/>
      </w:r>
      <w:r w:rsidRPr="00FC2552">
        <w:rPr>
          <w:rFonts w:ascii="宋体" w:eastAsia="宋体" w:hAnsi="宋体"/>
        </w:rPr>
        <w:t>char *info;</w:t>
      </w:r>
    </w:p>
    <w:p w14:paraId="51F669C6" w14:textId="59210F6C" w:rsidR="00FC2552" w:rsidRPr="00FC2552" w:rsidRDefault="00FC2552" w:rsidP="00FC2552">
      <w:pPr>
        <w:rPr>
          <w:rFonts w:ascii="宋体" w:eastAsia="宋体" w:hAnsi="宋体"/>
        </w:rPr>
      </w:pPr>
      <w:r w:rsidRPr="00FC2552">
        <w:rPr>
          <w:rFonts w:ascii="宋体" w:eastAsia="宋体" w:hAnsi="宋体"/>
        </w:rPr>
        <w:tab/>
      </w:r>
      <w:r>
        <w:rPr>
          <w:rFonts w:ascii="宋体" w:eastAsia="宋体" w:hAnsi="宋体"/>
        </w:rPr>
        <w:tab/>
      </w:r>
      <w:r w:rsidRPr="00FC2552">
        <w:rPr>
          <w:rFonts w:ascii="宋体" w:eastAsia="宋体" w:hAnsi="宋体"/>
        </w:rPr>
        <w:t>char *format;</w:t>
      </w:r>
    </w:p>
    <w:p w14:paraId="0228F0B2" w14:textId="7544A020" w:rsidR="00FC2552" w:rsidRPr="00FC2552" w:rsidRDefault="00FC2552" w:rsidP="00FC2552">
      <w:pPr>
        <w:ind w:firstLine="420"/>
        <w:rPr>
          <w:rFonts w:ascii="宋体" w:eastAsia="宋体" w:hAnsi="宋体"/>
        </w:rPr>
      </w:pPr>
      <w:r w:rsidRPr="00FC2552">
        <w:rPr>
          <w:rFonts w:ascii="宋体" w:eastAsia="宋体" w:hAnsi="宋体"/>
        </w:rPr>
        <w:t>}DATA_INFO;</w:t>
      </w:r>
    </w:p>
    <w:p w14:paraId="27C8EC81" w14:textId="77777777" w:rsidR="0056745B" w:rsidRPr="006E2320" w:rsidRDefault="0056745B" w:rsidP="0056745B">
      <w:pPr>
        <w:rPr>
          <w:rFonts w:ascii="宋体" w:eastAsia="宋体" w:hAnsi="宋体"/>
          <w:b/>
          <w:bCs/>
        </w:rPr>
      </w:pPr>
      <w:r w:rsidRPr="006E2320">
        <w:rPr>
          <w:rFonts w:ascii="宋体" w:eastAsia="宋体" w:hAnsi="宋体" w:hint="eastAsia"/>
          <w:b/>
          <w:bCs/>
        </w:rPr>
        <w:t>返回值：</w:t>
      </w:r>
    </w:p>
    <w:p w14:paraId="1351A15E" w14:textId="454FACC4" w:rsidR="00E16F6C" w:rsidRDefault="00FC2552" w:rsidP="00E157D2">
      <w:pPr>
        <w:rPr>
          <w:rFonts w:ascii="宋体" w:eastAsia="宋体" w:hAnsi="宋体"/>
        </w:rPr>
      </w:pPr>
      <w:r>
        <w:rPr>
          <w:rFonts w:ascii="宋体" w:eastAsia="宋体" w:hAnsi="宋体" w:hint="eastAsia"/>
        </w:rPr>
        <w:lastRenderedPageBreak/>
        <w:t>去掉前九项的vcf文件数据行</w:t>
      </w:r>
    </w:p>
    <w:p w14:paraId="7A096C8C" w14:textId="5696265A" w:rsidR="00E16F6C" w:rsidRDefault="00E16F6C" w:rsidP="00E157D2">
      <w:pPr>
        <w:rPr>
          <w:rFonts w:ascii="宋体" w:eastAsia="宋体" w:hAnsi="宋体"/>
        </w:rPr>
      </w:pPr>
    </w:p>
    <w:p w14:paraId="49737F16" w14:textId="3660FBF6" w:rsidR="00E157D2" w:rsidRPr="002478EF" w:rsidRDefault="00E157D2" w:rsidP="00E157D2">
      <w:pPr>
        <w:rPr>
          <w:rFonts w:ascii="宋体" w:eastAsia="宋体" w:hAnsi="宋体"/>
          <w:b/>
          <w:bCs/>
        </w:rPr>
      </w:pPr>
      <w:r w:rsidRPr="002478EF">
        <w:rPr>
          <w:rFonts w:ascii="宋体" w:eastAsia="宋体" w:hAnsi="宋体"/>
          <w:b/>
          <w:bCs/>
        </w:rPr>
        <w:t>VCF_STATUS vcfFileParseDataLine(</w:t>
      </w:r>
      <w:r w:rsidR="0081191C" w:rsidRPr="00FB07C3">
        <w:rPr>
          <w:rFonts w:ascii="宋体" w:eastAsia="宋体" w:hAnsi="宋体"/>
          <w:b/>
          <w:bCs/>
        </w:rPr>
        <w:t>VCF_FILE *fp,</w:t>
      </w:r>
      <w:r w:rsidRPr="002478EF">
        <w:rPr>
          <w:rFonts w:ascii="宋体" w:eastAsia="宋体" w:hAnsi="宋体"/>
          <w:b/>
          <w:bCs/>
        </w:rPr>
        <w:t>char *lineStr,DATA_LINE *dlp);</w:t>
      </w:r>
    </w:p>
    <w:p w14:paraId="66109B85" w14:textId="77777777" w:rsidR="009637FF" w:rsidRPr="006E2320" w:rsidRDefault="009637FF" w:rsidP="009637FF">
      <w:pPr>
        <w:rPr>
          <w:rFonts w:ascii="宋体" w:eastAsia="宋体" w:hAnsi="宋体"/>
          <w:b/>
          <w:bCs/>
        </w:rPr>
      </w:pPr>
      <w:r w:rsidRPr="006E2320">
        <w:rPr>
          <w:rFonts w:ascii="宋体" w:eastAsia="宋体" w:hAnsi="宋体" w:hint="eastAsia"/>
          <w:b/>
          <w:bCs/>
        </w:rPr>
        <w:t>功能：</w:t>
      </w:r>
    </w:p>
    <w:p w14:paraId="1EF5C4A7" w14:textId="5C32634A" w:rsidR="009637FF" w:rsidRDefault="009637FF" w:rsidP="009637FF">
      <w:pPr>
        <w:rPr>
          <w:rFonts w:ascii="宋体" w:eastAsia="宋体" w:hAnsi="宋体"/>
        </w:rPr>
      </w:pPr>
      <w:r>
        <w:rPr>
          <w:rFonts w:ascii="宋体" w:eastAsia="宋体" w:hAnsi="宋体" w:hint="eastAsia"/>
        </w:rPr>
        <w:t>将</w:t>
      </w:r>
      <w:r w:rsidRPr="00E157D2">
        <w:rPr>
          <w:rFonts w:ascii="宋体" w:eastAsia="宋体" w:hAnsi="宋体"/>
        </w:rPr>
        <w:t>lineStr</w:t>
      </w:r>
      <w:r>
        <w:rPr>
          <w:rFonts w:ascii="宋体" w:eastAsia="宋体" w:hAnsi="宋体" w:hint="eastAsia"/>
        </w:rPr>
        <w:t>内的一行vcf文件的数据，解析到</w:t>
      </w:r>
      <w:r w:rsidRPr="00E157D2">
        <w:rPr>
          <w:rFonts w:ascii="宋体" w:eastAsia="宋体" w:hAnsi="宋体"/>
        </w:rPr>
        <w:t>dlp</w:t>
      </w:r>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62151DCF" w14:textId="6DBA4BAB" w:rsidR="009637FF" w:rsidRPr="006E2320" w:rsidRDefault="009637FF" w:rsidP="009637FF">
      <w:pPr>
        <w:rPr>
          <w:rFonts w:ascii="宋体" w:eastAsia="宋体" w:hAnsi="宋体"/>
          <w:b/>
          <w:bCs/>
        </w:rPr>
      </w:pPr>
      <w:r w:rsidRPr="006E2320">
        <w:rPr>
          <w:rFonts w:ascii="宋体" w:eastAsia="宋体" w:hAnsi="宋体" w:hint="eastAsia"/>
          <w:b/>
          <w:bCs/>
        </w:rPr>
        <w:t>参数：</w:t>
      </w:r>
    </w:p>
    <w:p w14:paraId="646BD843" w14:textId="77777777" w:rsidR="0081191C" w:rsidRDefault="0081191C" w:rsidP="0081191C">
      <w:pPr>
        <w:rPr>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w:t>
      </w:r>
    </w:p>
    <w:p w14:paraId="01F3CEF5" w14:textId="03C82D7A" w:rsidR="009637FF" w:rsidRDefault="009637FF" w:rsidP="009637FF">
      <w:pPr>
        <w:rPr>
          <w:rFonts w:ascii="宋体" w:eastAsia="宋体" w:hAnsi="宋体"/>
        </w:rPr>
      </w:pPr>
      <w:r>
        <w:rPr>
          <w:rFonts w:ascii="宋体" w:eastAsia="宋体" w:hAnsi="宋体" w:hint="eastAsia"/>
        </w:rPr>
        <w:t>lineStr：vcf文件的一行数据</w:t>
      </w:r>
    </w:p>
    <w:p w14:paraId="6F5A98DE" w14:textId="01819901" w:rsidR="009637FF" w:rsidRDefault="009637FF" w:rsidP="009637FF">
      <w:pPr>
        <w:rPr>
          <w:rFonts w:ascii="宋体" w:eastAsia="宋体" w:hAnsi="宋体"/>
        </w:rPr>
      </w:pPr>
      <w:r w:rsidRPr="00E157D2">
        <w:rPr>
          <w:rFonts w:ascii="宋体" w:eastAsia="宋体" w:hAnsi="宋体"/>
        </w:rPr>
        <w:t>dlp</w:t>
      </w:r>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结构体指针。vcflib库中用于存储vcf文件中每行数据，结构体定义如下：</w:t>
      </w:r>
    </w:p>
    <w:p w14:paraId="2E863A77" w14:textId="77777777" w:rsidR="009637FF" w:rsidRPr="009637FF" w:rsidRDefault="009637FF" w:rsidP="002478EF">
      <w:pPr>
        <w:ind w:firstLine="420"/>
        <w:rPr>
          <w:rFonts w:ascii="宋体" w:eastAsia="宋体" w:hAnsi="宋体"/>
        </w:rPr>
      </w:pPr>
      <w:r w:rsidRPr="009637FF">
        <w:rPr>
          <w:rFonts w:ascii="宋体" w:eastAsia="宋体" w:hAnsi="宋体"/>
        </w:rPr>
        <w:t>typedef struct</w:t>
      </w:r>
    </w:p>
    <w:p w14:paraId="6E7DC231" w14:textId="77777777" w:rsidR="009637FF" w:rsidRPr="009637FF" w:rsidRDefault="009637FF" w:rsidP="002478EF">
      <w:pPr>
        <w:ind w:firstLine="420"/>
        <w:rPr>
          <w:rFonts w:ascii="宋体" w:eastAsia="宋体" w:hAnsi="宋体"/>
        </w:rPr>
      </w:pPr>
      <w:r w:rsidRPr="009637FF">
        <w:rPr>
          <w:rFonts w:ascii="宋体" w:eastAsia="宋体" w:hAnsi="宋体"/>
        </w:rPr>
        <w:t>{</w:t>
      </w:r>
    </w:p>
    <w:p w14:paraId="1251EFE2" w14:textId="3482EE92" w:rsidR="007A1AB7"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*rawDataLine;</w:t>
      </w:r>
      <w:r>
        <w:rPr>
          <w:rFonts w:ascii="宋体" w:eastAsia="宋体" w:hAnsi="宋体"/>
        </w:rPr>
        <w:t xml:space="preserve">     </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该行数据的原串</w:t>
      </w:r>
      <w:r w:rsidR="007A1AB7">
        <w:rPr>
          <w:rFonts w:ascii="宋体" w:eastAsia="宋体" w:hAnsi="宋体" w:hint="eastAsia"/>
        </w:rPr>
        <w:t>首地址，不是整字符串</w:t>
      </w:r>
    </w:p>
    <w:p w14:paraId="698FBF45" w14:textId="5E178B35" w:rsidR="009637FF" w:rsidRPr="009637FF" w:rsidRDefault="007A1AB7" w:rsidP="007A1AB7">
      <w:pPr>
        <w:ind w:left="3360" w:firstLine="420"/>
        <w:rPr>
          <w:rFonts w:ascii="宋体" w:eastAsia="宋体" w:hAnsi="宋体"/>
        </w:rPr>
      </w:pPr>
      <w:r>
        <w:rPr>
          <w:rFonts w:ascii="宋体" w:eastAsia="宋体" w:hAnsi="宋体"/>
        </w:rPr>
        <w:t>//</w:t>
      </w:r>
      <w:r>
        <w:rPr>
          <w:rFonts w:ascii="宋体" w:eastAsia="宋体" w:hAnsi="宋体" w:hint="eastAsia"/>
        </w:rPr>
        <w:t>其中前九项的\</w:t>
      </w:r>
      <w:r>
        <w:rPr>
          <w:rFonts w:ascii="宋体" w:eastAsia="宋体" w:hAnsi="宋体"/>
        </w:rPr>
        <w:t>t</w:t>
      </w:r>
      <w:r>
        <w:rPr>
          <w:rFonts w:ascii="宋体" w:eastAsia="宋体" w:hAnsi="宋体" w:hint="eastAsia"/>
        </w:rPr>
        <w:t>已经被替换成\</w:t>
      </w:r>
      <w:r>
        <w:rPr>
          <w:rFonts w:ascii="宋体" w:eastAsia="宋体" w:hAnsi="宋体"/>
        </w:rPr>
        <w:t>0</w:t>
      </w:r>
    </w:p>
    <w:p w14:paraId="4AA9A271" w14:textId="1DD672E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DATA_INFO dataInfo;</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该行数据的前九项</w:t>
      </w:r>
    </w:p>
    <w:p w14:paraId="68C9A3DD" w14:textId="4701BC90"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*samplesRawString;</w:t>
      </w:r>
      <w:r w:rsidR="00AA30AD">
        <w:rPr>
          <w:rFonts w:ascii="宋体" w:eastAsia="宋体" w:hAnsi="宋体"/>
        </w:rPr>
        <w:tab/>
      </w:r>
      <w:r w:rsidR="00AA30AD">
        <w:rPr>
          <w:rFonts w:ascii="宋体" w:eastAsia="宋体" w:hAnsi="宋体"/>
        </w:rPr>
        <w:tab/>
      </w:r>
      <w:r w:rsidR="00AA30AD">
        <w:rPr>
          <w:rFonts w:ascii="宋体" w:eastAsia="宋体" w:hAnsi="宋体" w:hint="eastAsia"/>
        </w:rPr>
        <w:t>/</w:t>
      </w:r>
      <w:r w:rsidR="00AA30AD">
        <w:rPr>
          <w:rFonts w:ascii="宋体" w:eastAsia="宋体" w:hAnsi="宋体"/>
        </w:rPr>
        <w:t>/</w:t>
      </w:r>
      <w:r w:rsidR="00AA30AD">
        <w:rPr>
          <w:rFonts w:ascii="宋体" w:eastAsia="宋体" w:hAnsi="宋体" w:hint="eastAsia"/>
        </w:rPr>
        <w:t>该行数据去掉前九项后的数据内容原串</w:t>
      </w:r>
    </w:p>
    <w:p w14:paraId="1AA034D2" w14:textId="11FCAFB8" w:rsid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char *gtData;</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w:t>
      </w:r>
      <w:r w:rsidR="00F455BE">
        <w:rPr>
          <w:rFonts w:ascii="宋体" w:eastAsia="宋体" w:hAnsi="宋体" w:hint="eastAsia"/>
        </w:rPr>
        <w:t>GT</w:t>
      </w:r>
      <w:r w:rsidR="00AA30AD">
        <w:rPr>
          <w:rFonts w:ascii="宋体" w:eastAsia="宋体" w:hAnsi="宋体" w:hint="eastAsia"/>
        </w:rPr>
        <w:t>部分数据</w:t>
      </w:r>
    </w:p>
    <w:p w14:paraId="32263A1F" w14:textId="0A16AA13" w:rsidR="00F455BE" w:rsidRPr="009637FF" w:rsidRDefault="00F455BE" w:rsidP="009637FF">
      <w:pPr>
        <w:rPr>
          <w:rFonts w:ascii="宋体" w:eastAsia="宋体" w:hAnsi="宋体"/>
        </w:rPr>
      </w:pPr>
      <w:r>
        <w:rPr>
          <w:rFonts w:ascii="宋体" w:eastAsia="宋体" w:hAnsi="宋体"/>
        </w:rPr>
        <w:tab/>
      </w:r>
      <w:r>
        <w:rPr>
          <w:rFonts w:ascii="宋体" w:eastAsia="宋体" w:hAnsi="宋体"/>
        </w:rPr>
        <w:tab/>
      </w:r>
      <w:r>
        <w:rPr>
          <w:rFonts w:ascii="宋体" w:eastAsia="宋体" w:hAnsi="宋体" w:hint="eastAsia"/>
        </w:rPr>
        <w:t>float</w:t>
      </w:r>
      <w:r>
        <w:rPr>
          <w:rFonts w:ascii="宋体" w:eastAsia="宋体" w:hAnsi="宋体"/>
        </w:rPr>
        <w:t xml:space="preserve"> *</w:t>
      </w:r>
      <w:r>
        <w:rPr>
          <w:rFonts w:ascii="宋体" w:eastAsia="宋体" w:hAnsi="宋体" w:hint="eastAsia"/>
        </w:rPr>
        <w:t>dsData;</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w:t>
      </w:r>
      <w:r>
        <w:rPr>
          <w:rFonts w:ascii="宋体" w:eastAsia="宋体" w:hAnsi="宋体" w:hint="eastAsia"/>
        </w:rPr>
        <w:t>该行数据DS部分数据</w:t>
      </w:r>
    </w:p>
    <w:p w14:paraId="0F172679" w14:textId="5F397A07" w:rsidR="009637FF" w:rsidRPr="009637FF" w:rsidRDefault="009637FF" w:rsidP="009637FF">
      <w:pPr>
        <w:rPr>
          <w:rFonts w:ascii="宋体" w:eastAsia="宋体" w:hAnsi="宋体"/>
        </w:rPr>
      </w:pPr>
      <w:r w:rsidRPr="009637FF">
        <w:rPr>
          <w:rFonts w:ascii="宋体" w:eastAsia="宋体" w:hAnsi="宋体"/>
        </w:rPr>
        <w:tab/>
      </w:r>
      <w:r w:rsidR="002478EF">
        <w:rPr>
          <w:rFonts w:ascii="宋体" w:eastAsia="宋体" w:hAnsi="宋体"/>
        </w:rPr>
        <w:tab/>
      </w:r>
      <w:r w:rsidRPr="009637FF">
        <w:rPr>
          <w:rFonts w:ascii="宋体" w:eastAsia="宋体" w:hAnsi="宋体"/>
        </w:rPr>
        <w:t>int numSamples;</w:t>
      </w:r>
      <w:r w:rsidR="00AA30AD">
        <w:rPr>
          <w:rFonts w:ascii="宋体" w:eastAsia="宋体" w:hAnsi="宋体"/>
        </w:rPr>
        <w:tab/>
      </w:r>
      <w:r w:rsidR="00AA30AD">
        <w:rPr>
          <w:rFonts w:ascii="宋体" w:eastAsia="宋体" w:hAnsi="宋体"/>
        </w:rPr>
        <w:tab/>
      </w:r>
      <w:r w:rsidR="00AA30AD">
        <w:rPr>
          <w:rFonts w:ascii="宋体" w:eastAsia="宋体" w:hAnsi="宋体"/>
        </w:rPr>
        <w:tab/>
      </w:r>
      <w:r w:rsidR="00AA30AD">
        <w:rPr>
          <w:rFonts w:ascii="宋体" w:eastAsia="宋体" w:hAnsi="宋体"/>
        </w:rPr>
        <w:tab/>
        <w:t>//</w:t>
      </w:r>
      <w:r w:rsidR="00AA30AD">
        <w:rPr>
          <w:rFonts w:ascii="宋体" w:eastAsia="宋体" w:hAnsi="宋体" w:hint="eastAsia"/>
        </w:rPr>
        <w:t>该行数据Sample的个数</w:t>
      </w:r>
    </w:p>
    <w:p w14:paraId="5FDFF0E3" w14:textId="062B9CB1" w:rsidR="009637FF" w:rsidRPr="009637FF" w:rsidRDefault="009637FF" w:rsidP="002478EF">
      <w:pPr>
        <w:ind w:firstLine="420"/>
        <w:rPr>
          <w:rFonts w:ascii="宋体" w:eastAsia="宋体" w:hAnsi="宋体"/>
        </w:rPr>
      </w:pPr>
      <w:r w:rsidRPr="009637FF">
        <w:rPr>
          <w:rFonts w:ascii="宋体" w:eastAsia="宋体" w:hAnsi="宋体"/>
        </w:rPr>
        <w:t>}DATA_LINE;</w:t>
      </w:r>
    </w:p>
    <w:p w14:paraId="01A78133" w14:textId="77777777" w:rsidR="009637FF" w:rsidRPr="006E2320" w:rsidRDefault="009637FF" w:rsidP="009637FF">
      <w:pPr>
        <w:rPr>
          <w:rFonts w:ascii="宋体" w:eastAsia="宋体" w:hAnsi="宋体"/>
          <w:b/>
          <w:bCs/>
        </w:rPr>
      </w:pPr>
      <w:r w:rsidRPr="006E2320">
        <w:rPr>
          <w:rFonts w:ascii="宋体" w:eastAsia="宋体" w:hAnsi="宋体" w:hint="eastAsia"/>
          <w:b/>
          <w:bCs/>
        </w:rPr>
        <w:t>返回值：</w:t>
      </w:r>
    </w:p>
    <w:p w14:paraId="12144172" w14:textId="1EDE990F" w:rsidR="009637FF" w:rsidRDefault="009637FF" w:rsidP="009637FF">
      <w:pPr>
        <w:rPr>
          <w:rFonts w:ascii="宋体" w:eastAsia="宋体" w:hAnsi="宋体"/>
        </w:rPr>
      </w:pPr>
      <w:r w:rsidRPr="006E2320">
        <w:rPr>
          <w:rFonts w:ascii="宋体" w:eastAsia="宋体" w:hAnsi="宋体"/>
        </w:rPr>
        <w:t>VCF_ERROR</w:t>
      </w:r>
      <w:r>
        <w:rPr>
          <w:rFonts w:ascii="宋体" w:eastAsia="宋体" w:hAnsi="宋体" w:hint="eastAsia"/>
        </w:rPr>
        <w:t>：</w:t>
      </w:r>
      <w:r w:rsidR="002478EF">
        <w:rPr>
          <w:rFonts w:ascii="宋体" w:eastAsia="宋体" w:hAnsi="宋体" w:hint="eastAsia"/>
        </w:rPr>
        <w:t>解析</w:t>
      </w:r>
      <w:r>
        <w:rPr>
          <w:rFonts w:ascii="宋体" w:eastAsia="宋体" w:hAnsi="宋体" w:hint="eastAsia"/>
        </w:rPr>
        <w:t>失败</w:t>
      </w:r>
    </w:p>
    <w:p w14:paraId="2E1F6392" w14:textId="46178F91" w:rsidR="009637FF" w:rsidRDefault="009637FF" w:rsidP="009637FF">
      <w:pPr>
        <w:rPr>
          <w:rFonts w:ascii="宋体" w:eastAsia="宋体" w:hAnsi="宋体"/>
        </w:rPr>
      </w:pPr>
      <w:r w:rsidRPr="006E2320">
        <w:rPr>
          <w:rFonts w:ascii="宋体" w:eastAsia="宋体" w:hAnsi="宋体"/>
        </w:rPr>
        <w:t>VCF_OK</w:t>
      </w:r>
      <w:r>
        <w:rPr>
          <w:rFonts w:ascii="宋体" w:eastAsia="宋体" w:hAnsi="宋体" w:hint="eastAsia"/>
        </w:rPr>
        <w:t>：</w:t>
      </w:r>
      <w:r w:rsidR="002478EF">
        <w:rPr>
          <w:rFonts w:ascii="宋体" w:eastAsia="宋体" w:hAnsi="宋体" w:hint="eastAsia"/>
        </w:rPr>
        <w:t>解析</w:t>
      </w:r>
      <w:r>
        <w:rPr>
          <w:rFonts w:ascii="宋体" w:eastAsia="宋体" w:hAnsi="宋体" w:hint="eastAsia"/>
        </w:rPr>
        <w:t>成功</w:t>
      </w:r>
    </w:p>
    <w:p w14:paraId="37472E4F" w14:textId="40C84CC3" w:rsidR="009637FF" w:rsidRDefault="009637FF" w:rsidP="00E157D2">
      <w:pPr>
        <w:rPr>
          <w:rFonts w:ascii="宋体" w:eastAsia="宋体" w:hAnsi="宋体"/>
        </w:rPr>
      </w:pPr>
    </w:p>
    <w:p w14:paraId="09F682A7" w14:textId="77777777" w:rsidR="00E157D2" w:rsidRPr="002478EF" w:rsidRDefault="00E157D2" w:rsidP="00E157D2">
      <w:pPr>
        <w:rPr>
          <w:rFonts w:ascii="宋体" w:eastAsia="宋体" w:hAnsi="宋体"/>
          <w:b/>
          <w:bCs/>
        </w:rPr>
      </w:pPr>
      <w:r w:rsidRPr="002478EF">
        <w:rPr>
          <w:rFonts w:ascii="宋体" w:eastAsia="宋体" w:hAnsi="宋体"/>
          <w:b/>
          <w:bCs/>
        </w:rPr>
        <w:t>VCF_STATUS vcfFileReadDataLine(VCF_FILE *fp,DATA_LINE *dlp);</w:t>
      </w:r>
    </w:p>
    <w:p w14:paraId="36089E40"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71F74F88" w14:textId="6F6DA3D0" w:rsidR="002478EF" w:rsidRDefault="002478EF" w:rsidP="002478EF">
      <w:pPr>
        <w:rPr>
          <w:rFonts w:ascii="宋体" w:eastAsia="宋体" w:hAnsi="宋体"/>
        </w:rPr>
      </w:pPr>
      <w:r>
        <w:rPr>
          <w:rFonts w:ascii="宋体" w:eastAsia="宋体" w:hAnsi="宋体" w:hint="eastAsia"/>
        </w:rPr>
        <w:t>从打开的fp所指向的vcf文件中，读取当前数据行，将内容存入</w:t>
      </w:r>
      <w:r w:rsidRPr="00E157D2">
        <w:rPr>
          <w:rFonts w:ascii="宋体" w:eastAsia="宋体" w:hAnsi="宋体"/>
        </w:rPr>
        <w:t>dlp</w:t>
      </w:r>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结构体中</w:t>
      </w:r>
    </w:p>
    <w:p w14:paraId="71D4C59F"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0B814EA2" w14:textId="77777777" w:rsidR="002478EF" w:rsidRDefault="002478EF" w:rsidP="002478EF">
      <w:pPr>
        <w:rPr>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w:t>
      </w:r>
    </w:p>
    <w:p w14:paraId="7B7261F1" w14:textId="11438FA3" w:rsidR="002478EF" w:rsidRDefault="002478EF" w:rsidP="002478EF">
      <w:pPr>
        <w:rPr>
          <w:rFonts w:ascii="宋体" w:eastAsia="宋体" w:hAnsi="宋体"/>
        </w:rPr>
      </w:pPr>
      <w:r w:rsidRPr="00E157D2">
        <w:rPr>
          <w:rFonts w:ascii="宋体" w:eastAsia="宋体" w:hAnsi="宋体"/>
        </w:rPr>
        <w:t>dlp</w:t>
      </w:r>
      <w:r>
        <w:rPr>
          <w:rFonts w:ascii="宋体" w:eastAsia="宋体" w:hAnsi="宋体" w:hint="eastAsia"/>
        </w:rPr>
        <w:t>：指向的</w:t>
      </w:r>
      <w:r w:rsidRPr="00E157D2">
        <w:rPr>
          <w:rFonts w:ascii="宋体" w:eastAsia="宋体" w:hAnsi="宋体"/>
        </w:rPr>
        <w:t>DATA_LINE</w:t>
      </w:r>
      <w:r>
        <w:rPr>
          <w:rFonts w:ascii="宋体" w:eastAsia="宋体" w:hAnsi="宋体" w:hint="eastAsia"/>
        </w:rPr>
        <w:t>结构体指针。详解见上（</w:t>
      </w:r>
      <w:r w:rsidRPr="002478EF">
        <w:rPr>
          <w:rFonts w:ascii="宋体" w:eastAsia="宋体" w:hAnsi="宋体"/>
          <w:b/>
          <w:bCs/>
        </w:rPr>
        <w:t>vcfFileParseDataLine</w:t>
      </w:r>
      <w:r>
        <w:rPr>
          <w:rFonts w:ascii="宋体" w:eastAsia="宋体" w:hAnsi="宋体" w:hint="eastAsia"/>
        </w:rPr>
        <w:t>）</w:t>
      </w:r>
    </w:p>
    <w:p w14:paraId="6E244F36" w14:textId="77777777"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01FFC3C8" w14:textId="42719060"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4C067831" w14:textId="686BE540"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5852531F" w14:textId="77777777" w:rsidR="002478EF" w:rsidRDefault="002478EF" w:rsidP="00E157D2">
      <w:pPr>
        <w:rPr>
          <w:rFonts w:ascii="宋体" w:eastAsia="宋体" w:hAnsi="宋体"/>
        </w:rPr>
      </w:pPr>
    </w:p>
    <w:p w14:paraId="624A65B2" w14:textId="77777777" w:rsidR="00E157D2" w:rsidRPr="007A0253" w:rsidRDefault="00E157D2" w:rsidP="00E157D2">
      <w:pPr>
        <w:rPr>
          <w:rFonts w:ascii="宋体" w:eastAsia="宋体" w:hAnsi="宋体"/>
          <w:b/>
          <w:bCs/>
        </w:rPr>
      </w:pPr>
      <w:r w:rsidRPr="007A0253">
        <w:rPr>
          <w:rFonts w:ascii="宋体" w:eastAsia="宋体" w:hAnsi="宋体"/>
          <w:b/>
          <w:bCs/>
        </w:rPr>
        <w:t>VCF_STATUS vcfFileReadDataBlock(VCF_FILE *fp,DATA_BLOCK *dbp,int numLines);</w:t>
      </w:r>
    </w:p>
    <w:p w14:paraId="3E8D19CB" w14:textId="77777777" w:rsidR="002478EF" w:rsidRPr="006E2320" w:rsidRDefault="002478EF" w:rsidP="002478EF">
      <w:pPr>
        <w:rPr>
          <w:rFonts w:ascii="宋体" w:eastAsia="宋体" w:hAnsi="宋体"/>
          <w:b/>
          <w:bCs/>
        </w:rPr>
      </w:pPr>
      <w:r w:rsidRPr="006E2320">
        <w:rPr>
          <w:rFonts w:ascii="宋体" w:eastAsia="宋体" w:hAnsi="宋体" w:hint="eastAsia"/>
          <w:b/>
          <w:bCs/>
        </w:rPr>
        <w:t>功能：</w:t>
      </w:r>
    </w:p>
    <w:p w14:paraId="46234C6C" w14:textId="6D0BCB16" w:rsidR="002478EF" w:rsidRDefault="002478EF" w:rsidP="002478EF">
      <w:pPr>
        <w:rPr>
          <w:rFonts w:ascii="宋体" w:eastAsia="宋体" w:hAnsi="宋体"/>
        </w:rPr>
      </w:pPr>
      <w:r>
        <w:rPr>
          <w:rFonts w:ascii="宋体" w:eastAsia="宋体" w:hAnsi="宋体" w:hint="eastAsia"/>
        </w:rPr>
        <w:t>从打开的fp所指向的vcf文件中，读取</w:t>
      </w:r>
      <w:r w:rsidRPr="00E157D2">
        <w:rPr>
          <w:rFonts w:ascii="宋体" w:eastAsia="宋体" w:hAnsi="宋体"/>
        </w:rPr>
        <w:t>numLines</w:t>
      </w:r>
      <w:r>
        <w:rPr>
          <w:rFonts w:ascii="宋体" w:eastAsia="宋体" w:hAnsi="宋体" w:hint="eastAsia"/>
        </w:rPr>
        <w:t>个数据行，将内容存入</w:t>
      </w:r>
      <w:r w:rsidRPr="00E157D2">
        <w:rPr>
          <w:rFonts w:ascii="宋体" w:eastAsia="宋体" w:hAnsi="宋体"/>
        </w:rPr>
        <w:t>dbp</w:t>
      </w:r>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w:t>
      </w:r>
    </w:p>
    <w:p w14:paraId="5337B69B" w14:textId="77777777" w:rsidR="002478EF" w:rsidRPr="006E2320" w:rsidRDefault="002478EF" w:rsidP="002478EF">
      <w:pPr>
        <w:rPr>
          <w:rFonts w:ascii="宋体" w:eastAsia="宋体" w:hAnsi="宋体"/>
          <w:b/>
          <w:bCs/>
        </w:rPr>
      </w:pPr>
      <w:r w:rsidRPr="006E2320">
        <w:rPr>
          <w:rFonts w:ascii="宋体" w:eastAsia="宋体" w:hAnsi="宋体" w:hint="eastAsia"/>
          <w:b/>
          <w:bCs/>
        </w:rPr>
        <w:t>参数：</w:t>
      </w:r>
    </w:p>
    <w:p w14:paraId="1B653D51" w14:textId="77777777" w:rsidR="002478EF" w:rsidRDefault="002478EF" w:rsidP="002478EF">
      <w:pPr>
        <w:rPr>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w:t>
      </w:r>
    </w:p>
    <w:p w14:paraId="4B865BF7" w14:textId="77777777" w:rsidR="002478EF" w:rsidRDefault="002478EF" w:rsidP="002478EF">
      <w:pPr>
        <w:rPr>
          <w:rFonts w:ascii="宋体" w:eastAsia="宋体" w:hAnsi="宋体"/>
        </w:rPr>
      </w:pPr>
      <w:r w:rsidRPr="00E157D2">
        <w:rPr>
          <w:rFonts w:ascii="宋体" w:eastAsia="宋体" w:hAnsi="宋体"/>
        </w:rPr>
        <w:t>dbp</w:t>
      </w:r>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结构体指针。vcflib库中用于存储vcf文件中每行数据，结构体定义如下：</w:t>
      </w:r>
    </w:p>
    <w:p w14:paraId="529B302C" w14:textId="77777777" w:rsidR="007A0253" w:rsidRPr="007A0253" w:rsidRDefault="007A0253" w:rsidP="007A0253">
      <w:pPr>
        <w:ind w:firstLine="420"/>
        <w:rPr>
          <w:rFonts w:ascii="宋体" w:eastAsia="宋体" w:hAnsi="宋体"/>
        </w:rPr>
      </w:pPr>
      <w:r w:rsidRPr="007A0253">
        <w:rPr>
          <w:rFonts w:ascii="宋体" w:eastAsia="宋体" w:hAnsi="宋体"/>
        </w:rPr>
        <w:t>typedef struct</w:t>
      </w:r>
    </w:p>
    <w:p w14:paraId="2693E5F3" w14:textId="77777777" w:rsidR="007A0253" w:rsidRPr="007A0253" w:rsidRDefault="007A0253" w:rsidP="007A0253">
      <w:pPr>
        <w:ind w:firstLine="420"/>
        <w:rPr>
          <w:rFonts w:ascii="宋体" w:eastAsia="宋体" w:hAnsi="宋体"/>
        </w:rPr>
      </w:pPr>
      <w:r w:rsidRPr="007A0253">
        <w:rPr>
          <w:rFonts w:ascii="宋体" w:eastAsia="宋体" w:hAnsi="宋体"/>
        </w:rPr>
        <w:lastRenderedPageBreak/>
        <w:t>{</w:t>
      </w:r>
    </w:p>
    <w:p w14:paraId="12E95D38" w14:textId="5F9D9D17" w:rsidR="007A0253" w:rsidRPr="007A0253" w:rsidRDefault="007A0253" w:rsidP="007A0253">
      <w:pPr>
        <w:rPr>
          <w:rFonts w:ascii="宋体" w:eastAsia="宋体" w:hAnsi="宋体"/>
        </w:rPr>
      </w:pPr>
      <w:r>
        <w:rPr>
          <w:rFonts w:ascii="宋体" w:eastAsia="宋体" w:hAnsi="宋体"/>
        </w:rPr>
        <w:tab/>
      </w:r>
      <w:r w:rsidRPr="007A0253">
        <w:rPr>
          <w:rFonts w:ascii="宋体" w:eastAsia="宋体" w:hAnsi="宋体"/>
        </w:rPr>
        <w:tab/>
        <w:t>DATA_LINE *dataLines;</w:t>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存储该数据块的多行数据的数组指针</w:t>
      </w:r>
    </w:p>
    <w:p w14:paraId="1DA9DAD4" w14:textId="3CA05AD1" w:rsidR="007A0253" w:rsidRPr="007A0253" w:rsidRDefault="007A0253" w:rsidP="007A0253">
      <w:pPr>
        <w:rPr>
          <w:rFonts w:ascii="宋体" w:eastAsia="宋体" w:hAnsi="宋体"/>
        </w:rPr>
      </w:pPr>
      <w:r w:rsidRPr="007A0253">
        <w:rPr>
          <w:rFonts w:ascii="宋体" w:eastAsia="宋体" w:hAnsi="宋体"/>
        </w:rPr>
        <w:tab/>
      </w:r>
      <w:r>
        <w:rPr>
          <w:rFonts w:ascii="宋体" w:eastAsia="宋体" w:hAnsi="宋体"/>
        </w:rPr>
        <w:tab/>
      </w:r>
      <w:r w:rsidRPr="007A0253">
        <w:rPr>
          <w:rFonts w:ascii="宋体" w:eastAsia="宋体" w:hAnsi="宋体"/>
        </w:rPr>
        <w:t>int numDataLines;</w:t>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w:t>
      </w:r>
      <w:r>
        <w:rPr>
          <w:rFonts w:ascii="宋体" w:eastAsia="宋体" w:hAnsi="宋体" w:hint="eastAsia"/>
        </w:rPr>
        <w:t>该数据块数据行数</w:t>
      </w:r>
    </w:p>
    <w:p w14:paraId="15EDFA36" w14:textId="183CB44F" w:rsidR="002478EF" w:rsidRPr="002478EF" w:rsidRDefault="007A0253" w:rsidP="007A0253">
      <w:pPr>
        <w:ind w:firstLine="420"/>
        <w:rPr>
          <w:rFonts w:ascii="宋体" w:eastAsia="宋体" w:hAnsi="宋体"/>
        </w:rPr>
      </w:pPr>
      <w:r w:rsidRPr="007A0253">
        <w:rPr>
          <w:rFonts w:ascii="宋体" w:eastAsia="宋体" w:hAnsi="宋体"/>
        </w:rPr>
        <w:t>}DATA_BLOCK;</w:t>
      </w:r>
    </w:p>
    <w:p w14:paraId="278C60EF" w14:textId="5EC5726C" w:rsidR="007A0253" w:rsidRDefault="007A0253" w:rsidP="002478EF">
      <w:pPr>
        <w:rPr>
          <w:rFonts w:ascii="宋体" w:eastAsia="宋体" w:hAnsi="宋体"/>
          <w:b/>
          <w:bCs/>
        </w:rPr>
      </w:pPr>
      <w:r w:rsidRPr="00E157D2">
        <w:rPr>
          <w:rFonts w:ascii="宋体" w:eastAsia="宋体" w:hAnsi="宋体"/>
        </w:rPr>
        <w:t>numLines</w:t>
      </w:r>
      <w:r>
        <w:rPr>
          <w:rFonts w:ascii="宋体" w:eastAsia="宋体" w:hAnsi="宋体" w:hint="eastAsia"/>
        </w:rPr>
        <w:t>：从文件中一次性读取的行数</w:t>
      </w:r>
    </w:p>
    <w:p w14:paraId="65A49C6B" w14:textId="6EC8C722" w:rsidR="002478EF" w:rsidRPr="006E2320" w:rsidRDefault="002478EF" w:rsidP="002478EF">
      <w:pPr>
        <w:rPr>
          <w:rFonts w:ascii="宋体" w:eastAsia="宋体" w:hAnsi="宋体"/>
          <w:b/>
          <w:bCs/>
        </w:rPr>
      </w:pPr>
      <w:r w:rsidRPr="006E2320">
        <w:rPr>
          <w:rFonts w:ascii="宋体" w:eastAsia="宋体" w:hAnsi="宋体" w:hint="eastAsia"/>
          <w:b/>
          <w:bCs/>
        </w:rPr>
        <w:t>返回值：</w:t>
      </w:r>
    </w:p>
    <w:p w14:paraId="7711948D" w14:textId="77777777" w:rsidR="002478EF" w:rsidRDefault="002478EF" w:rsidP="002478EF">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787CE3B3" w14:textId="77777777" w:rsidR="002478EF" w:rsidRDefault="002478EF" w:rsidP="002478EF">
      <w:pPr>
        <w:rPr>
          <w:rFonts w:ascii="宋体" w:eastAsia="宋体" w:hAnsi="宋体"/>
        </w:rPr>
      </w:pPr>
      <w:r w:rsidRPr="006E2320">
        <w:rPr>
          <w:rFonts w:ascii="宋体" w:eastAsia="宋体" w:hAnsi="宋体"/>
        </w:rPr>
        <w:t>VCF_OK</w:t>
      </w:r>
      <w:r>
        <w:rPr>
          <w:rFonts w:ascii="宋体" w:eastAsia="宋体" w:hAnsi="宋体" w:hint="eastAsia"/>
        </w:rPr>
        <w:t>：读取成功</w:t>
      </w:r>
    </w:p>
    <w:p w14:paraId="03E21553" w14:textId="77777777" w:rsidR="002478EF" w:rsidRPr="0081191C" w:rsidRDefault="002478EF" w:rsidP="00E157D2">
      <w:pPr>
        <w:rPr>
          <w:rFonts w:ascii="宋体" w:eastAsia="宋体" w:hAnsi="宋体"/>
        </w:rPr>
      </w:pPr>
    </w:p>
    <w:p w14:paraId="4B96534F" w14:textId="77777777" w:rsidR="00E157D2" w:rsidRPr="007A0253" w:rsidRDefault="00E157D2" w:rsidP="00E157D2">
      <w:pPr>
        <w:rPr>
          <w:rFonts w:ascii="宋体" w:eastAsia="宋体" w:hAnsi="宋体"/>
          <w:b/>
          <w:bCs/>
        </w:rPr>
      </w:pPr>
      <w:r w:rsidRPr="007A0253">
        <w:rPr>
          <w:rFonts w:ascii="宋体" w:eastAsia="宋体" w:hAnsi="宋体"/>
          <w:b/>
          <w:bCs/>
        </w:rPr>
        <w:t>VCF_STATUS vcfFileReadDataBlockOverlap1Line(VCF_FILE *fp,DATA_BLOCK *dbp,int numLines);</w:t>
      </w:r>
    </w:p>
    <w:p w14:paraId="76312C0A" w14:textId="77777777" w:rsidR="007A0253" w:rsidRPr="006E2320" w:rsidRDefault="007A0253" w:rsidP="007A0253">
      <w:pPr>
        <w:rPr>
          <w:rFonts w:ascii="宋体" w:eastAsia="宋体" w:hAnsi="宋体"/>
          <w:b/>
          <w:bCs/>
        </w:rPr>
      </w:pPr>
      <w:r w:rsidRPr="006E2320">
        <w:rPr>
          <w:rFonts w:ascii="宋体" w:eastAsia="宋体" w:hAnsi="宋体" w:hint="eastAsia"/>
          <w:b/>
          <w:bCs/>
        </w:rPr>
        <w:t>功能：</w:t>
      </w:r>
    </w:p>
    <w:p w14:paraId="5A6B9648" w14:textId="71D65836" w:rsidR="007A0253" w:rsidRDefault="007A0253" w:rsidP="007A0253">
      <w:pPr>
        <w:rPr>
          <w:rFonts w:ascii="宋体" w:eastAsia="宋体" w:hAnsi="宋体"/>
        </w:rPr>
      </w:pPr>
      <w:r>
        <w:rPr>
          <w:rFonts w:ascii="宋体" w:eastAsia="宋体" w:hAnsi="宋体" w:hint="eastAsia"/>
        </w:rPr>
        <w:t>从打开的fp所指向的vcf文件中，读取</w:t>
      </w:r>
      <w:r w:rsidRPr="00E157D2">
        <w:rPr>
          <w:rFonts w:ascii="宋体" w:eastAsia="宋体" w:hAnsi="宋体"/>
        </w:rPr>
        <w:t>numLines</w:t>
      </w:r>
      <w:r>
        <w:rPr>
          <w:rFonts w:ascii="宋体" w:eastAsia="宋体" w:hAnsi="宋体" w:hint="eastAsia"/>
        </w:rPr>
        <w:t>个数据行，将内容存入</w:t>
      </w:r>
      <w:r w:rsidRPr="00E157D2">
        <w:rPr>
          <w:rFonts w:ascii="宋体" w:eastAsia="宋体" w:hAnsi="宋体"/>
        </w:rPr>
        <w:t>dbp</w:t>
      </w:r>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结构体中。除第一次以外，后面每次读取的数据块的第一行内容都是上次读取的数据块中最后一行内容。即有一行overlap</w:t>
      </w:r>
    </w:p>
    <w:p w14:paraId="01A811D8" w14:textId="6C712B95" w:rsidR="007A0253" w:rsidRPr="006E2320" w:rsidRDefault="007A0253" w:rsidP="007A0253">
      <w:pPr>
        <w:rPr>
          <w:rFonts w:ascii="宋体" w:eastAsia="宋体" w:hAnsi="宋体"/>
          <w:b/>
          <w:bCs/>
        </w:rPr>
      </w:pPr>
      <w:r w:rsidRPr="006E2320">
        <w:rPr>
          <w:rFonts w:ascii="宋体" w:eastAsia="宋体" w:hAnsi="宋体" w:hint="eastAsia"/>
          <w:b/>
          <w:bCs/>
        </w:rPr>
        <w:t>参数：</w:t>
      </w:r>
    </w:p>
    <w:p w14:paraId="27C14278" w14:textId="77777777" w:rsidR="007A0253" w:rsidRDefault="007A0253" w:rsidP="007A0253">
      <w:pPr>
        <w:rPr>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w:t>
      </w:r>
    </w:p>
    <w:p w14:paraId="3C1FB582" w14:textId="2ED55C39" w:rsidR="007A0253" w:rsidRDefault="007A0253" w:rsidP="007A0253">
      <w:pPr>
        <w:rPr>
          <w:rFonts w:ascii="宋体" w:eastAsia="宋体" w:hAnsi="宋体"/>
        </w:rPr>
      </w:pPr>
      <w:r w:rsidRPr="00E157D2">
        <w:rPr>
          <w:rFonts w:ascii="宋体" w:eastAsia="宋体" w:hAnsi="宋体"/>
        </w:rPr>
        <w:t>dbp</w:t>
      </w:r>
      <w:r>
        <w:rPr>
          <w:rFonts w:ascii="宋体" w:eastAsia="宋体" w:hAnsi="宋体" w:hint="eastAsia"/>
        </w:rPr>
        <w:t>：指向的</w:t>
      </w:r>
      <w:r w:rsidRPr="00E157D2">
        <w:rPr>
          <w:rFonts w:ascii="宋体" w:eastAsia="宋体" w:hAnsi="宋体"/>
        </w:rPr>
        <w:t>DATA_BLOCK</w:t>
      </w:r>
      <w:r>
        <w:rPr>
          <w:rFonts w:ascii="宋体" w:eastAsia="宋体" w:hAnsi="宋体" w:hint="eastAsia"/>
        </w:rPr>
        <w:t>结构体指针。详解见上（</w:t>
      </w:r>
      <w:r w:rsidRPr="007A0253">
        <w:rPr>
          <w:rFonts w:ascii="宋体" w:eastAsia="宋体" w:hAnsi="宋体"/>
          <w:b/>
          <w:bCs/>
        </w:rPr>
        <w:t>vcfFileReadDataBlock</w:t>
      </w:r>
      <w:r>
        <w:rPr>
          <w:rFonts w:ascii="宋体" w:eastAsia="宋体" w:hAnsi="宋体" w:hint="eastAsia"/>
        </w:rPr>
        <w:t>）</w:t>
      </w:r>
    </w:p>
    <w:p w14:paraId="0BEB8B26" w14:textId="77777777" w:rsidR="007A0253" w:rsidRDefault="007A0253" w:rsidP="007A0253">
      <w:pPr>
        <w:rPr>
          <w:rFonts w:ascii="宋体" w:eastAsia="宋体" w:hAnsi="宋体"/>
          <w:b/>
          <w:bCs/>
        </w:rPr>
      </w:pPr>
      <w:r w:rsidRPr="00E157D2">
        <w:rPr>
          <w:rFonts w:ascii="宋体" w:eastAsia="宋体" w:hAnsi="宋体"/>
        </w:rPr>
        <w:t>numLines</w:t>
      </w:r>
      <w:r>
        <w:rPr>
          <w:rFonts w:ascii="宋体" w:eastAsia="宋体" w:hAnsi="宋体" w:hint="eastAsia"/>
        </w:rPr>
        <w:t>：从文件中一次性读取的行数</w:t>
      </w:r>
    </w:p>
    <w:p w14:paraId="27831F3F" w14:textId="77777777" w:rsidR="007A0253" w:rsidRPr="006E2320" w:rsidRDefault="007A0253" w:rsidP="007A0253">
      <w:pPr>
        <w:rPr>
          <w:rFonts w:ascii="宋体" w:eastAsia="宋体" w:hAnsi="宋体"/>
          <w:b/>
          <w:bCs/>
        </w:rPr>
      </w:pPr>
      <w:r w:rsidRPr="006E2320">
        <w:rPr>
          <w:rFonts w:ascii="宋体" w:eastAsia="宋体" w:hAnsi="宋体" w:hint="eastAsia"/>
          <w:b/>
          <w:bCs/>
        </w:rPr>
        <w:t>返回值：</w:t>
      </w:r>
    </w:p>
    <w:p w14:paraId="6C527BF7" w14:textId="77777777" w:rsidR="007A0253" w:rsidRDefault="007A0253" w:rsidP="007A0253">
      <w:pPr>
        <w:rPr>
          <w:rFonts w:ascii="宋体" w:eastAsia="宋体" w:hAnsi="宋体"/>
        </w:rPr>
      </w:pPr>
      <w:r w:rsidRPr="006E2320">
        <w:rPr>
          <w:rFonts w:ascii="宋体" w:eastAsia="宋体" w:hAnsi="宋体"/>
        </w:rPr>
        <w:t>VCF_ERROR</w:t>
      </w:r>
      <w:r>
        <w:rPr>
          <w:rFonts w:ascii="宋体" w:eastAsia="宋体" w:hAnsi="宋体" w:hint="eastAsia"/>
        </w:rPr>
        <w:t>：读取失败</w:t>
      </w:r>
    </w:p>
    <w:p w14:paraId="336AA8E5" w14:textId="77777777" w:rsidR="007A0253" w:rsidRDefault="007A0253" w:rsidP="007A0253">
      <w:pPr>
        <w:rPr>
          <w:rFonts w:ascii="宋体" w:eastAsia="宋体" w:hAnsi="宋体"/>
        </w:rPr>
      </w:pPr>
      <w:r w:rsidRPr="006E2320">
        <w:rPr>
          <w:rFonts w:ascii="宋体" w:eastAsia="宋体" w:hAnsi="宋体"/>
        </w:rPr>
        <w:t>VCF_OK</w:t>
      </w:r>
      <w:r>
        <w:rPr>
          <w:rFonts w:ascii="宋体" w:eastAsia="宋体" w:hAnsi="宋体" w:hint="eastAsia"/>
        </w:rPr>
        <w:t>：读取成功</w:t>
      </w:r>
    </w:p>
    <w:p w14:paraId="1DDE1DE7" w14:textId="77777777" w:rsidR="007A0253" w:rsidRDefault="007A0253" w:rsidP="007A0253">
      <w:pPr>
        <w:rPr>
          <w:rFonts w:ascii="宋体" w:eastAsia="宋体" w:hAnsi="宋体"/>
        </w:rPr>
      </w:pPr>
    </w:p>
    <w:p w14:paraId="62909073" w14:textId="27CDDF35" w:rsidR="00C76C47" w:rsidRPr="001B1A67" w:rsidRDefault="00C76C47" w:rsidP="0018677F">
      <w:pPr>
        <w:pStyle w:val="3"/>
      </w:pPr>
      <w:r w:rsidRPr="001B1A67">
        <w:t>3</w:t>
      </w:r>
      <w:r w:rsidRPr="001B1A67">
        <w:rPr>
          <w:rFonts w:hint="eastAsia"/>
        </w:rPr>
        <w:t>．文件写接口</w:t>
      </w:r>
    </w:p>
    <w:p w14:paraId="052CD4D6" w14:textId="1A863714" w:rsidR="00E157D2" w:rsidRPr="001B1A67" w:rsidRDefault="00E157D2" w:rsidP="00E157D2">
      <w:pPr>
        <w:rPr>
          <w:rFonts w:ascii="宋体" w:eastAsia="宋体" w:hAnsi="宋体"/>
          <w:b/>
          <w:bCs/>
        </w:rPr>
      </w:pPr>
      <w:r w:rsidRPr="001B1A67">
        <w:rPr>
          <w:rFonts w:ascii="宋体" w:eastAsia="宋体" w:hAnsi="宋体"/>
          <w:b/>
          <w:bCs/>
        </w:rPr>
        <w:t>VCF_STATUS vcfFileWriteLine(VCF_FILE *fp,char *lineStr);</w:t>
      </w:r>
    </w:p>
    <w:p w14:paraId="0DAC199D" w14:textId="77777777" w:rsidR="001B1A67" w:rsidRPr="006E2320" w:rsidRDefault="001B1A67" w:rsidP="001B1A67">
      <w:pPr>
        <w:rPr>
          <w:rFonts w:ascii="宋体" w:eastAsia="宋体" w:hAnsi="宋体"/>
          <w:b/>
          <w:bCs/>
        </w:rPr>
      </w:pPr>
      <w:r w:rsidRPr="006E2320">
        <w:rPr>
          <w:rFonts w:ascii="宋体" w:eastAsia="宋体" w:hAnsi="宋体" w:hint="eastAsia"/>
          <w:b/>
          <w:bCs/>
        </w:rPr>
        <w:t>功能：</w:t>
      </w:r>
    </w:p>
    <w:p w14:paraId="1E5F465F" w14:textId="5FE32AB8" w:rsidR="001B1A67" w:rsidRDefault="001B1A67" w:rsidP="001B1A67">
      <w:pPr>
        <w:rPr>
          <w:rFonts w:ascii="宋体" w:eastAsia="宋体" w:hAnsi="宋体"/>
        </w:rPr>
      </w:pPr>
      <w:r>
        <w:rPr>
          <w:rFonts w:ascii="宋体" w:eastAsia="宋体" w:hAnsi="宋体" w:hint="eastAsia"/>
        </w:rPr>
        <w:t>将</w:t>
      </w:r>
      <w:r w:rsidRPr="00E157D2">
        <w:rPr>
          <w:rFonts w:ascii="宋体" w:eastAsia="宋体" w:hAnsi="宋体"/>
        </w:rPr>
        <w:t>lineStr</w:t>
      </w:r>
      <w:r>
        <w:rPr>
          <w:rFonts w:ascii="宋体" w:eastAsia="宋体" w:hAnsi="宋体" w:hint="eastAsia"/>
        </w:rPr>
        <w:t>内容，做为一行写入打开的fp所指向的vcf文件中</w:t>
      </w:r>
    </w:p>
    <w:p w14:paraId="481B760A" w14:textId="77777777" w:rsidR="001B1A67" w:rsidRPr="006E2320" w:rsidRDefault="001B1A67" w:rsidP="001B1A67">
      <w:pPr>
        <w:rPr>
          <w:rFonts w:ascii="宋体" w:eastAsia="宋体" w:hAnsi="宋体"/>
          <w:b/>
          <w:bCs/>
        </w:rPr>
      </w:pPr>
      <w:r w:rsidRPr="006E2320">
        <w:rPr>
          <w:rFonts w:ascii="宋体" w:eastAsia="宋体" w:hAnsi="宋体" w:hint="eastAsia"/>
          <w:b/>
          <w:bCs/>
        </w:rPr>
        <w:t>参数：</w:t>
      </w:r>
    </w:p>
    <w:p w14:paraId="608C3B11" w14:textId="4AA94E0A" w:rsidR="001B1A67" w:rsidRDefault="001B1A67" w:rsidP="001B1A67">
      <w:pPr>
        <w:rPr>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w:t>
      </w:r>
    </w:p>
    <w:p w14:paraId="7EC2E86B" w14:textId="7A557DA1" w:rsidR="001B1A67" w:rsidRDefault="001B1A67" w:rsidP="001B1A67">
      <w:pPr>
        <w:rPr>
          <w:rFonts w:ascii="宋体" w:eastAsia="宋体" w:hAnsi="宋体"/>
        </w:rPr>
      </w:pPr>
      <w:r>
        <w:rPr>
          <w:rFonts w:ascii="宋体" w:eastAsia="宋体" w:hAnsi="宋体" w:hint="eastAsia"/>
        </w:rPr>
        <w:t>lineStr：存储写入文件内容的内存指针</w:t>
      </w:r>
    </w:p>
    <w:p w14:paraId="474AE2C5" w14:textId="77777777" w:rsidR="001B1A67" w:rsidRPr="006E2320" w:rsidRDefault="001B1A67" w:rsidP="001B1A67">
      <w:pPr>
        <w:rPr>
          <w:rFonts w:ascii="宋体" w:eastAsia="宋体" w:hAnsi="宋体"/>
          <w:b/>
          <w:bCs/>
        </w:rPr>
      </w:pPr>
      <w:r w:rsidRPr="006E2320">
        <w:rPr>
          <w:rFonts w:ascii="宋体" w:eastAsia="宋体" w:hAnsi="宋体" w:hint="eastAsia"/>
          <w:b/>
          <w:bCs/>
        </w:rPr>
        <w:t>返回值：</w:t>
      </w:r>
    </w:p>
    <w:p w14:paraId="1EEA8911" w14:textId="0198D009" w:rsidR="001B1A67" w:rsidRDefault="001B1A67" w:rsidP="001B1A67">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2699216D" w14:textId="0EE531AA" w:rsidR="001B1A67" w:rsidRDefault="001B1A67" w:rsidP="001B1A67">
      <w:pPr>
        <w:rPr>
          <w:rFonts w:ascii="宋体" w:eastAsia="宋体" w:hAnsi="宋体"/>
        </w:rPr>
      </w:pPr>
      <w:r w:rsidRPr="006E2320">
        <w:rPr>
          <w:rFonts w:ascii="宋体" w:eastAsia="宋体" w:hAnsi="宋体"/>
        </w:rPr>
        <w:t>VCF_OK</w:t>
      </w:r>
      <w:r>
        <w:rPr>
          <w:rFonts w:ascii="宋体" w:eastAsia="宋体" w:hAnsi="宋体" w:hint="eastAsia"/>
        </w:rPr>
        <w:t>：写入成功</w:t>
      </w:r>
    </w:p>
    <w:p w14:paraId="29FBB550" w14:textId="77777777" w:rsidR="001B1A67" w:rsidRPr="00E157D2" w:rsidRDefault="001B1A67" w:rsidP="00E157D2">
      <w:pPr>
        <w:rPr>
          <w:rFonts w:ascii="宋体" w:eastAsia="宋体" w:hAnsi="宋体"/>
        </w:rPr>
      </w:pPr>
    </w:p>
    <w:p w14:paraId="76724250" w14:textId="7651E558" w:rsidR="00E157D2" w:rsidRPr="00D02378" w:rsidRDefault="00E157D2" w:rsidP="00E157D2">
      <w:pPr>
        <w:rPr>
          <w:rFonts w:ascii="宋体" w:eastAsia="宋体" w:hAnsi="宋体"/>
          <w:b/>
          <w:bCs/>
        </w:rPr>
      </w:pPr>
      <w:r w:rsidRPr="00D02378">
        <w:rPr>
          <w:rFonts w:ascii="宋体" w:eastAsia="宋体" w:hAnsi="宋体"/>
          <w:b/>
          <w:bCs/>
        </w:rPr>
        <w:t>VCF_STATUS vcfFileWriteHead(VCF_FILE *fp,FILE_HEAD *fhp);</w:t>
      </w:r>
    </w:p>
    <w:p w14:paraId="213FC834" w14:textId="77777777" w:rsidR="00D02378" w:rsidRPr="006E2320" w:rsidRDefault="00D02378" w:rsidP="00D02378">
      <w:pPr>
        <w:rPr>
          <w:rFonts w:ascii="宋体" w:eastAsia="宋体" w:hAnsi="宋体"/>
          <w:b/>
          <w:bCs/>
        </w:rPr>
      </w:pPr>
      <w:r w:rsidRPr="006E2320">
        <w:rPr>
          <w:rFonts w:ascii="宋体" w:eastAsia="宋体" w:hAnsi="宋体" w:hint="eastAsia"/>
          <w:b/>
          <w:bCs/>
        </w:rPr>
        <w:t>功能：</w:t>
      </w:r>
    </w:p>
    <w:p w14:paraId="6000D8A2" w14:textId="28EAB2E1" w:rsidR="00D02378" w:rsidRDefault="00D02378" w:rsidP="00D02378">
      <w:pPr>
        <w:rPr>
          <w:rFonts w:ascii="宋体" w:eastAsia="宋体" w:hAnsi="宋体"/>
        </w:rPr>
      </w:pPr>
      <w:r>
        <w:rPr>
          <w:rFonts w:ascii="宋体" w:eastAsia="宋体" w:hAnsi="宋体" w:hint="eastAsia"/>
        </w:rPr>
        <w:t>将</w:t>
      </w:r>
      <w:r w:rsidRPr="00E157D2">
        <w:rPr>
          <w:rFonts w:ascii="宋体" w:eastAsia="宋体" w:hAnsi="宋体"/>
        </w:rPr>
        <w:t>fhp</w:t>
      </w:r>
      <w:r>
        <w:rPr>
          <w:rFonts w:ascii="宋体" w:eastAsia="宋体" w:hAnsi="宋体" w:hint="eastAsia"/>
        </w:rPr>
        <w:t>所指向的结构体中的vcf文件头信息，写入打开的fp所指向的vcf文件中</w:t>
      </w:r>
    </w:p>
    <w:p w14:paraId="667B3021" w14:textId="77777777" w:rsidR="00D02378" w:rsidRPr="006E2320" w:rsidRDefault="00D02378" w:rsidP="00D02378">
      <w:pPr>
        <w:rPr>
          <w:rFonts w:ascii="宋体" w:eastAsia="宋体" w:hAnsi="宋体"/>
          <w:b/>
          <w:bCs/>
        </w:rPr>
      </w:pPr>
      <w:r w:rsidRPr="006E2320">
        <w:rPr>
          <w:rFonts w:ascii="宋体" w:eastAsia="宋体" w:hAnsi="宋体" w:hint="eastAsia"/>
          <w:b/>
          <w:bCs/>
        </w:rPr>
        <w:t>参数：</w:t>
      </w:r>
    </w:p>
    <w:p w14:paraId="1EF245DF" w14:textId="5C23AB59" w:rsidR="00D02378" w:rsidRDefault="00D02378" w:rsidP="00D02378">
      <w:pPr>
        <w:rPr>
          <w:rFonts w:ascii="宋体" w:eastAsia="宋体" w:hAnsi="宋体"/>
        </w:rPr>
      </w:pPr>
      <w:r>
        <w:rPr>
          <w:rFonts w:ascii="宋体" w:eastAsia="宋体" w:hAnsi="宋体" w:hint="eastAsia"/>
        </w:rPr>
        <w:t>fp：结构体</w:t>
      </w:r>
      <w:r w:rsidRPr="00E157D2">
        <w:rPr>
          <w:rFonts w:ascii="宋体" w:eastAsia="宋体" w:hAnsi="宋体"/>
        </w:rPr>
        <w:t>VCF_FILE</w:t>
      </w:r>
      <w:r>
        <w:rPr>
          <w:rFonts w:ascii="宋体" w:eastAsia="宋体" w:hAnsi="宋体" w:hint="eastAsia"/>
        </w:rPr>
        <w:t>的指针</w:t>
      </w:r>
    </w:p>
    <w:p w14:paraId="5312A5E6" w14:textId="5F716DBD" w:rsidR="00D02378" w:rsidRDefault="00D02378" w:rsidP="00D02378">
      <w:pPr>
        <w:rPr>
          <w:rFonts w:ascii="宋体" w:eastAsia="宋体" w:hAnsi="宋体"/>
        </w:rPr>
      </w:pPr>
      <w:r w:rsidRPr="00E157D2">
        <w:rPr>
          <w:rFonts w:ascii="宋体" w:eastAsia="宋体" w:hAnsi="宋体"/>
        </w:rPr>
        <w:t>fhp</w:t>
      </w:r>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0D733C67" w14:textId="77777777" w:rsidR="00D02378" w:rsidRPr="006E2320" w:rsidRDefault="00D02378" w:rsidP="00D02378">
      <w:pPr>
        <w:rPr>
          <w:rFonts w:ascii="宋体" w:eastAsia="宋体" w:hAnsi="宋体"/>
          <w:b/>
          <w:bCs/>
        </w:rPr>
      </w:pPr>
      <w:r w:rsidRPr="006E2320">
        <w:rPr>
          <w:rFonts w:ascii="宋体" w:eastAsia="宋体" w:hAnsi="宋体" w:hint="eastAsia"/>
          <w:b/>
          <w:bCs/>
        </w:rPr>
        <w:t>返回值：</w:t>
      </w:r>
    </w:p>
    <w:p w14:paraId="18E0F8B6" w14:textId="4316DCF6" w:rsidR="00D02378" w:rsidRDefault="00D02378" w:rsidP="00D02378">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09B227ED" w14:textId="7C46FEA7" w:rsidR="00D02378" w:rsidRDefault="00D02378" w:rsidP="00D02378">
      <w:pPr>
        <w:rPr>
          <w:rFonts w:ascii="宋体" w:eastAsia="宋体" w:hAnsi="宋体"/>
        </w:rPr>
      </w:pPr>
      <w:r w:rsidRPr="006E2320">
        <w:rPr>
          <w:rFonts w:ascii="宋体" w:eastAsia="宋体" w:hAnsi="宋体"/>
        </w:rPr>
        <w:lastRenderedPageBreak/>
        <w:t>VCF_OK</w:t>
      </w:r>
      <w:r>
        <w:rPr>
          <w:rFonts w:ascii="宋体" w:eastAsia="宋体" w:hAnsi="宋体" w:hint="eastAsia"/>
        </w:rPr>
        <w:t>：写入成功</w:t>
      </w:r>
    </w:p>
    <w:p w14:paraId="10338CBB" w14:textId="77777777" w:rsidR="00D02378" w:rsidRPr="00E157D2" w:rsidRDefault="00D02378" w:rsidP="00E157D2">
      <w:pPr>
        <w:rPr>
          <w:rFonts w:ascii="宋体" w:eastAsia="宋体" w:hAnsi="宋体"/>
        </w:rPr>
      </w:pPr>
    </w:p>
    <w:p w14:paraId="3E1DC06C" w14:textId="4644D649" w:rsidR="00E157D2" w:rsidRPr="008E0A2A" w:rsidRDefault="00E157D2" w:rsidP="00E157D2">
      <w:pPr>
        <w:rPr>
          <w:rFonts w:ascii="宋体" w:eastAsia="宋体" w:hAnsi="宋体"/>
          <w:b/>
          <w:bCs/>
        </w:rPr>
      </w:pPr>
      <w:r w:rsidRPr="008E0A2A">
        <w:rPr>
          <w:rFonts w:ascii="宋体" w:eastAsia="宋体" w:hAnsi="宋体"/>
          <w:b/>
          <w:bCs/>
        </w:rPr>
        <w:t>VCF_STATUS vcfFileAddMetaInfoLine(FILE_HEAD *fhp,int posIndex,char *MetaInfoLine);</w:t>
      </w:r>
    </w:p>
    <w:p w14:paraId="2460109A" w14:textId="77777777" w:rsidR="00F74451" w:rsidRPr="006E2320" w:rsidRDefault="00F74451" w:rsidP="00F74451">
      <w:pPr>
        <w:rPr>
          <w:rFonts w:ascii="宋体" w:eastAsia="宋体" w:hAnsi="宋体"/>
          <w:b/>
          <w:bCs/>
        </w:rPr>
      </w:pPr>
      <w:r w:rsidRPr="006E2320">
        <w:rPr>
          <w:rFonts w:ascii="宋体" w:eastAsia="宋体" w:hAnsi="宋体" w:hint="eastAsia"/>
          <w:b/>
          <w:bCs/>
        </w:rPr>
        <w:t>功能：</w:t>
      </w:r>
    </w:p>
    <w:p w14:paraId="7D1DE5DE" w14:textId="4EDD3A01" w:rsidR="008E0A2A" w:rsidRDefault="008E0A2A" w:rsidP="00F74451">
      <w:pPr>
        <w:rPr>
          <w:rFonts w:ascii="宋体" w:eastAsia="宋体" w:hAnsi="宋体"/>
        </w:rPr>
      </w:pPr>
      <w:r>
        <w:rPr>
          <w:rFonts w:ascii="宋体" w:eastAsia="宋体" w:hAnsi="宋体" w:hint="eastAsia"/>
        </w:rPr>
        <w:t>将</w:t>
      </w:r>
      <w:r w:rsidRPr="00E157D2">
        <w:rPr>
          <w:rFonts w:ascii="宋体" w:eastAsia="宋体" w:hAnsi="宋体"/>
        </w:rPr>
        <w:t>MetaInfoLine</w:t>
      </w:r>
      <w:r>
        <w:rPr>
          <w:rFonts w:ascii="宋体" w:eastAsia="宋体" w:hAnsi="宋体" w:hint="eastAsia"/>
        </w:rPr>
        <w:t>内的meta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line增加到fhp所指向的vcf文件头结构体中，并指定新增加的meta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line位置在meta</w:t>
      </w:r>
      <w:r>
        <w:rPr>
          <w:rFonts w:ascii="宋体" w:eastAsia="宋体" w:hAnsi="宋体"/>
        </w:rPr>
        <w:t xml:space="preserve"> </w:t>
      </w:r>
      <w:r>
        <w:rPr>
          <w:rFonts w:ascii="宋体" w:eastAsia="宋体" w:hAnsi="宋体" w:hint="eastAsia"/>
        </w:rPr>
        <w:t>information中的第</w:t>
      </w:r>
      <w:r w:rsidRPr="00E157D2">
        <w:rPr>
          <w:rFonts w:ascii="宋体" w:eastAsia="宋体" w:hAnsi="宋体"/>
        </w:rPr>
        <w:t>posIndex</w:t>
      </w:r>
      <w:r>
        <w:rPr>
          <w:rFonts w:ascii="宋体" w:eastAsia="宋体" w:hAnsi="宋体" w:hint="eastAsia"/>
        </w:rPr>
        <w:t>行</w:t>
      </w:r>
    </w:p>
    <w:p w14:paraId="357D9265" w14:textId="77777777" w:rsidR="00F74451" w:rsidRPr="006E2320" w:rsidRDefault="00F74451" w:rsidP="00F74451">
      <w:pPr>
        <w:rPr>
          <w:rFonts w:ascii="宋体" w:eastAsia="宋体" w:hAnsi="宋体"/>
          <w:b/>
          <w:bCs/>
        </w:rPr>
      </w:pPr>
      <w:r w:rsidRPr="006E2320">
        <w:rPr>
          <w:rFonts w:ascii="宋体" w:eastAsia="宋体" w:hAnsi="宋体" w:hint="eastAsia"/>
          <w:b/>
          <w:bCs/>
        </w:rPr>
        <w:t>参数：</w:t>
      </w:r>
    </w:p>
    <w:p w14:paraId="3B3E21CC" w14:textId="1D8BE7E5" w:rsidR="00F74451" w:rsidRDefault="00F74451" w:rsidP="00F74451">
      <w:pPr>
        <w:rPr>
          <w:rFonts w:ascii="宋体" w:eastAsia="宋体" w:hAnsi="宋体"/>
        </w:rPr>
      </w:pPr>
      <w:r w:rsidRPr="00E157D2">
        <w:rPr>
          <w:rFonts w:ascii="宋体" w:eastAsia="宋体" w:hAnsi="宋体"/>
        </w:rPr>
        <w:t>fhp</w:t>
      </w:r>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3D74EC9C" w14:textId="578F0070" w:rsidR="008E0A2A" w:rsidRDefault="008E0A2A" w:rsidP="00F74451">
      <w:pPr>
        <w:rPr>
          <w:rFonts w:ascii="宋体" w:eastAsia="宋体" w:hAnsi="宋体"/>
        </w:rPr>
      </w:pPr>
      <w:r w:rsidRPr="00E157D2">
        <w:rPr>
          <w:rFonts w:ascii="宋体" w:eastAsia="宋体" w:hAnsi="宋体"/>
        </w:rPr>
        <w:t>posIndex</w:t>
      </w:r>
      <w:r>
        <w:rPr>
          <w:rFonts w:ascii="宋体" w:eastAsia="宋体" w:hAnsi="宋体" w:hint="eastAsia"/>
        </w:rPr>
        <w:t>：指定写入meta</w:t>
      </w:r>
      <w:r>
        <w:rPr>
          <w:rFonts w:ascii="宋体" w:eastAsia="宋体" w:hAnsi="宋体"/>
        </w:rPr>
        <w:t xml:space="preserve"> </w:t>
      </w:r>
      <w:r>
        <w:rPr>
          <w:rFonts w:ascii="宋体" w:eastAsia="宋体" w:hAnsi="宋体" w:hint="eastAsia"/>
        </w:rPr>
        <w:t>information中的第几行</w:t>
      </w:r>
    </w:p>
    <w:p w14:paraId="4328DF8C" w14:textId="034B3E33" w:rsidR="008E0A2A" w:rsidRDefault="008E0A2A" w:rsidP="00F74451">
      <w:pPr>
        <w:rPr>
          <w:rFonts w:ascii="宋体" w:eastAsia="宋体" w:hAnsi="宋体"/>
        </w:rPr>
      </w:pPr>
      <w:r w:rsidRPr="00E157D2">
        <w:rPr>
          <w:rFonts w:ascii="宋体" w:eastAsia="宋体" w:hAnsi="宋体"/>
        </w:rPr>
        <w:t>MetaInfoLine</w:t>
      </w:r>
      <w:r>
        <w:rPr>
          <w:rFonts w:ascii="宋体" w:eastAsia="宋体" w:hAnsi="宋体" w:hint="eastAsia"/>
        </w:rPr>
        <w:t>：要写入的meta</w:t>
      </w:r>
      <w:r>
        <w:rPr>
          <w:rFonts w:ascii="宋体" w:eastAsia="宋体" w:hAnsi="宋体"/>
        </w:rPr>
        <w:t xml:space="preserve"> </w:t>
      </w:r>
      <w:r>
        <w:rPr>
          <w:rFonts w:ascii="宋体" w:eastAsia="宋体" w:hAnsi="宋体" w:hint="eastAsia"/>
        </w:rPr>
        <w:t>information内容</w:t>
      </w:r>
    </w:p>
    <w:p w14:paraId="59A36F51" w14:textId="68A5D8A4" w:rsidR="00F74451" w:rsidRPr="006E2320" w:rsidRDefault="00F74451" w:rsidP="00F74451">
      <w:pPr>
        <w:rPr>
          <w:rFonts w:ascii="宋体" w:eastAsia="宋体" w:hAnsi="宋体"/>
          <w:b/>
          <w:bCs/>
        </w:rPr>
      </w:pPr>
      <w:r w:rsidRPr="006E2320">
        <w:rPr>
          <w:rFonts w:ascii="宋体" w:eastAsia="宋体" w:hAnsi="宋体" w:hint="eastAsia"/>
          <w:b/>
          <w:bCs/>
        </w:rPr>
        <w:t>返回值：</w:t>
      </w:r>
    </w:p>
    <w:p w14:paraId="6DF258F4" w14:textId="77777777" w:rsidR="00F74451" w:rsidRDefault="00F74451" w:rsidP="00F74451">
      <w:pPr>
        <w:rPr>
          <w:rFonts w:ascii="宋体" w:eastAsia="宋体" w:hAnsi="宋体"/>
        </w:rPr>
      </w:pPr>
      <w:r w:rsidRPr="006E2320">
        <w:rPr>
          <w:rFonts w:ascii="宋体" w:eastAsia="宋体" w:hAnsi="宋体"/>
        </w:rPr>
        <w:t>VCF_ERROR</w:t>
      </w:r>
      <w:r>
        <w:rPr>
          <w:rFonts w:ascii="宋体" w:eastAsia="宋体" w:hAnsi="宋体" w:hint="eastAsia"/>
        </w:rPr>
        <w:t>：写入失败</w:t>
      </w:r>
    </w:p>
    <w:p w14:paraId="054B8361" w14:textId="77777777" w:rsidR="00F74451" w:rsidRDefault="00F74451" w:rsidP="00F74451">
      <w:pPr>
        <w:rPr>
          <w:rFonts w:ascii="宋体" w:eastAsia="宋体" w:hAnsi="宋体"/>
        </w:rPr>
      </w:pPr>
      <w:r w:rsidRPr="006E2320">
        <w:rPr>
          <w:rFonts w:ascii="宋体" w:eastAsia="宋体" w:hAnsi="宋体"/>
        </w:rPr>
        <w:t>VCF_OK</w:t>
      </w:r>
      <w:r>
        <w:rPr>
          <w:rFonts w:ascii="宋体" w:eastAsia="宋体" w:hAnsi="宋体" w:hint="eastAsia"/>
        </w:rPr>
        <w:t>：写入成功</w:t>
      </w:r>
    </w:p>
    <w:p w14:paraId="59DD9312" w14:textId="77777777" w:rsidR="00F74451" w:rsidRPr="00F74451" w:rsidRDefault="00F74451" w:rsidP="00E157D2">
      <w:pPr>
        <w:rPr>
          <w:rFonts w:ascii="宋体" w:eastAsia="宋体" w:hAnsi="宋体"/>
        </w:rPr>
      </w:pPr>
    </w:p>
    <w:p w14:paraId="40A048FB" w14:textId="77777777" w:rsidR="00E157D2" w:rsidRPr="0056745B" w:rsidRDefault="00E157D2" w:rsidP="00E157D2">
      <w:pPr>
        <w:rPr>
          <w:rFonts w:ascii="宋体" w:eastAsia="宋体" w:hAnsi="宋体"/>
          <w:b/>
          <w:bCs/>
        </w:rPr>
      </w:pPr>
      <w:r w:rsidRPr="0056745B">
        <w:rPr>
          <w:rFonts w:ascii="宋体" w:eastAsia="宋体" w:hAnsi="宋体"/>
          <w:b/>
          <w:bCs/>
        </w:rPr>
        <w:t>VCF_STATUS vcfFileRemoveMetaInfoLine(FILE_HEAD *fhp,int posIndex);</w:t>
      </w:r>
    </w:p>
    <w:p w14:paraId="78354970" w14:textId="5DE307EC" w:rsidR="008E0A2A" w:rsidRDefault="008E0A2A" w:rsidP="008E0A2A">
      <w:pPr>
        <w:rPr>
          <w:rFonts w:ascii="宋体" w:eastAsia="宋体" w:hAnsi="宋体"/>
          <w:b/>
          <w:bCs/>
        </w:rPr>
      </w:pPr>
      <w:r w:rsidRPr="006E2320">
        <w:rPr>
          <w:rFonts w:ascii="宋体" w:eastAsia="宋体" w:hAnsi="宋体" w:hint="eastAsia"/>
          <w:b/>
          <w:bCs/>
        </w:rPr>
        <w:t>功能：</w:t>
      </w:r>
    </w:p>
    <w:p w14:paraId="69B3DA8C" w14:textId="18071128" w:rsidR="008E0A2A" w:rsidRPr="008E0A2A" w:rsidRDefault="008E0A2A" w:rsidP="008E0A2A">
      <w:pPr>
        <w:rPr>
          <w:rFonts w:ascii="宋体" w:eastAsia="宋体" w:hAnsi="宋体"/>
        </w:rPr>
      </w:pPr>
      <w:r>
        <w:rPr>
          <w:rFonts w:ascii="宋体" w:eastAsia="宋体" w:hAnsi="宋体" w:hint="eastAsia"/>
        </w:rPr>
        <w:t>将fhp所指向的vcf文件头结构体中，第</w:t>
      </w:r>
      <w:r w:rsidRPr="00E157D2">
        <w:rPr>
          <w:rFonts w:ascii="宋体" w:eastAsia="宋体" w:hAnsi="宋体"/>
        </w:rPr>
        <w:t>posIndex</w:t>
      </w:r>
      <w:r>
        <w:rPr>
          <w:rFonts w:ascii="宋体" w:eastAsia="宋体" w:hAnsi="宋体" w:hint="eastAsia"/>
        </w:rPr>
        <w:t>条meta</w:t>
      </w:r>
      <w:r>
        <w:rPr>
          <w:rFonts w:ascii="宋体" w:eastAsia="宋体" w:hAnsi="宋体"/>
        </w:rPr>
        <w:t xml:space="preserve"> </w:t>
      </w:r>
      <w:r>
        <w:rPr>
          <w:rFonts w:ascii="宋体" w:eastAsia="宋体" w:hAnsi="宋体" w:hint="eastAsia"/>
        </w:rPr>
        <w:t>information</w:t>
      </w:r>
      <w:r>
        <w:rPr>
          <w:rFonts w:ascii="宋体" w:eastAsia="宋体" w:hAnsi="宋体"/>
        </w:rPr>
        <w:t xml:space="preserve"> </w:t>
      </w:r>
      <w:r>
        <w:rPr>
          <w:rFonts w:ascii="宋体" w:eastAsia="宋体" w:hAnsi="宋体" w:hint="eastAsia"/>
        </w:rPr>
        <w:t>line删除</w:t>
      </w:r>
    </w:p>
    <w:p w14:paraId="11210D81" w14:textId="77777777" w:rsidR="008E0A2A" w:rsidRPr="006E2320" w:rsidRDefault="008E0A2A" w:rsidP="008E0A2A">
      <w:pPr>
        <w:rPr>
          <w:rFonts w:ascii="宋体" w:eastAsia="宋体" w:hAnsi="宋体"/>
          <w:b/>
          <w:bCs/>
        </w:rPr>
      </w:pPr>
      <w:r w:rsidRPr="006E2320">
        <w:rPr>
          <w:rFonts w:ascii="宋体" w:eastAsia="宋体" w:hAnsi="宋体" w:hint="eastAsia"/>
          <w:b/>
          <w:bCs/>
        </w:rPr>
        <w:t>参数：</w:t>
      </w:r>
    </w:p>
    <w:p w14:paraId="3C0FD7BE" w14:textId="77777777" w:rsidR="008E0A2A" w:rsidRDefault="008E0A2A" w:rsidP="008E0A2A">
      <w:pPr>
        <w:rPr>
          <w:rFonts w:ascii="宋体" w:eastAsia="宋体" w:hAnsi="宋体"/>
        </w:rPr>
      </w:pPr>
      <w:r w:rsidRPr="00E157D2">
        <w:rPr>
          <w:rFonts w:ascii="宋体" w:eastAsia="宋体" w:hAnsi="宋体"/>
        </w:rPr>
        <w:t>fhp</w:t>
      </w:r>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46D4719C" w14:textId="7A0A9C84" w:rsidR="008E0A2A" w:rsidRDefault="008E0A2A" w:rsidP="008E0A2A">
      <w:pPr>
        <w:rPr>
          <w:rFonts w:ascii="宋体" w:eastAsia="宋体" w:hAnsi="宋体"/>
        </w:rPr>
      </w:pPr>
      <w:r w:rsidRPr="00E157D2">
        <w:rPr>
          <w:rFonts w:ascii="宋体" w:eastAsia="宋体" w:hAnsi="宋体"/>
        </w:rPr>
        <w:t>posIndex</w:t>
      </w:r>
      <w:r>
        <w:rPr>
          <w:rFonts w:ascii="宋体" w:eastAsia="宋体" w:hAnsi="宋体" w:hint="eastAsia"/>
        </w:rPr>
        <w:t>：要删除meta</w:t>
      </w:r>
      <w:r>
        <w:rPr>
          <w:rFonts w:ascii="宋体" w:eastAsia="宋体" w:hAnsi="宋体"/>
        </w:rPr>
        <w:t xml:space="preserve"> </w:t>
      </w:r>
      <w:r>
        <w:rPr>
          <w:rFonts w:ascii="宋体" w:eastAsia="宋体" w:hAnsi="宋体" w:hint="eastAsia"/>
        </w:rPr>
        <w:t>information中的第几行</w:t>
      </w:r>
    </w:p>
    <w:p w14:paraId="1A5EA6EE" w14:textId="77777777" w:rsidR="008E0A2A" w:rsidRPr="006E2320" w:rsidRDefault="008E0A2A" w:rsidP="008E0A2A">
      <w:pPr>
        <w:rPr>
          <w:rFonts w:ascii="宋体" w:eastAsia="宋体" w:hAnsi="宋体"/>
          <w:b/>
          <w:bCs/>
        </w:rPr>
      </w:pPr>
      <w:r w:rsidRPr="006E2320">
        <w:rPr>
          <w:rFonts w:ascii="宋体" w:eastAsia="宋体" w:hAnsi="宋体" w:hint="eastAsia"/>
          <w:b/>
          <w:bCs/>
        </w:rPr>
        <w:t>返回值：</w:t>
      </w:r>
    </w:p>
    <w:p w14:paraId="3C36B30E" w14:textId="3C48AE2F" w:rsidR="008E0A2A" w:rsidRDefault="008E0A2A" w:rsidP="008E0A2A">
      <w:pPr>
        <w:rPr>
          <w:rFonts w:ascii="宋体" w:eastAsia="宋体" w:hAnsi="宋体"/>
        </w:rPr>
      </w:pPr>
      <w:r w:rsidRPr="006E2320">
        <w:rPr>
          <w:rFonts w:ascii="宋体" w:eastAsia="宋体" w:hAnsi="宋体"/>
        </w:rPr>
        <w:t>VCF_ERROR</w:t>
      </w:r>
      <w:r>
        <w:rPr>
          <w:rFonts w:ascii="宋体" w:eastAsia="宋体" w:hAnsi="宋体" w:hint="eastAsia"/>
        </w:rPr>
        <w:t>：删除失败</w:t>
      </w:r>
    </w:p>
    <w:p w14:paraId="197FFB93" w14:textId="2C05C616" w:rsidR="008E0A2A" w:rsidRDefault="008E0A2A" w:rsidP="008E0A2A">
      <w:pPr>
        <w:rPr>
          <w:rFonts w:ascii="宋体" w:eastAsia="宋体" w:hAnsi="宋体"/>
        </w:rPr>
      </w:pPr>
      <w:r w:rsidRPr="006E2320">
        <w:rPr>
          <w:rFonts w:ascii="宋体" w:eastAsia="宋体" w:hAnsi="宋体"/>
        </w:rPr>
        <w:t>VCF_OK</w:t>
      </w:r>
      <w:r>
        <w:rPr>
          <w:rFonts w:ascii="宋体" w:eastAsia="宋体" w:hAnsi="宋体" w:hint="eastAsia"/>
        </w:rPr>
        <w:t>：删除成功</w:t>
      </w:r>
    </w:p>
    <w:p w14:paraId="1FF8BAC4" w14:textId="3805E13C" w:rsidR="00C76C47" w:rsidRPr="001B1A67" w:rsidRDefault="00C76C47" w:rsidP="0018677F">
      <w:pPr>
        <w:pStyle w:val="3"/>
      </w:pPr>
      <w:r w:rsidRPr="001B1A67">
        <w:t>4</w:t>
      </w:r>
      <w:r w:rsidRPr="001B1A67">
        <w:rPr>
          <w:rFonts w:hint="eastAsia"/>
        </w:rPr>
        <w:t>．其他接口</w:t>
      </w:r>
    </w:p>
    <w:p w14:paraId="311863D3" w14:textId="58B180D5" w:rsidR="00E157D2" w:rsidRPr="00C76C47" w:rsidRDefault="00E157D2" w:rsidP="00E157D2">
      <w:pPr>
        <w:rPr>
          <w:rFonts w:ascii="宋体" w:eastAsia="宋体" w:hAnsi="宋体"/>
          <w:b/>
          <w:bCs/>
        </w:rPr>
      </w:pPr>
      <w:r w:rsidRPr="00C76C47">
        <w:rPr>
          <w:rFonts w:ascii="宋体" w:eastAsia="宋体" w:hAnsi="宋体"/>
          <w:b/>
          <w:bCs/>
        </w:rPr>
        <w:t>void clearFileHead(FILE_HEAD *fhp);</w:t>
      </w:r>
    </w:p>
    <w:p w14:paraId="504E91AD"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71377DCD" w14:textId="6202B29C" w:rsidR="00C76C47" w:rsidRDefault="00C76C47" w:rsidP="00C76C47">
      <w:pPr>
        <w:rPr>
          <w:rFonts w:ascii="宋体" w:eastAsia="宋体" w:hAnsi="宋体"/>
        </w:rPr>
      </w:pPr>
      <w:r>
        <w:rPr>
          <w:rFonts w:ascii="宋体" w:eastAsia="宋体" w:hAnsi="宋体" w:hint="eastAsia"/>
        </w:rPr>
        <w:t>清空fhp所指向的FILE_HEAD结构体中的数据并释放其内存空间</w:t>
      </w:r>
    </w:p>
    <w:p w14:paraId="78E2072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7E7F92DE" w14:textId="1C8AF599" w:rsidR="00C76C47" w:rsidRDefault="00C76C47" w:rsidP="00C76C47">
      <w:pPr>
        <w:rPr>
          <w:rFonts w:ascii="宋体" w:eastAsia="宋体" w:hAnsi="宋体"/>
        </w:rPr>
      </w:pPr>
      <w:r w:rsidRPr="00E157D2">
        <w:rPr>
          <w:rFonts w:ascii="宋体" w:eastAsia="宋体" w:hAnsi="宋体"/>
        </w:rPr>
        <w:t>fhp</w:t>
      </w:r>
      <w:r>
        <w:rPr>
          <w:rFonts w:ascii="宋体" w:eastAsia="宋体" w:hAnsi="宋体" w:hint="eastAsia"/>
        </w:rPr>
        <w:t>：结构体</w:t>
      </w:r>
      <w:r w:rsidRPr="00EF5388">
        <w:rPr>
          <w:rFonts w:ascii="宋体" w:eastAsia="宋体" w:hAnsi="宋体"/>
        </w:rPr>
        <w:t>FILE_HEAD</w:t>
      </w:r>
      <w:r>
        <w:rPr>
          <w:rFonts w:ascii="宋体" w:eastAsia="宋体" w:hAnsi="宋体" w:hint="eastAsia"/>
        </w:rPr>
        <w:t>的指针</w:t>
      </w:r>
    </w:p>
    <w:p w14:paraId="7F325092"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78AAB57" w14:textId="75EB1EB2" w:rsidR="00C76C47" w:rsidRDefault="00C76C47" w:rsidP="00C76C47">
      <w:pPr>
        <w:rPr>
          <w:rFonts w:ascii="宋体" w:eastAsia="宋体" w:hAnsi="宋体"/>
        </w:rPr>
      </w:pPr>
      <w:r>
        <w:rPr>
          <w:rFonts w:ascii="宋体" w:eastAsia="宋体" w:hAnsi="宋体" w:hint="eastAsia"/>
        </w:rPr>
        <w:t>无</w:t>
      </w:r>
    </w:p>
    <w:p w14:paraId="2CA85195" w14:textId="77777777" w:rsidR="00C76C47" w:rsidRPr="00C76C47" w:rsidRDefault="00C76C47" w:rsidP="00E157D2">
      <w:pPr>
        <w:rPr>
          <w:rFonts w:ascii="宋体" w:eastAsia="宋体" w:hAnsi="宋体"/>
        </w:rPr>
      </w:pPr>
    </w:p>
    <w:p w14:paraId="0FBA62FB" w14:textId="48B04782" w:rsidR="00E157D2" w:rsidRPr="00C76C47" w:rsidRDefault="00E157D2" w:rsidP="00E157D2">
      <w:pPr>
        <w:rPr>
          <w:rFonts w:ascii="宋体" w:eastAsia="宋体" w:hAnsi="宋体"/>
          <w:b/>
          <w:bCs/>
        </w:rPr>
      </w:pPr>
      <w:r w:rsidRPr="00C76C47">
        <w:rPr>
          <w:rFonts w:ascii="宋体" w:eastAsia="宋体" w:hAnsi="宋体"/>
          <w:b/>
          <w:bCs/>
        </w:rPr>
        <w:t>void clearDataLine(DATA_LINE *dlp);</w:t>
      </w:r>
    </w:p>
    <w:p w14:paraId="74C8A09E"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4FC6C283" w14:textId="7DF494C7" w:rsidR="00C76C47" w:rsidRDefault="00C76C47" w:rsidP="00C76C47">
      <w:pPr>
        <w:rPr>
          <w:rFonts w:ascii="宋体" w:eastAsia="宋体" w:hAnsi="宋体"/>
        </w:rPr>
      </w:pPr>
      <w:r>
        <w:rPr>
          <w:rFonts w:ascii="宋体" w:eastAsia="宋体" w:hAnsi="宋体" w:hint="eastAsia"/>
        </w:rPr>
        <w:t>清空dlp所指向的DATA_LINE结构体中的数据并释放其内存空间（注：若调用</w:t>
      </w:r>
      <w:r w:rsidRPr="00E157D2">
        <w:rPr>
          <w:rFonts w:ascii="宋体" w:eastAsia="宋体" w:hAnsi="宋体"/>
        </w:rPr>
        <w:t>vcfFileReadDataLine</w:t>
      </w:r>
      <w:r>
        <w:rPr>
          <w:rFonts w:ascii="宋体" w:eastAsia="宋体" w:hAnsi="宋体" w:hint="eastAsia"/>
        </w:rPr>
        <w:t>接口后，用相同dlp参数再次调用</w:t>
      </w:r>
      <w:r w:rsidRPr="00E157D2">
        <w:rPr>
          <w:rFonts w:ascii="宋体" w:eastAsia="宋体" w:hAnsi="宋体"/>
        </w:rPr>
        <w:t>vcfFileReadDataLine</w:t>
      </w:r>
      <w:r>
        <w:rPr>
          <w:rFonts w:ascii="宋体" w:eastAsia="宋体" w:hAnsi="宋体" w:hint="eastAsia"/>
        </w:rPr>
        <w:t>接口之前，需要调用本接口清空并释放上一次DATA_LINE结构体中的内容，否则会造成内存泄露）</w:t>
      </w:r>
    </w:p>
    <w:p w14:paraId="1720F1D6"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65EA54D7" w14:textId="641E93B7" w:rsidR="00C76C47" w:rsidRDefault="00C76C47" w:rsidP="00C76C47">
      <w:pPr>
        <w:rPr>
          <w:rFonts w:ascii="宋体" w:eastAsia="宋体" w:hAnsi="宋体"/>
        </w:rPr>
      </w:pPr>
      <w:r>
        <w:rPr>
          <w:rFonts w:ascii="宋体" w:eastAsia="宋体" w:hAnsi="宋体" w:hint="eastAsia"/>
        </w:rPr>
        <w:t>dlp：结构体DATA_LINE的指针</w:t>
      </w:r>
    </w:p>
    <w:p w14:paraId="69C59B7D"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5CEAED04" w14:textId="77777777" w:rsidR="00C76C47" w:rsidRDefault="00C76C47" w:rsidP="00C76C47">
      <w:pPr>
        <w:rPr>
          <w:rFonts w:ascii="宋体" w:eastAsia="宋体" w:hAnsi="宋体"/>
        </w:rPr>
      </w:pPr>
      <w:r>
        <w:rPr>
          <w:rFonts w:ascii="宋体" w:eastAsia="宋体" w:hAnsi="宋体" w:hint="eastAsia"/>
        </w:rPr>
        <w:t>无</w:t>
      </w:r>
    </w:p>
    <w:p w14:paraId="2DB43100" w14:textId="77777777" w:rsidR="00C76C47" w:rsidRPr="00E157D2" w:rsidRDefault="00C76C47" w:rsidP="00E157D2">
      <w:pPr>
        <w:rPr>
          <w:rFonts w:ascii="宋体" w:eastAsia="宋体" w:hAnsi="宋体"/>
        </w:rPr>
      </w:pPr>
    </w:p>
    <w:p w14:paraId="7C73FC0A" w14:textId="0415C2FA" w:rsidR="00E157D2" w:rsidRPr="00C76C47" w:rsidRDefault="00E157D2" w:rsidP="00E157D2">
      <w:pPr>
        <w:rPr>
          <w:rFonts w:ascii="宋体" w:eastAsia="宋体" w:hAnsi="宋体"/>
          <w:b/>
          <w:bCs/>
        </w:rPr>
      </w:pPr>
      <w:r w:rsidRPr="00C76C47">
        <w:rPr>
          <w:rFonts w:ascii="宋体" w:eastAsia="宋体" w:hAnsi="宋体"/>
          <w:b/>
          <w:bCs/>
        </w:rPr>
        <w:t>void clearDataBlock(DATA_BLOCK *dbp);</w:t>
      </w:r>
    </w:p>
    <w:p w14:paraId="515E0C5D" w14:textId="77777777" w:rsidR="00C76C47" w:rsidRPr="006E2320" w:rsidRDefault="00C76C47" w:rsidP="00C76C47">
      <w:pPr>
        <w:rPr>
          <w:rFonts w:ascii="宋体" w:eastAsia="宋体" w:hAnsi="宋体"/>
          <w:b/>
          <w:bCs/>
        </w:rPr>
      </w:pPr>
      <w:r w:rsidRPr="006E2320">
        <w:rPr>
          <w:rFonts w:ascii="宋体" w:eastAsia="宋体" w:hAnsi="宋体" w:hint="eastAsia"/>
          <w:b/>
          <w:bCs/>
        </w:rPr>
        <w:t>功能：</w:t>
      </w:r>
    </w:p>
    <w:p w14:paraId="200D2CD2" w14:textId="3ACAB485" w:rsidR="00C76C47" w:rsidRDefault="00C76C47" w:rsidP="00C76C47">
      <w:pPr>
        <w:rPr>
          <w:rFonts w:ascii="宋体" w:eastAsia="宋体" w:hAnsi="宋体"/>
        </w:rPr>
      </w:pPr>
      <w:r>
        <w:rPr>
          <w:rFonts w:ascii="宋体" w:eastAsia="宋体" w:hAnsi="宋体" w:hint="eastAsia"/>
        </w:rPr>
        <w:t>清空dbp所指向的DATA_BLOCK结构体中的数据并释放其内存空间</w:t>
      </w:r>
    </w:p>
    <w:p w14:paraId="347D3062" w14:textId="77777777" w:rsidR="00C76C47" w:rsidRPr="006E2320" w:rsidRDefault="00C76C47" w:rsidP="00C76C47">
      <w:pPr>
        <w:rPr>
          <w:rFonts w:ascii="宋体" w:eastAsia="宋体" w:hAnsi="宋体"/>
          <w:b/>
          <w:bCs/>
        </w:rPr>
      </w:pPr>
      <w:r w:rsidRPr="006E2320">
        <w:rPr>
          <w:rFonts w:ascii="宋体" w:eastAsia="宋体" w:hAnsi="宋体" w:hint="eastAsia"/>
          <w:b/>
          <w:bCs/>
        </w:rPr>
        <w:t>参数：</w:t>
      </w:r>
    </w:p>
    <w:p w14:paraId="41B5ED01" w14:textId="4E801700" w:rsidR="00C76C47" w:rsidRDefault="00C76C47" w:rsidP="00C76C47">
      <w:pPr>
        <w:rPr>
          <w:rFonts w:ascii="宋体" w:eastAsia="宋体" w:hAnsi="宋体"/>
        </w:rPr>
      </w:pPr>
      <w:r>
        <w:rPr>
          <w:rFonts w:ascii="宋体" w:eastAsia="宋体" w:hAnsi="宋体" w:hint="eastAsia"/>
        </w:rPr>
        <w:t>dbp：结构体DATA_BLOCK的指针</w:t>
      </w:r>
    </w:p>
    <w:p w14:paraId="7B520B30" w14:textId="77777777" w:rsidR="00C76C47" w:rsidRPr="006E2320" w:rsidRDefault="00C76C47" w:rsidP="00C76C47">
      <w:pPr>
        <w:rPr>
          <w:rFonts w:ascii="宋体" w:eastAsia="宋体" w:hAnsi="宋体"/>
          <w:b/>
          <w:bCs/>
        </w:rPr>
      </w:pPr>
      <w:r w:rsidRPr="006E2320">
        <w:rPr>
          <w:rFonts w:ascii="宋体" w:eastAsia="宋体" w:hAnsi="宋体" w:hint="eastAsia"/>
          <w:b/>
          <w:bCs/>
        </w:rPr>
        <w:t>返回值：</w:t>
      </w:r>
    </w:p>
    <w:p w14:paraId="158429C0" w14:textId="77777777" w:rsidR="00C76C47" w:rsidRDefault="00C76C47" w:rsidP="00C76C47">
      <w:pPr>
        <w:rPr>
          <w:rFonts w:ascii="宋体" w:eastAsia="宋体" w:hAnsi="宋体"/>
        </w:rPr>
      </w:pPr>
      <w:r>
        <w:rPr>
          <w:rFonts w:ascii="宋体" w:eastAsia="宋体" w:hAnsi="宋体" w:hint="eastAsia"/>
        </w:rPr>
        <w:t>无</w:t>
      </w:r>
    </w:p>
    <w:p w14:paraId="45BE38CD" w14:textId="77777777" w:rsidR="00C76C47" w:rsidRPr="00E157D2" w:rsidRDefault="00C76C47" w:rsidP="00E157D2">
      <w:pPr>
        <w:rPr>
          <w:rFonts w:ascii="宋体" w:eastAsia="宋体" w:hAnsi="宋体"/>
        </w:rPr>
      </w:pPr>
    </w:p>
    <w:p w14:paraId="5F2E87A6" w14:textId="1A1C5E81" w:rsidR="008B4468" w:rsidRPr="001B1A67" w:rsidRDefault="00E157D2" w:rsidP="00E157D2">
      <w:pPr>
        <w:rPr>
          <w:rFonts w:ascii="宋体" w:eastAsia="宋体" w:hAnsi="宋体"/>
          <w:b/>
          <w:bCs/>
        </w:rPr>
      </w:pPr>
      <w:r w:rsidRPr="001B1A67">
        <w:rPr>
          <w:rFonts w:ascii="宋体" w:eastAsia="宋体" w:hAnsi="宋体"/>
          <w:b/>
          <w:bCs/>
        </w:rPr>
        <w:t>VCF_STATUS vcfPopSubString(char **lineStr,char *subStr);</w:t>
      </w:r>
    </w:p>
    <w:p w14:paraId="4C4D7D9F" w14:textId="77777777" w:rsidR="00305CE2" w:rsidRPr="006E2320" w:rsidRDefault="00305CE2" w:rsidP="00305CE2">
      <w:pPr>
        <w:rPr>
          <w:rFonts w:ascii="宋体" w:eastAsia="宋体" w:hAnsi="宋体"/>
          <w:b/>
          <w:bCs/>
        </w:rPr>
      </w:pPr>
      <w:r w:rsidRPr="006E2320">
        <w:rPr>
          <w:rFonts w:ascii="宋体" w:eastAsia="宋体" w:hAnsi="宋体" w:hint="eastAsia"/>
          <w:b/>
          <w:bCs/>
        </w:rPr>
        <w:t>功能：</w:t>
      </w:r>
    </w:p>
    <w:p w14:paraId="53D90990" w14:textId="6275E4F4" w:rsidR="00305CE2" w:rsidRDefault="00507F6D" w:rsidP="00305CE2">
      <w:pPr>
        <w:rPr>
          <w:rFonts w:ascii="宋体" w:eastAsia="宋体" w:hAnsi="宋体"/>
        </w:rPr>
      </w:pPr>
      <w:r>
        <w:rPr>
          <w:rFonts w:ascii="宋体" w:eastAsia="宋体" w:hAnsi="宋体" w:hint="eastAsia"/>
        </w:rPr>
        <w:t>从</w:t>
      </w:r>
      <w:del w:id="212" w:author="zuo Oliver" w:date="2023-05-16T13:15:00Z">
        <w:r w:rsidRPr="00E157D2" w:rsidDel="00124ADF">
          <w:rPr>
            <w:rFonts w:ascii="宋体" w:eastAsia="宋体" w:hAnsi="宋体"/>
          </w:rPr>
          <w:delText>*</w:delText>
        </w:r>
      </w:del>
      <w:r w:rsidRPr="00E157D2">
        <w:rPr>
          <w:rFonts w:ascii="宋体" w:eastAsia="宋体" w:hAnsi="宋体"/>
        </w:rPr>
        <w:t>lineStr</w:t>
      </w:r>
      <w:r>
        <w:rPr>
          <w:rFonts w:ascii="宋体" w:eastAsia="宋体" w:hAnsi="宋体" w:hint="eastAsia"/>
        </w:rPr>
        <w:t>所指向的字符串中，截出用空格、制表符‘\</w:t>
      </w:r>
      <w:r>
        <w:rPr>
          <w:rFonts w:ascii="宋体" w:eastAsia="宋体" w:hAnsi="宋体"/>
        </w:rPr>
        <w:t>t</w:t>
      </w:r>
      <w:r>
        <w:rPr>
          <w:rFonts w:ascii="宋体" w:eastAsia="宋体" w:hAnsi="宋体" w:hint="eastAsia"/>
        </w:rPr>
        <w:t>’、换行符‘\</w:t>
      </w:r>
      <w:r>
        <w:rPr>
          <w:rFonts w:ascii="宋体" w:eastAsia="宋体" w:hAnsi="宋体"/>
        </w:rPr>
        <w:t>n</w:t>
      </w:r>
      <w:r>
        <w:rPr>
          <w:rFonts w:ascii="宋体" w:eastAsia="宋体" w:hAnsi="宋体" w:hint="eastAsia"/>
        </w:rPr>
        <w:t>’所分隔的第一段子串，存入</w:t>
      </w:r>
      <w:r w:rsidRPr="00E157D2">
        <w:rPr>
          <w:rFonts w:ascii="宋体" w:eastAsia="宋体" w:hAnsi="宋体"/>
        </w:rPr>
        <w:t>subStr</w:t>
      </w:r>
      <w:r>
        <w:rPr>
          <w:rFonts w:ascii="宋体" w:eastAsia="宋体" w:hAnsi="宋体" w:hint="eastAsia"/>
        </w:rPr>
        <w:t>中。操作后</w:t>
      </w:r>
      <w:r w:rsidRPr="00E157D2">
        <w:rPr>
          <w:rFonts w:ascii="宋体" w:eastAsia="宋体" w:hAnsi="宋体"/>
        </w:rPr>
        <w:t>lineStr</w:t>
      </w:r>
      <w:r>
        <w:rPr>
          <w:rFonts w:ascii="宋体" w:eastAsia="宋体" w:hAnsi="宋体" w:hint="eastAsia"/>
        </w:rPr>
        <w:t>中去掉截出的子串</w:t>
      </w:r>
    </w:p>
    <w:p w14:paraId="4850BA1F" w14:textId="77777777" w:rsidR="00305CE2" w:rsidRPr="006E2320" w:rsidRDefault="00305CE2" w:rsidP="00305CE2">
      <w:pPr>
        <w:rPr>
          <w:rFonts w:ascii="宋体" w:eastAsia="宋体" w:hAnsi="宋体"/>
          <w:b/>
          <w:bCs/>
        </w:rPr>
      </w:pPr>
      <w:r w:rsidRPr="006E2320">
        <w:rPr>
          <w:rFonts w:ascii="宋体" w:eastAsia="宋体" w:hAnsi="宋体" w:hint="eastAsia"/>
          <w:b/>
          <w:bCs/>
        </w:rPr>
        <w:t>参数：</w:t>
      </w:r>
    </w:p>
    <w:p w14:paraId="5C0104D0" w14:textId="4724D3E5" w:rsidR="00305CE2" w:rsidRDefault="00507F6D" w:rsidP="00305CE2">
      <w:pPr>
        <w:rPr>
          <w:rFonts w:ascii="宋体" w:eastAsia="宋体" w:hAnsi="宋体"/>
        </w:rPr>
      </w:pPr>
      <w:r w:rsidRPr="00E157D2">
        <w:rPr>
          <w:rFonts w:ascii="宋体" w:eastAsia="宋体" w:hAnsi="宋体"/>
        </w:rPr>
        <w:t>lineStr</w:t>
      </w:r>
      <w:r w:rsidR="00305CE2">
        <w:rPr>
          <w:rFonts w:ascii="宋体" w:eastAsia="宋体" w:hAnsi="宋体" w:hint="eastAsia"/>
        </w:rPr>
        <w:t>：</w:t>
      </w:r>
      <w:r>
        <w:rPr>
          <w:rFonts w:ascii="宋体" w:eastAsia="宋体" w:hAnsi="宋体" w:hint="eastAsia"/>
        </w:rPr>
        <w:t>待截断的长字符串</w:t>
      </w:r>
    </w:p>
    <w:p w14:paraId="6AE1DB8B" w14:textId="05CB6080" w:rsidR="00507F6D" w:rsidRDefault="00507F6D" w:rsidP="00305CE2">
      <w:pPr>
        <w:rPr>
          <w:rFonts w:ascii="宋体" w:eastAsia="宋体" w:hAnsi="宋体"/>
        </w:rPr>
      </w:pPr>
      <w:r>
        <w:rPr>
          <w:rFonts w:ascii="宋体" w:eastAsia="宋体" w:hAnsi="宋体" w:hint="eastAsia"/>
        </w:rPr>
        <w:t>sub</w:t>
      </w:r>
      <w:r>
        <w:rPr>
          <w:rFonts w:ascii="宋体" w:eastAsia="宋体" w:hAnsi="宋体"/>
        </w:rPr>
        <w:t xml:space="preserve">Str: </w:t>
      </w:r>
      <w:r>
        <w:rPr>
          <w:rFonts w:ascii="宋体" w:eastAsia="宋体" w:hAnsi="宋体" w:hint="eastAsia"/>
        </w:rPr>
        <w:t>截出来的子串</w:t>
      </w:r>
    </w:p>
    <w:p w14:paraId="2E227954" w14:textId="77777777" w:rsidR="00305CE2" w:rsidRPr="006E2320" w:rsidRDefault="00305CE2" w:rsidP="00305CE2">
      <w:pPr>
        <w:rPr>
          <w:rFonts w:ascii="宋体" w:eastAsia="宋体" w:hAnsi="宋体"/>
          <w:b/>
          <w:bCs/>
        </w:rPr>
      </w:pPr>
      <w:r w:rsidRPr="006E2320">
        <w:rPr>
          <w:rFonts w:ascii="宋体" w:eastAsia="宋体" w:hAnsi="宋体" w:hint="eastAsia"/>
          <w:b/>
          <w:bCs/>
        </w:rPr>
        <w:t>返回值：</w:t>
      </w:r>
    </w:p>
    <w:p w14:paraId="3C40690B" w14:textId="791F5024" w:rsidR="00507F6D" w:rsidRDefault="00507F6D" w:rsidP="00507F6D">
      <w:pPr>
        <w:rPr>
          <w:rFonts w:ascii="宋体" w:eastAsia="宋体" w:hAnsi="宋体"/>
        </w:rPr>
      </w:pPr>
      <w:r w:rsidRPr="006E2320">
        <w:rPr>
          <w:rFonts w:ascii="宋体" w:eastAsia="宋体" w:hAnsi="宋体"/>
        </w:rPr>
        <w:t>VCF_ERROR</w:t>
      </w:r>
      <w:r>
        <w:rPr>
          <w:rFonts w:ascii="宋体" w:eastAsia="宋体" w:hAnsi="宋体" w:hint="eastAsia"/>
        </w:rPr>
        <w:t>：截取失败</w:t>
      </w:r>
      <w:r w:rsidR="000D01B8">
        <w:rPr>
          <w:rFonts w:ascii="宋体" w:eastAsia="宋体" w:hAnsi="宋体" w:hint="eastAsia"/>
        </w:rPr>
        <w:t>；或待截长字符串为空（长字符串全部截完）</w:t>
      </w:r>
    </w:p>
    <w:p w14:paraId="0E0AB014" w14:textId="473A8881" w:rsidR="00507F6D" w:rsidRDefault="00507F6D" w:rsidP="00507F6D">
      <w:pPr>
        <w:rPr>
          <w:rFonts w:ascii="宋体" w:eastAsia="宋体" w:hAnsi="宋体"/>
        </w:rPr>
      </w:pPr>
      <w:r w:rsidRPr="006E2320">
        <w:rPr>
          <w:rFonts w:ascii="宋体" w:eastAsia="宋体" w:hAnsi="宋体"/>
        </w:rPr>
        <w:t>VCF_OK</w:t>
      </w:r>
      <w:r>
        <w:rPr>
          <w:rFonts w:ascii="宋体" w:eastAsia="宋体" w:hAnsi="宋体" w:hint="eastAsia"/>
        </w:rPr>
        <w:t>：截取成功</w:t>
      </w:r>
    </w:p>
    <w:p w14:paraId="4D6239BA" w14:textId="176789E8" w:rsidR="00305CE2" w:rsidRDefault="00305CE2" w:rsidP="00E157D2">
      <w:pPr>
        <w:rPr>
          <w:rFonts w:ascii="宋体" w:eastAsia="宋体" w:hAnsi="宋体"/>
        </w:rPr>
      </w:pPr>
    </w:p>
    <w:p w14:paraId="7A225A6D" w14:textId="1C927C23" w:rsidR="004C70ED" w:rsidRPr="00FF3AC5" w:rsidRDefault="00FF3AC5" w:rsidP="00E157D2">
      <w:pPr>
        <w:rPr>
          <w:ins w:id="213" w:author="zuo Oliver" w:date="2023-05-16T13:10:00Z"/>
          <w:rFonts w:ascii="宋体" w:eastAsia="宋体" w:hAnsi="宋体"/>
          <w:b/>
          <w:bCs/>
          <w:rPrChange w:id="214" w:author="zuo Oliver" w:date="2023-05-16T13:11:00Z">
            <w:rPr>
              <w:ins w:id="215" w:author="zuo Oliver" w:date="2023-05-16T13:10:00Z"/>
              <w:rFonts w:ascii="宋体" w:eastAsia="宋体" w:hAnsi="宋体"/>
            </w:rPr>
          </w:rPrChange>
        </w:rPr>
      </w:pPr>
      <w:ins w:id="216" w:author="zuo Oliver" w:date="2023-05-16T13:10:00Z">
        <w:r w:rsidRPr="00FF3AC5">
          <w:rPr>
            <w:rFonts w:ascii="宋体" w:eastAsia="宋体" w:hAnsi="宋体"/>
            <w:b/>
            <w:bCs/>
            <w:rPrChange w:id="217" w:author="zuo Oliver" w:date="2023-05-16T13:11:00Z">
              <w:rPr>
                <w:rFonts w:ascii="宋体" w:eastAsia="宋体" w:hAnsi="宋体"/>
              </w:rPr>
            </w:rPrChange>
          </w:rPr>
          <w:t>void printDataLine(DATA_LINE *dl</w:t>
        </w:r>
      </w:ins>
      <w:ins w:id="218" w:author="zuo Oliver" w:date="2023-05-16T13:12:00Z">
        <w:r>
          <w:rPr>
            <w:rFonts w:ascii="宋体" w:eastAsia="宋体" w:hAnsi="宋体" w:hint="eastAsia"/>
            <w:b/>
            <w:bCs/>
          </w:rPr>
          <w:t>p</w:t>
        </w:r>
      </w:ins>
      <w:ins w:id="219" w:author="zuo Oliver" w:date="2023-05-16T13:10:00Z">
        <w:r w:rsidRPr="00FF3AC5">
          <w:rPr>
            <w:rFonts w:ascii="宋体" w:eastAsia="宋体" w:hAnsi="宋体"/>
            <w:b/>
            <w:bCs/>
            <w:rPrChange w:id="220" w:author="zuo Oliver" w:date="2023-05-16T13:11:00Z">
              <w:rPr>
                <w:rFonts w:ascii="宋体" w:eastAsia="宋体" w:hAnsi="宋体"/>
              </w:rPr>
            </w:rPrChange>
          </w:rPr>
          <w:t>)</w:t>
        </w:r>
      </w:ins>
      <w:ins w:id="221" w:author="zuo Oliver" w:date="2023-05-16T13:11:00Z">
        <w:r>
          <w:rPr>
            <w:rFonts w:ascii="宋体" w:eastAsia="宋体" w:hAnsi="宋体"/>
            <w:b/>
            <w:bCs/>
          </w:rPr>
          <w:t>;</w:t>
        </w:r>
      </w:ins>
    </w:p>
    <w:p w14:paraId="2D8C1A5B" w14:textId="77777777" w:rsidR="00FF3AC5" w:rsidRPr="006E2320" w:rsidRDefault="00FF3AC5" w:rsidP="00FF3AC5">
      <w:pPr>
        <w:rPr>
          <w:ins w:id="222" w:author="zuo Oliver" w:date="2023-05-16T13:11:00Z"/>
          <w:rFonts w:ascii="宋体" w:eastAsia="宋体" w:hAnsi="宋体"/>
          <w:b/>
          <w:bCs/>
        </w:rPr>
      </w:pPr>
      <w:ins w:id="223" w:author="zuo Oliver" w:date="2023-05-16T13:11:00Z">
        <w:r w:rsidRPr="006E2320">
          <w:rPr>
            <w:rFonts w:ascii="宋体" w:eastAsia="宋体" w:hAnsi="宋体" w:hint="eastAsia"/>
            <w:b/>
            <w:bCs/>
          </w:rPr>
          <w:t>功能：</w:t>
        </w:r>
      </w:ins>
    </w:p>
    <w:p w14:paraId="72DBCE00" w14:textId="5442660D" w:rsidR="00FF3AC5" w:rsidRDefault="00FF3AC5" w:rsidP="00FF3AC5">
      <w:pPr>
        <w:rPr>
          <w:ins w:id="224" w:author="zuo Oliver" w:date="2023-05-16T13:11:00Z"/>
          <w:rFonts w:ascii="宋体" w:eastAsia="宋体" w:hAnsi="宋体"/>
        </w:rPr>
      </w:pPr>
      <w:ins w:id="225" w:author="zuo Oliver" w:date="2023-05-16T13:12:00Z">
        <w:r>
          <w:rPr>
            <w:rFonts w:ascii="宋体" w:eastAsia="宋体" w:hAnsi="宋体" w:hint="eastAsia"/>
          </w:rPr>
          <w:t>打印显示</w:t>
        </w:r>
      </w:ins>
      <w:ins w:id="226" w:author="zuo Oliver" w:date="2023-05-16T13:11:00Z">
        <w:r>
          <w:rPr>
            <w:rFonts w:ascii="宋体" w:eastAsia="宋体" w:hAnsi="宋体"/>
          </w:rPr>
          <w:t>dl</w:t>
        </w:r>
      </w:ins>
      <w:ins w:id="227" w:author="zuo Oliver" w:date="2023-05-16T13:14:00Z">
        <w:r w:rsidR="00124ADF">
          <w:rPr>
            <w:rFonts w:ascii="宋体" w:eastAsia="宋体" w:hAnsi="宋体" w:hint="eastAsia"/>
          </w:rPr>
          <w:t>p</w:t>
        </w:r>
      </w:ins>
      <w:ins w:id="228" w:author="zuo Oliver" w:date="2023-05-16T13:15:00Z">
        <w:r w:rsidR="00124ADF">
          <w:rPr>
            <w:rFonts w:ascii="宋体" w:eastAsia="宋体" w:hAnsi="宋体" w:hint="eastAsia"/>
          </w:rPr>
          <w:t>指向的</w:t>
        </w:r>
        <w:r w:rsidR="00124ADF" w:rsidRPr="00E157D2">
          <w:rPr>
            <w:rFonts w:ascii="宋体" w:eastAsia="宋体" w:hAnsi="宋体"/>
          </w:rPr>
          <w:t>DATA_LINE</w:t>
        </w:r>
        <w:r w:rsidR="00124ADF">
          <w:rPr>
            <w:rFonts w:ascii="宋体" w:eastAsia="宋体" w:hAnsi="宋体" w:hint="eastAsia"/>
          </w:rPr>
          <w:t>结构体中的所有成员变量的值，用于显示dlp中存储内容。</w:t>
        </w:r>
      </w:ins>
    </w:p>
    <w:p w14:paraId="757AD7FF" w14:textId="77777777" w:rsidR="00FF3AC5" w:rsidRPr="006E2320" w:rsidRDefault="00FF3AC5" w:rsidP="00FF3AC5">
      <w:pPr>
        <w:rPr>
          <w:ins w:id="229" w:author="zuo Oliver" w:date="2023-05-16T13:11:00Z"/>
          <w:rFonts w:ascii="宋体" w:eastAsia="宋体" w:hAnsi="宋体"/>
          <w:b/>
          <w:bCs/>
        </w:rPr>
      </w:pPr>
      <w:ins w:id="230" w:author="zuo Oliver" w:date="2023-05-16T13:11:00Z">
        <w:r w:rsidRPr="006E2320">
          <w:rPr>
            <w:rFonts w:ascii="宋体" w:eastAsia="宋体" w:hAnsi="宋体" w:hint="eastAsia"/>
            <w:b/>
            <w:bCs/>
          </w:rPr>
          <w:t>参数：</w:t>
        </w:r>
      </w:ins>
    </w:p>
    <w:p w14:paraId="04BD578A" w14:textId="5AFCB86B" w:rsidR="00FF3AC5" w:rsidRDefault="00124ADF" w:rsidP="00FF3AC5">
      <w:pPr>
        <w:rPr>
          <w:ins w:id="231" w:author="zuo Oliver" w:date="2023-05-16T13:11:00Z"/>
          <w:rFonts w:ascii="宋体" w:eastAsia="宋体" w:hAnsi="宋体"/>
        </w:rPr>
      </w:pPr>
      <w:ins w:id="232" w:author="zuo Oliver" w:date="2023-05-16T13:16:00Z">
        <w:r>
          <w:rPr>
            <w:rFonts w:ascii="宋体" w:eastAsia="宋体" w:hAnsi="宋体"/>
          </w:rPr>
          <w:t>dl</w:t>
        </w:r>
        <w:r>
          <w:rPr>
            <w:rFonts w:ascii="宋体" w:eastAsia="宋体" w:hAnsi="宋体" w:hint="eastAsia"/>
          </w:rPr>
          <w:t>p</w:t>
        </w:r>
      </w:ins>
      <w:ins w:id="233" w:author="zuo Oliver" w:date="2023-05-16T13:11:00Z">
        <w:r w:rsidR="00FF3AC5">
          <w:rPr>
            <w:rFonts w:ascii="宋体" w:eastAsia="宋体" w:hAnsi="宋体" w:hint="eastAsia"/>
          </w:rPr>
          <w:t>：</w:t>
        </w:r>
      </w:ins>
      <w:ins w:id="234" w:author="zuo Oliver" w:date="2023-05-16T13:16:00Z">
        <w:r>
          <w:rPr>
            <w:rFonts w:ascii="宋体" w:eastAsia="宋体" w:hAnsi="宋体" w:hint="eastAsia"/>
          </w:rPr>
          <w:t>结构体DATA_LINE的指针</w:t>
        </w:r>
      </w:ins>
    </w:p>
    <w:p w14:paraId="5338D93E" w14:textId="77777777" w:rsidR="00FF3AC5" w:rsidRPr="006E2320" w:rsidRDefault="00FF3AC5" w:rsidP="00FF3AC5">
      <w:pPr>
        <w:rPr>
          <w:ins w:id="235" w:author="zuo Oliver" w:date="2023-05-16T13:11:00Z"/>
          <w:rFonts w:ascii="宋体" w:eastAsia="宋体" w:hAnsi="宋体"/>
          <w:b/>
          <w:bCs/>
        </w:rPr>
      </w:pPr>
      <w:ins w:id="236" w:author="zuo Oliver" w:date="2023-05-16T13:11:00Z">
        <w:r w:rsidRPr="006E2320">
          <w:rPr>
            <w:rFonts w:ascii="宋体" w:eastAsia="宋体" w:hAnsi="宋体" w:hint="eastAsia"/>
            <w:b/>
            <w:bCs/>
          </w:rPr>
          <w:t>返回值：</w:t>
        </w:r>
      </w:ins>
    </w:p>
    <w:p w14:paraId="7443A036" w14:textId="0321265F" w:rsidR="00FF3AC5" w:rsidRDefault="00FF3AC5" w:rsidP="00FF3AC5">
      <w:pPr>
        <w:rPr>
          <w:ins w:id="237" w:author="zuo Oliver" w:date="2023-05-16T13:11:00Z"/>
          <w:rFonts w:ascii="宋体" w:eastAsia="宋体" w:hAnsi="宋体"/>
        </w:rPr>
      </w:pPr>
      <w:ins w:id="238" w:author="zuo Oliver" w:date="2023-05-16T13:11:00Z">
        <w:r>
          <w:rPr>
            <w:rFonts w:ascii="宋体" w:eastAsia="宋体" w:hAnsi="宋体" w:hint="eastAsia"/>
          </w:rPr>
          <w:t>无。</w:t>
        </w:r>
      </w:ins>
    </w:p>
    <w:p w14:paraId="5FDA0088" w14:textId="77777777" w:rsidR="00FF3AC5" w:rsidRDefault="00FF3AC5" w:rsidP="00E157D2">
      <w:pPr>
        <w:rPr>
          <w:ins w:id="239" w:author="zuo Oliver" w:date="2023-05-16T13:10:00Z"/>
          <w:rFonts w:ascii="宋体" w:eastAsia="宋体" w:hAnsi="宋体"/>
        </w:rPr>
      </w:pPr>
    </w:p>
    <w:p w14:paraId="2AA73B6A" w14:textId="77777777" w:rsidR="00FF3AC5" w:rsidRDefault="00FF3AC5" w:rsidP="00E157D2">
      <w:pPr>
        <w:rPr>
          <w:rFonts w:ascii="宋体" w:eastAsia="宋体" w:hAnsi="宋体"/>
        </w:rPr>
      </w:pPr>
    </w:p>
    <w:p w14:paraId="09B1D670" w14:textId="100AF156" w:rsidR="004C70ED" w:rsidRDefault="004C70ED" w:rsidP="0018677F">
      <w:pPr>
        <w:pStyle w:val="2"/>
      </w:pPr>
      <w:r>
        <w:rPr>
          <w:rFonts w:hint="eastAsia"/>
        </w:rPr>
        <w:t>vcflib</w:t>
      </w:r>
      <w:r>
        <w:t xml:space="preserve"> </w:t>
      </w:r>
      <w:r>
        <w:rPr>
          <w:rFonts w:hint="eastAsia"/>
        </w:rPr>
        <w:t>用户可调节的宏参数</w:t>
      </w:r>
    </w:p>
    <w:p w14:paraId="66352FB9" w14:textId="7A2B7960" w:rsidR="004C70ED" w:rsidRDefault="004C70ED" w:rsidP="00E157D2">
      <w:pPr>
        <w:rPr>
          <w:rFonts w:ascii="宋体" w:eastAsia="宋体" w:hAnsi="宋体"/>
        </w:rPr>
      </w:pPr>
      <w:r>
        <w:rPr>
          <w:rFonts w:ascii="宋体" w:eastAsia="宋体" w:hAnsi="宋体" w:hint="eastAsia"/>
        </w:rPr>
        <w:t>在inc</w:t>
      </w:r>
      <w:r>
        <w:rPr>
          <w:rFonts w:ascii="宋体" w:eastAsia="宋体" w:hAnsi="宋体"/>
        </w:rPr>
        <w:t>/vcflib.h</w:t>
      </w:r>
      <w:r>
        <w:rPr>
          <w:rFonts w:ascii="宋体" w:eastAsia="宋体" w:hAnsi="宋体" w:hint="eastAsia"/>
        </w:rPr>
        <w:t>文件中，有一些宏定义，用户可以根据不同的需求进行动态调整。</w:t>
      </w:r>
    </w:p>
    <w:p w14:paraId="353B480C" w14:textId="54CF8CBD" w:rsidR="004C70ED" w:rsidRPr="004C70ED" w:rsidRDefault="0077163C" w:rsidP="00E157D2">
      <w:pPr>
        <w:rPr>
          <w:rFonts w:ascii="宋体" w:eastAsia="宋体" w:hAnsi="宋体"/>
        </w:rPr>
      </w:pPr>
      <w:ins w:id="240" w:author="zuo Oliver" w:date="2023-05-16T13:17:00Z">
        <w:r w:rsidRPr="0077163C">
          <w:rPr>
            <w:rFonts w:ascii="宋体" w:eastAsia="宋体" w:hAnsi="宋体"/>
            <w:b/>
            <w:bCs/>
          </w:rPr>
          <w:t>BT_MAX_LINE_SIZE</w:t>
        </w:r>
      </w:ins>
      <w:del w:id="241" w:author="zuo Oliver" w:date="2023-05-16T13:18:00Z">
        <w:r w:rsidR="004C70ED" w:rsidRPr="004C70ED" w:rsidDel="0077163C">
          <w:rPr>
            <w:rFonts w:ascii="宋体" w:eastAsia="宋体" w:hAnsi="宋体"/>
            <w:b/>
            <w:bCs/>
          </w:rPr>
          <w:delText>MAX_SUPPORT_SAMPLE_NUM</w:delText>
        </w:r>
      </w:del>
      <w:r w:rsidR="004C70ED">
        <w:rPr>
          <w:rFonts w:ascii="宋体" w:eastAsia="宋体" w:hAnsi="宋体" w:hint="eastAsia"/>
          <w:b/>
          <w:bCs/>
        </w:rPr>
        <w:t>：</w:t>
      </w:r>
      <w:r w:rsidR="004C70ED" w:rsidRPr="004C70ED">
        <w:rPr>
          <w:rFonts w:ascii="宋体" w:eastAsia="宋体" w:hAnsi="宋体" w:hint="eastAsia"/>
        </w:rPr>
        <w:t>当前该库支持的</w:t>
      </w:r>
      <w:r w:rsidR="004C70ED">
        <w:rPr>
          <w:rFonts w:ascii="宋体" w:eastAsia="宋体" w:hAnsi="宋体" w:hint="eastAsia"/>
        </w:rPr>
        <w:t>读取vcf文件中</w:t>
      </w:r>
      <w:ins w:id="242" w:author="zuo Oliver" w:date="2023-05-16T13:18:00Z">
        <w:r>
          <w:rPr>
            <w:rFonts w:ascii="宋体" w:eastAsia="宋体" w:hAnsi="宋体" w:hint="eastAsia"/>
          </w:rPr>
          <w:t>，一行中</w:t>
        </w:r>
      </w:ins>
      <w:r w:rsidR="004C70ED" w:rsidRPr="004C70ED">
        <w:rPr>
          <w:rFonts w:ascii="宋体" w:eastAsia="宋体" w:hAnsi="宋体" w:hint="eastAsia"/>
        </w:rPr>
        <w:t>最大</w:t>
      </w:r>
      <w:del w:id="243" w:author="zuo Oliver" w:date="2023-05-16T13:18:00Z">
        <w:r w:rsidR="004C70ED" w:rsidRPr="004C70ED" w:rsidDel="0077163C">
          <w:rPr>
            <w:rFonts w:ascii="宋体" w:eastAsia="宋体" w:hAnsi="宋体" w:hint="eastAsia"/>
          </w:rPr>
          <w:delText>samples</w:delText>
        </w:r>
      </w:del>
      <w:r w:rsidR="004C70ED">
        <w:rPr>
          <w:rFonts w:ascii="宋体" w:eastAsia="宋体" w:hAnsi="宋体" w:hint="eastAsia"/>
        </w:rPr>
        <w:t>的</w:t>
      </w:r>
      <w:ins w:id="244" w:author="zuo Oliver" w:date="2023-05-16T13:18:00Z">
        <w:r>
          <w:rPr>
            <w:rFonts w:ascii="宋体" w:eastAsia="宋体" w:hAnsi="宋体" w:hint="eastAsia"/>
          </w:rPr>
          <w:t>字符</w:t>
        </w:r>
      </w:ins>
      <w:r w:rsidR="004C70ED">
        <w:rPr>
          <w:rFonts w:ascii="宋体" w:eastAsia="宋体" w:hAnsi="宋体" w:hint="eastAsia"/>
        </w:rPr>
        <w:t>数量。当前值为</w:t>
      </w:r>
      <w:ins w:id="245" w:author="zuo Oliver" w:date="2023-05-16T13:19:00Z">
        <w:r>
          <w:rPr>
            <w:rFonts w:ascii="宋体" w:eastAsia="宋体" w:hAnsi="宋体"/>
          </w:rPr>
          <w:t>6</w:t>
        </w:r>
      </w:ins>
      <w:del w:id="246" w:author="zuo Oliver" w:date="2023-05-16T13:19:00Z">
        <w:r w:rsidR="004C70ED" w:rsidDel="0077163C">
          <w:rPr>
            <w:rFonts w:ascii="宋体" w:eastAsia="宋体" w:hAnsi="宋体" w:hint="eastAsia"/>
          </w:rPr>
          <w:delText>1</w:delText>
        </w:r>
      </w:del>
      <w:r w:rsidR="004C70ED">
        <w:rPr>
          <w:rFonts w:ascii="宋体" w:eastAsia="宋体" w:hAnsi="宋体" w:hint="eastAsia"/>
        </w:rPr>
        <w:t>M。</w:t>
      </w:r>
      <w:ins w:id="247" w:author="zuo Oliver" w:date="2023-05-16T13:19:00Z">
        <w:r>
          <w:rPr>
            <w:rFonts w:ascii="宋体" w:eastAsia="宋体" w:hAnsi="宋体" w:hint="eastAsia"/>
          </w:rPr>
          <w:t>若</w:t>
        </w:r>
      </w:ins>
      <w:del w:id="248" w:author="zuo Oliver" w:date="2023-05-16T13:19:00Z">
        <w:r w:rsidR="004C70ED" w:rsidDel="0077163C">
          <w:rPr>
            <w:rFonts w:ascii="宋体" w:eastAsia="宋体" w:hAnsi="宋体" w:hint="eastAsia"/>
          </w:rPr>
          <w:delText>即最高支持读取1M个samples的vcf文件</w:delText>
        </w:r>
      </w:del>
      <w:ins w:id="249" w:author="zuo Oliver" w:date="2023-05-16T13:19:00Z">
        <w:r>
          <w:rPr>
            <w:rFonts w:ascii="宋体" w:eastAsia="宋体" w:hAnsi="宋体" w:hint="eastAsia"/>
          </w:rPr>
          <w:t>因需要处理的vcf文件一行字符数特别大而产生</w:t>
        </w:r>
      </w:ins>
      <w:ins w:id="250" w:author="zuo Oliver" w:date="2023-05-16T13:20:00Z">
        <w:r>
          <w:rPr>
            <w:rFonts w:ascii="宋体" w:eastAsia="宋体" w:hAnsi="宋体" w:hint="eastAsia"/>
          </w:rPr>
          <w:t>了错误，可以将其值改大后重新编译即可</w:t>
        </w:r>
      </w:ins>
      <w:r w:rsidR="004C70ED">
        <w:rPr>
          <w:rFonts w:ascii="宋体" w:eastAsia="宋体" w:hAnsi="宋体" w:hint="eastAsia"/>
        </w:rPr>
        <w:t>。</w:t>
      </w:r>
    </w:p>
    <w:p w14:paraId="6353F0FB" w14:textId="0451FDE4" w:rsidR="004C70ED" w:rsidRDefault="004C70ED" w:rsidP="00E157D2">
      <w:pPr>
        <w:rPr>
          <w:rFonts w:ascii="宋体" w:eastAsia="宋体" w:hAnsi="宋体"/>
        </w:rPr>
      </w:pPr>
      <w:r w:rsidRPr="004C70ED">
        <w:rPr>
          <w:rFonts w:ascii="宋体" w:eastAsia="宋体" w:hAnsi="宋体"/>
          <w:b/>
          <w:bCs/>
        </w:rPr>
        <w:t>OPEN_MP_THREAD_NUM</w:t>
      </w:r>
      <w:r w:rsidRPr="004C70ED">
        <w:rPr>
          <w:rFonts w:ascii="宋体" w:eastAsia="宋体" w:hAnsi="宋体" w:hint="eastAsia"/>
          <w:b/>
          <w:bCs/>
        </w:rPr>
        <w:t>：</w:t>
      </w:r>
      <w:r>
        <w:rPr>
          <w:rFonts w:ascii="宋体" w:eastAsia="宋体" w:hAnsi="宋体" w:hint="eastAsia"/>
        </w:rPr>
        <w:t>在进行读取vcf文件中的数据解析时，开启的openMP的线程数。当前值为1</w:t>
      </w:r>
      <w:r>
        <w:rPr>
          <w:rFonts w:ascii="宋体" w:eastAsia="宋体" w:hAnsi="宋体"/>
        </w:rPr>
        <w:t>0</w:t>
      </w:r>
      <w:r>
        <w:rPr>
          <w:rFonts w:ascii="宋体" w:eastAsia="宋体" w:hAnsi="宋体" w:hint="eastAsia"/>
        </w:rPr>
        <w:t>。用户可以提高该值来提高整个库读取vcf文件的速度，但整体速度受硬盘I/</w:t>
      </w:r>
      <w:r>
        <w:rPr>
          <w:rFonts w:ascii="宋体" w:eastAsia="宋体" w:hAnsi="宋体"/>
        </w:rPr>
        <w:t>O</w:t>
      </w:r>
      <w:r>
        <w:rPr>
          <w:rFonts w:ascii="宋体" w:eastAsia="宋体" w:hAnsi="宋体" w:hint="eastAsia"/>
        </w:rPr>
        <w:t>限制和CPU核数限制。</w:t>
      </w:r>
    </w:p>
    <w:p w14:paraId="5885CC8C" w14:textId="200503F5" w:rsidR="004A7407" w:rsidRDefault="004A7407" w:rsidP="00E157D2">
      <w:pPr>
        <w:rPr>
          <w:rFonts w:ascii="宋体" w:eastAsia="宋体" w:hAnsi="宋体"/>
        </w:rPr>
      </w:pPr>
    </w:p>
    <w:p w14:paraId="7B759376" w14:textId="68A6FE51" w:rsidR="004A7407" w:rsidRDefault="004A7407" w:rsidP="00E157D2">
      <w:pPr>
        <w:rPr>
          <w:rFonts w:ascii="宋体" w:eastAsia="宋体" w:hAnsi="宋体"/>
        </w:rPr>
      </w:pPr>
    </w:p>
    <w:p w14:paraId="69774B5B" w14:textId="2092CB69" w:rsidR="004A7407" w:rsidRDefault="004A7407" w:rsidP="00E157D2">
      <w:pPr>
        <w:rPr>
          <w:rFonts w:ascii="宋体" w:eastAsia="宋体" w:hAnsi="宋体"/>
        </w:rPr>
      </w:pPr>
    </w:p>
    <w:p w14:paraId="3A923D75" w14:textId="174C81D4" w:rsidR="004A7407" w:rsidRDefault="004A7407" w:rsidP="00E157D2">
      <w:pPr>
        <w:rPr>
          <w:rFonts w:ascii="宋体" w:eastAsia="宋体" w:hAnsi="宋体"/>
        </w:rPr>
      </w:pPr>
    </w:p>
    <w:p w14:paraId="6D1D7110" w14:textId="1D8764DB" w:rsidR="004A7407" w:rsidRDefault="004A7407" w:rsidP="00E157D2">
      <w:pPr>
        <w:rPr>
          <w:rFonts w:ascii="宋体" w:eastAsia="宋体" w:hAnsi="宋体"/>
        </w:rPr>
      </w:pPr>
    </w:p>
    <w:p w14:paraId="6E34EAB7" w14:textId="7F1D616B" w:rsidR="004A7407" w:rsidRDefault="004A7407" w:rsidP="00E157D2">
      <w:pPr>
        <w:rPr>
          <w:rFonts w:ascii="宋体" w:eastAsia="宋体" w:hAnsi="宋体"/>
        </w:rPr>
      </w:pPr>
    </w:p>
    <w:p w14:paraId="252F384A" w14:textId="1F8F3073" w:rsidR="004A7407" w:rsidRDefault="004A7407" w:rsidP="00E157D2">
      <w:pPr>
        <w:rPr>
          <w:rFonts w:ascii="宋体" w:eastAsia="宋体" w:hAnsi="宋体"/>
        </w:rPr>
      </w:pPr>
    </w:p>
    <w:p w14:paraId="53425CC8" w14:textId="33EE368E" w:rsidR="004A7407" w:rsidRDefault="004A7407" w:rsidP="00E157D2">
      <w:pPr>
        <w:rPr>
          <w:rFonts w:ascii="宋体" w:eastAsia="宋体" w:hAnsi="宋体"/>
        </w:rPr>
      </w:pPr>
    </w:p>
    <w:p w14:paraId="54AFAD84" w14:textId="72A0892D" w:rsidR="004A7407" w:rsidRDefault="004A7407" w:rsidP="00E157D2">
      <w:pPr>
        <w:rPr>
          <w:rFonts w:ascii="宋体" w:eastAsia="宋体" w:hAnsi="宋体"/>
        </w:rPr>
      </w:pPr>
    </w:p>
    <w:p w14:paraId="13BB7697" w14:textId="19C1406C" w:rsidR="004A7407" w:rsidRDefault="004A7407" w:rsidP="00E157D2">
      <w:pPr>
        <w:rPr>
          <w:rFonts w:ascii="宋体" w:eastAsia="宋体" w:hAnsi="宋体"/>
        </w:rPr>
      </w:pPr>
    </w:p>
    <w:p w14:paraId="25D1203D" w14:textId="62CE960E" w:rsidR="004A7407" w:rsidRDefault="004A7407" w:rsidP="00E157D2">
      <w:pPr>
        <w:rPr>
          <w:rFonts w:ascii="宋体" w:eastAsia="宋体" w:hAnsi="宋体"/>
        </w:rPr>
      </w:pPr>
    </w:p>
    <w:p w14:paraId="2A5F8562" w14:textId="2D8CC277" w:rsidR="004A7407" w:rsidRDefault="004A7407" w:rsidP="00E157D2">
      <w:pPr>
        <w:rPr>
          <w:rFonts w:ascii="宋体" w:eastAsia="宋体" w:hAnsi="宋体"/>
        </w:rPr>
      </w:pPr>
    </w:p>
    <w:p w14:paraId="0C0D1C1C" w14:textId="6DFC1F95" w:rsidR="004A7407" w:rsidRDefault="004A7407">
      <w:pPr>
        <w:widowControl/>
        <w:jc w:val="left"/>
        <w:rPr>
          <w:rFonts w:ascii="宋体" w:eastAsia="宋体" w:hAnsi="宋体"/>
        </w:rPr>
      </w:pPr>
      <w:r>
        <w:rPr>
          <w:rFonts w:ascii="宋体" w:eastAsia="宋体" w:hAnsi="宋体"/>
        </w:rPr>
        <w:br w:type="page"/>
      </w:r>
    </w:p>
    <w:p w14:paraId="7C5486EB" w14:textId="3F182E6E" w:rsidR="004A7407" w:rsidRPr="004A7407" w:rsidRDefault="004A7407" w:rsidP="004A7407">
      <w:pPr>
        <w:pStyle w:val="1"/>
      </w:pPr>
      <w:r w:rsidRPr="004A7407">
        <w:rPr>
          <w:rFonts w:hint="eastAsia"/>
        </w:rPr>
        <w:lastRenderedPageBreak/>
        <w:t>附录1</w:t>
      </w:r>
      <w:r>
        <w:t xml:space="preserve">   </w:t>
      </w:r>
      <w:r>
        <w:rPr>
          <w:rFonts w:hint="eastAsia"/>
        </w:rPr>
        <w:t>Windows编译平台搭建</w:t>
      </w:r>
    </w:p>
    <w:p w14:paraId="538563B3" w14:textId="77777777" w:rsidR="004A7407" w:rsidRDefault="004A7407" w:rsidP="0041606A">
      <w:pPr>
        <w:pStyle w:val="2"/>
      </w:pPr>
      <w:r>
        <w:rPr>
          <w:rFonts w:hint="eastAsia"/>
        </w:rPr>
        <w:t>Windows环境安装td</w:t>
      </w:r>
      <w:r>
        <w:t>m64-gcc</w:t>
      </w:r>
    </w:p>
    <w:p w14:paraId="483EC9C8" w14:textId="0B89EC60" w:rsidR="004A7407" w:rsidRDefault="00950663" w:rsidP="0041606A">
      <w:pPr>
        <w:pStyle w:val="3"/>
      </w:pPr>
      <w:r>
        <w:t>1.</w:t>
      </w:r>
      <w:r w:rsidR="004A7407">
        <w:rPr>
          <w:rFonts w:hint="eastAsia"/>
        </w:rPr>
        <w:t>td</w:t>
      </w:r>
      <w:r>
        <w:rPr>
          <w:rFonts w:hint="eastAsia"/>
        </w:rPr>
        <w:t>m</w:t>
      </w:r>
      <w:r>
        <w:t>64-gcc</w:t>
      </w:r>
      <w:r>
        <w:rPr>
          <w:rFonts w:hint="eastAsia"/>
        </w:rPr>
        <w:t>安装包</w:t>
      </w:r>
    </w:p>
    <w:p w14:paraId="3CDBBA22" w14:textId="5D1E4F73" w:rsidR="004A7407" w:rsidRDefault="00950663" w:rsidP="004A7407">
      <w:pPr>
        <w:rPr>
          <w:rFonts w:ascii="宋体" w:eastAsia="宋体" w:hAnsi="宋体"/>
        </w:rPr>
      </w:pPr>
      <w:r>
        <w:rPr>
          <w:rFonts w:ascii="宋体" w:eastAsia="宋体" w:hAnsi="宋体" w:hint="eastAsia"/>
        </w:rPr>
        <w:t>进入官网（</w:t>
      </w:r>
      <w:hyperlink r:id="rId18" w:history="1">
        <w:r>
          <w:rPr>
            <w:rStyle w:val="a8"/>
          </w:rPr>
          <w:t>https://jmeubank.github.io/tdm-gcc/</w:t>
        </w:r>
      </w:hyperlink>
      <w:r w:rsidRPr="00950663">
        <w:rPr>
          <w:rFonts w:ascii="宋体" w:eastAsia="宋体" w:hAnsi="宋体" w:hint="eastAsia"/>
        </w:rPr>
        <w:t>）直接下载</w:t>
      </w:r>
    </w:p>
    <w:p w14:paraId="6EDADDE5" w14:textId="08DDFE88" w:rsidR="00950663" w:rsidRDefault="00950663" w:rsidP="004A7407">
      <w:pPr>
        <w:rPr>
          <w:rFonts w:ascii="宋体" w:eastAsia="宋体" w:hAnsi="宋体"/>
        </w:rPr>
      </w:pPr>
      <w:r>
        <w:rPr>
          <w:noProof/>
        </w:rPr>
        <w:drawing>
          <wp:inline distT="0" distB="0" distL="0" distR="0" wp14:anchorId="6F9460D2" wp14:editId="6373D2A7">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767C5BDF" w14:textId="4251A95F" w:rsidR="00C114CF" w:rsidRDefault="00C114CF" w:rsidP="004A7407">
      <w:pPr>
        <w:rPr>
          <w:rFonts w:ascii="宋体" w:eastAsia="宋体" w:hAnsi="宋体"/>
        </w:rPr>
      </w:pPr>
      <w:r>
        <w:rPr>
          <w:noProof/>
        </w:rPr>
        <w:drawing>
          <wp:inline distT="0" distB="0" distL="0" distR="0" wp14:anchorId="3FBF4FFD" wp14:editId="62C53366">
            <wp:extent cx="5274310" cy="2360930"/>
            <wp:effectExtent l="0" t="0" r="2540" b="127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这里插入图片描述"/>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360930"/>
                    </a:xfrm>
                    <a:prstGeom prst="rect">
                      <a:avLst/>
                    </a:prstGeom>
                    <a:noFill/>
                    <a:ln>
                      <a:noFill/>
                    </a:ln>
                  </pic:spPr>
                </pic:pic>
              </a:graphicData>
            </a:graphic>
          </wp:inline>
        </w:drawing>
      </w:r>
    </w:p>
    <w:p w14:paraId="51DB68C5" w14:textId="1A689396" w:rsidR="00C114CF" w:rsidRDefault="00C114CF" w:rsidP="004A7407">
      <w:pPr>
        <w:rPr>
          <w:rFonts w:ascii="宋体" w:eastAsia="宋体" w:hAnsi="宋体"/>
        </w:rPr>
      </w:pPr>
      <w:r>
        <w:rPr>
          <w:rFonts w:hint="eastAsia"/>
        </w:rPr>
        <w:t>或在我提供的win_supportPackage中有下载好的安装包</w:t>
      </w:r>
      <w:r w:rsidRPr="00D175BA">
        <w:t>tdm64-gcc-10.3.0-2.exe</w:t>
      </w:r>
      <w:r>
        <w:rPr>
          <w:rFonts w:ascii="宋体" w:eastAsia="宋体" w:hAnsi="宋体" w:hint="eastAsia"/>
        </w:rPr>
        <w:t>。</w:t>
      </w:r>
    </w:p>
    <w:p w14:paraId="1B2943A8" w14:textId="44E2D69C" w:rsidR="00C114CF" w:rsidRDefault="00C114CF" w:rsidP="0041606A">
      <w:pPr>
        <w:pStyle w:val="3"/>
      </w:pPr>
      <w:r>
        <w:rPr>
          <w:rFonts w:hint="eastAsia"/>
        </w:rPr>
        <w:t>2</w:t>
      </w:r>
      <w:r>
        <w:t>.</w:t>
      </w:r>
      <w:r>
        <w:rPr>
          <w:rFonts w:hint="eastAsia"/>
        </w:rPr>
        <w:t>安装tdm</w:t>
      </w:r>
      <w:r>
        <w:t>64-</w:t>
      </w:r>
      <w:r>
        <w:rPr>
          <w:rFonts w:hint="eastAsia"/>
        </w:rPr>
        <w:t>gcc</w:t>
      </w:r>
    </w:p>
    <w:p w14:paraId="4D4FEE18" w14:textId="508C3DEB" w:rsidR="00042CCE" w:rsidRDefault="00042CCE" w:rsidP="004A7407">
      <w:pPr>
        <w:rPr>
          <w:rFonts w:ascii="宋体" w:eastAsia="宋体" w:hAnsi="宋体"/>
        </w:rPr>
      </w:pPr>
      <w:r>
        <w:rPr>
          <w:rFonts w:ascii="宋体" w:eastAsia="宋体" w:hAnsi="宋体" w:hint="eastAsia"/>
        </w:rPr>
        <w:t>下图为弹出的安装向导：</w:t>
      </w:r>
    </w:p>
    <w:p w14:paraId="5F9495A9" w14:textId="24E26B63" w:rsidR="00C114CF" w:rsidRDefault="00042CCE" w:rsidP="00C114CF">
      <w:pPr>
        <w:jc w:val="center"/>
        <w:rPr>
          <w:rFonts w:ascii="宋体" w:eastAsia="宋体" w:hAnsi="宋体"/>
        </w:rPr>
      </w:pPr>
      <w:r>
        <w:rPr>
          <w:noProof/>
        </w:rPr>
        <w:lastRenderedPageBreak/>
        <w:drawing>
          <wp:inline distT="0" distB="0" distL="0" distR="0" wp14:anchorId="1D3E7688" wp14:editId="0055F06A">
            <wp:extent cx="4790476" cy="371428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0476" cy="3714286"/>
                    </a:xfrm>
                    <a:prstGeom prst="rect">
                      <a:avLst/>
                    </a:prstGeom>
                  </pic:spPr>
                </pic:pic>
              </a:graphicData>
            </a:graphic>
          </wp:inline>
        </w:drawing>
      </w:r>
    </w:p>
    <w:p w14:paraId="4772AA2A" w14:textId="549768A1" w:rsidR="00C114CF" w:rsidRDefault="00042CCE" w:rsidP="004A7407">
      <w:pPr>
        <w:rPr>
          <w:rFonts w:ascii="宋体" w:eastAsia="宋体" w:hAnsi="宋体"/>
        </w:rPr>
      </w:pPr>
      <w:r>
        <w:rPr>
          <w:rFonts w:ascii="宋体" w:eastAsia="宋体" w:hAnsi="宋体" w:hint="eastAsia"/>
        </w:rPr>
        <w:t>取消“check</w:t>
      </w:r>
      <w:r>
        <w:rPr>
          <w:rFonts w:ascii="宋体" w:eastAsia="宋体" w:hAnsi="宋体"/>
        </w:rPr>
        <w:t xml:space="preserve"> </w:t>
      </w:r>
      <w:r>
        <w:rPr>
          <w:rFonts w:ascii="宋体" w:eastAsia="宋体" w:hAnsi="宋体" w:hint="eastAsia"/>
        </w:rPr>
        <w:t>for</w:t>
      </w:r>
      <w:r>
        <w:rPr>
          <w:rFonts w:ascii="宋体" w:eastAsia="宋体" w:hAnsi="宋体"/>
        </w:rPr>
        <w:t xml:space="preserve"> </w:t>
      </w:r>
      <w:r>
        <w:rPr>
          <w:rFonts w:ascii="宋体" w:eastAsia="宋体" w:hAnsi="宋体" w:hint="eastAsia"/>
        </w:rPr>
        <w:t>updated</w:t>
      </w:r>
      <w:r>
        <w:rPr>
          <w:rFonts w:ascii="宋体" w:eastAsia="宋体" w:hAnsi="宋体"/>
        </w:rPr>
        <w:t xml:space="preserve"> </w:t>
      </w:r>
      <w:r>
        <w:rPr>
          <w:rFonts w:ascii="宋体" w:eastAsia="宋体" w:hAnsi="宋体" w:hint="eastAsia"/>
        </w:rPr>
        <w:t>files</w:t>
      </w:r>
      <w:r>
        <w:rPr>
          <w:rFonts w:ascii="宋体" w:eastAsia="宋体" w:hAnsi="宋体"/>
        </w:rPr>
        <w:t xml:space="preserve"> </w:t>
      </w:r>
      <w:r>
        <w:rPr>
          <w:rFonts w:ascii="宋体" w:eastAsia="宋体" w:hAnsi="宋体" w:hint="eastAsia"/>
        </w:rPr>
        <w:t>on</w:t>
      </w:r>
      <w:r>
        <w:rPr>
          <w:rFonts w:ascii="宋体" w:eastAsia="宋体" w:hAnsi="宋体"/>
        </w:rPr>
        <w:t xml:space="preserve"> </w:t>
      </w:r>
      <w:r>
        <w:rPr>
          <w:rFonts w:ascii="宋体" w:eastAsia="宋体" w:hAnsi="宋体" w:hint="eastAsia"/>
        </w:rPr>
        <w:t>the</w:t>
      </w:r>
      <w:r>
        <w:rPr>
          <w:rFonts w:ascii="宋体" w:eastAsia="宋体" w:hAnsi="宋体"/>
        </w:rPr>
        <w:t xml:space="preserve"> </w:t>
      </w:r>
      <w:r>
        <w:rPr>
          <w:rFonts w:ascii="宋体" w:eastAsia="宋体" w:hAnsi="宋体" w:hint="eastAsia"/>
        </w:rPr>
        <w:t>TDM-GCC</w:t>
      </w:r>
      <w:r>
        <w:rPr>
          <w:rFonts w:ascii="宋体" w:eastAsia="宋体" w:hAnsi="宋体"/>
        </w:rPr>
        <w:t xml:space="preserve"> </w:t>
      </w:r>
      <w:r>
        <w:rPr>
          <w:rFonts w:ascii="宋体" w:eastAsia="宋体" w:hAnsi="宋体" w:hint="eastAsia"/>
        </w:rPr>
        <w:t>server”选项，然后点击Create。</w:t>
      </w:r>
    </w:p>
    <w:p w14:paraId="5F71173A" w14:textId="4BD42C4A" w:rsidR="00C114CF" w:rsidRDefault="00042CCE" w:rsidP="00042CCE">
      <w:pPr>
        <w:jc w:val="center"/>
        <w:rPr>
          <w:rFonts w:ascii="宋体" w:eastAsia="宋体" w:hAnsi="宋体"/>
        </w:rPr>
      </w:pPr>
      <w:r>
        <w:rPr>
          <w:noProof/>
        </w:rPr>
        <w:drawing>
          <wp:inline distT="0" distB="0" distL="0" distR="0" wp14:anchorId="2ADEE022" wp14:editId="43494587">
            <wp:extent cx="4790476" cy="371428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0476" cy="3714286"/>
                    </a:xfrm>
                    <a:prstGeom prst="rect">
                      <a:avLst/>
                    </a:prstGeom>
                  </pic:spPr>
                </pic:pic>
              </a:graphicData>
            </a:graphic>
          </wp:inline>
        </w:drawing>
      </w:r>
    </w:p>
    <w:p w14:paraId="25B3F258" w14:textId="05F2D012" w:rsidR="00042CCE" w:rsidRDefault="00042CCE" w:rsidP="004A7407">
      <w:pPr>
        <w:rPr>
          <w:rFonts w:ascii="宋体" w:eastAsia="宋体" w:hAnsi="宋体"/>
        </w:rPr>
      </w:pPr>
      <w:r>
        <w:rPr>
          <w:rFonts w:ascii="宋体" w:eastAsia="宋体" w:hAnsi="宋体" w:hint="eastAsia"/>
        </w:rPr>
        <w:t>选择一个安装路径，不要有中文路径和特殊符号，然后点击Next。</w:t>
      </w:r>
    </w:p>
    <w:p w14:paraId="4F8604ED" w14:textId="3F27960A" w:rsidR="00042CCE" w:rsidRDefault="00042CCE" w:rsidP="00042CCE">
      <w:pPr>
        <w:jc w:val="center"/>
        <w:rPr>
          <w:rFonts w:ascii="宋体" w:eastAsia="宋体" w:hAnsi="宋体"/>
        </w:rPr>
      </w:pPr>
      <w:r>
        <w:rPr>
          <w:noProof/>
        </w:rPr>
        <w:lastRenderedPageBreak/>
        <w:drawing>
          <wp:inline distT="0" distB="0" distL="0" distR="0" wp14:anchorId="6CB3D333" wp14:editId="49BA3600">
            <wp:extent cx="4790476" cy="371428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0476" cy="3714286"/>
                    </a:xfrm>
                    <a:prstGeom prst="rect">
                      <a:avLst/>
                    </a:prstGeom>
                  </pic:spPr>
                </pic:pic>
              </a:graphicData>
            </a:graphic>
          </wp:inline>
        </w:drawing>
      </w:r>
    </w:p>
    <w:p w14:paraId="09361969" w14:textId="5ED8C40C" w:rsidR="00042CCE" w:rsidRDefault="00F23243" w:rsidP="004A7407">
      <w:pPr>
        <w:rPr>
          <w:rFonts w:ascii="宋体" w:eastAsia="宋体" w:hAnsi="宋体"/>
        </w:rPr>
      </w:pPr>
      <w:r>
        <w:rPr>
          <w:rFonts w:ascii="宋体" w:eastAsia="宋体" w:hAnsi="宋体" w:hint="eastAsia"/>
        </w:rPr>
        <w:t>所有选项全部选中。这里一定注意第一项“gcc”中是否有openmp，一定选中该项。如下图：</w:t>
      </w:r>
    </w:p>
    <w:p w14:paraId="23DCB6A3" w14:textId="63CB0FD3" w:rsidR="00042CCE" w:rsidRDefault="00F23243" w:rsidP="00F23243">
      <w:pPr>
        <w:jc w:val="center"/>
        <w:rPr>
          <w:rFonts w:ascii="宋体" w:eastAsia="宋体" w:hAnsi="宋体"/>
        </w:rPr>
      </w:pPr>
      <w:r>
        <w:rPr>
          <w:noProof/>
        </w:rPr>
        <w:drawing>
          <wp:inline distT="0" distB="0" distL="0" distR="0" wp14:anchorId="002B0618" wp14:editId="0D95848A">
            <wp:extent cx="4742857" cy="36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2857" cy="3685714"/>
                    </a:xfrm>
                    <a:prstGeom prst="rect">
                      <a:avLst/>
                    </a:prstGeom>
                  </pic:spPr>
                </pic:pic>
              </a:graphicData>
            </a:graphic>
          </wp:inline>
        </w:drawing>
      </w:r>
    </w:p>
    <w:p w14:paraId="61DE5D83" w14:textId="3D9C3C6F" w:rsidR="00042CCE" w:rsidRDefault="00F23243" w:rsidP="004A7407">
      <w:pPr>
        <w:rPr>
          <w:rFonts w:ascii="宋体" w:eastAsia="宋体" w:hAnsi="宋体"/>
        </w:rPr>
      </w:pPr>
      <w:r>
        <w:rPr>
          <w:rFonts w:ascii="宋体" w:eastAsia="宋体" w:hAnsi="宋体" w:hint="eastAsia"/>
        </w:rPr>
        <w:t>如果在第一项中无openmp，如下图：</w:t>
      </w:r>
    </w:p>
    <w:p w14:paraId="2D915FF4" w14:textId="18E71DA0" w:rsidR="00042CCE" w:rsidRDefault="00F23243" w:rsidP="00F23243">
      <w:pPr>
        <w:jc w:val="center"/>
        <w:rPr>
          <w:rFonts w:ascii="宋体" w:eastAsia="宋体" w:hAnsi="宋体"/>
        </w:rPr>
      </w:pPr>
      <w:r>
        <w:rPr>
          <w:noProof/>
        </w:rPr>
        <w:lastRenderedPageBreak/>
        <w:drawing>
          <wp:inline distT="0" distB="0" distL="0" distR="0" wp14:anchorId="75684E93" wp14:editId="3D9B5A3C">
            <wp:extent cx="4790476" cy="371428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0476" cy="3714286"/>
                    </a:xfrm>
                    <a:prstGeom prst="rect">
                      <a:avLst/>
                    </a:prstGeom>
                  </pic:spPr>
                </pic:pic>
              </a:graphicData>
            </a:graphic>
          </wp:inline>
        </w:drawing>
      </w:r>
    </w:p>
    <w:p w14:paraId="01ECC1E6" w14:textId="6C92756A" w:rsidR="00042CCE" w:rsidRDefault="00F23243" w:rsidP="004A7407">
      <w:pPr>
        <w:rPr>
          <w:rFonts w:ascii="宋体" w:eastAsia="宋体" w:hAnsi="宋体"/>
        </w:rPr>
      </w:pPr>
      <w:r>
        <w:rPr>
          <w:rFonts w:ascii="宋体" w:eastAsia="宋体" w:hAnsi="宋体" w:hint="eastAsia"/>
        </w:rPr>
        <w:t>则安装完后，要重新双击安装包进入安装向导，对安装完的tdm</w:t>
      </w:r>
      <w:r>
        <w:rPr>
          <w:rFonts w:ascii="宋体" w:eastAsia="宋体" w:hAnsi="宋体"/>
        </w:rPr>
        <w:t>-</w:t>
      </w:r>
      <w:r>
        <w:rPr>
          <w:rFonts w:ascii="宋体" w:eastAsia="宋体" w:hAnsi="宋体" w:hint="eastAsia"/>
        </w:rPr>
        <w:t>gcc进行Manage，将openmp添加上，否则无法正常编译vcflib。</w:t>
      </w:r>
    </w:p>
    <w:p w14:paraId="3C953E30" w14:textId="6B792935" w:rsidR="00C114CF" w:rsidRDefault="0041606A" w:rsidP="004A7407">
      <w:pPr>
        <w:rPr>
          <w:rFonts w:ascii="宋体" w:eastAsia="宋体" w:hAnsi="宋体"/>
        </w:rPr>
      </w:pPr>
      <w:r>
        <w:rPr>
          <w:rFonts w:ascii="宋体" w:eastAsia="宋体" w:hAnsi="宋体" w:hint="eastAsia"/>
        </w:rPr>
        <w:t>最后点击Install完成安装即可。</w:t>
      </w:r>
    </w:p>
    <w:p w14:paraId="06D098B9" w14:textId="06B8B174" w:rsidR="004A7407" w:rsidRDefault="004A7407" w:rsidP="0041606A">
      <w:pPr>
        <w:pStyle w:val="2"/>
      </w:pPr>
      <w:r>
        <w:t>Z</w:t>
      </w:r>
      <w:r>
        <w:rPr>
          <w:rFonts w:hint="eastAsia"/>
        </w:rPr>
        <w:t>lib库的编译与移植</w:t>
      </w:r>
    </w:p>
    <w:p w14:paraId="776AC876" w14:textId="453DCA30" w:rsidR="004A7407" w:rsidRDefault="0041606A" w:rsidP="00551BD3">
      <w:pPr>
        <w:pStyle w:val="3"/>
      </w:pPr>
      <w:r>
        <w:rPr>
          <w:rFonts w:hint="eastAsia"/>
        </w:rPr>
        <w:t>1</w:t>
      </w:r>
      <w:r>
        <w:t>.</w:t>
      </w:r>
      <w:r>
        <w:rPr>
          <w:rFonts w:hint="eastAsia"/>
        </w:rPr>
        <w:t>zlib安装包</w:t>
      </w:r>
    </w:p>
    <w:p w14:paraId="43B6F4FA" w14:textId="1B0AA9CD" w:rsidR="0041606A" w:rsidRDefault="0041606A" w:rsidP="0041606A">
      <w:pPr>
        <w:rPr>
          <w:rFonts w:ascii="宋体" w:eastAsia="宋体" w:hAnsi="宋体"/>
        </w:rPr>
      </w:pPr>
      <w:r>
        <w:rPr>
          <w:rFonts w:ascii="宋体" w:eastAsia="宋体" w:hAnsi="宋体" w:hint="eastAsia"/>
        </w:rPr>
        <w:t>进入官网（</w:t>
      </w:r>
      <w:hyperlink r:id="rId26" w:history="1">
        <w:r>
          <w:rPr>
            <w:rStyle w:val="a8"/>
          </w:rPr>
          <w:t>https://www.zlib.net/</w:t>
        </w:r>
      </w:hyperlink>
      <w:r w:rsidRPr="00950663">
        <w:rPr>
          <w:rFonts w:ascii="宋体" w:eastAsia="宋体" w:hAnsi="宋体" w:hint="eastAsia"/>
        </w:rPr>
        <w:t>）直接下载</w:t>
      </w:r>
    </w:p>
    <w:p w14:paraId="6E825D74" w14:textId="49D694C1" w:rsidR="0041606A" w:rsidRDefault="0041606A" w:rsidP="004A7407">
      <w:pPr>
        <w:rPr>
          <w:rFonts w:ascii="宋体" w:eastAsia="宋体" w:hAnsi="宋体"/>
        </w:rPr>
      </w:pPr>
      <w:r>
        <w:rPr>
          <w:noProof/>
        </w:rPr>
        <w:lastRenderedPageBreak/>
        <w:drawing>
          <wp:inline distT="0" distB="0" distL="0" distR="0" wp14:anchorId="4815938B" wp14:editId="5F74250C">
            <wp:extent cx="5274310" cy="33521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52165"/>
                    </a:xfrm>
                    <a:prstGeom prst="rect">
                      <a:avLst/>
                    </a:prstGeom>
                  </pic:spPr>
                </pic:pic>
              </a:graphicData>
            </a:graphic>
          </wp:inline>
        </w:drawing>
      </w:r>
    </w:p>
    <w:p w14:paraId="1BD28214" w14:textId="485EEBA7" w:rsidR="003B39DE" w:rsidRDefault="003B39DE" w:rsidP="003B39DE">
      <w:pPr>
        <w:rPr>
          <w:rFonts w:ascii="宋体" w:eastAsia="宋体" w:hAnsi="宋体"/>
        </w:rPr>
      </w:pPr>
      <w:r>
        <w:rPr>
          <w:rFonts w:hint="eastAsia"/>
        </w:rPr>
        <w:t>或在我提供的win_supportPackage中有下载好的tar包</w:t>
      </w:r>
      <w:r w:rsidRPr="00D175BA">
        <w:t>zlib-1.2.13.tar.gz</w:t>
      </w:r>
      <w:r>
        <w:rPr>
          <w:rFonts w:ascii="宋体" w:eastAsia="宋体" w:hAnsi="宋体" w:hint="eastAsia"/>
        </w:rPr>
        <w:t>。</w:t>
      </w:r>
    </w:p>
    <w:p w14:paraId="59014F27" w14:textId="023A2429" w:rsidR="0041606A" w:rsidRPr="0041606A" w:rsidRDefault="0041606A" w:rsidP="00551BD3">
      <w:pPr>
        <w:pStyle w:val="3"/>
      </w:pPr>
      <w:r>
        <w:t>2.</w:t>
      </w:r>
      <w:r>
        <w:rPr>
          <w:rFonts w:hint="eastAsia"/>
        </w:rPr>
        <w:t>zlib编译移植</w:t>
      </w:r>
    </w:p>
    <w:p w14:paraId="6CF4A824" w14:textId="5D36D129" w:rsidR="003B39DE" w:rsidRDefault="003B39DE" w:rsidP="004A7407">
      <w:pPr>
        <w:rPr>
          <w:rFonts w:ascii="宋体" w:eastAsia="宋体" w:hAnsi="宋体"/>
        </w:rPr>
      </w:pPr>
      <w:r>
        <w:rPr>
          <w:rFonts w:ascii="宋体" w:eastAsia="宋体" w:hAnsi="宋体" w:hint="eastAsia"/>
        </w:rPr>
        <w:t>在Windows下，进入cmd命令行</w:t>
      </w:r>
      <w:r w:rsidR="00762EB6">
        <w:rPr>
          <w:rFonts w:ascii="宋体" w:eastAsia="宋体" w:hAnsi="宋体" w:hint="eastAsia"/>
        </w:rPr>
        <w:t>。</w:t>
      </w:r>
      <w:r w:rsidR="00762EB6">
        <w:rPr>
          <w:rFonts w:ascii="宋体" w:eastAsia="宋体" w:hAnsi="宋体"/>
        </w:rPr>
        <w:t xml:space="preserve"> </w:t>
      </w:r>
    </w:p>
    <w:p w14:paraId="52EBA71A" w14:textId="207B166A" w:rsidR="003B39DE" w:rsidRDefault="003B39DE" w:rsidP="004A7407">
      <w:pPr>
        <w:rPr>
          <w:rFonts w:ascii="宋体" w:eastAsia="宋体" w:hAnsi="宋体"/>
        </w:rPr>
      </w:pPr>
      <w:r>
        <w:rPr>
          <w:rFonts w:ascii="宋体" w:eastAsia="宋体" w:hAnsi="宋体" w:hint="eastAsia"/>
        </w:rPr>
        <w:t>将zlib的安装包解压到任意目录，我这里是将zlib包放在d:\tmp下，并在本地进行解压</w:t>
      </w:r>
      <w:r w:rsidR="00762EB6">
        <w:rPr>
          <w:rFonts w:ascii="宋体" w:eastAsia="宋体" w:hAnsi="宋体" w:hint="eastAsia"/>
        </w:rPr>
        <w:t>，输入如下命令</w:t>
      </w:r>
      <w:r>
        <w:rPr>
          <w:rFonts w:ascii="宋体" w:eastAsia="宋体" w:hAnsi="宋体" w:hint="eastAsia"/>
        </w:rPr>
        <w:t>：</w:t>
      </w:r>
    </w:p>
    <w:p w14:paraId="642E88A6" w14:textId="4ED9A438" w:rsidR="003B39DE" w:rsidRPr="00762EB6" w:rsidRDefault="003B39DE" w:rsidP="004A7407">
      <w:pPr>
        <w:rPr>
          <w:rFonts w:ascii="宋体" w:eastAsia="宋体" w:hAnsi="宋体"/>
          <w:b/>
          <w:bCs/>
        </w:rPr>
      </w:pPr>
      <w:r w:rsidRPr="00762EB6">
        <w:rPr>
          <w:rFonts w:ascii="宋体" w:eastAsia="宋体" w:hAnsi="宋体"/>
          <w:b/>
          <w:bCs/>
        </w:rPr>
        <w:t>d</w:t>
      </w:r>
      <w:r w:rsidRPr="00762EB6">
        <w:rPr>
          <w:rFonts w:ascii="宋体" w:eastAsia="宋体" w:hAnsi="宋体" w:hint="eastAsia"/>
          <w:b/>
          <w:bCs/>
        </w:rPr>
        <w:t>：</w:t>
      </w:r>
    </w:p>
    <w:p w14:paraId="1FB10AFA" w14:textId="6EA5EB51" w:rsidR="003B39DE" w:rsidRPr="00762EB6" w:rsidRDefault="003B39DE" w:rsidP="004A7407">
      <w:pPr>
        <w:rPr>
          <w:rFonts w:ascii="宋体" w:eastAsia="宋体" w:hAnsi="宋体"/>
          <w:b/>
          <w:bCs/>
        </w:rPr>
      </w:pPr>
      <w:r w:rsidRPr="00762EB6">
        <w:rPr>
          <w:rFonts w:ascii="宋体" w:eastAsia="宋体" w:hAnsi="宋体"/>
          <w:b/>
          <w:bCs/>
        </w:rPr>
        <w:t xml:space="preserve">cd </w:t>
      </w:r>
      <w:r w:rsidRPr="00762EB6">
        <w:rPr>
          <w:rFonts w:ascii="宋体" w:eastAsia="宋体" w:hAnsi="宋体" w:hint="eastAsia"/>
          <w:b/>
          <w:bCs/>
        </w:rPr>
        <w:t>tmp</w:t>
      </w:r>
    </w:p>
    <w:p w14:paraId="74183C46" w14:textId="02174D98" w:rsidR="003B39DE" w:rsidRPr="00762EB6" w:rsidRDefault="00762EB6" w:rsidP="004A7407">
      <w:pPr>
        <w:rPr>
          <w:rFonts w:ascii="宋体" w:eastAsia="宋体" w:hAnsi="宋体"/>
          <w:b/>
          <w:bCs/>
        </w:rPr>
      </w:pPr>
      <w:r w:rsidRPr="00762EB6">
        <w:rPr>
          <w:rFonts w:ascii="宋体" w:eastAsia="宋体" w:hAnsi="宋体" w:hint="eastAsia"/>
          <w:b/>
          <w:bCs/>
        </w:rPr>
        <w:t>t</w:t>
      </w:r>
      <w:r w:rsidRPr="00762EB6">
        <w:rPr>
          <w:rFonts w:ascii="宋体" w:eastAsia="宋体" w:hAnsi="宋体"/>
          <w:b/>
          <w:bCs/>
        </w:rPr>
        <w:t>ar -xzvf zlib-1.2.13.tar.gz</w:t>
      </w:r>
    </w:p>
    <w:p w14:paraId="0D35E30A" w14:textId="72F182EA" w:rsidR="003B39DE" w:rsidRDefault="00762EB6" w:rsidP="004A7407">
      <w:pPr>
        <w:rPr>
          <w:rFonts w:ascii="宋体" w:eastAsia="宋体" w:hAnsi="宋体"/>
        </w:rPr>
      </w:pPr>
      <w:r>
        <w:rPr>
          <w:rFonts w:ascii="宋体" w:eastAsia="宋体" w:hAnsi="宋体" w:hint="eastAsia"/>
        </w:rPr>
        <w:t>进入解压好的zlib文件夹，将zlib中的win</w:t>
      </w:r>
      <w:r>
        <w:rPr>
          <w:rFonts w:ascii="宋体" w:eastAsia="宋体" w:hAnsi="宋体"/>
        </w:rPr>
        <w:t>32\Makefile.gcc</w:t>
      </w:r>
      <w:r>
        <w:rPr>
          <w:rFonts w:ascii="宋体" w:eastAsia="宋体" w:hAnsi="宋体" w:hint="eastAsia"/>
        </w:rPr>
        <w:t>拷贝到zlib文件夹中，输入如下命令：</w:t>
      </w:r>
    </w:p>
    <w:p w14:paraId="363852EE" w14:textId="3BD9BBE2" w:rsidR="00762EB6" w:rsidRPr="00762EB6" w:rsidRDefault="00762EB6" w:rsidP="004A7407">
      <w:pPr>
        <w:rPr>
          <w:rFonts w:ascii="宋体" w:eastAsia="宋体" w:hAnsi="宋体"/>
          <w:b/>
          <w:bCs/>
        </w:rPr>
      </w:pPr>
      <w:r w:rsidRPr="00762EB6">
        <w:rPr>
          <w:rFonts w:ascii="宋体" w:eastAsia="宋体" w:hAnsi="宋体" w:hint="eastAsia"/>
          <w:b/>
          <w:bCs/>
        </w:rPr>
        <w:t>cd</w:t>
      </w:r>
      <w:r w:rsidRPr="00762EB6">
        <w:rPr>
          <w:rFonts w:ascii="宋体" w:eastAsia="宋体" w:hAnsi="宋体"/>
          <w:b/>
          <w:bCs/>
        </w:rPr>
        <w:t xml:space="preserve"> zlib-1.2.13</w:t>
      </w:r>
    </w:p>
    <w:p w14:paraId="0132D2C2" w14:textId="7634867D" w:rsidR="00762EB6" w:rsidRPr="00762EB6" w:rsidRDefault="00762EB6" w:rsidP="004A7407">
      <w:pPr>
        <w:rPr>
          <w:rFonts w:ascii="宋体" w:eastAsia="宋体" w:hAnsi="宋体"/>
          <w:b/>
          <w:bCs/>
        </w:rPr>
      </w:pPr>
      <w:r w:rsidRPr="00762EB6">
        <w:rPr>
          <w:rFonts w:ascii="宋体" w:eastAsia="宋体" w:hAnsi="宋体" w:hint="eastAsia"/>
          <w:b/>
          <w:bCs/>
        </w:rPr>
        <w:t>c</w:t>
      </w:r>
      <w:r w:rsidRPr="00762EB6">
        <w:rPr>
          <w:rFonts w:ascii="宋体" w:eastAsia="宋体" w:hAnsi="宋体"/>
          <w:b/>
          <w:bCs/>
        </w:rPr>
        <w:t>opy win32\Makefile.gcc makefile.gcc</w:t>
      </w:r>
    </w:p>
    <w:p w14:paraId="4D9BB732" w14:textId="230CB187" w:rsidR="00762EB6" w:rsidRDefault="00762EB6" w:rsidP="004A7407">
      <w:pPr>
        <w:rPr>
          <w:rFonts w:ascii="宋体" w:eastAsia="宋体" w:hAnsi="宋体"/>
        </w:rPr>
      </w:pPr>
      <w:r>
        <w:rPr>
          <w:rFonts w:ascii="宋体" w:eastAsia="宋体" w:hAnsi="宋体" w:hint="eastAsia"/>
        </w:rPr>
        <w:t>编译zlib，输入如下命令：</w:t>
      </w:r>
    </w:p>
    <w:p w14:paraId="47F32FEF" w14:textId="6A961160" w:rsidR="00762EB6" w:rsidRPr="00762EB6" w:rsidRDefault="00762EB6" w:rsidP="004A7407">
      <w:pPr>
        <w:rPr>
          <w:rFonts w:ascii="宋体" w:eastAsia="宋体" w:hAnsi="宋体"/>
          <w:b/>
          <w:bCs/>
        </w:rPr>
      </w:pPr>
      <w:r w:rsidRPr="00762EB6">
        <w:rPr>
          <w:rFonts w:ascii="宋体" w:eastAsia="宋体" w:hAnsi="宋体"/>
          <w:b/>
          <w:bCs/>
        </w:rPr>
        <w:t>M</w:t>
      </w:r>
      <w:r w:rsidRPr="00762EB6">
        <w:rPr>
          <w:rFonts w:ascii="宋体" w:eastAsia="宋体" w:hAnsi="宋体" w:hint="eastAsia"/>
          <w:b/>
          <w:bCs/>
        </w:rPr>
        <w:t>ingw</w:t>
      </w:r>
      <w:r w:rsidRPr="00762EB6">
        <w:rPr>
          <w:rFonts w:ascii="宋体" w:eastAsia="宋体" w:hAnsi="宋体"/>
          <w:b/>
          <w:bCs/>
        </w:rPr>
        <w:t>32-</w:t>
      </w:r>
      <w:r w:rsidRPr="00762EB6">
        <w:rPr>
          <w:rFonts w:ascii="宋体" w:eastAsia="宋体" w:hAnsi="宋体" w:hint="eastAsia"/>
          <w:b/>
          <w:bCs/>
        </w:rPr>
        <w:t>make</w:t>
      </w:r>
      <w:r w:rsidRPr="00762EB6">
        <w:rPr>
          <w:rFonts w:ascii="宋体" w:eastAsia="宋体" w:hAnsi="宋体"/>
          <w:b/>
          <w:bCs/>
        </w:rPr>
        <w:t xml:space="preserve"> -f makefile.gcc</w:t>
      </w:r>
    </w:p>
    <w:p w14:paraId="675B526D" w14:textId="07188306" w:rsidR="00762EB6" w:rsidRDefault="00762EB6" w:rsidP="004A7407">
      <w:pPr>
        <w:rPr>
          <w:rFonts w:ascii="宋体" w:eastAsia="宋体" w:hAnsi="宋体"/>
        </w:rPr>
      </w:pPr>
      <w:r>
        <w:rPr>
          <w:rFonts w:ascii="宋体" w:eastAsia="宋体" w:hAnsi="宋体" w:hint="eastAsia"/>
        </w:rPr>
        <w:t>完成编译后，将编译成功的z</w:t>
      </w:r>
      <w:r>
        <w:rPr>
          <w:rFonts w:ascii="宋体" w:eastAsia="宋体" w:hAnsi="宋体"/>
        </w:rPr>
        <w:t>conf.h zlib.h</w:t>
      </w:r>
      <w:r>
        <w:rPr>
          <w:rFonts w:ascii="宋体" w:eastAsia="宋体" w:hAnsi="宋体" w:hint="eastAsia"/>
        </w:rPr>
        <w:t>拷贝至tdm</w:t>
      </w:r>
      <w:r>
        <w:rPr>
          <w:rFonts w:ascii="宋体" w:eastAsia="宋体" w:hAnsi="宋体"/>
        </w:rPr>
        <w:t>64-</w:t>
      </w:r>
      <w:r>
        <w:rPr>
          <w:rFonts w:ascii="宋体" w:eastAsia="宋体" w:hAnsi="宋体" w:hint="eastAsia"/>
        </w:rPr>
        <w:t>gcc安装目录中的include文件夹</w:t>
      </w:r>
      <w:r w:rsidR="00551BD3">
        <w:rPr>
          <w:rFonts w:ascii="宋体" w:eastAsia="宋体" w:hAnsi="宋体" w:hint="eastAsia"/>
        </w:rPr>
        <w:t>；</w:t>
      </w:r>
      <w:r>
        <w:rPr>
          <w:rFonts w:ascii="宋体" w:eastAsia="宋体" w:hAnsi="宋体" w:hint="eastAsia"/>
        </w:rPr>
        <w:t>将编译成功的libz.</w:t>
      </w:r>
      <w:r>
        <w:rPr>
          <w:rFonts w:ascii="宋体" w:eastAsia="宋体" w:hAnsi="宋体"/>
        </w:rPr>
        <w:t>a</w:t>
      </w:r>
      <w:r>
        <w:rPr>
          <w:rFonts w:ascii="宋体" w:eastAsia="宋体" w:hAnsi="宋体" w:hint="eastAsia"/>
        </w:rPr>
        <w:t>拷贝至tdm</w:t>
      </w:r>
      <w:r>
        <w:rPr>
          <w:rFonts w:ascii="宋体" w:eastAsia="宋体" w:hAnsi="宋体"/>
        </w:rPr>
        <w:t>64-</w:t>
      </w:r>
      <w:r>
        <w:rPr>
          <w:rFonts w:ascii="宋体" w:eastAsia="宋体" w:hAnsi="宋体" w:hint="eastAsia"/>
        </w:rPr>
        <w:t>gcc安装目录中的lib文件夹即可</w:t>
      </w:r>
      <w:r w:rsidR="00551BD3">
        <w:rPr>
          <w:rFonts w:ascii="宋体" w:eastAsia="宋体" w:hAnsi="宋体" w:hint="eastAsia"/>
        </w:rPr>
        <w:t>。</w:t>
      </w:r>
    </w:p>
    <w:p w14:paraId="12DF413F" w14:textId="77777777" w:rsidR="003B39DE" w:rsidRDefault="003B39DE" w:rsidP="004A7407">
      <w:pPr>
        <w:rPr>
          <w:rFonts w:ascii="宋体" w:eastAsia="宋体" w:hAnsi="宋体"/>
        </w:rPr>
      </w:pPr>
    </w:p>
    <w:sectPr w:rsidR="003B39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EE85" w14:textId="77777777" w:rsidR="00F741D1" w:rsidRDefault="00F741D1" w:rsidP="00A44A90">
      <w:r>
        <w:separator/>
      </w:r>
    </w:p>
  </w:endnote>
  <w:endnote w:type="continuationSeparator" w:id="0">
    <w:p w14:paraId="3A98FE26" w14:textId="77777777" w:rsidR="00F741D1" w:rsidRDefault="00F741D1" w:rsidP="00A4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36EDE" w14:textId="77777777" w:rsidR="00F741D1" w:rsidRDefault="00F741D1" w:rsidP="00A44A90">
      <w:r>
        <w:separator/>
      </w:r>
    </w:p>
  </w:footnote>
  <w:footnote w:type="continuationSeparator" w:id="0">
    <w:p w14:paraId="467E2405" w14:textId="77777777" w:rsidR="00F741D1" w:rsidRDefault="00F741D1" w:rsidP="00A44A9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uo Oliver">
    <w15:presenceInfo w15:providerId="Windows Live" w15:userId="f15fdc0dae02c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05"/>
    <w:rsid w:val="00012C05"/>
    <w:rsid w:val="00042CCE"/>
    <w:rsid w:val="00072941"/>
    <w:rsid w:val="000C17EE"/>
    <w:rsid w:val="000D01B8"/>
    <w:rsid w:val="000E062E"/>
    <w:rsid w:val="00120882"/>
    <w:rsid w:val="00124ADF"/>
    <w:rsid w:val="0018677F"/>
    <w:rsid w:val="00197F52"/>
    <w:rsid w:val="001B1A67"/>
    <w:rsid w:val="001E3B2E"/>
    <w:rsid w:val="002478EF"/>
    <w:rsid w:val="00261346"/>
    <w:rsid w:val="00270D59"/>
    <w:rsid w:val="002C0D76"/>
    <w:rsid w:val="002C1E2E"/>
    <w:rsid w:val="002E76B9"/>
    <w:rsid w:val="00305CE2"/>
    <w:rsid w:val="0039233A"/>
    <w:rsid w:val="003B39DE"/>
    <w:rsid w:val="003D1D6D"/>
    <w:rsid w:val="003F294D"/>
    <w:rsid w:val="003F79FC"/>
    <w:rsid w:val="00404D89"/>
    <w:rsid w:val="0041606A"/>
    <w:rsid w:val="004A7407"/>
    <w:rsid w:val="004C44F3"/>
    <w:rsid w:val="004C70ED"/>
    <w:rsid w:val="004D6B00"/>
    <w:rsid w:val="004F2A80"/>
    <w:rsid w:val="00507F6D"/>
    <w:rsid w:val="00551BD3"/>
    <w:rsid w:val="0056745B"/>
    <w:rsid w:val="0059546E"/>
    <w:rsid w:val="00612D83"/>
    <w:rsid w:val="006E2320"/>
    <w:rsid w:val="00762EB6"/>
    <w:rsid w:val="0077163C"/>
    <w:rsid w:val="007A0253"/>
    <w:rsid w:val="007A1AB7"/>
    <w:rsid w:val="0081191C"/>
    <w:rsid w:val="00831DF2"/>
    <w:rsid w:val="008502BB"/>
    <w:rsid w:val="008A2ECD"/>
    <w:rsid w:val="008B4468"/>
    <w:rsid w:val="008E0A2A"/>
    <w:rsid w:val="008F5455"/>
    <w:rsid w:val="00922CF0"/>
    <w:rsid w:val="0093193A"/>
    <w:rsid w:val="00950663"/>
    <w:rsid w:val="009637FF"/>
    <w:rsid w:val="009752A6"/>
    <w:rsid w:val="0098182C"/>
    <w:rsid w:val="00981FEB"/>
    <w:rsid w:val="00A108A1"/>
    <w:rsid w:val="00A11B93"/>
    <w:rsid w:val="00A44A90"/>
    <w:rsid w:val="00A722B6"/>
    <w:rsid w:val="00A72A0F"/>
    <w:rsid w:val="00AA30AD"/>
    <w:rsid w:val="00AD2EFB"/>
    <w:rsid w:val="00AF50DE"/>
    <w:rsid w:val="00B617F1"/>
    <w:rsid w:val="00B62D42"/>
    <w:rsid w:val="00BF2C90"/>
    <w:rsid w:val="00C114CF"/>
    <w:rsid w:val="00C41DB1"/>
    <w:rsid w:val="00C76C47"/>
    <w:rsid w:val="00D02378"/>
    <w:rsid w:val="00D175BA"/>
    <w:rsid w:val="00D4729C"/>
    <w:rsid w:val="00D95713"/>
    <w:rsid w:val="00D95D62"/>
    <w:rsid w:val="00DC73C1"/>
    <w:rsid w:val="00E157D2"/>
    <w:rsid w:val="00E16F6C"/>
    <w:rsid w:val="00E269EA"/>
    <w:rsid w:val="00EC59A5"/>
    <w:rsid w:val="00EE164A"/>
    <w:rsid w:val="00EE1D1F"/>
    <w:rsid w:val="00EF5388"/>
    <w:rsid w:val="00F23243"/>
    <w:rsid w:val="00F455BE"/>
    <w:rsid w:val="00F5241F"/>
    <w:rsid w:val="00F741D1"/>
    <w:rsid w:val="00F74451"/>
    <w:rsid w:val="00F821A6"/>
    <w:rsid w:val="00F85EA0"/>
    <w:rsid w:val="00FB07C3"/>
    <w:rsid w:val="00FC2552"/>
    <w:rsid w:val="00FE1DB3"/>
    <w:rsid w:val="00FF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3E7DA"/>
  <w15:chartTrackingRefBased/>
  <w15:docId w15:val="{2A58F7E8-3980-41B3-BED5-92B5FA45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9DE"/>
    <w:pPr>
      <w:widowControl w:val="0"/>
      <w:jc w:val="both"/>
    </w:pPr>
  </w:style>
  <w:style w:type="paragraph" w:styleId="1">
    <w:name w:val="heading 1"/>
    <w:basedOn w:val="a"/>
    <w:next w:val="a"/>
    <w:link w:val="10"/>
    <w:uiPriority w:val="9"/>
    <w:qFormat/>
    <w:rsid w:val="001867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1A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67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A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A90"/>
    <w:rPr>
      <w:sz w:val="18"/>
      <w:szCs w:val="18"/>
    </w:rPr>
  </w:style>
  <w:style w:type="paragraph" w:styleId="a5">
    <w:name w:val="footer"/>
    <w:basedOn w:val="a"/>
    <w:link w:val="a6"/>
    <w:uiPriority w:val="99"/>
    <w:unhideWhenUsed/>
    <w:rsid w:val="00A44A90"/>
    <w:pPr>
      <w:tabs>
        <w:tab w:val="center" w:pos="4153"/>
        <w:tab w:val="right" w:pos="8306"/>
      </w:tabs>
      <w:snapToGrid w:val="0"/>
      <w:jc w:val="left"/>
    </w:pPr>
    <w:rPr>
      <w:sz w:val="18"/>
      <w:szCs w:val="18"/>
    </w:rPr>
  </w:style>
  <w:style w:type="character" w:customStyle="1" w:styleId="a6">
    <w:name w:val="页脚 字符"/>
    <w:basedOn w:val="a0"/>
    <w:link w:val="a5"/>
    <w:uiPriority w:val="99"/>
    <w:rsid w:val="00A44A90"/>
    <w:rPr>
      <w:sz w:val="18"/>
      <w:szCs w:val="18"/>
    </w:rPr>
  </w:style>
  <w:style w:type="paragraph" w:styleId="a7">
    <w:name w:val="List Paragraph"/>
    <w:basedOn w:val="a"/>
    <w:uiPriority w:val="34"/>
    <w:qFormat/>
    <w:rsid w:val="00A44A90"/>
    <w:pPr>
      <w:ind w:firstLineChars="200" w:firstLine="420"/>
    </w:pPr>
  </w:style>
  <w:style w:type="character" w:customStyle="1" w:styleId="20">
    <w:name w:val="标题 2 字符"/>
    <w:basedOn w:val="a0"/>
    <w:link w:val="2"/>
    <w:uiPriority w:val="9"/>
    <w:rsid w:val="001B1A6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8677F"/>
    <w:rPr>
      <w:b/>
      <w:bCs/>
      <w:kern w:val="44"/>
      <w:sz w:val="44"/>
      <w:szCs w:val="44"/>
    </w:rPr>
  </w:style>
  <w:style w:type="character" w:customStyle="1" w:styleId="30">
    <w:name w:val="标题 3 字符"/>
    <w:basedOn w:val="a0"/>
    <w:link w:val="3"/>
    <w:uiPriority w:val="9"/>
    <w:rsid w:val="0018677F"/>
    <w:rPr>
      <w:b/>
      <w:bCs/>
      <w:sz w:val="32"/>
      <w:szCs w:val="32"/>
    </w:rPr>
  </w:style>
  <w:style w:type="character" w:styleId="a8">
    <w:name w:val="Hyperlink"/>
    <w:basedOn w:val="a0"/>
    <w:uiPriority w:val="99"/>
    <w:unhideWhenUsed/>
    <w:rsid w:val="004F2A80"/>
    <w:rPr>
      <w:color w:val="0000FF"/>
      <w:u w:val="single"/>
    </w:rPr>
  </w:style>
  <w:style w:type="character" w:styleId="a9">
    <w:name w:val="FollowedHyperlink"/>
    <w:basedOn w:val="a0"/>
    <w:uiPriority w:val="99"/>
    <w:semiHidden/>
    <w:unhideWhenUsed/>
    <w:rsid w:val="004F2A80"/>
    <w:rPr>
      <w:color w:val="954F72" w:themeColor="followedHyperlink"/>
      <w:u w:val="single"/>
    </w:rPr>
  </w:style>
  <w:style w:type="character" w:styleId="aa">
    <w:name w:val="Unresolved Mention"/>
    <w:basedOn w:val="a0"/>
    <w:uiPriority w:val="99"/>
    <w:semiHidden/>
    <w:unhideWhenUsed/>
    <w:rsid w:val="003D1D6D"/>
    <w:rPr>
      <w:color w:val="605E5C"/>
      <w:shd w:val="clear" w:color="auto" w:fill="E1DFDD"/>
    </w:rPr>
  </w:style>
  <w:style w:type="paragraph" w:styleId="ab">
    <w:name w:val="Revision"/>
    <w:hidden/>
    <w:uiPriority w:val="99"/>
    <w:semiHidden/>
    <w:rsid w:val="0092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s://jmeubank.github.io/tdm-gcc/" TargetMode="External"/><Relationship Id="rId26" Type="http://schemas.openxmlformats.org/officeDocument/2006/relationships/hyperlink" Target="https://www.zlib.net/"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zlib.net/" TargetMode="Externa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5.emf"/><Relationship Id="rId20" Type="http://schemas.openxmlformats.org/officeDocument/2006/relationships/image" Target="media/image7.png"/><Relationship Id="rId29"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jmeubank.github.io/tdm-gcc/" TargetMode="External"/><Relationship Id="rId11" Type="http://schemas.openxmlformats.org/officeDocument/2006/relationships/oleObject" Target="embeddings/oleObject2.bin"/><Relationship Id="rId24" Type="http://schemas.openxmlformats.org/officeDocument/2006/relationships/image" Target="media/image11.png"/><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18</Pages>
  <Words>1776</Words>
  <Characters>10124</Characters>
  <Application>Microsoft Office Word</Application>
  <DocSecurity>0</DocSecurity>
  <Lines>84</Lines>
  <Paragraphs>23</Paragraphs>
  <ScaleCrop>false</ScaleCrop>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Oliver</dc:creator>
  <cp:keywords/>
  <dc:description/>
  <cp:lastModifiedBy>zuo Oliver</cp:lastModifiedBy>
  <cp:revision>43</cp:revision>
  <dcterms:created xsi:type="dcterms:W3CDTF">2022-10-03T14:14:00Z</dcterms:created>
  <dcterms:modified xsi:type="dcterms:W3CDTF">2023-05-16T13:17:00Z</dcterms:modified>
</cp:coreProperties>
</file>